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jc w:val="center"/>
        <w:rPr>
          <w:b w:val="1"/>
          <w:bCs w:val="1"/>
          <w:outline w:val="0"/>
          <w:color w:val="000000"/>
          <w:u w:color="000000"/>
          <w14:textFill>
            <w14:solidFill>
              <w14:srgbClr w14:val="000000"/>
            </w14:solidFill>
          </w14:textFill>
        </w:rPr>
      </w:pPr>
      <w:r>
        <w:rPr>
          <w:rStyle w:val="Nenhum A"/>
        </w:rPr>
        <w:drawing xmlns:a="http://schemas.openxmlformats.org/drawingml/2006/main">
          <wp:inline distT="0" distB="0" distL="0" distR="0">
            <wp:extent cx="3239773" cy="1241535"/>
            <wp:effectExtent l="0" t="0" r="0" b="0"/>
            <wp:docPr id="1073741825" name="officeArt object" descr="Chamada de artigos para “Revista de Estudos Jurídicos UNESP – fluxo  contínuo (Qualis B1).” – COMUNICA MACK"/>
            <wp:cNvGraphicFramePr/>
            <a:graphic xmlns:a="http://schemas.openxmlformats.org/drawingml/2006/main">
              <a:graphicData uri="http://schemas.openxmlformats.org/drawingml/2006/picture">
                <pic:pic xmlns:pic="http://schemas.openxmlformats.org/drawingml/2006/picture">
                  <pic:nvPicPr>
                    <pic:cNvPr id="1073741825" name="Chamada de artigos para “Revista de Estudos Jurídicos UNESP – fluxo  contínuo (Qualis B1).” – COMUNICA MACK" descr="Chamada de artigos para “Revista de Estudos Jurídicos UNESP – fluxo  contínuo (Qualis B1).” – COMUNICA MACK"/>
                    <pic:cNvPicPr>
                      <a:picLocks noChangeAspect="1"/>
                    </pic:cNvPicPr>
                  </pic:nvPicPr>
                  <pic:blipFill>
                    <a:blip r:embed="rId4">
                      <a:extLst/>
                    </a:blip>
                    <a:stretch>
                      <a:fillRect/>
                    </a:stretch>
                  </pic:blipFill>
                  <pic:spPr>
                    <a:xfrm>
                      <a:off x="0" y="0"/>
                      <a:ext cx="3239773" cy="1241535"/>
                    </a:xfrm>
                    <a:prstGeom prst="rect">
                      <a:avLst/>
                    </a:prstGeom>
                    <a:ln w="12700" cap="flat">
                      <a:noFill/>
                      <a:miter lim="400000"/>
                    </a:ln>
                    <a:effectLst/>
                  </pic:spPr>
                </pic:pic>
              </a:graphicData>
            </a:graphic>
          </wp:inline>
        </w:drawing>
      </w:r>
    </w:p>
    <w:p>
      <w:pPr>
        <w:pStyle w:val="header"/>
        <w:tabs>
          <w:tab w:val="clear" w:pos="4419"/>
          <w:tab w:val="clear" w:pos="8838"/>
        </w:tabs>
        <w:spacing w:line="360" w:lineRule="auto"/>
      </w:pPr>
    </w:p>
    <w:p>
      <w:pPr>
        <w:pStyle w:val="header"/>
        <w:tabs>
          <w:tab w:val="clear" w:pos="4419"/>
          <w:tab w:val="clear" w:pos="8838"/>
        </w:tabs>
        <w:spacing w:line="360" w:lineRule="auto"/>
      </w:pPr>
    </w:p>
    <w:p>
      <w:pPr>
        <w:pStyle w:val="Corpo A"/>
        <w:spacing w:line="360" w:lineRule="auto"/>
      </w:pPr>
    </w:p>
    <w:p>
      <w:pPr>
        <w:pStyle w:val="header"/>
        <w:tabs>
          <w:tab w:val="clear" w:pos="4419"/>
          <w:tab w:val="clear" w:pos="8838"/>
        </w:tabs>
        <w:jc w:val="center"/>
      </w:pPr>
      <w:r>
        <w:rPr>
          <w:rStyle w:val="Nenhum A"/>
          <w:rtl w:val="0"/>
          <w:lang w:val="pt-PT"/>
        </w:rPr>
        <w:t>ANDREIA CELIA SILVA DE OLIVEIRA</w:t>
      </w:r>
    </w:p>
    <w:p>
      <w:pPr>
        <w:pStyle w:val="Corpo A"/>
      </w:pPr>
    </w:p>
    <w:p>
      <w:pPr>
        <w:pStyle w:val="Corpo A"/>
        <w:jc w:val="center"/>
        <w:rPr>
          <w:b w:val="1"/>
          <w:bCs w:val="1"/>
          <w:i w:val="1"/>
          <w:iCs w:val="1"/>
        </w:rPr>
      </w:pPr>
      <w:bookmarkStart w:name="OLE_LINK3" w:id="0"/>
    </w:p>
    <w:p>
      <w:pPr>
        <w:pStyle w:val="Corpo A"/>
        <w:jc w:val="center"/>
        <w:rPr>
          <w:b w:val="1"/>
          <w:bCs w:val="1"/>
          <w:i w:val="1"/>
          <w:iCs w:val="1"/>
        </w:rPr>
      </w:pPr>
    </w:p>
    <w:p>
      <w:pPr>
        <w:pStyle w:val="Corpo A"/>
        <w:jc w:val="center"/>
        <w:rPr>
          <w:b w:val="1"/>
          <w:bCs w:val="1"/>
          <w:i w:val="1"/>
          <w:iCs w:val="1"/>
        </w:rPr>
      </w:pPr>
    </w:p>
    <w:p>
      <w:pPr>
        <w:pStyle w:val="Corpo A"/>
        <w:jc w:val="center"/>
        <w:rPr>
          <w:b w:val="1"/>
          <w:bCs w:val="1"/>
          <w:i w:val="1"/>
          <w:iCs w:val="1"/>
        </w:rPr>
      </w:pPr>
    </w:p>
    <w:p>
      <w:pPr>
        <w:pStyle w:val="Corpo A"/>
        <w:jc w:val="center"/>
        <w:rPr>
          <w:b w:val="1"/>
          <w:bCs w:val="1"/>
          <w:i w:val="1"/>
          <w:iCs w:val="1"/>
        </w:rPr>
      </w:pPr>
    </w:p>
    <w:p>
      <w:pPr>
        <w:pStyle w:val="Corpo A"/>
        <w:jc w:val="center"/>
      </w:pPr>
      <w:r>
        <w:rPr>
          <w:b w:val="1"/>
          <w:bCs w:val="1"/>
          <w:rtl w:val="0"/>
          <w:lang w:val="de-DE"/>
        </w:rPr>
        <w:t>O BENEF</w:t>
      </w:r>
      <w:r>
        <w:rPr>
          <w:b w:val="1"/>
          <w:bCs w:val="1"/>
          <w:rtl w:val="0"/>
        </w:rPr>
        <w:t>Í</w:t>
      </w:r>
      <w:r>
        <w:rPr>
          <w:b w:val="1"/>
          <w:bCs w:val="1"/>
          <w:rtl w:val="0"/>
          <w:lang w:val="es-ES_tradnl"/>
        </w:rPr>
        <w:t>CIO DE PRESTA</w:t>
      </w:r>
      <w:r>
        <w:rPr>
          <w:b w:val="1"/>
          <w:bCs w:val="1"/>
          <w:rtl w:val="0"/>
        </w:rPr>
        <w:t>ÇÃ</w:t>
      </w:r>
      <w:r>
        <w:rPr>
          <w:b w:val="1"/>
          <w:bCs w:val="1"/>
          <w:rtl w:val="0"/>
          <w:lang w:val="pt-PT"/>
        </w:rPr>
        <w:t>O CONTINUADA</w:t>
      </w:r>
      <w:bookmarkEnd w:id="0"/>
      <w:r>
        <w:rPr>
          <w:b w:val="1"/>
          <w:bCs w:val="1"/>
          <w:i w:val="1"/>
          <w:iCs w:val="1"/>
          <w:rtl w:val="0"/>
        </w:rPr>
        <w:t>:</w:t>
      </w:r>
      <w:r>
        <w:rPr>
          <w:rtl w:val="0"/>
          <w:lang w:val="pt-PT"/>
        </w:rPr>
        <w:t xml:space="preserve"> um estudo sobre a centralidade da pobreza no seu quadro normativo.</w:t>
      </w:r>
    </w:p>
    <w:p>
      <w:pPr>
        <w:pStyle w:val="Body Text"/>
        <w:rPr>
          <w:rStyle w:val="Hyperlink.3"/>
        </w:rPr>
      </w:pPr>
      <w:r>
        <w:rPr>
          <w:rStyle w:val="Hyperlink.3"/>
        </w:rPr>
        <mc:AlternateContent>
          <mc:Choice Requires="wps">
            <w:drawing xmlns:a="http://schemas.openxmlformats.org/drawingml/2006/main">
              <wp:anchor distT="0" distB="0" distL="0" distR="0" simplePos="0" relativeHeight="251657216" behindDoc="1" locked="0" layoutInCell="1" allowOverlap="1">
                <wp:simplePos x="0" y="0"/>
                <wp:positionH relativeFrom="column">
                  <wp:posOffset>1142998</wp:posOffset>
                </wp:positionH>
                <wp:positionV relativeFrom="line">
                  <wp:posOffset>-13333</wp:posOffset>
                </wp:positionV>
                <wp:extent cx="3169921" cy="2770506"/>
                <wp:effectExtent l="0" t="0" r="0" b="0"/>
                <wp:wrapNone/>
                <wp:docPr id="1073741826" name="officeArt object" descr="Caixa de Texto 2"/>
                <wp:cNvGraphicFramePr/>
                <a:graphic xmlns:a="http://schemas.openxmlformats.org/drawingml/2006/main">
                  <a:graphicData uri="http://schemas.microsoft.com/office/word/2010/wordprocessingShape">
                    <wps:wsp>
                      <wps:cNvSpPr/>
                      <wps:spPr>
                        <a:xfrm>
                          <a:off x="0" y="0"/>
                          <a:ext cx="3169921" cy="2770506"/>
                        </a:xfrm>
                        <a:prstGeom prst="rect">
                          <a:avLst/>
                        </a:prstGeom>
                        <a:solidFill>
                          <a:srgbClr val="FFFFFF">
                            <a:alpha val="0"/>
                          </a:srgbClr>
                        </a:solidFill>
                        <a:ln w="12700" cap="flat">
                          <a:noFill/>
                          <a:miter lim="400000"/>
                        </a:ln>
                        <a:effectLst/>
                      </wps:spPr>
                      <wps:bodyPr/>
                    </wps:wsp>
                  </a:graphicData>
                </a:graphic>
              </wp:anchor>
            </w:drawing>
          </mc:Choice>
          <mc:Fallback>
            <w:pict>
              <v:rect id="_x0000_s1026" style="visibility:visible;position:absolute;margin-left:90.0pt;margin-top:-1.0pt;width:249.6pt;height:218.2pt;z-index:-251659264;mso-position-horizontal:absolute;mso-position-horizontal-relative:text;mso-position-vertical:absolute;mso-position-vertical-relative:line;mso-wrap-distance-left:0.0pt;mso-wrap-distance-top:0.0pt;mso-wrap-distance-right:0.0pt;mso-wrap-distance-bottom:0.0pt;">
                <v:fill color="#FFFFFF" opacity="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Corpo A"/>
        <w:jc w:val="center"/>
        <w:rPr>
          <w:b w:val="1"/>
          <w:bCs w:val="1"/>
        </w:rPr>
      </w:pPr>
    </w:p>
    <w:p>
      <w:pPr>
        <w:pStyle w:val="Corpo A"/>
        <w:jc w:val="center"/>
        <w:rPr>
          <w:b w:val="1"/>
          <w:bCs w:val="1"/>
        </w:rPr>
      </w:pPr>
    </w:p>
    <w:p>
      <w:pPr>
        <w:pStyle w:val="Corpo A"/>
        <w:jc w:val="center"/>
        <w:rPr>
          <w:b w:val="1"/>
          <w:bCs w:val="1"/>
        </w:rPr>
      </w:pPr>
    </w:p>
    <w:p>
      <w:pPr>
        <w:pStyle w:val="Corpo A"/>
        <w:jc w:val="center"/>
        <w:rPr>
          <w:b w:val="1"/>
          <w:bCs w:val="1"/>
        </w:rPr>
      </w:pPr>
      <w:r>
        <w:rPr>
          <w:rStyle w:val="Nenhum A"/>
        </w:rPr>
        <w:drawing xmlns:a="http://schemas.openxmlformats.org/drawingml/2006/main">
          <wp:inline distT="0" distB="0" distL="0" distR="0">
            <wp:extent cx="2679589" cy="2679589"/>
            <wp:effectExtent l="0" t="0" r="0" b="0"/>
            <wp:docPr id="1073741827" name="officeArt object" descr="UNESP | Brands of the World™ | Download vector logos and logotypes"/>
            <wp:cNvGraphicFramePr/>
            <a:graphic xmlns:a="http://schemas.openxmlformats.org/drawingml/2006/main">
              <a:graphicData uri="http://schemas.openxmlformats.org/drawingml/2006/picture">
                <pic:pic xmlns:pic="http://schemas.openxmlformats.org/drawingml/2006/picture">
                  <pic:nvPicPr>
                    <pic:cNvPr id="1073741827" name="UNESP | Brands of the World™ | Download vector logos and logotypes" descr="UNESP | Brands of the World™ | Download vector logos and logotypes"/>
                    <pic:cNvPicPr>
                      <a:picLocks noChangeAspect="1"/>
                    </pic:cNvPicPr>
                  </pic:nvPicPr>
                  <pic:blipFill>
                    <a:blip r:embed="rId5">
                      <a:extLst/>
                    </a:blip>
                    <a:stretch>
                      <a:fillRect/>
                    </a:stretch>
                  </pic:blipFill>
                  <pic:spPr>
                    <a:xfrm>
                      <a:off x="0" y="0"/>
                      <a:ext cx="2679589" cy="2679589"/>
                    </a:xfrm>
                    <a:prstGeom prst="rect">
                      <a:avLst/>
                    </a:prstGeom>
                    <a:ln w="12700" cap="flat">
                      <a:noFill/>
                      <a:miter lim="400000"/>
                    </a:ln>
                    <a:effectLst/>
                  </pic:spPr>
                </pic:pic>
              </a:graphicData>
            </a:graphic>
          </wp:inline>
        </w:drawing>
      </w:r>
    </w:p>
    <w:p>
      <w:pPr>
        <w:pStyle w:val="Corpo A"/>
        <w:jc w:val="center"/>
        <w:rPr>
          <w:b w:val="1"/>
          <w:bCs w:val="1"/>
        </w:rPr>
      </w:pPr>
    </w:p>
    <w:p>
      <w:pPr>
        <w:pStyle w:val="Corpo A"/>
      </w:pPr>
    </w:p>
    <w:p>
      <w:pPr>
        <w:pStyle w:val="Corpo A"/>
      </w:pPr>
    </w:p>
    <w:p>
      <w:pPr>
        <w:pStyle w:val="Corpo A"/>
      </w:pPr>
    </w:p>
    <w:p>
      <w:pPr>
        <w:pStyle w:val="Corpo A"/>
        <w:jc w:val="center"/>
      </w:pPr>
      <w:bookmarkStart w:name="OLE_LINK8" w:id="1"/>
      <w:r>
        <w:rPr>
          <w:rtl w:val="0"/>
          <w:lang w:val="de-DE"/>
        </w:rPr>
        <w:t xml:space="preserve">FRANCA </w:t>
      </w:r>
      <w:r>
        <w:rPr>
          <w:rStyle w:val="Nenhum A"/>
          <w:rtl w:val="0"/>
        </w:rPr>
        <w:t xml:space="preserve">– </w:t>
      </w:r>
      <w:r>
        <w:rPr>
          <w:rStyle w:val="Nenhum A"/>
          <w:rtl w:val="0"/>
        </w:rPr>
        <w:t>SP.</w:t>
      </w:r>
      <w:bookmarkEnd w:id="1"/>
    </w:p>
    <w:p>
      <w:pPr>
        <w:pStyle w:val="Corpo A"/>
        <w:jc w:val="center"/>
      </w:pPr>
      <w:r>
        <w:rPr>
          <w:rStyle w:val="Nenhum A"/>
          <w:rtl w:val="0"/>
        </w:rPr>
        <w:t>2022</w:t>
      </w:r>
    </w:p>
    <w:p>
      <w:pPr>
        <w:pStyle w:val="Corpo A"/>
        <w:jc w:val="center"/>
        <w:rPr>
          <w:b w:val="1"/>
          <w:bCs w:val="1"/>
        </w:rPr>
      </w:pPr>
      <w:r>
        <w:rPr>
          <w:b w:val="1"/>
          <w:bCs w:val="1"/>
          <w:rtl w:val="0"/>
          <w:lang w:val="pt-PT"/>
        </w:rPr>
        <w:t>Faculdade de Ci</w:t>
      </w:r>
      <w:r>
        <w:rPr>
          <w:b w:val="1"/>
          <w:bCs w:val="1"/>
          <w:rtl w:val="0"/>
        </w:rPr>
        <w:t>ê</w:t>
      </w:r>
      <w:r>
        <w:rPr>
          <w:b w:val="1"/>
          <w:bCs w:val="1"/>
          <w:rtl w:val="0"/>
          <w:lang w:val="pt-PT"/>
        </w:rPr>
        <w:t>ncias Humanas e Sociais</w:t>
      </w:r>
    </w:p>
    <w:p>
      <w:pPr>
        <w:pStyle w:val="Corpo A"/>
        <w:jc w:val="center"/>
        <w:rPr>
          <w:b w:val="1"/>
          <w:bCs w:val="1"/>
        </w:rPr>
      </w:pPr>
      <w:r>
        <w:rPr>
          <w:b w:val="1"/>
          <w:bCs w:val="1"/>
          <w:rtl w:val="0"/>
          <w:lang w:val="es-ES_tradnl"/>
        </w:rPr>
        <w:t xml:space="preserve">Campus de Franca </w:t>
      </w:r>
      <w:r>
        <w:rPr>
          <w:b w:val="1"/>
          <w:bCs w:val="1"/>
          <w:rtl w:val="0"/>
        </w:rPr>
        <w:t xml:space="preserve">– </w:t>
      </w:r>
      <w:r>
        <w:rPr>
          <w:b w:val="1"/>
          <w:bCs w:val="1"/>
          <w:rtl w:val="0"/>
        </w:rPr>
        <w:t>SP</w:t>
      </w:r>
    </w:p>
    <w:p>
      <w:pPr>
        <w:pStyle w:val="Corpo A"/>
        <w:jc w:val="center"/>
        <w:rPr>
          <w:b w:val="1"/>
          <w:bCs w:val="1"/>
        </w:rPr>
      </w:pPr>
    </w:p>
    <w:p>
      <w:pPr>
        <w:pStyle w:val="Corpo A"/>
        <w:jc w:val="center"/>
        <w:rPr>
          <w:b w:val="1"/>
          <w:bCs w:val="1"/>
        </w:rPr>
      </w:pPr>
    </w:p>
    <w:p>
      <w:pPr>
        <w:pStyle w:val="Corpo A"/>
        <w:jc w:val="center"/>
        <w:rPr>
          <w:b w:val="1"/>
          <w:bCs w:val="1"/>
        </w:rPr>
      </w:pPr>
    </w:p>
    <w:p>
      <w:pPr>
        <w:pStyle w:val="Corpo A"/>
      </w:pPr>
    </w:p>
    <w:p>
      <w:pPr>
        <w:pStyle w:val="Corpo A"/>
        <w:jc w:val="center"/>
      </w:pPr>
      <w:r>
        <w:rPr>
          <w:rtl w:val="0"/>
          <w:lang w:val="es-ES_tradnl"/>
        </w:rPr>
        <w:t>ANDREIA CELIA SILVA DE OLIVEIRA</w:t>
      </w:r>
    </w:p>
    <w:p>
      <w:pPr>
        <w:pStyle w:val="Corpo A"/>
      </w:pPr>
    </w:p>
    <w:p>
      <w:pPr>
        <w:pStyle w:val="Corpo A"/>
      </w:pPr>
    </w:p>
    <w:p>
      <w:pPr>
        <w:pStyle w:val="Corpo A"/>
      </w:pPr>
    </w:p>
    <w:p>
      <w:pPr>
        <w:pStyle w:val="Corpo A"/>
      </w:pPr>
    </w:p>
    <w:p>
      <w:pPr>
        <w:pStyle w:val="Corpo A"/>
      </w:pPr>
    </w:p>
    <w:p>
      <w:pPr>
        <w:pStyle w:val="Corpo A"/>
      </w:pPr>
    </w:p>
    <w:p>
      <w:pPr>
        <w:pStyle w:val="Corpo A"/>
      </w:pPr>
    </w:p>
    <w:p>
      <w:pPr>
        <w:pStyle w:val="Corpo A"/>
        <w:jc w:val="center"/>
      </w:pPr>
    </w:p>
    <w:p>
      <w:pPr>
        <w:pStyle w:val="Corpo A"/>
        <w:jc w:val="center"/>
      </w:pPr>
      <w:r>
        <w:rPr>
          <w:b w:val="1"/>
          <w:bCs w:val="1"/>
          <w:rtl w:val="0"/>
          <w:lang w:val="de-DE"/>
        </w:rPr>
        <w:t>O BENEF</w:t>
      </w:r>
      <w:r>
        <w:rPr>
          <w:b w:val="1"/>
          <w:bCs w:val="1"/>
          <w:rtl w:val="0"/>
        </w:rPr>
        <w:t>Í</w:t>
      </w:r>
      <w:r>
        <w:rPr>
          <w:b w:val="1"/>
          <w:bCs w:val="1"/>
          <w:rtl w:val="0"/>
          <w:lang w:val="es-ES_tradnl"/>
        </w:rPr>
        <w:t>CIO DE PRESTA</w:t>
      </w:r>
      <w:r>
        <w:rPr>
          <w:b w:val="1"/>
          <w:bCs w:val="1"/>
          <w:rtl w:val="0"/>
        </w:rPr>
        <w:t>ÇÃ</w:t>
      </w:r>
      <w:r>
        <w:rPr>
          <w:b w:val="1"/>
          <w:bCs w:val="1"/>
          <w:rtl w:val="0"/>
          <w:lang w:val="pt-PT"/>
        </w:rPr>
        <w:t>O CONTINUADA</w:t>
      </w:r>
      <w:r>
        <w:rPr>
          <w:b w:val="1"/>
          <w:bCs w:val="1"/>
          <w:i w:val="1"/>
          <w:iCs w:val="1"/>
          <w:rtl w:val="0"/>
        </w:rPr>
        <w:t>:</w:t>
      </w:r>
      <w:r>
        <w:rPr>
          <w:rtl w:val="0"/>
          <w:lang w:val="pt-PT"/>
        </w:rPr>
        <w:t xml:space="preserve"> um estudo sobre a centralidade da pobreza no seu quadro normativo.</w:t>
      </w:r>
    </w:p>
    <w:p>
      <w:pPr>
        <w:pStyle w:val="Corpo A"/>
        <w:jc w:val="both"/>
      </w:pPr>
    </w:p>
    <w:p>
      <w:pPr>
        <w:pStyle w:val="Corpo A"/>
        <w:jc w:val="both"/>
      </w:pPr>
    </w:p>
    <w:p>
      <w:pPr>
        <w:pStyle w:val="Corpo A"/>
        <w:jc w:val="both"/>
      </w:pPr>
    </w:p>
    <w:p>
      <w:pPr>
        <w:pStyle w:val="Corpo A"/>
        <w:jc w:val="both"/>
      </w:pPr>
    </w:p>
    <w:p>
      <w:pPr>
        <w:pStyle w:val="Corpo A"/>
        <w:jc w:val="both"/>
      </w:pPr>
    </w:p>
    <w:p>
      <w:pPr>
        <w:pStyle w:val="Corpo A"/>
        <w:jc w:val="both"/>
      </w:pPr>
    </w:p>
    <w:p>
      <w:pPr>
        <w:pStyle w:val="Corpo A"/>
        <w:jc w:val="both"/>
      </w:pPr>
    </w:p>
    <w:p>
      <w:pPr>
        <w:pStyle w:val="Body Text"/>
        <w:jc w:val="center"/>
        <w:rPr>
          <w:rFonts w:ascii="Times New Roman" w:cs="Times New Roman" w:hAnsi="Times New Roman" w:eastAsia="Times New Roman"/>
          <w:outline w:val="0"/>
          <w:color w:val="000000"/>
          <w:u w:val="single" w:color="000000"/>
          <w14:textFill>
            <w14:solidFill>
              <w14:srgbClr w14:val="000000"/>
            </w14:solidFill>
          </w14:textFill>
        </w:rPr>
      </w:pPr>
    </w:p>
    <w:p>
      <w:pPr>
        <w:pStyle w:val="Body Text"/>
        <w:jc w:val="center"/>
        <w:rPr>
          <w:rFonts w:ascii="Times New Roman" w:cs="Times New Roman" w:hAnsi="Times New Roman" w:eastAsia="Times New Roman"/>
          <w:outline w:val="0"/>
          <w:color w:val="000000"/>
          <w:u w:val="single" w:color="000000"/>
          <w14:textFill>
            <w14:solidFill>
              <w14:srgbClr w14:val="000000"/>
            </w14:solidFill>
          </w14:textFill>
        </w:rPr>
      </w:pPr>
    </w:p>
    <w:p>
      <w:pPr>
        <w:pStyle w:val="Body Text"/>
        <w:ind w:left="4502" w:firstLine="0"/>
        <w:jc w:val="both"/>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pt-PT"/>
          <w14:textFill>
            <w14:solidFill>
              <w14:srgbClr w14:val="000000"/>
            </w14:solidFill>
          </w14:textFill>
        </w:rPr>
        <w:t>Disserta</w:t>
      </w:r>
      <w:r>
        <w:rPr>
          <w:rFonts w:ascii="Times New Roman" w:hAnsi="Times New Roman" w:hint="default"/>
          <w:outline w:val="0"/>
          <w:color w:val="000000"/>
          <w:u w:color="000000"/>
          <w:rtl w:val="0"/>
          <w:lang w:val="pt-PT"/>
          <w14:textFill>
            <w14:solidFill>
              <w14:srgbClr w14:val="000000"/>
            </w14:solidFill>
          </w14:textFill>
        </w:rPr>
        <w:t>çã</w:t>
      </w:r>
      <w:r>
        <w:rPr>
          <w:rFonts w:ascii="Times New Roman" w:hAnsi="Times New Roman"/>
          <w:outline w:val="0"/>
          <w:color w:val="000000"/>
          <w:u w:color="000000"/>
          <w:rtl w:val="0"/>
          <w:lang w:val="pt-PT"/>
          <w14:textFill>
            <w14:solidFill>
              <w14:srgbClr w14:val="000000"/>
            </w14:solidFill>
          </w14:textFill>
        </w:rPr>
        <w:t>o apresentada para defesa de Mestrado Profissional ao Programa de P</w:t>
      </w:r>
      <w:r>
        <w:rPr>
          <w:rFonts w:ascii="Times New Roman" w:hAnsi="Times New Roman" w:hint="default"/>
          <w:outline w:val="0"/>
          <w:color w:val="000000"/>
          <w:u w:color="000000"/>
          <w:rtl w:val="0"/>
          <w:lang w:val="pt-PT"/>
          <w14:textFill>
            <w14:solidFill>
              <w14:srgbClr w14:val="000000"/>
            </w14:solidFill>
          </w14:textFill>
        </w:rPr>
        <w:t>ó</w:t>
      </w:r>
      <w:r>
        <w:rPr>
          <w:rFonts w:ascii="Times New Roman" w:hAnsi="Times New Roman"/>
          <w:outline w:val="0"/>
          <w:color w:val="000000"/>
          <w:u w:color="000000"/>
          <w:rtl w:val="0"/>
          <w:lang w:val="pt-PT"/>
          <w14:textFill>
            <w14:solidFill>
              <w14:srgbClr w14:val="000000"/>
            </w14:solidFill>
          </w14:textFill>
        </w:rPr>
        <w:t>s-gradua</w:t>
      </w:r>
      <w:r>
        <w:rPr>
          <w:rFonts w:ascii="Times New Roman" w:hAnsi="Times New Roman" w:hint="default"/>
          <w:outline w:val="0"/>
          <w:color w:val="000000"/>
          <w:u w:color="000000"/>
          <w:rtl w:val="0"/>
          <w:lang w:val="pt-PT"/>
          <w14:textFill>
            <w14:solidFill>
              <w14:srgbClr w14:val="000000"/>
            </w14:solidFill>
          </w14:textFill>
        </w:rPr>
        <w:t>çã</w:t>
      </w:r>
      <w:r>
        <w:rPr>
          <w:rFonts w:ascii="Times New Roman" w:hAnsi="Times New Roman"/>
          <w:outline w:val="0"/>
          <w:color w:val="000000"/>
          <w:u w:color="000000"/>
          <w:rtl w:val="0"/>
          <w:lang w:val="pt-PT"/>
          <w14:textFill>
            <w14:solidFill>
              <w14:srgbClr w14:val="000000"/>
            </w14:solidFill>
          </w14:textFill>
        </w:rPr>
        <w:t>o em Planejamento e an</w:t>
      </w:r>
      <w:r>
        <w:rPr>
          <w:rFonts w:ascii="Times New Roman" w:hAnsi="Times New Roman" w:hint="default"/>
          <w:outline w:val="0"/>
          <w:color w:val="000000"/>
          <w:u w:color="000000"/>
          <w:rtl w:val="0"/>
          <w:lang w:val="pt-PT"/>
          <w14:textFill>
            <w14:solidFill>
              <w14:srgbClr w14:val="000000"/>
            </w14:solidFill>
          </w14:textFill>
        </w:rPr>
        <w:t>á</w:t>
      </w:r>
      <w:r>
        <w:rPr>
          <w:rFonts w:ascii="Times New Roman" w:hAnsi="Times New Roman"/>
          <w:outline w:val="0"/>
          <w:color w:val="000000"/>
          <w:u w:color="000000"/>
          <w:rtl w:val="0"/>
          <w:lang w:val="pt-PT"/>
          <w14:textFill>
            <w14:solidFill>
              <w14:srgbClr w14:val="000000"/>
            </w14:solidFill>
          </w14:textFill>
        </w:rPr>
        <w:t>lise de Pol</w:t>
      </w:r>
      <w:r>
        <w:rPr>
          <w:rFonts w:ascii="Times New Roman" w:hAnsi="Times New Roman" w:hint="default"/>
          <w:outline w:val="0"/>
          <w:color w:val="000000"/>
          <w:u w:color="000000"/>
          <w:rtl w:val="0"/>
          <w:lang w:val="pt-PT"/>
          <w14:textFill>
            <w14:solidFill>
              <w14:srgbClr w14:val="000000"/>
            </w14:solidFill>
          </w14:textFill>
        </w:rPr>
        <w:t>í</w:t>
      </w:r>
      <w:r>
        <w:rPr>
          <w:rFonts w:ascii="Times New Roman" w:hAnsi="Times New Roman"/>
          <w:outline w:val="0"/>
          <w:color w:val="000000"/>
          <w:u w:color="000000"/>
          <w:rtl w:val="0"/>
          <w:lang w:val="pt-PT"/>
          <w14:textFill>
            <w14:solidFill>
              <w14:srgbClr w14:val="000000"/>
            </w14:solidFill>
          </w14:textFill>
        </w:rPr>
        <w:t>ticas P</w:t>
      </w:r>
      <w:r>
        <w:rPr>
          <w:rFonts w:ascii="Times New Roman" w:hAnsi="Times New Roman" w:hint="default"/>
          <w:outline w:val="0"/>
          <w:color w:val="000000"/>
          <w:u w:color="000000"/>
          <w:rtl w:val="0"/>
          <w:lang w:val="pt-PT"/>
          <w14:textFill>
            <w14:solidFill>
              <w14:srgbClr w14:val="000000"/>
            </w14:solidFill>
          </w14:textFill>
        </w:rPr>
        <w:t>ú</w:t>
      </w:r>
      <w:r>
        <w:rPr>
          <w:rFonts w:ascii="Times New Roman" w:hAnsi="Times New Roman"/>
          <w:outline w:val="0"/>
          <w:color w:val="000000"/>
          <w:u w:color="000000"/>
          <w:rtl w:val="0"/>
          <w:lang w:val="pt-PT"/>
          <w14:textFill>
            <w14:solidFill>
              <w14:srgbClr w14:val="000000"/>
            </w14:solidFill>
          </w14:textFill>
        </w:rPr>
        <w:t>blicas, da Faculdade de Ci</w:t>
      </w:r>
      <w:r>
        <w:rPr>
          <w:rFonts w:ascii="Times New Roman" w:hAnsi="Times New Roman" w:hint="default"/>
          <w:outline w:val="0"/>
          <w:color w:val="000000"/>
          <w:u w:color="000000"/>
          <w:rtl w:val="0"/>
          <w:lang w:val="pt-PT"/>
          <w14:textFill>
            <w14:solidFill>
              <w14:srgbClr w14:val="000000"/>
            </w14:solidFill>
          </w14:textFill>
        </w:rPr>
        <w:t>ê</w:t>
      </w:r>
      <w:r>
        <w:rPr>
          <w:rFonts w:ascii="Times New Roman" w:hAnsi="Times New Roman"/>
          <w:outline w:val="0"/>
          <w:color w:val="000000"/>
          <w:u w:color="000000"/>
          <w:rtl w:val="0"/>
          <w:lang w:val="pt-PT"/>
          <w14:textFill>
            <w14:solidFill>
              <w14:srgbClr w14:val="000000"/>
            </w14:solidFill>
          </w14:textFill>
        </w:rPr>
        <w:t xml:space="preserve">ncias Humanas e Sociais da Universidade Estadual Paulista </w:t>
      </w:r>
      <w:r>
        <w:rPr>
          <w:rFonts w:ascii="Times New Roman" w:hAnsi="Times New Roman" w:hint="default"/>
          <w:outline w:val="0"/>
          <w:color w:val="000000"/>
          <w:u w:color="000000"/>
          <w:rtl w:val="0"/>
          <w:lang w:val="pt-PT"/>
          <w14:textFill>
            <w14:solidFill>
              <w14:srgbClr w14:val="000000"/>
            </w14:solidFill>
          </w14:textFill>
        </w:rPr>
        <w:t>“</w:t>
      </w:r>
      <w:r>
        <w:rPr>
          <w:rFonts w:ascii="Times New Roman" w:hAnsi="Times New Roman"/>
          <w:outline w:val="0"/>
          <w:color w:val="000000"/>
          <w:u w:color="000000"/>
          <w:rtl w:val="0"/>
          <w:lang w:val="pt-PT"/>
          <w14:textFill>
            <w14:solidFill>
              <w14:srgbClr w14:val="000000"/>
            </w14:solidFill>
          </w14:textFill>
        </w:rPr>
        <w:t>J</w:t>
      </w:r>
      <w:r>
        <w:rPr>
          <w:rFonts w:ascii="Times New Roman" w:hAnsi="Times New Roman" w:hint="default"/>
          <w:outline w:val="0"/>
          <w:color w:val="000000"/>
          <w:u w:color="000000"/>
          <w:rtl w:val="0"/>
          <w:lang w:val="pt-PT"/>
          <w14:textFill>
            <w14:solidFill>
              <w14:srgbClr w14:val="000000"/>
            </w14:solidFill>
          </w14:textFill>
        </w:rPr>
        <w:t>ú</w:t>
      </w:r>
      <w:r>
        <w:rPr>
          <w:rFonts w:ascii="Times New Roman" w:hAnsi="Times New Roman"/>
          <w:outline w:val="0"/>
          <w:color w:val="000000"/>
          <w:u w:color="000000"/>
          <w:rtl w:val="0"/>
          <w:lang w:val="pt-PT"/>
          <w14:textFill>
            <w14:solidFill>
              <w14:srgbClr w14:val="000000"/>
            </w14:solidFill>
          </w14:textFill>
        </w:rPr>
        <w:t>lio de Mesquita Filho</w:t>
      </w:r>
      <w:r>
        <w:rPr>
          <w:rFonts w:ascii="Times New Roman" w:hAnsi="Times New Roman" w:hint="default"/>
          <w:outline w:val="0"/>
          <w:color w:val="000000"/>
          <w:u w:color="000000"/>
          <w:rtl w:val="0"/>
          <w:lang w:val="pt-PT"/>
          <w14:textFill>
            <w14:solidFill>
              <w14:srgbClr w14:val="000000"/>
            </w14:solidFill>
          </w14:textFill>
        </w:rPr>
        <w:t xml:space="preserve">” – </w:t>
      </w:r>
      <w:r>
        <w:rPr>
          <w:rFonts w:ascii="Times New Roman" w:hAnsi="Times New Roman"/>
          <w:outline w:val="0"/>
          <w:color w:val="000000"/>
          <w:u w:color="000000"/>
          <w:rtl w:val="0"/>
          <w:lang w:val="pt-PT"/>
          <w14:textFill>
            <w14:solidFill>
              <w14:srgbClr w14:val="000000"/>
            </w14:solidFill>
          </w14:textFill>
        </w:rPr>
        <w:t>Franca/ SP, como requisito para obten</w:t>
      </w:r>
      <w:r>
        <w:rPr>
          <w:rFonts w:ascii="Times New Roman" w:hAnsi="Times New Roman" w:hint="default"/>
          <w:outline w:val="0"/>
          <w:color w:val="000000"/>
          <w:u w:color="000000"/>
          <w:rtl w:val="0"/>
          <w:lang w:val="pt-PT"/>
          <w14:textFill>
            <w14:solidFill>
              <w14:srgbClr w14:val="000000"/>
            </w14:solidFill>
          </w14:textFill>
        </w:rPr>
        <w:t>çã</w:t>
      </w:r>
      <w:r>
        <w:rPr>
          <w:rFonts w:ascii="Times New Roman" w:hAnsi="Times New Roman"/>
          <w:outline w:val="0"/>
          <w:color w:val="000000"/>
          <w:u w:color="000000"/>
          <w:rtl w:val="0"/>
          <w:lang w:val="pt-PT"/>
          <w14:textFill>
            <w14:solidFill>
              <w14:srgbClr w14:val="000000"/>
            </w14:solidFill>
          </w14:textFill>
        </w:rPr>
        <w:t>o do t</w:t>
      </w:r>
      <w:r>
        <w:rPr>
          <w:rFonts w:ascii="Times New Roman" w:hAnsi="Times New Roman" w:hint="default"/>
          <w:outline w:val="0"/>
          <w:color w:val="000000"/>
          <w:u w:color="000000"/>
          <w:rtl w:val="0"/>
          <w:lang w:val="pt-PT"/>
          <w14:textFill>
            <w14:solidFill>
              <w14:srgbClr w14:val="000000"/>
            </w14:solidFill>
          </w14:textFill>
        </w:rPr>
        <w:t>í</w:t>
      </w:r>
      <w:r>
        <w:rPr>
          <w:rFonts w:ascii="Times New Roman" w:hAnsi="Times New Roman"/>
          <w:outline w:val="0"/>
          <w:color w:val="000000"/>
          <w:u w:color="000000"/>
          <w:rtl w:val="0"/>
          <w:lang w:val="pt-PT"/>
          <w14:textFill>
            <w14:solidFill>
              <w14:srgbClr w14:val="000000"/>
            </w14:solidFill>
          </w14:textFill>
        </w:rPr>
        <w:t>tulo de mestre em Planejamento e An</w:t>
      </w:r>
      <w:r>
        <w:rPr>
          <w:rFonts w:ascii="Times New Roman" w:hAnsi="Times New Roman" w:hint="default"/>
          <w:outline w:val="0"/>
          <w:color w:val="000000"/>
          <w:u w:color="000000"/>
          <w:rtl w:val="0"/>
          <w:lang w:val="pt-PT"/>
          <w14:textFill>
            <w14:solidFill>
              <w14:srgbClr w14:val="000000"/>
            </w14:solidFill>
          </w14:textFill>
        </w:rPr>
        <w:t>á</w:t>
      </w:r>
      <w:r>
        <w:rPr>
          <w:rFonts w:ascii="Times New Roman" w:hAnsi="Times New Roman"/>
          <w:outline w:val="0"/>
          <w:color w:val="000000"/>
          <w:u w:color="000000"/>
          <w:rtl w:val="0"/>
          <w:lang w:val="pt-PT"/>
          <w14:textFill>
            <w14:solidFill>
              <w14:srgbClr w14:val="000000"/>
            </w14:solidFill>
          </w14:textFill>
        </w:rPr>
        <w:t>lise de Pol</w:t>
      </w:r>
      <w:r>
        <w:rPr>
          <w:rFonts w:ascii="Times New Roman" w:hAnsi="Times New Roman" w:hint="default"/>
          <w:outline w:val="0"/>
          <w:color w:val="000000"/>
          <w:u w:color="000000"/>
          <w:rtl w:val="0"/>
          <w:lang w:val="pt-PT"/>
          <w14:textFill>
            <w14:solidFill>
              <w14:srgbClr w14:val="000000"/>
            </w14:solidFill>
          </w14:textFill>
        </w:rPr>
        <w:t>í</w:t>
      </w:r>
      <w:r>
        <w:rPr>
          <w:rFonts w:ascii="Times New Roman" w:hAnsi="Times New Roman"/>
          <w:outline w:val="0"/>
          <w:color w:val="000000"/>
          <w:u w:color="000000"/>
          <w:rtl w:val="0"/>
          <w:lang w:val="pt-PT"/>
          <w14:textFill>
            <w14:solidFill>
              <w14:srgbClr w14:val="000000"/>
            </w14:solidFill>
          </w14:textFill>
        </w:rPr>
        <w:t>ticas P</w:t>
      </w:r>
      <w:r>
        <w:rPr>
          <w:rFonts w:ascii="Times New Roman" w:hAnsi="Times New Roman" w:hint="default"/>
          <w:outline w:val="0"/>
          <w:color w:val="000000"/>
          <w:u w:color="000000"/>
          <w:rtl w:val="0"/>
          <w:lang w:val="pt-PT"/>
          <w14:textFill>
            <w14:solidFill>
              <w14:srgbClr w14:val="000000"/>
            </w14:solidFill>
          </w14:textFill>
        </w:rPr>
        <w:t>ú</w:t>
      </w:r>
      <w:r>
        <w:rPr>
          <w:rFonts w:ascii="Times New Roman" w:hAnsi="Times New Roman"/>
          <w:outline w:val="0"/>
          <w:color w:val="000000"/>
          <w:u w:color="000000"/>
          <w:rtl w:val="0"/>
          <w:lang w:val="pt-PT"/>
          <w14:textFill>
            <w14:solidFill>
              <w14:srgbClr w14:val="000000"/>
            </w14:solidFill>
          </w14:textFill>
        </w:rPr>
        <w:t>blicas.</w:t>
      </w:r>
    </w:p>
    <w:p>
      <w:pPr>
        <w:pStyle w:val="Body Text"/>
        <w:ind w:left="4502" w:firstLine="0"/>
        <w:jc w:val="both"/>
        <w:rPr>
          <w:rFonts w:ascii="Times New Roman" w:cs="Times New Roman" w:hAnsi="Times New Roman" w:eastAsia="Times New Roman"/>
          <w:outline w:val="0"/>
          <w:color w:val="000000"/>
          <w:u w:color="000000"/>
          <w14:textFill>
            <w14:solidFill>
              <w14:srgbClr w14:val="000000"/>
            </w14:solidFill>
          </w14:textFill>
        </w:rPr>
      </w:pPr>
    </w:p>
    <w:p>
      <w:pPr>
        <w:pStyle w:val="Body Text"/>
        <w:ind w:left="4502" w:firstLine="0"/>
        <w:jc w:val="both"/>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b w:val="1"/>
          <w:bCs w:val="1"/>
          <w:outline w:val="0"/>
          <w:color w:val="000000"/>
          <w:u w:color="000000"/>
          <w:rtl w:val="0"/>
          <w:lang w:val="pt-PT"/>
          <w14:textFill>
            <w14:solidFill>
              <w14:srgbClr w14:val="000000"/>
            </w14:solidFill>
          </w14:textFill>
        </w:rPr>
        <w:t xml:space="preserve">Linha de pesquisa: </w:t>
      </w:r>
      <w:r>
        <w:rPr>
          <w:rFonts w:ascii="Times New Roman" w:hAnsi="Times New Roman"/>
          <w:outline w:val="0"/>
          <w:color w:val="000000"/>
          <w:u w:color="000000"/>
          <w:rtl w:val="0"/>
          <w:lang w:val="pt-PT"/>
          <w14:textFill>
            <w14:solidFill>
              <w14:srgbClr w14:val="000000"/>
            </w14:solidFill>
          </w14:textFill>
        </w:rPr>
        <w:t>Institui</w:t>
      </w:r>
      <w:r>
        <w:rPr>
          <w:rFonts w:ascii="Times New Roman" w:hAnsi="Times New Roman" w:hint="default"/>
          <w:outline w:val="0"/>
          <w:color w:val="000000"/>
          <w:u w:color="000000"/>
          <w:rtl w:val="0"/>
          <w:lang w:val="pt-PT"/>
          <w14:textFill>
            <w14:solidFill>
              <w14:srgbClr w14:val="000000"/>
            </w14:solidFill>
          </w14:textFill>
        </w:rPr>
        <w:t>çõ</w:t>
      </w:r>
      <w:r>
        <w:rPr>
          <w:rFonts w:ascii="Times New Roman" w:hAnsi="Times New Roman"/>
          <w:outline w:val="0"/>
          <w:color w:val="000000"/>
          <w:u w:color="000000"/>
          <w:rtl w:val="0"/>
          <w:lang w:val="pt-PT"/>
          <w14:textFill>
            <w14:solidFill>
              <w14:srgbClr w14:val="000000"/>
            </w14:solidFill>
          </w14:textFill>
        </w:rPr>
        <w:t>es, cidadania e pol</w:t>
      </w:r>
      <w:r>
        <w:rPr>
          <w:rFonts w:ascii="Times New Roman" w:hAnsi="Times New Roman" w:hint="default"/>
          <w:outline w:val="0"/>
          <w:color w:val="000000"/>
          <w:u w:color="000000"/>
          <w:rtl w:val="0"/>
          <w:lang w:val="pt-PT"/>
          <w14:textFill>
            <w14:solidFill>
              <w14:srgbClr w14:val="000000"/>
            </w14:solidFill>
          </w14:textFill>
        </w:rPr>
        <w:t>í</w:t>
      </w:r>
      <w:r>
        <w:rPr>
          <w:rFonts w:ascii="Times New Roman" w:hAnsi="Times New Roman"/>
          <w:outline w:val="0"/>
          <w:color w:val="000000"/>
          <w:u w:color="000000"/>
          <w:rtl w:val="0"/>
          <w:lang w:val="pt-PT"/>
          <w14:textFill>
            <w14:solidFill>
              <w14:srgbClr w14:val="000000"/>
            </w14:solidFill>
          </w14:textFill>
        </w:rPr>
        <w:t>ticas sociais.</w:t>
      </w:r>
    </w:p>
    <w:p>
      <w:pPr>
        <w:pStyle w:val="Body Text"/>
        <w:jc w:val="both"/>
        <w:rPr>
          <w:rFonts w:ascii="Times New Roman" w:cs="Times New Roman" w:hAnsi="Times New Roman" w:eastAsia="Times New Roman"/>
          <w:b w:val="1"/>
          <w:bCs w:val="1"/>
          <w:outline w:val="0"/>
          <w:color w:val="000000"/>
          <w:u w:color="000000"/>
          <w14:textFill>
            <w14:solidFill>
              <w14:srgbClr w14:val="000000"/>
            </w14:solidFill>
          </w14:textFill>
        </w:rPr>
      </w:pPr>
    </w:p>
    <w:p>
      <w:pPr>
        <w:pStyle w:val="Body Text"/>
        <w:ind w:left="4500" w:firstLine="0"/>
        <w:jc w:val="both"/>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b w:val="1"/>
          <w:bCs w:val="1"/>
          <w:outline w:val="0"/>
          <w:color w:val="000000"/>
          <w:u w:color="000000"/>
          <w:rtl w:val="0"/>
          <w:lang w:val="pt-PT"/>
          <w14:textFill>
            <w14:solidFill>
              <w14:srgbClr w14:val="000000"/>
            </w14:solidFill>
          </w14:textFill>
        </w:rPr>
        <w:t>Orientador</w:t>
      </w:r>
      <w:r>
        <w:rPr>
          <w:rFonts w:ascii="Times New Roman" w:hAnsi="Times New Roman"/>
          <w:outline w:val="0"/>
          <w:color w:val="000000"/>
          <w:u w:color="000000"/>
          <w:rtl w:val="0"/>
          <w:lang w:val="pt-PT"/>
          <w14:textFill>
            <w14:solidFill>
              <w14:srgbClr w14:val="000000"/>
            </w14:solidFill>
          </w14:textFill>
        </w:rPr>
        <w:t>: Prof. Dr. H</w:t>
      </w:r>
      <w:r>
        <w:rPr>
          <w:rFonts w:ascii="Times New Roman" w:hAnsi="Times New Roman" w:hint="default"/>
          <w:outline w:val="0"/>
          <w:color w:val="000000"/>
          <w:u w:color="000000"/>
          <w:rtl w:val="0"/>
          <w:lang w:val="pt-PT"/>
          <w14:textFill>
            <w14:solidFill>
              <w14:srgbClr w14:val="000000"/>
            </w14:solidFill>
          </w14:textFill>
        </w:rPr>
        <w:t>é</w:t>
      </w:r>
      <w:r>
        <w:rPr>
          <w:rFonts w:ascii="Times New Roman" w:hAnsi="Times New Roman"/>
          <w:outline w:val="0"/>
          <w:color w:val="000000"/>
          <w:u w:color="000000"/>
          <w:rtl w:val="0"/>
          <w:lang w:val="pt-PT"/>
          <w14:textFill>
            <w14:solidFill>
              <w14:srgbClr w14:val="000000"/>
            </w14:solidFill>
          </w14:textFill>
        </w:rPr>
        <w:t>lio Alexandre da Silva</w:t>
      </w:r>
    </w:p>
    <w:p>
      <w:pPr>
        <w:pStyle w:val="Body Text"/>
        <w:ind w:left="4500" w:firstLine="0"/>
        <w:jc w:val="both"/>
        <w:rPr>
          <w:rFonts w:ascii="Times New Roman" w:cs="Times New Roman" w:hAnsi="Times New Roman" w:eastAsia="Times New Roman"/>
          <w:outline w:val="0"/>
          <w:color w:val="000000"/>
          <w:u w:color="000000"/>
          <w14:textFill>
            <w14:solidFill>
              <w14:srgbClr w14:val="000000"/>
            </w14:solidFill>
          </w14:textFill>
        </w:rPr>
      </w:pPr>
    </w:p>
    <w:p>
      <w:pPr>
        <w:pStyle w:val="Body Text"/>
        <w:tabs>
          <w:tab w:val="left" w:pos="2552"/>
        </w:tabs>
        <w:ind w:left="4536" w:hanging="2520"/>
        <w:rPr>
          <w:rFonts w:ascii="Times New Roman" w:cs="Times New Roman" w:hAnsi="Times New Roman" w:eastAsia="Times New Roman"/>
          <w:b w:val="1"/>
          <w:bCs w:val="1"/>
          <w:outline w:val="0"/>
          <w:color w:val="000000"/>
          <w:u w:color="000000"/>
          <w14:textFill>
            <w14:solidFill>
              <w14:srgbClr w14:val="000000"/>
            </w14:solidFill>
          </w14:textFill>
        </w:rPr>
      </w:pPr>
      <w:r>
        <w:rPr>
          <w:rFonts w:ascii="Times New Roman" w:cs="Times New Roman" w:hAnsi="Times New Roman" w:eastAsia="Times New Roman"/>
          <w:outline w:val="0"/>
          <w:color w:val="000000"/>
          <w:u w:color="000000"/>
          <w14:textFill>
            <w14:solidFill>
              <w14:srgbClr w14:val="000000"/>
            </w14:solidFill>
          </w14:textFill>
        </w:rPr>
        <w:tab/>
        <w:tab/>
      </w:r>
    </w:p>
    <w:p>
      <w:pPr>
        <w:pStyle w:val="Corpo A"/>
        <w:jc w:val="center"/>
        <w:rPr>
          <w:smallCaps w:val="1"/>
        </w:rPr>
      </w:pPr>
    </w:p>
    <w:p>
      <w:pPr>
        <w:pStyle w:val="Corpo A"/>
        <w:jc w:val="center"/>
        <w:rPr>
          <w:smallCaps w:val="1"/>
        </w:rPr>
      </w:pPr>
    </w:p>
    <w:p>
      <w:pPr>
        <w:pStyle w:val="Corpo A"/>
        <w:jc w:val="center"/>
      </w:pPr>
      <w:r>
        <w:rPr>
          <w:rtl w:val="0"/>
          <w:lang w:val="de-DE"/>
        </w:rPr>
        <w:t xml:space="preserve">FRANCA </w:t>
      </w:r>
      <w:r>
        <w:rPr>
          <w:rStyle w:val="Nenhum A"/>
          <w:rtl w:val="0"/>
        </w:rPr>
        <w:t xml:space="preserve">– </w:t>
      </w:r>
      <w:r>
        <w:rPr>
          <w:rStyle w:val="Nenhum A"/>
          <w:rtl w:val="0"/>
        </w:rPr>
        <w:t>SP.</w:t>
      </w:r>
    </w:p>
    <w:p>
      <w:pPr>
        <w:pStyle w:val="Corpo A"/>
        <w:jc w:val="center"/>
      </w:pPr>
      <w:r>
        <w:rPr>
          <w:rStyle w:val="Nenhum A"/>
          <w:rtl w:val="0"/>
        </w:rPr>
        <w:t>2022</w:t>
      </w:r>
    </w:p>
    <w:p>
      <w:pPr>
        <w:pStyle w:val="Corpo A"/>
        <w:jc w:val="center"/>
      </w:pPr>
      <w:r>
        <w:rPr>
          <w:rtl w:val="0"/>
          <w:lang w:val="es-ES_tradnl"/>
        </w:rPr>
        <w:t>ANDREIA CELIA SILVA DE OLIVEIRA</w:t>
      </w:r>
    </w:p>
    <w:p>
      <w:pPr>
        <w:pStyle w:val="Corpo A"/>
        <w:jc w:val="center"/>
      </w:pPr>
    </w:p>
    <w:p>
      <w:pPr>
        <w:pStyle w:val="Corpo A"/>
        <w:jc w:val="center"/>
      </w:pPr>
    </w:p>
    <w:p>
      <w:pPr>
        <w:pStyle w:val="Corpo A"/>
        <w:suppressAutoHyphens w:val="0"/>
        <w:spacing w:line="360" w:lineRule="auto"/>
        <w:jc w:val="center"/>
        <w:rPr>
          <w:b w:val="1"/>
          <w:bCs w:val="1"/>
        </w:rPr>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uppressAutoHyphens w:val="0"/>
        <w:spacing w:line="360" w:lineRule="auto"/>
        <w:rPr>
          <w:b w:val="1"/>
          <w:bCs w:val="1"/>
        </w:rPr>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uppressAutoHyphens w:val="0"/>
        <w:spacing w:line="360" w:lineRule="auto"/>
        <w:jc w:val="center"/>
        <w:rPr>
          <w:b w:val="1"/>
          <w:bCs w:val="1"/>
        </w:rPr>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center"/>
      </w:pPr>
      <w:r>
        <w:rPr>
          <w:b w:val="1"/>
          <w:bCs w:val="1"/>
          <w:rtl w:val="0"/>
          <w:lang w:val="de-DE"/>
        </w:rPr>
        <w:t>O BENEF</w:t>
      </w:r>
      <w:r>
        <w:rPr>
          <w:b w:val="1"/>
          <w:bCs w:val="1"/>
          <w:rtl w:val="0"/>
        </w:rPr>
        <w:t>Í</w:t>
      </w:r>
      <w:r>
        <w:rPr>
          <w:b w:val="1"/>
          <w:bCs w:val="1"/>
          <w:rtl w:val="0"/>
          <w:lang w:val="es-ES_tradnl"/>
        </w:rPr>
        <w:t>CIO DE PRESTA</w:t>
      </w:r>
      <w:r>
        <w:rPr>
          <w:b w:val="1"/>
          <w:bCs w:val="1"/>
          <w:rtl w:val="0"/>
        </w:rPr>
        <w:t>ÇÃ</w:t>
      </w:r>
      <w:r>
        <w:rPr>
          <w:b w:val="1"/>
          <w:bCs w:val="1"/>
          <w:rtl w:val="0"/>
          <w:lang w:val="pt-PT"/>
        </w:rPr>
        <w:t>O CONTINUADA</w:t>
      </w:r>
      <w:r>
        <w:rPr>
          <w:rtl w:val="0"/>
          <w:lang w:val="pt-PT"/>
        </w:rPr>
        <w:t>: um estudo sobre a centralidade da pobreza no seu quadro normativo</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center"/>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center"/>
      </w:pPr>
      <w:r>
        <w:rPr>
          <w:rStyle w:val="Nenhum A"/>
          <w:rtl w:val="0"/>
        </w:rPr>
        <w:t>Disserta</w:t>
      </w:r>
      <w:r>
        <w:rPr>
          <w:rtl w:val="0"/>
          <w:lang w:val="pt-PT"/>
        </w:rPr>
        <w:t>çã</w:t>
      </w:r>
      <w:r>
        <w:rPr>
          <w:rtl w:val="0"/>
          <w:lang w:val="pt-PT"/>
        </w:rPr>
        <w:t xml:space="preserve">o apresentada </w:t>
      </w:r>
      <w:r>
        <w:rPr>
          <w:rStyle w:val="Nenhum A"/>
          <w:rtl w:val="0"/>
        </w:rPr>
        <w:t xml:space="preserve">à </w:t>
      </w:r>
      <w:r>
        <w:rPr>
          <w:rtl w:val="0"/>
          <w:lang w:val="pt-PT"/>
        </w:rPr>
        <w:t>Faculdade de Ci</w:t>
      </w:r>
      <w:r>
        <w:rPr>
          <w:rStyle w:val="Nenhum A"/>
          <w:rtl w:val="0"/>
        </w:rPr>
        <w:t>ê</w:t>
      </w:r>
      <w:r>
        <w:rPr>
          <w:rtl w:val="0"/>
          <w:lang w:val="pt-PT"/>
        </w:rPr>
        <w:t xml:space="preserve">ncias Humanas e Sociais da Universidade Estadual Paulista </w:t>
      </w:r>
      <w:r>
        <w:rPr>
          <w:rFonts w:ascii="Arial Unicode MS" w:hAnsi="Arial Unicode MS" w:hint="default"/>
          <w:rtl w:val="1"/>
          <w:lang w:val="ar-SA" w:bidi="ar-SA"/>
        </w:rPr>
        <w:t>“</w:t>
      </w:r>
      <w:r>
        <w:rPr>
          <w:rStyle w:val="Nenhum A"/>
          <w:rtl w:val="0"/>
        </w:rPr>
        <w:t>J</w:t>
      </w:r>
      <w:r>
        <w:rPr>
          <w:rStyle w:val="Nenhum A"/>
          <w:rtl w:val="0"/>
        </w:rPr>
        <w:t>ú</w:t>
      </w:r>
      <w:r>
        <w:rPr>
          <w:rtl w:val="0"/>
          <w:lang w:val="pt-PT"/>
        </w:rPr>
        <w:t>lio de Mesquita Filho</w:t>
      </w:r>
      <w:r>
        <w:rPr>
          <w:rStyle w:val="Nenhum A"/>
          <w:rtl w:val="0"/>
        </w:rPr>
        <w:t xml:space="preserve">” – </w:t>
      </w:r>
      <w:r>
        <w:rPr>
          <w:rStyle w:val="Nenhum A"/>
          <w:rtl w:val="0"/>
        </w:rPr>
        <w:t>Franca/ SP.</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center"/>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center"/>
      </w:pPr>
      <w:r>
        <w:rPr>
          <w:b w:val="1"/>
          <w:bCs w:val="1"/>
          <w:rtl w:val="0"/>
          <w:lang w:val="es-ES_tradnl"/>
        </w:rPr>
        <w:t>MEMBROS COMPONENTES DA BANCA EXAMINADORA</w:t>
      </w:r>
      <w:r>
        <w:rPr>
          <w:rStyle w:val="Nenhum A"/>
          <w:rtl w:val="0"/>
        </w:rPr>
        <w:t>:</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center"/>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center"/>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center"/>
      </w:pPr>
      <w:r>
        <w:rPr>
          <w:rtl w:val="0"/>
          <w:lang w:val="en-US"/>
        </w:rPr>
        <w:t>___________________________________________________________________________</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rPr>
          <w:b w:val="1"/>
          <w:bCs w:val="1"/>
        </w:rPr>
      </w:pPr>
      <w:r>
        <w:rPr>
          <w:b w:val="1"/>
          <w:bCs w:val="1"/>
          <w:rtl w:val="0"/>
          <w:lang w:val="pt-PT"/>
        </w:rPr>
        <w:t>Presidente e Orientador:</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pPr>
      <w:r>
        <w:rPr>
          <w:rStyle w:val="Nenhum A"/>
          <w:rtl w:val="0"/>
        </w:rPr>
        <w:t>Prof. Dr. H</w:t>
      </w:r>
      <w:r>
        <w:rPr>
          <w:rtl w:val="0"/>
          <w:lang w:val="fr-FR"/>
        </w:rPr>
        <w:t>é</w:t>
      </w:r>
      <w:r>
        <w:rPr>
          <w:rtl w:val="0"/>
          <w:lang w:val="it-IT"/>
        </w:rPr>
        <w:t>lio Alexandre da Silva</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pPr>
      <w:r>
        <w:rPr>
          <w:rtl w:val="0"/>
          <w:lang w:val="pt-PT"/>
        </w:rPr>
        <w:t xml:space="preserve">Universidade Estadual Paulista </w:t>
      </w:r>
      <w:r>
        <w:rPr>
          <w:rFonts w:ascii="Arial Unicode MS" w:hAnsi="Arial Unicode MS" w:hint="default"/>
          <w:rtl w:val="1"/>
          <w:lang w:val="ar-SA" w:bidi="ar-SA"/>
        </w:rPr>
        <w:t>“</w:t>
      </w:r>
      <w:r>
        <w:rPr>
          <w:rStyle w:val="Nenhum A"/>
          <w:rtl w:val="0"/>
        </w:rPr>
        <w:t>J</w:t>
      </w:r>
      <w:r>
        <w:rPr>
          <w:rStyle w:val="Nenhum A"/>
          <w:rtl w:val="0"/>
        </w:rPr>
        <w:t>ú</w:t>
      </w:r>
      <w:r>
        <w:rPr>
          <w:rtl w:val="0"/>
          <w:lang w:val="pt-PT"/>
        </w:rPr>
        <w:t>lio de Mesquita Filho</w:t>
      </w:r>
      <w:r>
        <w:rPr>
          <w:rStyle w:val="Nenhum A"/>
          <w:rtl w:val="0"/>
        </w:rPr>
        <w:t xml:space="preserve">” </w:t>
      </w:r>
      <w:r>
        <w:rPr>
          <w:rtl w:val="0"/>
          <w:lang w:val="fr-FR"/>
        </w:rPr>
        <w:t>campus Franca/ SP</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center"/>
      </w:pPr>
      <w:r>
        <w:rPr>
          <w:rtl w:val="0"/>
          <w:lang w:val="en-US"/>
        </w:rPr>
        <w:t>___________________________________________________________________________</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rPr>
          <w:b w:val="1"/>
          <w:bCs w:val="1"/>
        </w:rPr>
      </w:pPr>
      <w:r>
        <w:rPr>
          <w:b w:val="1"/>
          <w:bCs w:val="1"/>
          <w:rtl w:val="0"/>
          <w:lang w:val="pt-PT"/>
        </w:rPr>
        <w:t>Membro Titular:</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pPr>
      <w:r>
        <w:rPr>
          <w:rtl w:val="0"/>
          <w:lang w:val="pt-PT"/>
        </w:rPr>
        <w:t>Prof. Dr. Alexandre Marques Mendes</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pPr>
      <w:r>
        <w:rPr>
          <w:rtl w:val="0"/>
          <w:lang w:val="pt-PT"/>
        </w:rPr>
        <w:t xml:space="preserve">Universidade Estadual Paulista </w:t>
      </w:r>
      <w:r>
        <w:rPr>
          <w:rFonts w:ascii="Arial Unicode MS" w:hAnsi="Arial Unicode MS" w:hint="default"/>
          <w:rtl w:val="1"/>
          <w:lang w:val="ar-SA" w:bidi="ar-SA"/>
        </w:rPr>
        <w:t>“</w:t>
      </w:r>
      <w:r>
        <w:rPr>
          <w:rStyle w:val="Nenhum A"/>
          <w:rtl w:val="0"/>
        </w:rPr>
        <w:t>J</w:t>
      </w:r>
      <w:r>
        <w:rPr>
          <w:rStyle w:val="Nenhum A"/>
          <w:rtl w:val="0"/>
        </w:rPr>
        <w:t>ú</w:t>
      </w:r>
      <w:r>
        <w:rPr>
          <w:rtl w:val="0"/>
          <w:lang w:val="pt-PT"/>
        </w:rPr>
        <w:t>lio de Mesquita Filho</w:t>
      </w:r>
      <w:r>
        <w:rPr>
          <w:rStyle w:val="Nenhum A"/>
          <w:rtl w:val="0"/>
        </w:rPr>
        <w:t xml:space="preserve">” </w:t>
      </w:r>
      <w:r>
        <w:rPr>
          <w:rtl w:val="0"/>
          <w:lang w:val="fr-FR"/>
        </w:rPr>
        <w:t>campus Franca/ SP</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center"/>
      </w:pPr>
      <w:r>
        <w:rPr>
          <w:rtl w:val="0"/>
          <w:lang w:val="en-US"/>
        </w:rPr>
        <w:t>___________________________________________________________________________</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rPr>
          <w:b w:val="1"/>
          <w:bCs w:val="1"/>
        </w:rPr>
      </w:pPr>
      <w:r>
        <w:rPr>
          <w:b w:val="1"/>
          <w:bCs w:val="1"/>
          <w:rtl w:val="0"/>
          <w:lang w:val="pt-PT"/>
        </w:rPr>
        <w:t>Membro Titular:</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right"/>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right"/>
      </w:pP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jc w:val="right"/>
      </w:pPr>
      <w:r>
        <w:rPr>
          <w:rtl w:val="0"/>
          <w:lang w:val="en-US"/>
        </w:rPr>
        <w:t>Franca, ____de________de 2022</w:t>
      </w:r>
    </w:p>
    <w:p>
      <w:pPr>
        <w:pStyle w:val="Corpo A"/>
        <w:pBdr>
          <w:top w:val="single" w:color="000000" w:sz="4" w:space="0" w:shadow="0" w:frame="0"/>
          <w:left w:val="single" w:color="000000" w:sz="4" w:space="0" w:shadow="0" w:frame="0"/>
          <w:bottom w:val="single" w:color="000000" w:sz="4" w:space="0" w:shadow="0" w:frame="0"/>
          <w:right w:val="single" w:color="000000" w:sz="4" w:space="0" w:shadow="0" w:frame="0"/>
        </w:pBdr>
        <w:spacing w:line="360" w:lineRule="auto"/>
      </w:pPr>
    </w:p>
    <w:p>
      <w:pPr>
        <w:pStyle w:val="Corpo A"/>
        <w:suppressAutoHyphens w:val="0"/>
        <w:spacing w:line="360" w:lineRule="auto"/>
      </w:pPr>
    </w:p>
    <w:p>
      <w:pPr>
        <w:pStyle w:val="Corpo A"/>
        <w:suppressAutoHyphens w:val="0"/>
        <w:spacing w:line="360" w:lineRule="auto"/>
      </w:pPr>
    </w:p>
    <w:p>
      <w:pPr>
        <w:pStyle w:val="Corpo A"/>
        <w:suppressAutoHyphens w:val="0"/>
        <w:spacing w:line="360" w:lineRule="auto"/>
        <w:jc w:val="center"/>
        <w:rPr>
          <w:b w:val="1"/>
          <w:bCs w:val="1"/>
        </w:rPr>
      </w:pPr>
      <w:r>
        <w:rPr>
          <w:b w:val="1"/>
          <w:bCs w:val="1"/>
          <w:rtl w:val="0"/>
        </w:rPr>
        <w:t>AGRADECIMENTOS</w:t>
      </w:r>
    </w:p>
    <w:p>
      <w:pPr>
        <w:pStyle w:val="Corpo A"/>
        <w:suppressAutoHyphens w:val="0"/>
        <w:spacing w:line="360" w:lineRule="auto"/>
        <w:jc w:val="center"/>
      </w:pPr>
    </w:p>
    <w:p>
      <w:pPr>
        <w:pStyle w:val="Corpo A"/>
        <w:tabs>
          <w:tab w:val="left" w:pos="851"/>
        </w:tabs>
        <w:suppressAutoHyphens w:val="0"/>
        <w:spacing w:line="360" w:lineRule="auto"/>
        <w:jc w:val="both"/>
      </w:pPr>
      <w:r>
        <w:rPr>
          <w:rStyle w:val="Nenhum A"/>
          <w:rtl w:val="0"/>
        </w:rPr>
        <w:tab/>
        <w:t>Agrade</w:t>
      </w:r>
      <w:r>
        <w:rPr>
          <w:rStyle w:val="Nenhum A"/>
          <w:rtl w:val="0"/>
        </w:rPr>
        <w:t>ç</w:t>
      </w:r>
      <w:r>
        <w:rPr>
          <w:rStyle w:val="Nenhum A"/>
          <w:rtl w:val="0"/>
        </w:rPr>
        <w:t xml:space="preserve">o </w:t>
      </w:r>
      <w:r>
        <w:rPr>
          <w:rStyle w:val="Nenhum A"/>
          <w:rtl w:val="0"/>
        </w:rPr>
        <w:t xml:space="preserve">à </w:t>
      </w:r>
      <w:r>
        <w:rPr>
          <w:rtl w:val="0"/>
          <w:lang w:val="pt-PT"/>
        </w:rPr>
        <w:t>Deus, fonte de toda a vida, e a raz</w:t>
      </w:r>
      <w:r>
        <w:rPr>
          <w:rtl w:val="0"/>
          <w:lang w:val="pt-PT"/>
        </w:rPr>
        <w:t>ã</w:t>
      </w:r>
      <w:r>
        <w:rPr>
          <w:rtl w:val="0"/>
          <w:lang w:val="pt-PT"/>
        </w:rPr>
        <w:t>o de ser da minha pr</w:t>
      </w:r>
      <w:r>
        <w:rPr>
          <w:rtl w:val="0"/>
          <w:lang w:val="es-ES_tradnl"/>
        </w:rPr>
        <w:t>ó</w:t>
      </w:r>
      <w:r>
        <w:rPr>
          <w:rtl w:val="0"/>
          <w:lang w:val="pt-PT"/>
        </w:rPr>
        <w:t>pria exist</w:t>
      </w:r>
      <w:r>
        <w:rPr>
          <w:rStyle w:val="Nenhum A"/>
          <w:rtl w:val="0"/>
        </w:rPr>
        <w:t>ê</w:t>
      </w:r>
      <w:r>
        <w:rPr>
          <w:rtl w:val="0"/>
          <w:lang w:val="pt-PT"/>
        </w:rPr>
        <w:t>ncia. Sem ele nada seria poss</w:t>
      </w:r>
      <w:r>
        <w:rPr>
          <w:rStyle w:val="Nenhum A"/>
          <w:rtl w:val="0"/>
        </w:rPr>
        <w:t>í</w:t>
      </w:r>
      <w:r>
        <w:rPr>
          <w:rtl w:val="0"/>
          <w:lang w:val="pt-PT"/>
        </w:rPr>
        <w:t>vel.</w:t>
      </w:r>
    </w:p>
    <w:p>
      <w:pPr>
        <w:pStyle w:val="Corpo A"/>
        <w:tabs>
          <w:tab w:val="left" w:pos="851"/>
        </w:tabs>
        <w:suppressAutoHyphens w:val="0"/>
        <w:spacing w:line="360" w:lineRule="auto"/>
        <w:jc w:val="both"/>
      </w:pPr>
      <w:r>
        <w:rPr>
          <w:rStyle w:val="Nenhum A"/>
          <w:rtl w:val="0"/>
        </w:rPr>
        <w:tab/>
        <w:t>Agrade</w:t>
      </w:r>
      <w:r>
        <w:rPr>
          <w:rStyle w:val="Nenhum A"/>
          <w:rtl w:val="0"/>
        </w:rPr>
        <w:t>ç</w:t>
      </w:r>
      <w:r>
        <w:rPr>
          <w:rtl w:val="0"/>
          <w:lang w:val="pt-PT"/>
        </w:rPr>
        <w:t>o ao meu orientador Prof. Dr. H</w:t>
      </w:r>
      <w:r>
        <w:rPr>
          <w:rtl w:val="0"/>
          <w:lang w:val="fr-FR"/>
        </w:rPr>
        <w:t>é</w:t>
      </w:r>
      <w:r>
        <w:rPr>
          <w:rtl w:val="0"/>
          <w:lang w:val="pt-PT"/>
        </w:rPr>
        <w:t>lio Alexandre da Silva que me apoiou nos momentos de dificuldade, conduzindo com gentileza e sabedoria o trabalho, n</w:t>
      </w:r>
      <w:r>
        <w:rPr>
          <w:rtl w:val="0"/>
          <w:lang w:val="pt-PT"/>
        </w:rPr>
        <w:t>ã</w:t>
      </w:r>
      <w:r>
        <w:rPr>
          <w:rtl w:val="0"/>
          <w:lang w:val="pt-PT"/>
        </w:rPr>
        <w:t>o deixando eu me apequenar diante das dificuldades enfrentadas durante todo o processo.</w:t>
      </w:r>
    </w:p>
    <w:p>
      <w:pPr>
        <w:pStyle w:val="Corpo A"/>
        <w:tabs>
          <w:tab w:val="left" w:pos="851"/>
        </w:tabs>
        <w:suppressAutoHyphens w:val="0"/>
        <w:spacing w:line="360" w:lineRule="auto"/>
        <w:jc w:val="both"/>
      </w:pPr>
      <w:r>
        <w:rPr>
          <w:rStyle w:val="Nenhum A"/>
          <w:rtl w:val="0"/>
        </w:rPr>
        <w:tab/>
        <w:t>Agrade</w:t>
      </w:r>
      <w:r>
        <w:rPr>
          <w:rStyle w:val="Nenhum A"/>
          <w:rtl w:val="0"/>
        </w:rPr>
        <w:t>ç</w:t>
      </w:r>
      <w:r>
        <w:rPr>
          <w:rtl w:val="0"/>
          <w:lang w:val="pt-PT"/>
        </w:rPr>
        <w:t>o ao Prof. Alexandre Marques Mendes que sempre demonstrou total apoio e considera</w:t>
      </w:r>
      <w:r>
        <w:rPr>
          <w:rtl w:val="0"/>
          <w:lang w:val="pt-PT"/>
        </w:rPr>
        <w:t>çã</w:t>
      </w:r>
      <w:r>
        <w:rPr>
          <w:rtl w:val="0"/>
          <w:lang w:val="pt-PT"/>
        </w:rPr>
        <w:t>o a minha trajet</w:t>
      </w:r>
      <w:r>
        <w:rPr>
          <w:rtl w:val="0"/>
          <w:lang w:val="es-ES_tradnl"/>
        </w:rPr>
        <w:t>ó</w:t>
      </w:r>
      <w:r>
        <w:rPr>
          <w:rtl w:val="0"/>
          <w:lang w:val="it-IT"/>
        </w:rPr>
        <w:t>ria, sendo imprescind</w:t>
      </w:r>
      <w:r>
        <w:rPr>
          <w:rStyle w:val="Nenhum A"/>
          <w:rtl w:val="0"/>
        </w:rPr>
        <w:t>í</w:t>
      </w:r>
      <w:r>
        <w:rPr>
          <w:rtl w:val="0"/>
          <w:lang w:val="it-IT"/>
        </w:rPr>
        <w:t>vel sua participa</w:t>
      </w:r>
      <w:r>
        <w:rPr>
          <w:rtl w:val="0"/>
          <w:lang w:val="pt-PT"/>
        </w:rPr>
        <w:t>çã</w:t>
      </w:r>
      <w:r>
        <w:rPr>
          <w:rtl w:val="0"/>
          <w:lang w:val="pt-PT"/>
        </w:rPr>
        <w:t xml:space="preserve">o nesse processo que culmina agora com este estudo. </w:t>
      </w:r>
    </w:p>
    <w:p>
      <w:pPr>
        <w:pStyle w:val="Corpo A"/>
        <w:tabs>
          <w:tab w:val="left" w:pos="851"/>
        </w:tabs>
        <w:suppressAutoHyphens w:val="0"/>
        <w:spacing w:line="360" w:lineRule="auto"/>
        <w:jc w:val="both"/>
      </w:pPr>
      <w:r>
        <w:rPr>
          <w:rtl w:val="0"/>
          <w:lang w:val="es-ES_tradnl"/>
        </w:rPr>
        <w:tab/>
        <w:t>Quero tamb</w:t>
      </w:r>
      <w:r>
        <w:rPr>
          <w:rtl w:val="0"/>
          <w:lang w:val="fr-FR"/>
        </w:rPr>
        <w:t>é</w:t>
      </w:r>
      <w:r>
        <w:rPr>
          <w:rtl w:val="0"/>
          <w:lang w:val="pt-PT"/>
        </w:rPr>
        <w:t>m expressar meus agradecimentos a toda coordena</w:t>
      </w:r>
      <w:r>
        <w:rPr>
          <w:rtl w:val="0"/>
          <w:lang w:val="pt-PT"/>
        </w:rPr>
        <w:t>çã</w:t>
      </w:r>
      <w:r>
        <w:rPr>
          <w:rtl w:val="0"/>
          <w:lang w:val="pt-PT"/>
        </w:rPr>
        <w:t>o e equipe t</w:t>
      </w:r>
      <w:r>
        <w:rPr>
          <w:rtl w:val="0"/>
          <w:lang w:val="fr-FR"/>
        </w:rPr>
        <w:t>é</w:t>
      </w:r>
      <w:r>
        <w:rPr>
          <w:rtl w:val="0"/>
          <w:lang w:val="pt-PT"/>
        </w:rPr>
        <w:t>cnica do departamento de p</w:t>
      </w:r>
      <w:r>
        <w:rPr>
          <w:rtl w:val="0"/>
          <w:lang w:val="es-ES_tradnl"/>
        </w:rPr>
        <w:t>ó</w:t>
      </w:r>
      <w:r>
        <w:rPr>
          <w:rtl w:val="0"/>
          <w:lang w:val="en-US"/>
        </w:rPr>
        <w:t>s-gradua</w:t>
      </w:r>
      <w:r>
        <w:rPr>
          <w:rtl w:val="0"/>
          <w:lang w:val="pt-PT"/>
        </w:rPr>
        <w:t>çã</w:t>
      </w:r>
      <w:r>
        <w:rPr>
          <w:rtl w:val="0"/>
          <w:lang w:val="pt-PT"/>
        </w:rPr>
        <w:t>o PAPP, pela aten</w:t>
      </w:r>
      <w:r>
        <w:rPr>
          <w:rtl w:val="0"/>
          <w:lang w:val="pt-PT"/>
        </w:rPr>
        <w:t>çã</w:t>
      </w:r>
      <w:r>
        <w:rPr>
          <w:rtl w:val="0"/>
          <w:lang w:val="pt-PT"/>
        </w:rPr>
        <w:t>o e apoio.</w:t>
      </w:r>
    </w:p>
    <w:p>
      <w:pPr>
        <w:pStyle w:val="Corpo A"/>
        <w:tabs>
          <w:tab w:val="left" w:pos="851"/>
        </w:tabs>
        <w:suppressAutoHyphens w:val="0"/>
        <w:spacing w:line="360" w:lineRule="auto"/>
        <w:jc w:val="both"/>
      </w:pPr>
      <w:r>
        <w:rPr>
          <w:rtl w:val="0"/>
          <w:lang w:val="pt-PT"/>
        </w:rPr>
        <w:tab/>
        <w:t>Minha eterna gratid</w:t>
      </w:r>
      <w:r>
        <w:rPr>
          <w:rtl w:val="0"/>
          <w:lang w:val="pt-PT"/>
        </w:rPr>
        <w:t>ã</w:t>
      </w:r>
      <w:r>
        <w:rPr>
          <w:rtl w:val="0"/>
          <w:lang w:val="pt-PT"/>
        </w:rPr>
        <w:t>o a todos os demais professores do programa de p</w:t>
      </w:r>
      <w:r>
        <w:rPr>
          <w:rtl w:val="0"/>
          <w:lang w:val="es-ES_tradnl"/>
        </w:rPr>
        <w:t>ó</w:t>
      </w:r>
      <w:r>
        <w:rPr>
          <w:rtl w:val="0"/>
          <w:lang w:val="en-US"/>
        </w:rPr>
        <w:t>s-gradua</w:t>
      </w:r>
      <w:r>
        <w:rPr>
          <w:rtl w:val="0"/>
          <w:lang w:val="pt-PT"/>
        </w:rPr>
        <w:t>çã</w:t>
      </w:r>
      <w:r>
        <w:rPr>
          <w:rtl w:val="0"/>
          <w:lang w:val="pt-PT"/>
        </w:rPr>
        <w:t>o pelo trabalho de excel</w:t>
      </w:r>
      <w:r>
        <w:rPr>
          <w:rStyle w:val="Nenhum A"/>
          <w:rtl w:val="0"/>
        </w:rPr>
        <w:t>ê</w:t>
      </w:r>
      <w:r>
        <w:rPr>
          <w:rtl w:val="0"/>
          <w:lang w:val="pt-PT"/>
        </w:rPr>
        <w:t>ncia que desenvolvem na institui</w:t>
      </w:r>
      <w:r>
        <w:rPr>
          <w:rtl w:val="0"/>
          <w:lang w:val="pt-PT"/>
        </w:rPr>
        <w:t>çã</w:t>
      </w:r>
      <w:r>
        <w:rPr>
          <w:rtl w:val="0"/>
          <w:lang w:val="it-IT"/>
        </w:rPr>
        <w:t>o.</w:t>
      </w:r>
    </w:p>
    <w:p>
      <w:pPr>
        <w:pStyle w:val="Corpo A"/>
        <w:tabs>
          <w:tab w:val="left" w:pos="851"/>
        </w:tabs>
        <w:suppressAutoHyphens w:val="0"/>
        <w:spacing w:line="360" w:lineRule="auto"/>
        <w:jc w:val="both"/>
      </w:pPr>
      <w:r>
        <w:rPr>
          <w:rtl w:val="0"/>
          <w:lang w:val="pt-PT"/>
        </w:rPr>
        <w:tab/>
        <w:t xml:space="preserve">Poder retornar a </w:t>
      </w:r>
      <w:r>
        <w:rPr>
          <w:rFonts w:ascii="Arial Unicode MS" w:hAnsi="Arial Unicode MS" w:hint="default"/>
          <w:rtl w:val="1"/>
          <w:lang w:val="ar-SA" w:bidi="ar-SA"/>
        </w:rPr>
        <w:t>“</w:t>
      </w:r>
      <w:r>
        <w:rPr>
          <w:rtl w:val="0"/>
          <w:lang w:val="pt-PT"/>
        </w:rPr>
        <w:t>minha casa</w:t>
      </w:r>
      <w:r>
        <w:rPr>
          <w:rStyle w:val="Nenhum A"/>
          <w:rtl w:val="0"/>
        </w:rPr>
        <w:t xml:space="preserve">” </w:t>
      </w:r>
      <w:r>
        <w:rPr>
          <w:rtl w:val="0"/>
          <w:lang w:val="pt-PT"/>
        </w:rPr>
        <w:t>Unesp, depois de tantos anos, encheu meu cora</w:t>
      </w:r>
      <w:r>
        <w:rPr>
          <w:rtl w:val="0"/>
          <w:lang w:val="pt-PT"/>
        </w:rPr>
        <w:t>çã</w:t>
      </w:r>
      <w:r>
        <w:rPr>
          <w:rtl w:val="0"/>
          <w:lang w:val="pt-PT"/>
        </w:rPr>
        <w:t xml:space="preserve">o de alegria, trazendo </w:t>
      </w:r>
      <w:r>
        <w:rPr>
          <w:rStyle w:val="Nenhum A"/>
          <w:rtl w:val="0"/>
        </w:rPr>
        <w:t xml:space="preserve">à </w:t>
      </w:r>
      <w:r>
        <w:rPr>
          <w:rtl w:val="0"/>
          <w:lang w:val="en-US"/>
        </w:rPr>
        <w:t>mem</w:t>
      </w:r>
      <w:r>
        <w:rPr>
          <w:rtl w:val="0"/>
          <w:lang w:val="es-ES_tradnl"/>
        </w:rPr>
        <w:t>ó</w:t>
      </w:r>
      <w:r>
        <w:rPr>
          <w:rtl w:val="0"/>
          <w:lang w:val="pt-PT"/>
        </w:rPr>
        <w:t>ria os anos que foram decisivos para meu crescimento pessoal e profissional. N</w:t>
      </w:r>
      <w:r>
        <w:rPr>
          <w:rtl w:val="0"/>
          <w:lang w:val="pt-PT"/>
        </w:rPr>
        <w:t>ã</w:t>
      </w:r>
      <w:r>
        <w:rPr>
          <w:rtl w:val="0"/>
          <w:lang w:val="pt-PT"/>
        </w:rPr>
        <w:t>o me bastam palavras para expressar a felicidade de poder continuar minha trajet</w:t>
      </w:r>
      <w:r>
        <w:rPr>
          <w:rtl w:val="0"/>
          <w:lang w:val="es-ES_tradnl"/>
        </w:rPr>
        <w:t>ó</w:t>
      </w:r>
      <w:r>
        <w:rPr>
          <w:rtl w:val="0"/>
          <w:lang w:val="pt-PT"/>
        </w:rPr>
        <w:t>ria nesta universidade. Por isso, expresso meus agradecimentos a todos os profissionais que trabalham no campus da Unesp Franca - SP, que de uma forma ou de outra s</w:t>
      </w:r>
      <w:r>
        <w:rPr>
          <w:rtl w:val="0"/>
          <w:lang w:val="pt-PT"/>
        </w:rPr>
        <w:t>ã</w:t>
      </w:r>
      <w:r>
        <w:rPr>
          <w:rtl w:val="0"/>
          <w:lang w:val="en-US"/>
        </w:rPr>
        <w:t>o respons</w:t>
      </w:r>
      <w:r>
        <w:rPr>
          <w:rStyle w:val="Nenhum A"/>
          <w:rtl w:val="0"/>
        </w:rPr>
        <w:t>á</w:t>
      </w:r>
      <w:r>
        <w:rPr>
          <w:rtl w:val="0"/>
          <w:lang w:val="pt-PT"/>
        </w:rPr>
        <w:t>veis por manter e zelar esta casa do conhecimento.</w:t>
      </w:r>
    </w:p>
    <w:p>
      <w:pPr>
        <w:pStyle w:val="Corpo A"/>
        <w:tabs>
          <w:tab w:val="left" w:pos="851"/>
        </w:tabs>
        <w:suppressAutoHyphens w:val="0"/>
        <w:spacing w:line="360" w:lineRule="auto"/>
        <w:jc w:val="both"/>
      </w:pPr>
      <w:r>
        <w:rPr>
          <w:rStyle w:val="Nenhum A"/>
          <w:rtl w:val="0"/>
        </w:rPr>
        <w:tab/>
        <w:t>N</w:t>
      </w:r>
      <w:r>
        <w:rPr>
          <w:rtl w:val="0"/>
          <w:lang w:val="pt-PT"/>
        </w:rPr>
        <w:t>ã</w:t>
      </w:r>
      <w:r>
        <w:rPr>
          <w:rtl w:val="0"/>
          <w:lang w:val="pt-PT"/>
        </w:rPr>
        <w:t>o poderia deixar de agradecer aos companheiros de turma, pelos momentos maravilhosos que tivemos juntos: nas aulas, nos almo</w:t>
      </w:r>
      <w:r>
        <w:rPr>
          <w:rStyle w:val="Nenhum A"/>
          <w:rtl w:val="0"/>
        </w:rPr>
        <w:t>ç</w:t>
      </w:r>
      <w:r>
        <w:rPr>
          <w:rtl w:val="0"/>
          <w:lang w:val="pt-PT"/>
        </w:rPr>
        <w:t>os, nas rodas de conversa. A troca foi maravilhosa e a companhia de cada um estar</w:t>
      </w:r>
      <w:r>
        <w:rPr>
          <w:rStyle w:val="Nenhum A"/>
          <w:rtl w:val="0"/>
        </w:rPr>
        <w:t xml:space="preserve">á </w:t>
      </w:r>
      <w:r>
        <w:rPr>
          <w:rtl w:val="0"/>
          <w:lang w:val="pt-PT"/>
        </w:rPr>
        <w:t>sempre guardada na minha mem</w:t>
      </w:r>
      <w:r>
        <w:rPr>
          <w:rtl w:val="0"/>
          <w:lang w:val="es-ES_tradnl"/>
        </w:rPr>
        <w:t>ó</w:t>
      </w:r>
      <w:r>
        <w:rPr>
          <w:rtl w:val="0"/>
          <w:lang w:val="it-IT"/>
        </w:rPr>
        <w:t>ria.</w:t>
      </w:r>
    </w:p>
    <w:p>
      <w:pPr>
        <w:pStyle w:val="Corpo A"/>
        <w:tabs>
          <w:tab w:val="left" w:pos="851"/>
        </w:tabs>
        <w:suppressAutoHyphens w:val="0"/>
        <w:spacing w:line="360" w:lineRule="auto"/>
        <w:jc w:val="both"/>
      </w:pPr>
      <w:r>
        <w:rPr>
          <w:rtl w:val="0"/>
          <w:lang w:val="pt-PT"/>
        </w:rPr>
        <w:tab/>
        <w:t>Muito obrigada a minha m</w:t>
      </w:r>
      <w:r>
        <w:rPr>
          <w:rtl w:val="0"/>
          <w:lang w:val="pt-PT"/>
        </w:rPr>
        <w:t>ã</w:t>
      </w:r>
      <w:r>
        <w:rPr>
          <w:rtl w:val="0"/>
          <w:lang w:val="pt-PT"/>
        </w:rPr>
        <w:t xml:space="preserve">e, Ana Celia da Silva, por plantar em mim o gosto pelos estudos. O seu incentivo para que eu prosseguisse na jornada, independente das adversidades, foi decisivo. </w:t>
      </w:r>
    </w:p>
    <w:p>
      <w:pPr>
        <w:pStyle w:val="Corpo A"/>
        <w:tabs>
          <w:tab w:val="left" w:pos="851"/>
        </w:tabs>
        <w:suppressAutoHyphens w:val="0"/>
        <w:spacing w:line="360" w:lineRule="auto"/>
        <w:jc w:val="both"/>
      </w:pPr>
      <w:r>
        <w:rPr>
          <w:rStyle w:val="Nenhum A"/>
          <w:rtl w:val="0"/>
        </w:rPr>
        <w:tab/>
        <w:t>Agrade</w:t>
      </w:r>
      <w:r>
        <w:rPr>
          <w:rStyle w:val="Nenhum A"/>
          <w:rtl w:val="0"/>
        </w:rPr>
        <w:t>ç</w:t>
      </w:r>
      <w:r>
        <w:rPr>
          <w:rtl w:val="0"/>
          <w:lang w:val="pt-PT"/>
        </w:rPr>
        <w:t>o meu esposo Emerson Vasconcelos de Oliveira que sempre foi um incentivador dos meus projetos, me auxiliando nas corre</w:t>
      </w:r>
      <w:r>
        <w:rPr>
          <w:rtl w:val="0"/>
          <w:lang w:val="pt-PT"/>
        </w:rPr>
        <w:t>çõ</w:t>
      </w:r>
      <w:r>
        <w:rPr>
          <w:rtl w:val="0"/>
          <w:lang w:val="pt-PT"/>
        </w:rPr>
        <w:t>es e contribuindo nas reflex</w:t>
      </w:r>
      <w:r>
        <w:rPr>
          <w:rtl w:val="0"/>
          <w:lang w:val="pt-PT"/>
        </w:rPr>
        <w:t>õ</w:t>
      </w:r>
      <w:r>
        <w:rPr>
          <w:rtl w:val="0"/>
          <w:lang w:val="pt-PT"/>
        </w:rPr>
        <w:t>es desse estudo. Tamb</w:t>
      </w:r>
      <w:r>
        <w:rPr>
          <w:rtl w:val="0"/>
          <w:lang w:val="fr-FR"/>
        </w:rPr>
        <w:t>é</w:t>
      </w:r>
      <w:r>
        <w:rPr>
          <w:rtl w:val="0"/>
          <w:lang w:val="pt-PT"/>
        </w:rPr>
        <w:t>m ao meu filho Arthur Augusto Vasconcelos de Oliveira que foi muito gentil e compreensivo, especialmente nos momentos em que eu n</w:t>
      </w:r>
      <w:r>
        <w:rPr>
          <w:rtl w:val="0"/>
          <w:lang w:val="pt-PT"/>
        </w:rPr>
        <w:t>ã</w:t>
      </w:r>
      <w:r>
        <w:rPr>
          <w:rtl w:val="0"/>
          <w:lang w:val="pt-PT"/>
        </w:rPr>
        <w:t>o podia estar t</w:t>
      </w:r>
      <w:r>
        <w:rPr>
          <w:rtl w:val="0"/>
          <w:lang w:val="pt-PT"/>
        </w:rPr>
        <w:t>ã</w:t>
      </w:r>
      <w:r>
        <w:rPr>
          <w:rtl w:val="0"/>
          <w:lang w:val="pt-PT"/>
        </w:rPr>
        <w:t>o presente.</w:t>
      </w:r>
    </w:p>
    <w:p>
      <w:pPr>
        <w:pStyle w:val="Corpo A"/>
        <w:tabs>
          <w:tab w:val="left" w:pos="851"/>
        </w:tabs>
        <w:suppressAutoHyphens w:val="0"/>
        <w:spacing w:line="360" w:lineRule="auto"/>
        <w:jc w:val="both"/>
      </w:pPr>
      <w:r>
        <w:rPr>
          <w:rtl w:val="0"/>
          <w:lang w:val="pt-PT"/>
        </w:rPr>
        <w:tab/>
        <w:t>Por fim, agrade</w:t>
      </w:r>
      <w:r>
        <w:rPr>
          <w:rStyle w:val="Nenhum A"/>
          <w:rtl w:val="0"/>
        </w:rPr>
        <w:t>ç</w:t>
      </w:r>
      <w:r>
        <w:rPr>
          <w:rtl w:val="0"/>
          <w:lang w:val="pt-PT"/>
        </w:rPr>
        <w:t>o a todos poss</w:t>
      </w:r>
      <w:r>
        <w:rPr>
          <w:rStyle w:val="Nenhum A"/>
          <w:rtl w:val="0"/>
        </w:rPr>
        <w:t>í</w:t>
      </w:r>
      <w:r>
        <w:rPr>
          <w:rtl w:val="0"/>
          <w:lang w:val="pt-PT"/>
        </w:rPr>
        <w:t>veis leitores desse trabalho, espero contribuir para as discuss</w:t>
      </w:r>
      <w:r>
        <w:rPr>
          <w:rtl w:val="0"/>
          <w:lang w:val="pt-PT"/>
        </w:rPr>
        <w:t>õ</w:t>
      </w:r>
      <w:r>
        <w:rPr>
          <w:rtl w:val="0"/>
          <w:lang w:val="pt-PT"/>
        </w:rPr>
        <w:t>es presentes sobre o tema.</w:t>
      </w:r>
    </w:p>
    <w:p>
      <w:pPr>
        <w:pStyle w:val="Corpo A"/>
        <w:tabs>
          <w:tab w:val="left" w:pos="851"/>
        </w:tabs>
        <w:suppressAutoHyphens w:val="0"/>
        <w:spacing w:line="360" w:lineRule="auto"/>
        <w:jc w:val="both"/>
      </w:pPr>
      <w:r>
        <w:rPr>
          <w:rStyle w:val="Nenhum A"/>
        </w:rPr>
        <w:tab/>
      </w: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both"/>
      </w:pPr>
    </w:p>
    <w:p>
      <w:pPr>
        <w:pStyle w:val="Corpo A"/>
        <w:tabs>
          <w:tab w:val="left" w:pos="851"/>
        </w:tabs>
        <w:suppressAutoHyphens w:val="0"/>
        <w:spacing w:line="360" w:lineRule="auto"/>
        <w:jc w:val="right"/>
        <w:rPr>
          <w:i w:val="1"/>
          <w:iCs w:val="1"/>
        </w:rPr>
      </w:pPr>
      <w:r>
        <w:rPr>
          <w:rFonts w:ascii="Arial Unicode MS" w:hAnsi="Arial Unicode MS" w:hint="default"/>
          <w:rtl w:val="1"/>
          <w:lang w:val="ar-SA" w:bidi="ar-SA"/>
        </w:rPr>
        <w:t>“</w:t>
      </w:r>
      <w:r>
        <w:rPr>
          <w:i w:val="1"/>
          <w:iCs w:val="1"/>
          <w:rtl w:val="0"/>
          <w:lang w:val="pt-PT"/>
        </w:rPr>
        <w:t>Ainda que a pobreza e a mis</w:t>
      </w:r>
      <w:r>
        <w:rPr>
          <w:i w:val="1"/>
          <w:iCs w:val="1"/>
          <w:rtl w:val="0"/>
          <w:lang w:val="fr-FR"/>
        </w:rPr>
        <w:t>é</w:t>
      </w:r>
      <w:r>
        <w:rPr>
          <w:i w:val="1"/>
          <w:iCs w:val="1"/>
          <w:rtl w:val="0"/>
          <w:lang w:val="pt-PT"/>
        </w:rPr>
        <w:t>ria material sejam facilmente percept</w:t>
      </w:r>
      <w:r>
        <w:rPr>
          <w:i w:val="1"/>
          <w:iCs w:val="1"/>
          <w:rtl w:val="0"/>
        </w:rPr>
        <w:t>í</w:t>
      </w:r>
      <w:r>
        <w:rPr>
          <w:i w:val="1"/>
          <w:iCs w:val="1"/>
          <w:rtl w:val="0"/>
          <w:lang w:val="pt-PT"/>
        </w:rPr>
        <w:t>veis</w:t>
      </w:r>
    </w:p>
    <w:p>
      <w:pPr>
        <w:pStyle w:val="Corpo A"/>
        <w:tabs>
          <w:tab w:val="left" w:pos="851"/>
        </w:tabs>
        <w:suppressAutoHyphens w:val="0"/>
        <w:spacing w:line="360" w:lineRule="auto"/>
        <w:jc w:val="right"/>
        <w:rPr>
          <w:i w:val="1"/>
          <w:iCs w:val="1"/>
        </w:rPr>
      </w:pPr>
      <w:r>
        <w:rPr>
          <w:i w:val="1"/>
          <w:iCs w:val="1"/>
          <w:rtl w:val="0"/>
          <w:lang w:val="pt-PT"/>
        </w:rPr>
        <w:t>e reconhec</w:t>
      </w:r>
      <w:r>
        <w:rPr>
          <w:i w:val="1"/>
          <w:iCs w:val="1"/>
          <w:rtl w:val="0"/>
        </w:rPr>
        <w:t>í</w:t>
      </w:r>
      <w:r>
        <w:rPr>
          <w:i w:val="1"/>
          <w:iCs w:val="1"/>
          <w:rtl w:val="0"/>
          <w:lang w:val="pt-PT"/>
        </w:rPr>
        <w:t>veis, as causas e precondi</w:t>
      </w:r>
      <w:r>
        <w:rPr>
          <w:i w:val="1"/>
          <w:iCs w:val="1"/>
          <w:rtl w:val="0"/>
          <w:lang w:val="pt-PT"/>
        </w:rPr>
        <w:t>çõ</w:t>
      </w:r>
      <w:r>
        <w:rPr>
          <w:i w:val="1"/>
          <w:iCs w:val="1"/>
          <w:rtl w:val="0"/>
          <w:lang w:val="pt-PT"/>
        </w:rPr>
        <w:t>es que as tornam poss</w:t>
      </w:r>
      <w:r>
        <w:rPr>
          <w:i w:val="1"/>
          <w:iCs w:val="1"/>
          <w:rtl w:val="0"/>
        </w:rPr>
        <w:t>í</w:t>
      </w:r>
      <w:r>
        <w:rPr>
          <w:i w:val="1"/>
          <w:iCs w:val="1"/>
          <w:rtl w:val="0"/>
          <w:lang w:val="pt-PT"/>
        </w:rPr>
        <w:t>veis</w:t>
      </w:r>
    </w:p>
    <w:p>
      <w:pPr>
        <w:pStyle w:val="Corpo A"/>
        <w:tabs>
          <w:tab w:val="left" w:pos="851"/>
        </w:tabs>
        <w:suppressAutoHyphens w:val="0"/>
        <w:spacing w:line="360" w:lineRule="auto"/>
        <w:jc w:val="right"/>
        <w:rPr>
          <w:i w:val="1"/>
          <w:iCs w:val="1"/>
        </w:rPr>
      </w:pPr>
      <w:r>
        <w:rPr>
          <w:i w:val="1"/>
          <w:iCs w:val="1"/>
          <w:rtl w:val="0"/>
          <w:lang w:val="pt-PT"/>
        </w:rPr>
        <w:t>e socialmente legitimadas n</w:t>
      </w:r>
      <w:r>
        <w:rPr>
          <w:i w:val="1"/>
          <w:iCs w:val="1"/>
          <w:rtl w:val="0"/>
          <w:lang w:val="pt-PT"/>
        </w:rPr>
        <w:t>ã</w:t>
      </w:r>
      <w:r>
        <w:rPr>
          <w:i w:val="1"/>
          <w:iCs w:val="1"/>
          <w:rtl w:val="0"/>
          <w:lang w:val="pt-PT"/>
        </w:rPr>
        <w:t>o o s</w:t>
      </w:r>
      <w:r>
        <w:rPr>
          <w:i w:val="1"/>
          <w:iCs w:val="1"/>
          <w:rtl w:val="0"/>
          <w:lang w:val="pt-PT"/>
        </w:rPr>
        <w:t>ã</w:t>
      </w:r>
      <w:r>
        <w:rPr>
          <w:i w:val="1"/>
          <w:iCs w:val="1"/>
          <w:rtl w:val="0"/>
          <w:lang w:val="it-IT"/>
        </w:rPr>
        <w:t>o.</w:t>
      </w:r>
    </w:p>
    <w:p>
      <w:pPr>
        <w:pStyle w:val="Corpo A"/>
        <w:tabs>
          <w:tab w:val="left" w:pos="851"/>
        </w:tabs>
        <w:suppressAutoHyphens w:val="0"/>
        <w:spacing w:line="360" w:lineRule="auto"/>
        <w:ind w:firstLine="709"/>
        <w:jc w:val="right"/>
        <w:rPr>
          <w:i w:val="1"/>
          <w:iCs w:val="1"/>
        </w:rPr>
      </w:pPr>
    </w:p>
    <w:p>
      <w:pPr>
        <w:pStyle w:val="Corpo A"/>
        <w:tabs>
          <w:tab w:val="left" w:pos="851"/>
        </w:tabs>
        <w:suppressAutoHyphens w:val="0"/>
        <w:spacing w:line="360" w:lineRule="auto"/>
        <w:jc w:val="right"/>
        <w:rPr>
          <w:i w:val="1"/>
          <w:iCs w:val="1"/>
        </w:rPr>
      </w:pPr>
      <w:r>
        <w:rPr>
          <w:i w:val="1"/>
          <w:iCs w:val="1"/>
          <w:rtl w:val="0"/>
          <w:lang w:val="pt-PT"/>
        </w:rPr>
        <w:t xml:space="preserve">Esta </w:t>
      </w:r>
      <w:r>
        <w:rPr>
          <w:i w:val="1"/>
          <w:iCs w:val="1"/>
          <w:rtl w:val="0"/>
          <w:lang w:val="fr-FR"/>
        </w:rPr>
        <w:t xml:space="preserve">é </w:t>
      </w:r>
      <w:r>
        <w:rPr>
          <w:i w:val="1"/>
          <w:iCs w:val="1"/>
          <w:rtl w:val="0"/>
        </w:rPr>
        <w:t>a raz</w:t>
      </w:r>
      <w:r>
        <w:rPr>
          <w:i w:val="1"/>
          <w:iCs w:val="1"/>
          <w:rtl w:val="0"/>
          <w:lang w:val="pt-PT"/>
        </w:rPr>
        <w:t>ã</w:t>
      </w:r>
      <w:r>
        <w:rPr>
          <w:i w:val="1"/>
          <w:iCs w:val="1"/>
          <w:rtl w:val="0"/>
        </w:rPr>
        <w:t xml:space="preserve">o </w:t>
      </w:r>
      <w:r>
        <w:rPr>
          <w:i w:val="1"/>
          <w:iCs w:val="1"/>
          <w:rtl w:val="0"/>
        </w:rPr>
        <w:t>ú</w:t>
      </w:r>
      <w:r>
        <w:rPr>
          <w:i w:val="1"/>
          <w:iCs w:val="1"/>
          <w:rtl w:val="0"/>
          <w:lang w:val="pt-PT"/>
        </w:rPr>
        <w:t>ltima do fato historicamente invariante</w:t>
      </w:r>
    </w:p>
    <w:p>
      <w:pPr>
        <w:pStyle w:val="Corpo A"/>
        <w:tabs>
          <w:tab w:val="left" w:pos="851"/>
        </w:tabs>
        <w:suppressAutoHyphens w:val="0"/>
        <w:spacing w:line="360" w:lineRule="auto"/>
        <w:jc w:val="right"/>
        <w:rPr>
          <w:i w:val="1"/>
          <w:iCs w:val="1"/>
        </w:rPr>
      </w:pPr>
      <w:r>
        <w:rPr>
          <w:i w:val="1"/>
          <w:iCs w:val="1"/>
          <w:rtl w:val="0"/>
          <w:lang w:val="pt-PT"/>
        </w:rPr>
        <w:t>de que toda desigualdade existencial, pol</w:t>
      </w:r>
      <w:r>
        <w:rPr>
          <w:i w:val="1"/>
          <w:iCs w:val="1"/>
          <w:rtl w:val="0"/>
        </w:rPr>
        <w:t>í</w:t>
      </w:r>
      <w:r>
        <w:rPr>
          <w:i w:val="1"/>
          <w:iCs w:val="1"/>
          <w:rtl w:val="0"/>
          <w:lang w:val="pt-PT"/>
        </w:rPr>
        <w:t xml:space="preserve">tica e material tenha que </w:t>
      </w:r>
    </w:p>
    <w:p>
      <w:pPr>
        <w:pStyle w:val="Corpo A"/>
        <w:tabs>
          <w:tab w:val="left" w:pos="851"/>
        </w:tabs>
        <w:suppressAutoHyphens w:val="0"/>
        <w:spacing w:line="360" w:lineRule="auto"/>
        <w:jc w:val="right"/>
        <w:rPr>
          <w:i w:val="1"/>
          <w:iCs w:val="1"/>
        </w:rPr>
      </w:pPr>
      <w:r>
        <w:rPr>
          <w:i w:val="1"/>
          <w:iCs w:val="1"/>
          <w:rtl w:val="0"/>
          <w:lang w:val="pt-PT"/>
        </w:rPr>
        <w:t>ser acompanhada por mecanismos simb</w:t>
      </w:r>
      <w:r>
        <w:rPr>
          <w:i w:val="1"/>
          <w:iCs w:val="1"/>
          <w:rtl w:val="0"/>
          <w:lang w:val="es-ES_tradnl"/>
        </w:rPr>
        <w:t>ó</w:t>
      </w:r>
      <w:r>
        <w:rPr>
          <w:i w:val="1"/>
          <w:iCs w:val="1"/>
          <w:rtl w:val="0"/>
          <w:lang w:val="pt-PT"/>
        </w:rPr>
        <w:t>licos que mascaram</w:t>
      </w:r>
    </w:p>
    <w:p>
      <w:pPr>
        <w:pStyle w:val="Corpo A"/>
        <w:tabs>
          <w:tab w:val="left" w:pos="851"/>
        </w:tabs>
        <w:suppressAutoHyphens w:val="0"/>
        <w:spacing w:line="360" w:lineRule="auto"/>
        <w:jc w:val="right"/>
        <w:rPr>
          <w:i w:val="1"/>
          <w:iCs w:val="1"/>
        </w:rPr>
      </w:pPr>
      <w:r>
        <w:rPr>
          <w:i w:val="1"/>
          <w:iCs w:val="1"/>
          <w:rtl w:val="0"/>
          <w:lang w:val="pt-PT"/>
        </w:rPr>
        <w:t>e tornam opacas suas causas sociais.</w:t>
      </w:r>
      <w:r>
        <w:rPr>
          <w:i w:val="1"/>
          <w:iCs w:val="1"/>
          <w:rtl w:val="0"/>
        </w:rPr>
        <w:t>”</w:t>
      </w:r>
    </w:p>
    <w:p>
      <w:pPr>
        <w:pStyle w:val="Corpo A"/>
        <w:tabs>
          <w:tab w:val="left" w:pos="851"/>
        </w:tabs>
        <w:suppressAutoHyphens w:val="0"/>
        <w:spacing w:line="360" w:lineRule="auto"/>
        <w:jc w:val="right"/>
        <w:rPr>
          <w:i w:val="1"/>
          <w:iCs w:val="1"/>
        </w:rPr>
      </w:pPr>
    </w:p>
    <w:p>
      <w:pPr>
        <w:pStyle w:val="Corpo A"/>
        <w:tabs>
          <w:tab w:val="left" w:pos="851"/>
        </w:tabs>
        <w:suppressAutoHyphens w:val="0"/>
        <w:spacing w:line="360" w:lineRule="auto"/>
        <w:jc w:val="right"/>
        <w:rPr>
          <w:i w:val="1"/>
          <w:iCs w:val="1"/>
          <w:sz w:val="20"/>
          <w:szCs w:val="20"/>
        </w:rPr>
      </w:pPr>
      <w:r>
        <w:rPr>
          <w:i w:val="1"/>
          <w:iCs w:val="1"/>
          <w:sz w:val="20"/>
          <w:szCs w:val="20"/>
          <w:rtl w:val="0"/>
          <w:lang w:val="da-DK"/>
        </w:rPr>
        <w:t>Jess</w:t>
      </w:r>
      <w:r>
        <w:rPr>
          <w:i w:val="1"/>
          <w:iCs w:val="1"/>
          <w:sz w:val="20"/>
          <w:szCs w:val="20"/>
          <w:rtl w:val="0"/>
          <w:lang w:val="fr-FR"/>
        </w:rPr>
        <w:t xml:space="preserve">é </w:t>
      </w:r>
      <w:r>
        <w:rPr>
          <w:i w:val="1"/>
          <w:iCs w:val="1"/>
          <w:sz w:val="20"/>
          <w:szCs w:val="20"/>
          <w:rtl w:val="0"/>
          <w:lang w:val="fr-FR"/>
        </w:rPr>
        <w:t>de Souza</w:t>
      </w:r>
    </w:p>
    <w:p>
      <w:pPr>
        <w:pStyle w:val="Corpo A"/>
        <w:tabs>
          <w:tab w:val="left" w:pos="851"/>
        </w:tabs>
        <w:suppressAutoHyphens w:val="0"/>
        <w:spacing w:line="360" w:lineRule="auto"/>
        <w:jc w:val="right"/>
        <w:rPr>
          <w:i w:val="1"/>
          <w:iCs w:val="1"/>
          <w:sz w:val="16"/>
          <w:szCs w:val="16"/>
        </w:rPr>
      </w:pPr>
      <w:r>
        <w:rPr>
          <w:i w:val="1"/>
          <w:iCs w:val="1"/>
          <w:sz w:val="16"/>
          <w:szCs w:val="16"/>
          <w:rtl w:val="0"/>
          <w:lang w:val="pt-PT"/>
        </w:rPr>
        <w:t>A Ral</w:t>
      </w:r>
      <w:r>
        <w:rPr>
          <w:i w:val="1"/>
          <w:iCs w:val="1"/>
          <w:sz w:val="16"/>
          <w:szCs w:val="16"/>
          <w:rtl w:val="0"/>
          <w:lang w:val="fr-FR"/>
        </w:rPr>
        <w:t xml:space="preserve">é </w:t>
      </w:r>
      <w:r>
        <w:rPr>
          <w:i w:val="1"/>
          <w:iCs w:val="1"/>
          <w:sz w:val="16"/>
          <w:szCs w:val="16"/>
          <w:rtl w:val="0"/>
          <w:lang w:val="pt-PT"/>
        </w:rPr>
        <w:t>Brasileira, 2009</w:t>
      </w:r>
    </w:p>
    <w:p>
      <w:pPr>
        <w:pStyle w:val="Corpo A"/>
        <w:spacing w:line="360" w:lineRule="auto"/>
        <w:jc w:val="center"/>
        <w:rPr>
          <w:i w:val="1"/>
          <w:iCs w:val="1"/>
          <w:sz w:val="16"/>
          <w:szCs w:val="16"/>
        </w:rPr>
      </w:pPr>
    </w:p>
    <w:p>
      <w:pPr>
        <w:pStyle w:val="Corpo A"/>
        <w:spacing w:line="360" w:lineRule="auto"/>
        <w:jc w:val="center"/>
      </w:pPr>
      <w:r>
        <w:rPr>
          <w:b w:val="1"/>
          <w:bCs w:val="1"/>
          <w:rtl w:val="0"/>
          <w:lang w:val="fr-FR"/>
        </w:rPr>
        <w:t>RESUMO</w:t>
      </w:r>
    </w:p>
    <w:p>
      <w:pPr>
        <w:pStyle w:val="Corpo A"/>
        <w:jc w:val="center"/>
        <w:rPr>
          <w:b w:val="1"/>
          <w:bCs w:val="1"/>
        </w:rPr>
      </w:pPr>
    </w:p>
    <w:p>
      <w:pPr>
        <w:pStyle w:val="Índice A"/>
        <w:spacing w:line="360" w:lineRule="auto"/>
      </w:pPr>
    </w:p>
    <w:p>
      <w:pPr>
        <w:pStyle w:val="Índice A"/>
        <w:jc w:val="both"/>
      </w:pPr>
      <w:r>
        <w:rPr>
          <w:rtl w:val="0"/>
          <w:lang w:val="pt-PT"/>
        </w:rPr>
        <w:t>O estudo objetiva analisar as concep</w:t>
      </w:r>
      <w:r>
        <w:rPr>
          <w:rtl w:val="0"/>
          <w:lang w:val="pt-PT"/>
        </w:rPr>
        <w:t>çõ</w:t>
      </w:r>
      <w:r>
        <w:rPr>
          <w:rtl w:val="0"/>
          <w:lang w:val="pt-PT"/>
        </w:rPr>
        <w:t>es de pobreza apresentadas no quadro normativo do programa Benef</w:t>
      </w:r>
      <w:r>
        <w:rPr>
          <w:rtl w:val="0"/>
          <w:lang w:val="pt-PT"/>
        </w:rPr>
        <w:t>í</w:t>
      </w:r>
      <w:r>
        <w:rPr>
          <w:rtl w:val="0"/>
          <w:lang w:val="pt-PT"/>
        </w:rPr>
        <w:t>cio de Presta</w:t>
      </w:r>
      <w:r>
        <w:rPr>
          <w:rtl w:val="0"/>
          <w:lang w:val="pt-PT"/>
        </w:rPr>
        <w:t>çã</w:t>
      </w:r>
      <w:r>
        <w:rPr>
          <w:rtl w:val="0"/>
          <w:lang w:val="pt-PT"/>
        </w:rPr>
        <w:t>o Continuada (BPC), criado pela Lei 8.742 (Lei Org</w:t>
      </w:r>
      <w:r>
        <w:rPr>
          <w:rtl w:val="0"/>
          <w:lang w:val="pt-PT"/>
        </w:rPr>
        <w:t>â</w:t>
      </w:r>
      <w:r>
        <w:rPr>
          <w:rtl w:val="0"/>
          <w:lang w:val="pt-PT"/>
        </w:rPr>
        <w:t>nica da Assist</w:t>
      </w:r>
      <w:r>
        <w:rPr>
          <w:rtl w:val="0"/>
          <w:lang w:val="pt-PT"/>
        </w:rPr>
        <w:t>ê</w:t>
      </w:r>
      <w:r>
        <w:rPr>
          <w:rtl w:val="0"/>
          <w:lang w:val="pt-PT"/>
        </w:rPr>
        <w:t xml:space="preserve">ncia Social </w:t>
      </w:r>
      <w:r>
        <w:rPr>
          <w:rtl w:val="0"/>
          <w:lang w:val="pt-PT"/>
        </w:rPr>
        <w:t xml:space="preserve">– </w:t>
      </w:r>
      <w:r>
        <w:rPr>
          <w:rtl w:val="0"/>
          <w:lang w:val="pt-PT"/>
        </w:rPr>
        <w:t>LOAS), de 07 de dezembro de 1993 e suas altera</w:t>
      </w:r>
      <w:r>
        <w:rPr>
          <w:rtl w:val="0"/>
          <w:lang w:val="pt-PT"/>
        </w:rPr>
        <w:t>çõ</w:t>
      </w:r>
      <w:r>
        <w:rPr>
          <w:rtl w:val="0"/>
          <w:lang w:val="pt-PT"/>
        </w:rPr>
        <w:t xml:space="preserve">es posteriores. Busca apreender como a pobreza </w:t>
      </w:r>
      <w:r>
        <w:rPr>
          <w:rtl w:val="0"/>
          <w:lang w:val="pt-PT"/>
        </w:rPr>
        <w:t xml:space="preserve">é </w:t>
      </w:r>
      <w:r>
        <w:rPr>
          <w:rtl w:val="0"/>
          <w:lang w:val="pt-PT"/>
        </w:rPr>
        <w:t>apresentada nos textos legais analisados, denotando qual tem sido a op</w:t>
      </w:r>
      <w:r>
        <w:rPr>
          <w:rtl w:val="0"/>
          <w:lang w:val="pt-PT"/>
        </w:rPr>
        <w:t>çã</w:t>
      </w:r>
      <w:r>
        <w:rPr>
          <w:rtl w:val="0"/>
          <w:lang w:val="pt-PT"/>
        </w:rPr>
        <w:t>o do legislador no trato dessa quest</w:t>
      </w:r>
      <w:r>
        <w:rPr>
          <w:rtl w:val="0"/>
          <w:lang w:val="pt-PT"/>
        </w:rPr>
        <w:t>ã</w:t>
      </w:r>
      <w:r>
        <w:rPr>
          <w:rtl w:val="0"/>
          <w:lang w:val="pt-PT"/>
        </w:rPr>
        <w:t>o e se h</w:t>
      </w:r>
      <w:r>
        <w:rPr>
          <w:rtl w:val="0"/>
          <w:lang w:val="pt-PT"/>
        </w:rPr>
        <w:t xml:space="preserve">á </w:t>
      </w:r>
      <w:r>
        <w:rPr>
          <w:rtl w:val="0"/>
          <w:lang w:val="pt-PT"/>
        </w:rPr>
        <w:t>alinhamento ou n</w:t>
      </w:r>
      <w:r>
        <w:rPr>
          <w:rtl w:val="0"/>
          <w:lang w:val="pt-PT"/>
        </w:rPr>
        <w:t>ã</w:t>
      </w:r>
      <w:r>
        <w:rPr>
          <w:rtl w:val="0"/>
          <w:lang w:val="pt-PT"/>
        </w:rPr>
        <w:t>o com os objetivos fundamentais da Rep</w:t>
      </w:r>
      <w:r>
        <w:rPr>
          <w:rtl w:val="0"/>
          <w:lang w:val="pt-PT"/>
        </w:rPr>
        <w:t>ú</w:t>
      </w:r>
      <w:r>
        <w:rPr>
          <w:rtl w:val="0"/>
          <w:lang w:val="pt-PT"/>
        </w:rPr>
        <w:t>blica, conforme apresentados no art. 3</w:t>
      </w:r>
      <w:r>
        <w:rPr>
          <w:rFonts w:ascii="Perpetua" w:cs="Perpetua" w:hAnsi="Perpetua" w:eastAsia="Perpetua"/>
          <w:rtl w:val="0"/>
          <w:lang w:val="pt-PT"/>
        </w:rPr>
        <w:t>º</w:t>
      </w:r>
      <w:r>
        <w:rPr>
          <w:rtl w:val="0"/>
          <w:lang w:val="pt-PT"/>
        </w:rPr>
        <w:t>, III, da Constitui</w:t>
      </w:r>
      <w:r>
        <w:rPr>
          <w:rtl w:val="0"/>
          <w:lang w:val="pt-PT"/>
        </w:rPr>
        <w:t>çã</w:t>
      </w:r>
      <w:r>
        <w:rPr>
          <w:rtl w:val="0"/>
          <w:lang w:val="pt-PT"/>
        </w:rPr>
        <w:t>o Federal que preconiza a erradica</w:t>
      </w:r>
      <w:r>
        <w:rPr>
          <w:rtl w:val="0"/>
          <w:lang w:val="pt-PT"/>
        </w:rPr>
        <w:t>çã</w:t>
      </w:r>
      <w:r>
        <w:rPr>
          <w:rtl w:val="0"/>
          <w:lang w:val="pt-PT"/>
        </w:rPr>
        <w:t>o da pobreza e marginaliza</w:t>
      </w:r>
      <w:r>
        <w:rPr>
          <w:rtl w:val="0"/>
          <w:lang w:val="pt-PT"/>
        </w:rPr>
        <w:t>çã</w:t>
      </w:r>
      <w:r>
        <w:rPr>
          <w:rtl w:val="0"/>
          <w:lang w:val="pt-PT"/>
        </w:rPr>
        <w:t>o e a redu</w:t>
      </w:r>
      <w:r>
        <w:rPr>
          <w:rtl w:val="0"/>
          <w:lang w:val="pt-PT"/>
        </w:rPr>
        <w:t>çã</w:t>
      </w:r>
      <w:r>
        <w:rPr>
          <w:rtl w:val="0"/>
          <w:lang w:val="pt-PT"/>
        </w:rPr>
        <w:t>o das desigualdades sociais. Procura estabelecer a rela</w:t>
      </w:r>
      <w:r>
        <w:rPr>
          <w:rtl w:val="0"/>
          <w:lang w:val="pt-PT"/>
        </w:rPr>
        <w:t>çã</w:t>
      </w:r>
      <w:r>
        <w:rPr>
          <w:rtl w:val="0"/>
          <w:lang w:val="pt-PT"/>
        </w:rPr>
        <w:t>o entre os objetivos constitucionais, a Lei Org</w:t>
      </w:r>
      <w:r>
        <w:rPr>
          <w:rtl w:val="0"/>
          <w:lang w:val="pt-PT"/>
        </w:rPr>
        <w:t>â</w:t>
      </w:r>
      <w:r>
        <w:rPr>
          <w:rtl w:val="0"/>
          <w:lang w:val="pt-PT"/>
        </w:rPr>
        <w:t>nica da Assist</w:t>
      </w:r>
      <w:r>
        <w:rPr>
          <w:rtl w:val="0"/>
          <w:lang w:val="pt-PT"/>
        </w:rPr>
        <w:t>ê</w:t>
      </w:r>
      <w:r>
        <w:rPr>
          <w:rtl w:val="0"/>
          <w:lang w:val="pt-PT"/>
        </w:rPr>
        <w:t xml:space="preserve">ncia Social e outras normas regulamentadoras, com o </w:t>
      </w:r>
      <w:r>
        <w:rPr>
          <w:rtl w:val="0"/>
          <w:lang w:val="en-US"/>
        </w:rPr>
        <w:t>objetivo principal</w:t>
      </w:r>
      <w:r>
        <w:rPr>
          <w:rtl w:val="0"/>
          <w:lang w:val="pt-PT"/>
        </w:rPr>
        <w:t xml:space="preserve"> de</w:t>
      </w:r>
      <w:r>
        <w:rPr>
          <w:rtl w:val="0"/>
          <w:lang w:val="en-US"/>
        </w:rPr>
        <w:t xml:space="preserve"> analisar</w:t>
      </w:r>
      <w:r>
        <w:rPr>
          <w:rtl w:val="0"/>
          <w:lang w:val="pt-PT"/>
        </w:rPr>
        <w:t xml:space="preserve"> as concep</w:t>
      </w:r>
      <w:r>
        <w:rPr>
          <w:rtl w:val="0"/>
          <w:lang w:val="pt-PT"/>
        </w:rPr>
        <w:t>çõ</w:t>
      </w:r>
      <w:r>
        <w:rPr>
          <w:rtl w:val="0"/>
          <w:lang w:val="pt-PT"/>
        </w:rPr>
        <w:t>es</w:t>
      </w:r>
      <w:ins w:id="2" w:date="2022-05-05T14:04:23Z" w:author="oculto">
        <w:r>
          <w:rPr>
            <w:rtl w:val="0"/>
            <w:lang w:val="en-US"/>
          </w:rPr>
          <w:t xml:space="preserve"> de pobreza, </w:t>
        </w:r>
      </w:ins>
      <w:del w:id="3" w:date="2022-05-05T14:04:22Z" w:author="oculto">
        <w:r>
          <w:rPr>
            <w:rtl w:val="0"/>
            <w:lang w:val="pt-PT"/>
          </w:rPr>
          <w:delText xml:space="preserve"> e os significados </w:delText>
        </w:r>
      </w:del>
      <w:ins w:id="4" w:date="2022-05-05T14:05:11Z" w:author="oculto">
        <w:r>
          <w:rPr>
            <w:rtl w:val="0"/>
            <w:lang w:val="en-US"/>
          </w:rPr>
          <w:t xml:space="preserve">mobilizadas de forma </w:t>
        </w:r>
      </w:ins>
      <w:r>
        <w:rPr>
          <w:rtl w:val="0"/>
          <w:lang w:val="pt-PT"/>
        </w:rPr>
        <w:t>expl</w:t>
      </w:r>
      <w:r>
        <w:rPr>
          <w:rtl w:val="0"/>
          <w:lang w:val="pt-PT"/>
        </w:rPr>
        <w:t>í</w:t>
      </w:r>
      <w:r>
        <w:rPr>
          <w:rtl w:val="0"/>
          <w:lang w:val="pt-PT"/>
        </w:rPr>
        <w:t>cit</w:t>
      </w:r>
      <w:ins w:id="5" w:date="2022-05-05T14:04:26Z" w:author="oculto">
        <w:r>
          <w:rPr>
            <w:rtl w:val="0"/>
            <w:lang w:val="en-US"/>
          </w:rPr>
          <w:t>a</w:t>
        </w:r>
      </w:ins>
      <w:del w:id="6" w:date="2022-05-05T14:04:26Z" w:author="oculto">
        <w:r>
          <w:rPr>
            <w:rtl w:val="0"/>
            <w:lang w:val="pt-PT"/>
          </w:rPr>
          <w:delText>o</w:delText>
        </w:r>
      </w:del>
      <w:r>
        <w:rPr>
          <w:rtl w:val="0"/>
          <w:lang w:val="pt-PT"/>
        </w:rPr>
        <w:t>s e impl</w:t>
      </w:r>
      <w:r>
        <w:rPr>
          <w:rtl w:val="0"/>
          <w:lang w:val="pt-PT"/>
        </w:rPr>
        <w:t>í</w:t>
      </w:r>
      <w:r>
        <w:rPr>
          <w:rtl w:val="0"/>
          <w:lang w:val="pt-PT"/>
        </w:rPr>
        <w:t>cit</w:t>
      </w:r>
      <w:ins w:id="7" w:date="2022-05-05T14:04:29Z" w:author="oculto">
        <w:r>
          <w:rPr>
            <w:rtl w:val="0"/>
            <w:lang w:val="en-US"/>
          </w:rPr>
          <w:t>a</w:t>
        </w:r>
      </w:ins>
      <w:del w:id="8" w:date="2022-05-05T14:04:29Z" w:author="oculto">
        <w:r>
          <w:rPr>
            <w:rtl w:val="0"/>
            <w:lang w:val="pt-PT"/>
          </w:rPr>
          <w:delText>o</w:delText>
        </w:r>
      </w:del>
      <w:r>
        <w:rPr>
          <w:rtl w:val="0"/>
          <w:lang w:val="pt-PT"/>
        </w:rPr>
        <w:t xml:space="preserve">s </w:t>
      </w:r>
      <w:del w:id="9" w:date="2022-05-05T14:03:12Z" w:author="oculto">
        <w:r>
          <w:rPr>
            <w:rtl w:val="0"/>
            <w:lang w:val="pt-PT"/>
          </w:rPr>
          <w:delText xml:space="preserve">sobre a pobreza </w:delText>
        </w:r>
      </w:del>
      <w:r>
        <w:rPr>
          <w:rtl w:val="0"/>
          <w:lang w:val="pt-PT"/>
        </w:rPr>
        <w:t>na legisla</w:t>
      </w:r>
      <w:r>
        <w:rPr>
          <w:rtl w:val="0"/>
          <w:lang w:val="pt-PT"/>
        </w:rPr>
        <w:t>çã</w:t>
      </w:r>
      <w:r>
        <w:rPr>
          <w:rtl w:val="0"/>
          <w:lang w:val="pt-PT"/>
        </w:rPr>
        <w:t>o</w:t>
      </w:r>
      <w:r>
        <w:rPr>
          <w:rtl w:val="0"/>
          <w:lang w:val="en-US"/>
        </w:rPr>
        <w:t xml:space="preserve"> que visa erradic</w:t>
      </w:r>
      <w:ins w:id="10" w:date="2022-05-05T14:05:29Z" w:author="oculto">
        <w:r>
          <w:rPr>
            <w:rtl w:val="0"/>
            <w:lang w:val="en-US"/>
          </w:rPr>
          <w:t>á</w:t>
        </w:r>
      </w:ins>
      <w:ins w:id="11" w:date="2022-05-05T14:05:29Z" w:author="oculto">
        <w:r>
          <w:rPr>
            <w:rtl w:val="0"/>
            <w:lang w:val="en-US"/>
          </w:rPr>
          <w:t>-la.</w:t>
        </w:r>
      </w:ins>
      <w:ins w:id="12" w:date="2022-05-05T14:05:29Z" w:author="oculto">
        <w:r>
          <w:rPr>
            <w:rtl w:val="0"/>
            <w:lang w:val="pt-PT"/>
          </w:rPr>
          <w:t xml:space="preserve"> </w:t>
        </w:r>
      </w:ins>
      <w:del w:id="13" w:date="2022-05-05T14:03:15Z" w:author="oculto">
        <w:r>
          <w:rPr>
            <w:rtl w:val="0"/>
            <w:lang w:val="en-US"/>
          </w:rPr>
          <w:delText>á</w:delText>
        </w:r>
      </w:del>
      <w:del w:id="14" w:date="2022-05-05T14:03:15Z" w:author="oculto">
        <w:r>
          <w:rPr>
            <w:rtl w:val="0"/>
            <w:lang w:val="en-US"/>
          </w:rPr>
          <w:delText>-la</w:delText>
        </w:r>
      </w:del>
      <w:r>
        <w:rPr>
          <w:rtl w:val="0"/>
          <w:lang w:val="pt-PT"/>
        </w:rPr>
        <w:t>A pesquisa utiliza do m</w:t>
      </w:r>
      <w:r>
        <w:rPr>
          <w:rtl w:val="0"/>
          <w:lang w:val="pt-PT"/>
        </w:rPr>
        <w:t>é</w:t>
      </w:r>
      <w:r>
        <w:rPr>
          <w:rtl w:val="0"/>
          <w:lang w:val="pt-PT"/>
        </w:rPr>
        <w:t>todo dedutivo, atrav</w:t>
      </w:r>
      <w:r>
        <w:rPr>
          <w:rtl w:val="0"/>
          <w:lang w:val="pt-PT"/>
        </w:rPr>
        <w:t>é</w:t>
      </w:r>
      <w:r>
        <w:rPr>
          <w:rtl w:val="0"/>
          <w:lang w:val="pt-PT"/>
        </w:rPr>
        <w:t>s do estudo das legisla</w:t>
      </w:r>
      <w:r>
        <w:rPr>
          <w:rtl w:val="0"/>
          <w:lang w:val="pt-PT"/>
        </w:rPr>
        <w:t>çõ</w:t>
      </w:r>
      <w:r>
        <w:rPr>
          <w:rtl w:val="0"/>
          <w:lang w:val="pt-PT"/>
        </w:rPr>
        <w:t xml:space="preserve">es relacionadas ao programa com </w:t>
      </w:r>
      <w:r>
        <w:rPr>
          <w:rtl w:val="0"/>
          <w:lang w:val="pt-PT"/>
        </w:rPr>
        <w:t>ê</w:t>
      </w:r>
      <w:r>
        <w:rPr>
          <w:rtl w:val="0"/>
          <w:lang w:val="pt-PT"/>
        </w:rPr>
        <w:t>nfase nas defini</w:t>
      </w:r>
      <w:r>
        <w:rPr>
          <w:rtl w:val="0"/>
          <w:lang w:val="pt-PT"/>
        </w:rPr>
        <w:t>çõ</w:t>
      </w:r>
      <w:r>
        <w:rPr>
          <w:rtl w:val="0"/>
          <w:lang w:val="pt-PT"/>
        </w:rPr>
        <w:t>es sobre a pobreza, bem como de refer</w:t>
      </w:r>
      <w:r>
        <w:rPr>
          <w:rtl w:val="0"/>
          <w:lang w:val="pt-PT"/>
        </w:rPr>
        <w:t>ê</w:t>
      </w:r>
      <w:r>
        <w:rPr>
          <w:rtl w:val="0"/>
          <w:lang w:val="pt-PT"/>
        </w:rPr>
        <w:t>ncias bibliogr</w:t>
      </w:r>
      <w:r>
        <w:rPr>
          <w:rtl w:val="0"/>
          <w:lang w:val="pt-PT"/>
        </w:rPr>
        <w:t>á</w:t>
      </w:r>
      <w:r>
        <w:rPr>
          <w:rtl w:val="0"/>
          <w:lang w:val="pt-PT"/>
        </w:rPr>
        <w:t>ficas que proporcionem maior compreens</w:t>
      </w:r>
      <w:r>
        <w:rPr>
          <w:rtl w:val="0"/>
          <w:lang w:val="pt-PT"/>
        </w:rPr>
        <w:t>ã</w:t>
      </w:r>
      <w:r>
        <w:rPr>
          <w:rtl w:val="0"/>
          <w:lang w:val="pt-PT"/>
        </w:rPr>
        <w:t>o te</w:t>
      </w:r>
      <w:r>
        <w:rPr>
          <w:rtl w:val="0"/>
          <w:lang w:val="pt-PT"/>
        </w:rPr>
        <w:t>ó</w:t>
      </w:r>
      <w:r>
        <w:rPr>
          <w:rtl w:val="0"/>
          <w:lang w:val="pt-PT"/>
        </w:rPr>
        <w:t>rica sobre as diferentes abordagens das teorias sobre a pobreza e os aspectos cr</w:t>
      </w:r>
      <w:r>
        <w:rPr>
          <w:rtl w:val="0"/>
          <w:lang w:val="pt-PT"/>
        </w:rPr>
        <w:t>í</w:t>
      </w:r>
      <w:r>
        <w:rPr>
          <w:rtl w:val="0"/>
          <w:lang w:val="pt-PT"/>
        </w:rPr>
        <w:t>ticos das pol</w:t>
      </w:r>
      <w:r>
        <w:rPr>
          <w:rtl w:val="0"/>
          <w:lang w:val="pt-PT"/>
        </w:rPr>
        <w:t>í</w:t>
      </w:r>
      <w:r>
        <w:rPr>
          <w:rtl w:val="0"/>
          <w:lang w:val="pt-PT"/>
        </w:rPr>
        <w:t>ticas p</w:t>
      </w:r>
      <w:r>
        <w:rPr>
          <w:rtl w:val="0"/>
          <w:lang w:val="pt-PT"/>
        </w:rPr>
        <w:t>ú</w:t>
      </w:r>
      <w:r>
        <w:rPr>
          <w:rtl w:val="0"/>
          <w:lang w:val="pt-PT"/>
        </w:rPr>
        <w:t>blicas para o seu enfrentamento. Os resultados visam contribuir para uma an</w:t>
      </w:r>
      <w:r>
        <w:rPr>
          <w:rtl w:val="0"/>
          <w:lang w:val="pt-PT"/>
        </w:rPr>
        <w:t>á</w:t>
      </w:r>
      <w:r>
        <w:rPr>
          <w:rtl w:val="0"/>
          <w:lang w:val="pt-PT"/>
        </w:rPr>
        <w:t>lise cr</w:t>
      </w:r>
      <w:r>
        <w:rPr>
          <w:rtl w:val="0"/>
          <w:lang w:val="pt-PT"/>
        </w:rPr>
        <w:t>í</w:t>
      </w:r>
      <w:r>
        <w:rPr>
          <w:rtl w:val="0"/>
          <w:lang w:val="pt-PT"/>
        </w:rPr>
        <w:t>tica sobre o atual conceito de pobreza adotado no quadro normativo do programa</w:t>
      </w:r>
      <w:r>
        <w:rPr>
          <w:rtl w:val="0"/>
          <w:lang w:val="en-US"/>
        </w:rPr>
        <w:t xml:space="preserve"> que</w:t>
      </w:r>
      <w:r>
        <w:rPr>
          <w:rtl w:val="0"/>
          <w:lang w:val="pt-PT"/>
        </w:rPr>
        <w:t>,</w:t>
      </w:r>
      <w:r>
        <w:rPr>
          <w:rtl w:val="0"/>
          <w:lang w:val="en-US"/>
        </w:rPr>
        <w:t xml:space="preserve"> em grande medida, aproxima combate </w:t>
      </w:r>
      <w:r>
        <w:rPr>
          <w:rtl w:val="0"/>
          <w:lang w:val="en-US"/>
        </w:rPr>
        <w:t xml:space="preserve">à </w:t>
      </w:r>
      <w:r>
        <w:rPr>
          <w:rtl w:val="0"/>
          <w:lang w:val="en-US"/>
        </w:rPr>
        <w:t>pobreza e garantia do m</w:t>
      </w:r>
      <w:r>
        <w:rPr>
          <w:rtl w:val="0"/>
          <w:lang w:val="en-US"/>
        </w:rPr>
        <w:t>í</w:t>
      </w:r>
      <w:r>
        <w:rPr>
          <w:rtl w:val="0"/>
          <w:lang w:val="en-US"/>
        </w:rPr>
        <w:t>nimo</w:t>
      </w:r>
      <w:r>
        <w:rPr>
          <w:rtl w:val="0"/>
          <w:lang w:val="pt-PT"/>
        </w:rPr>
        <w:t xml:space="preserve">. </w:t>
      </w:r>
    </w:p>
    <w:p>
      <w:pPr>
        <w:pStyle w:val="Índice A"/>
        <w:jc w:val="both"/>
      </w:pPr>
    </w:p>
    <w:p>
      <w:pPr>
        <w:pStyle w:val="Corpo A"/>
      </w:pPr>
      <w:r>
        <w:rPr>
          <w:b w:val="1"/>
          <w:bCs w:val="1"/>
          <w:outline w:val="0"/>
          <w:color w:val="000000"/>
          <w:u w:color="000000"/>
          <w:rtl w:val="0"/>
          <w:lang w:val="pt-PT"/>
          <w14:textFill>
            <w14:solidFill>
              <w14:srgbClr w14:val="000000"/>
            </w14:solidFill>
          </w14:textFill>
        </w:rPr>
        <w:t xml:space="preserve">Palavras </w:t>
      </w:r>
      <w:r>
        <w:rPr>
          <w:b w:val="1"/>
          <w:bCs w:val="1"/>
          <w:outline w:val="0"/>
          <w:color w:val="000000"/>
          <w:u w:color="000000"/>
          <w:rtl w:val="0"/>
          <w14:textFill>
            <w14:solidFill>
              <w14:srgbClr w14:val="000000"/>
            </w14:solidFill>
          </w14:textFill>
        </w:rPr>
        <w:t xml:space="preserve">– </w:t>
      </w:r>
      <w:r>
        <w:rPr>
          <w:b w:val="1"/>
          <w:bCs w:val="1"/>
          <w:outline w:val="0"/>
          <w:color w:val="000000"/>
          <w:u w:color="000000"/>
          <w:rtl w:val="0"/>
          <w:lang w:val="pt-PT"/>
          <w14:textFill>
            <w14:solidFill>
              <w14:srgbClr w14:val="000000"/>
            </w14:solidFill>
          </w14:textFill>
        </w:rPr>
        <w:t xml:space="preserve">chave: </w:t>
      </w:r>
      <w:r>
        <w:rPr>
          <w:outline w:val="0"/>
          <w:color w:val="000000"/>
          <w:u w:color="000000"/>
          <w:rtl w:val="0"/>
          <w:lang w:val="it-IT"/>
          <w14:textFill>
            <w14:solidFill>
              <w14:srgbClr w14:val="000000"/>
            </w14:solidFill>
          </w14:textFill>
        </w:rPr>
        <w:t>benef</w:t>
      </w:r>
      <w:r>
        <w:rPr>
          <w:outline w:val="0"/>
          <w:color w:val="000000"/>
          <w:u w:color="000000"/>
          <w:rtl w:val="0"/>
          <w14:textFill>
            <w14:solidFill>
              <w14:srgbClr w14:val="000000"/>
            </w14:solidFill>
          </w14:textFill>
        </w:rPr>
        <w:t>í</w:t>
      </w:r>
      <w:r>
        <w:rPr>
          <w:outline w:val="0"/>
          <w:color w:val="000000"/>
          <w:u w:color="000000"/>
          <w:rtl w:val="0"/>
          <w:lang w:val="pt-PT"/>
          <w14:textFill>
            <w14:solidFill>
              <w14:srgbClr w14:val="000000"/>
            </w14:solidFill>
          </w14:textFill>
        </w:rPr>
        <w:t>cio de presta</w:t>
      </w:r>
      <w:r>
        <w:rPr>
          <w:outline w:val="0"/>
          <w:color w:val="000000"/>
          <w:u w:color="000000"/>
          <w:rtl w:val="0"/>
          <w:lang w:val="pt-PT"/>
          <w14:textFill>
            <w14:solidFill>
              <w14:srgbClr w14:val="000000"/>
            </w14:solidFill>
          </w14:textFill>
        </w:rPr>
        <w:t>çã</w:t>
      </w:r>
      <w:r>
        <w:rPr>
          <w:outline w:val="0"/>
          <w:color w:val="000000"/>
          <w:u w:color="000000"/>
          <w:rtl w:val="0"/>
          <w:lang w:val="es-ES_tradnl"/>
          <w14:textFill>
            <w14:solidFill>
              <w14:srgbClr w14:val="000000"/>
            </w14:solidFill>
          </w14:textFill>
        </w:rPr>
        <w:t>o continuada, pobreza, legisla</w:t>
      </w:r>
      <w:r>
        <w:rPr>
          <w:outline w:val="0"/>
          <w:color w:val="000000"/>
          <w:u w:color="000000"/>
          <w:rtl w:val="0"/>
          <w:lang w:val="pt-PT"/>
          <w14:textFill>
            <w14:solidFill>
              <w14:srgbClr w14:val="000000"/>
            </w14:solidFill>
          </w14:textFill>
        </w:rPr>
        <w:t>çã</w:t>
      </w:r>
      <w:r>
        <w:rPr>
          <w:outline w:val="0"/>
          <w:color w:val="000000"/>
          <w:u w:color="000000"/>
          <w:rtl w:val="0"/>
          <w:lang w:val="pt-PT"/>
          <w14:textFill>
            <w14:solidFill>
              <w14:srgbClr w14:val="000000"/>
            </w14:solidFill>
          </w14:textFill>
        </w:rPr>
        <w:t>o social.</w:t>
      </w:r>
    </w:p>
    <w:p>
      <w:pPr>
        <w:pStyle w:val="Corpo A"/>
        <w:rPr>
          <w:outline w:val="0"/>
          <w:color w:val="ff0000"/>
          <w:u w:color="ff0000"/>
          <w14:textFill>
            <w14:solidFill>
              <w14:srgbClr w14:val="FF0000"/>
            </w14:solidFill>
          </w14:textFill>
        </w:rP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jc w:val="center"/>
      </w:pPr>
    </w:p>
    <w:p>
      <w:pPr>
        <w:pStyle w:val="Corpo A"/>
        <w:spacing w:line="360" w:lineRule="auto"/>
        <w:jc w:val="center"/>
      </w:pPr>
      <w:r>
        <w:rPr>
          <w:b w:val="1"/>
          <w:bCs w:val="1"/>
          <w:rtl w:val="0"/>
          <w:lang w:val="de-DE"/>
        </w:rPr>
        <w:t>ABSTRACT</w:t>
      </w:r>
    </w:p>
    <w:p>
      <w:pPr>
        <w:pStyle w:val="Corpo A"/>
        <w:jc w:val="center"/>
        <w:rPr>
          <w:b w:val="1"/>
          <w:bCs w:val="1"/>
        </w:rPr>
      </w:pPr>
    </w:p>
    <w:p>
      <w:pPr>
        <w:pStyle w:val="Índice A"/>
        <w:spacing w:line="360" w:lineRule="auto"/>
      </w:pPr>
    </w:p>
    <w:p>
      <w:pPr>
        <w:pStyle w:val="Índice A"/>
        <w:jc w:val="both"/>
      </w:pPr>
      <w:r>
        <w:rPr>
          <w:rStyle w:val="Nenhum A"/>
          <w:rtl w:val="0"/>
          <w:lang w:val="pt-PT"/>
        </w:rPr>
        <w:t>The study aims to analize the conceptions of poverty presented in the normative framework of the Benef</w:t>
      </w:r>
      <w:r>
        <w:rPr>
          <w:rStyle w:val="Nenhum A"/>
          <w:rtl w:val="0"/>
          <w:lang w:val="pt-PT"/>
        </w:rPr>
        <w:t>í</w:t>
      </w:r>
      <w:r>
        <w:rPr>
          <w:rStyle w:val="Nenhum A"/>
          <w:rtl w:val="0"/>
          <w:lang w:val="pt-PT"/>
        </w:rPr>
        <w:t>cio de Presta</w:t>
      </w:r>
      <w:r>
        <w:rPr>
          <w:rStyle w:val="Nenhum A"/>
          <w:rtl w:val="0"/>
          <w:lang w:val="pt-PT"/>
        </w:rPr>
        <w:t>çã</w:t>
      </w:r>
      <w:r>
        <w:rPr>
          <w:rStyle w:val="Nenhum A"/>
          <w:rtl w:val="0"/>
          <w:lang w:val="pt-PT"/>
        </w:rPr>
        <w:t xml:space="preserve">o Continuada (BPC) program, created by Law 8.742 (Organic Law of Social Assistance </w:t>
      </w:r>
      <w:r>
        <w:rPr>
          <w:rStyle w:val="Nenhum A"/>
          <w:rtl w:val="0"/>
          <w:lang w:val="pt-PT"/>
        </w:rPr>
        <w:t xml:space="preserve">– </w:t>
      </w:r>
      <w:r>
        <w:rPr>
          <w:rStyle w:val="Nenhum A"/>
          <w:rtl w:val="0"/>
          <w:lang w:val="pt-PT"/>
        </w:rPr>
        <w:t>LOAS), of December 7, 1993 and its subsequente amendments. It seeks to aprprehend how poverty is presented in the analyzed lega texts, denoting what the legislator</w:t>
      </w:r>
      <w:r>
        <w:rPr>
          <w:rStyle w:val="Nenhum A"/>
          <w:rtl w:val="0"/>
          <w:lang w:val="pt-PT"/>
        </w:rPr>
        <w:t>´</w:t>
      </w:r>
      <w:r>
        <w:rPr>
          <w:rStyle w:val="Nenhum A"/>
          <w:rtl w:val="0"/>
          <w:lang w:val="pt-PT"/>
        </w:rPr>
        <w:t>s option has been in dealing with thus issue and whether or not there is alignment whit the fundamental objectives of the Republic, as presented in art. 3, III, of the Federal Constituion, which advocates the eradication of poverty and marginalization and the reduction of social inequalities. It seeks to establish the relationship between the constitutional objectives, the Organic Law of Social Assistance and other regulatory norms, whit the aim of clarifying the concepts and explicit and implicit meanings about poverty in the legislation and what its consequences are for the elderty and people whit disabilities in poverty, targets of this pocy. The research uses the deductive method, through the study of legislation related to the program with emphasis on definitions of poverty, as wel as bibliographic references that provide greater theoretical undestanding of the diferente approaches to theories about poverty and the critical aspects of public policies for its confrontation. The results aim to contribute to a critical analysis of the current concept of poverty adopted in the program</w:t>
      </w:r>
      <w:r>
        <w:rPr>
          <w:rStyle w:val="Nenhum A"/>
          <w:rtl w:val="0"/>
          <w:lang w:val="pt-PT"/>
        </w:rPr>
        <w:t>´</w:t>
      </w:r>
      <w:r>
        <w:rPr>
          <w:rStyle w:val="Nenhum A"/>
          <w:rtl w:val="0"/>
          <w:lang w:val="pt-PT"/>
        </w:rPr>
        <w:t>s normative framework, and may contribute to ways in which public income transfer policies are developed, especially in the BPC program.</w:t>
      </w:r>
    </w:p>
    <w:p>
      <w:pPr>
        <w:pStyle w:val="Índice A"/>
        <w:jc w:val="both"/>
      </w:pPr>
    </w:p>
    <w:p>
      <w:pPr>
        <w:pStyle w:val="Corpo A"/>
        <w:jc w:val="center"/>
        <w:rPr>
          <w:outline w:val="0"/>
          <w:color w:val="000000"/>
          <w:u w:color="000000"/>
          <w14:textFill>
            <w14:solidFill>
              <w14:srgbClr w14:val="000000"/>
            </w14:solidFill>
          </w14:textFill>
        </w:rPr>
      </w:pPr>
      <w:r>
        <w:rPr>
          <w:b w:val="1"/>
          <w:bCs w:val="1"/>
          <w:outline w:val="0"/>
          <w:color w:val="000000"/>
          <w:u w:color="000000"/>
          <w:rtl w:val="0"/>
          <w:lang w:val="pt-PT"/>
          <w14:textFill>
            <w14:solidFill>
              <w14:srgbClr w14:val="000000"/>
            </w14:solidFill>
          </w14:textFill>
        </w:rPr>
        <w:t xml:space="preserve">Palavras </w:t>
      </w:r>
      <w:r>
        <w:rPr>
          <w:b w:val="1"/>
          <w:bCs w:val="1"/>
          <w:outline w:val="0"/>
          <w:color w:val="000000"/>
          <w:u w:color="000000"/>
          <w:rtl w:val="0"/>
          <w14:textFill>
            <w14:solidFill>
              <w14:srgbClr w14:val="000000"/>
            </w14:solidFill>
          </w14:textFill>
        </w:rPr>
        <w:t xml:space="preserve">– </w:t>
      </w:r>
      <w:r>
        <w:rPr>
          <w:b w:val="1"/>
          <w:bCs w:val="1"/>
          <w:outline w:val="0"/>
          <w:color w:val="000000"/>
          <w:u w:color="000000"/>
          <w:rtl w:val="0"/>
          <w:lang w:val="pt-PT"/>
          <w14:textFill>
            <w14:solidFill>
              <w14:srgbClr w14:val="000000"/>
            </w14:solidFill>
          </w14:textFill>
        </w:rPr>
        <w:t xml:space="preserve">chave: </w:t>
      </w:r>
      <w:r>
        <w:rPr>
          <w:outline w:val="0"/>
          <w:color w:val="000000"/>
          <w:u w:color="000000"/>
          <w:rtl w:val="0"/>
          <w:lang w:val="it-IT"/>
          <w14:textFill>
            <w14:solidFill>
              <w14:srgbClr w14:val="000000"/>
            </w14:solidFill>
          </w14:textFill>
        </w:rPr>
        <w:t>conti</w:t>
      </w:r>
      <w:r>
        <w:rPr>
          <w:outline w:val="0"/>
          <w:color w:val="000000"/>
          <w:u w:color="000000"/>
          <w:rtl w:val="0"/>
          <w:lang w:val="en-US"/>
          <w14:textFill>
            <w14:solidFill>
              <w14:srgbClr w14:val="000000"/>
            </w14:solidFill>
          </w14:textFill>
        </w:rPr>
        <w:t>nued payment benefit, poverty, social legislation.</w:t>
      </w:r>
    </w:p>
    <w:p>
      <w:pPr>
        <w:pStyle w:val="Corpo A"/>
        <w:jc w:val="center"/>
        <w:rPr>
          <w:outline w:val="0"/>
          <w:color w:val="000000"/>
          <w:u w:color="000000"/>
          <w14:textFill>
            <w14:solidFill>
              <w14:srgbClr w14:val="000000"/>
            </w14:solidFill>
          </w14:textFill>
        </w:rPr>
      </w:pPr>
    </w:p>
    <w:p>
      <w:pPr>
        <w:pStyle w:val="Corpo A"/>
        <w:jc w:val="center"/>
        <w:rPr>
          <w:rFonts w:ascii="Arial" w:cs="Arial" w:hAnsi="Arial" w:eastAsia="Arial"/>
          <w:b w:val="1"/>
          <w:bCs w:val="1"/>
          <w:outline w:val="0"/>
          <w:color w:val="000000"/>
          <w:u w:color="000000"/>
          <w14:textFill>
            <w14:solidFill>
              <w14:srgbClr w14:val="000000"/>
            </w14:solidFill>
          </w14:textFill>
        </w:rPr>
      </w:pPr>
    </w:p>
    <w:p>
      <w:pPr>
        <w:pStyle w:val="Corpo A"/>
        <w:keepNext w:val="1"/>
        <w:spacing w:before="240" w:after="120"/>
        <w:jc w:val="center"/>
        <w:rPr>
          <w:rFonts w:ascii="Arial" w:cs="Arial" w:hAnsi="Arial" w:eastAsia="Arial"/>
          <w:b w:val="1"/>
          <w:bCs w:val="1"/>
          <w:outline w:val="0"/>
          <w:color w:val="000000"/>
          <w:u w:color="000000"/>
          <w14:textFill>
            <w14:solidFill>
              <w14:srgbClr w14:val="000000"/>
            </w14:solidFill>
          </w14:textFill>
        </w:rPr>
      </w:pPr>
    </w:p>
    <w:p>
      <w:pPr>
        <w:pStyle w:val="Corpo A"/>
        <w:keepNext w:val="1"/>
        <w:spacing w:before="240" w:after="120"/>
        <w:jc w:val="center"/>
        <w:rPr>
          <w:rFonts w:ascii="Arial" w:cs="Arial" w:hAnsi="Arial" w:eastAsia="Arial"/>
          <w:b w:val="1"/>
          <w:bCs w:val="1"/>
          <w:outline w:val="0"/>
          <w:color w:val="000000"/>
          <w:u w:color="000000"/>
          <w14:textFill>
            <w14:solidFill>
              <w14:srgbClr w14:val="000000"/>
            </w14:solidFill>
          </w14:textFill>
        </w:rPr>
      </w:pPr>
    </w:p>
    <w:p>
      <w:pPr>
        <w:pStyle w:val="Corpo A"/>
        <w:keepNext w:val="1"/>
        <w:spacing w:before="240" w:after="120"/>
        <w:jc w:val="center"/>
        <w:rPr>
          <w:rFonts w:ascii="Arial" w:cs="Arial" w:hAnsi="Arial" w:eastAsia="Arial"/>
          <w:b w:val="1"/>
          <w:bCs w:val="1"/>
          <w:outline w:val="0"/>
          <w:color w:val="000000"/>
          <w:u w:color="000000"/>
          <w14:textFill>
            <w14:solidFill>
              <w14:srgbClr w14:val="000000"/>
            </w14:solidFill>
          </w14:textFill>
        </w:rPr>
      </w:pPr>
    </w:p>
    <w:p>
      <w:pPr>
        <w:pStyle w:val="Corpo A"/>
        <w:keepNext w:val="1"/>
        <w:spacing w:before="240" w:after="120"/>
        <w:jc w:val="center"/>
        <w:rPr>
          <w:rFonts w:ascii="Arial" w:cs="Arial" w:hAnsi="Arial" w:eastAsia="Arial"/>
          <w:b w:val="1"/>
          <w:bCs w:val="1"/>
          <w:outline w:val="0"/>
          <w:color w:val="000000"/>
          <w:u w:color="000000"/>
          <w14:textFill>
            <w14:solidFill>
              <w14:srgbClr w14:val="000000"/>
            </w14:solidFill>
          </w14:textFill>
        </w:rPr>
      </w:pPr>
    </w:p>
    <w:p>
      <w:pPr>
        <w:pStyle w:val="Corpo A"/>
        <w:keepNext w:val="1"/>
        <w:spacing w:before="240" w:after="120"/>
        <w:jc w:val="center"/>
        <w:rPr>
          <w:rFonts w:ascii="Arial" w:cs="Arial" w:hAnsi="Arial" w:eastAsia="Arial"/>
          <w:b w:val="1"/>
          <w:bCs w:val="1"/>
          <w:outline w:val="0"/>
          <w:color w:val="000000"/>
          <w:u w:color="000000"/>
          <w14:textFill>
            <w14:solidFill>
              <w14:srgbClr w14:val="000000"/>
            </w14:solidFill>
          </w14:textFill>
        </w:rPr>
      </w:pPr>
    </w:p>
    <w:p>
      <w:pPr>
        <w:pStyle w:val="Corpo A"/>
        <w:keepNext w:val="1"/>
        <w:spacing w:before="240" w:after="120"/>
        <w:jc w:val="center"/>
        <w:rPr>
          <w:rFonts w:ascii="Arial" w:cs="Arial" w:hAnsi="Arial" w:eastAsia="Arial"/>
          <w:b w:val="1"/>
          <w:bCs w:val="1"/>
          <w:outline w:val="0"/>
          <w:color w:val="000000"/>
          <w:u w:color="000000"/>
          <w14:textFill>
            <w14:solidFill>
              <w14:srgbClr w14:val="000000"/>
            </w14:solidFill>
          </w14:textFill>
        </w:rPr>
      </w:pPr>
    </w:p>
    <w:p>
      <w:pPr>
        <w:pStyle w:val="Corpo A"/>
        <w:keepNext w:val="1"/>
        <w:spacing w:before="240" w:after="120"/>
        <w:jc w:val="center"/>
        <w:rPr>
          <w:rFonts w:ascii="Arial" w:cs="Arial" w:hAnsi="Arial" w:eastAsia="Arial"/>
          <w:b w:val="1"/>
          <w:bCs w:val="1"/>
          <w:outline w:val="0"/>
          <w:color w:val="000000"/>
          <w:u w:color="000000"/>
          <w14:textFill>
            <w14:solidFill>
              <w14:srgbClr w14:val="000000"/>
            </w14:solidFill>
          </w14:textFill>
        </w:rPr>
      </w:pPr>
    </w:p>
    <w:p>
      <w:pPr>
        <w:pStyle w:val="Corpo A"/>
        <w:keepNext w:val="1"/>
        <w:spacing w:before="240" w:after="120"/>
        <w:jc w:val="center"/>
        <w:rPr>
          <w:rFonts w:ascii="Arial" w:cs="Arial" w:hAnsi="Arial" w:eastAsia="Arial"/>
          <w:b w:val="1"/>
          <w:bCs w:val="1"/>
          <w:outline w:val="0"/>
          <w:color w:val="000000"/>
          <w:u w:color="000000"/>
          <w14:textFill>
            <w14:solidFill>
              <w14:srgbClr w14:val="000000"/>
            </w14:solidFill>
          </w14:textFill>
        </w:rPr>
      </w:pPr>
    </w:p>
    <w:p>
      <w:pPr>
        <w:pStyle w:val="Corpo A"/>
        <w:keepNext w:val="1"/>
        <w:spacing w:before="240" w:after="120"/>
        <w:jc w:val="center"/>
        <w:rPr>
          <w:rFonts w:ascii="Arial" w:cs="Arial" w:hAnsi="Arial" w:eastAsia="Arial"/>
          <w:b w:val="1"/>
          <w:bCs w:val="1"/>
          <w:outline w:val="0"/>
          <w:color w:val="000000"/>
          <w:u w:color="000000"/>
          <w14:textFill>
            <w14:solidFill>
              <w14:srgbClr w14:val="000000"/>
            </w14:solidFill>
          </w14:textFill>
        </w:rPr>
      </w:pPr>
    </w:p>
    <w:p>
      <w:pPr>
        <w:pStyle w:val="Corpo A"/>
        <w:keepNext w:val="1"/>
        <w:spacing w:before="240" w:after="120"/>
        <w:jc w:val="center"/>
        <w:rPr>
          <w:rFonts w:ascii="Arial" w:cs="Arial" w:hAnsi="Arial" w:eastAsia="Arial"/>
          <w:b w:val="1"/>
          <w:bCs w:val="1"/>
          <w:outline w:val="0"/>
          <w:color w:val="000000"/>
          <w:u w:color="000000"/>
          <w14:textFill>
            <w14:solidFill>
              <w14:srgbClr w14:val="000000"/>
            </w14:solidFill>
          </w14:textFill>
        </w:rPr>
      </w:pPr>
    </w:p>
    <w:p>
      <w:pPr>
        <w:pStyle w:val="Corpo A"/>
        <w:spacing w:after="140" w:line="288" w:lineRule="auto"/>
        <w:rPr>
          <w:outline w:val="0"/>
          <w:color w:val="000000"/>
          <w:u w:color="000000"/>
          <w14:textFill>
            <w14:solidFill>
              <w14:srgbClr w14:val="000000"/>
            </w14:solidFill>
          </w14:textFill>
        </w:rPr>
      </w:pPr>
    </w:p>
    <w:p>
      <w:pPr>
        <w:pStyle w:val="TOC Heading"/>
        <w:jc w:val="center"/>
        <w:rPr>
          <w:rFonts w:ascii="Times New Roman" w:cs="Times New Roman" w:hAnsi="Times New Roman" w:eastAsia="Times New Roman"/>
          <w:b w:val="1"/>
          <w:bCs w:val="1"/>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pt-PT"/>
          <w14:textFill>
            <w14:solidFill>
              <w14:srgbClr w14:val="000000"/>
            </w14:solidFill>
          </w14:textFill>
        </w:rPr>
        <w:t>SUM</w:t>
      </w:r>
      <w:r>
        <w:rPr>
          <w:rFonts w:ascii="Times New Roman" w:hAnsi="Times New Roman" w:hint="default"/>
          <w:b w:val="1"/>
          <w:bCs w:val="1"/>
          <w:outline w:val="0"/>
          <w:color w:val="000000"/>
          <w:sz w:val="24"/>
          <w:szCs w:val="24"/>
          <w:u w:color="000000"/>
          <w:rtl w:val="0"/>
          <w:lang w:val="pt-PT"/>
          <w14:textFill>
            <w14:solidFill>
              <w14:srgbClr w14:val="000000"/>
            </w14:solidFill>
          </w14:textFill>
        </w:rPr>
        <w:t>Á</w:t>
      </w:r>
      <w:r>
        <w:rPr>
          <w:rFonts w:ascii="Times New Roman" w:hAnsi="Times New Roman"/>
          <w:b w:val="1"/>
          <w:bCs w:val="1"/>
          <w:outline w:val="0"/>
          <w:color w:val="000000"/>
          <w:sz w:val="24"/>
          <w:szCs w:val="24"/>
          <w:u w:color="000000"/>
          <w:rtl w:val="0"/>
          <w:lang w:val="pt-PT"/>
          <w14:textFill>
            <w14:solidFill>
              <w14:srgbClr w14:val="000000"/>
            </w14:solidFill>
          </w14:textFill>
        </w:rPr>
        <w:t>RIO</w:t>
      </w:r>
    </w:p>
    <w:p>
      <w:pPr>
        <w:pStyle w:val="TOC Heading"/>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b w:val="1"/>
          <w:bCs w:val="1"/>
          <w:outline w:val="0"/>
          <w:color w:val="000000"/>
          <w:sz w:val="24"/>
          <w:szCs w:val="24"/>
          <w:u w:color="000000"/>
          <w:rtl w:val="0"/>
          <w:lang w:val="pt-PT"/>
          <w14:textFill>
            <w14:solidFill>
              <w14:srgbClr w14:val="000000"/>
            </w14:solidFill>
          </w14:textFill>
        </w:rPr>
        <w:t>INTRODU</w:t>
      </w:r>
      <w:r>
        <w:rPr>
          <w:rFonts w:ascii="Times New Roman" w:hAnsi="Times New Roman" w:hint="default"/>
          <w:b w:val="1"/>
          <w:bCs w:val="1"/>
          <w:outline w:val="0"/>
          <w:color w:val="000000"/>
          <w:sz w:val="24"/>
          <w:szCs w:val="24"/>
          <w:u w:color="000000"/>
          <w:rtl w:val="0"/>
          <w:lang w:val="pt-PT"/>
          <w14:textFill>
            <w14:solidFill>
              <w14:srgbClr w14:val="000000"/>
            </w14:solidFill>
          </w14:textFill>
        </w:rPr>
        <w:t>ÇÃ</w:t>
      </w:r>
      <w:r>
        <w:rPr>
          <w:rFonts w:ascii="Times New Roman" w:hAnsi="Times New Roman"/>
          <w:b w:val="1"/>
          <w:bCs w:val="1"/>
          <w:outline w:val="0"/>
          <w:color w:val="000000"/>
          <w:sz w:val="24"/>
          <w:szCs w:val="24"/>
          <w:u w:color="000000"/>
          <w:rtl w:val="0"/>
          <w:lang w:val="pt-PT"/>
          <w14:textFill>
            <w14:solidFill>
              <w14:srgbClr w14:val="000000"/>
            </w14:solidFill>
          </w14:textFill>
        </w:rPr>
        <w:t>O</w:t>
      </w:r>
      <w:r>
        <w:rPr>
          <w:rFonts w:ascii="Times New Roman" w:cs="Times New Roman" w:hAnsi="Times New Roman" w:eastAsia="Times New Roman"/>
          <w:outline w:val="0"/>
          <w:color w:val="000000"/>
          <w:sz w:val="24"/>
          <w:szCs w:val="24"/>
          <w:u w:color="000000"/>
          <w14:textFill>
            <w14:solidFill>
              <w14:srgbClr w14:val="000000"/>
            </w14:solidFill>
          </w14:textFill>
        </w:rPr>
        <w:tab/>
      </w:r>
      <w:r>
        <w:rPr>
          <w:rFonts w:ascii="Times New Roman" w:hAnsi="Times New Roman"/>
          <w:b w:val="1"/>
          <w:bCs w:val="1"/>
          <w:outline w:val="0"/>
          <w:color w:val="000000"/>
          <w:sz w:val="24"/>
          <w:szCs w:val="24"/>
          <w:u w:color="000000"/>
          <w:rtl w:val="0"/>
          <w:lang w:val="pt-PT"/>
          <w14:textFill>
            <w14:solidFill>
              <w14:srgbClr w14:val="000000"/>
            </w14:solidFill>
          </w14:textFill>
        </w:rPr>
        <w:t>9</w:t>
      </w:r>
    </w:p>
    <w:p>
      <w:pPr>
        <w:pStyle w:val="toc 1"/>
      </w:pPr>
      <w:r>
        <w:rPr>
          <w:rtl w:val="0"/>
          <w:lang w:val="pt-PT"/>
        </w:rPr>
        <w:t>1.</w:t>
      </w:r>
      <w:ins w:id="15" w:date="2022-05-05T14:12:05Z" w:author="oculto">
        <w:r>
          <w:rPr>
            <w:rtl w:val="0"/>
            <w:lang w:val="en-US"/>
          </w:rPr>
          <w:t xml:space="preserve"> </w:t>
        </w:r>
      </w:ins>
      <w:r>
        <w:rPr>
          <w:rtl w:val="0"/>
          <w:lang w:val="pt-PT"/>
        </w:rPr>
        <w:t>ASPECTOS LEGAIS DO BENEF</w:t>
      </w:r>
      <w:r>
        <w:rPr>
          <w:rtl w:val="0"/>
          <w:lang w:val="pt-PT"/>
        </w:rPr>
        <w:t>Í</w:t>
      </w:r>
      <w:r>
        <w:rPr>
          <w:rtl w:val="0"/>
          <w:lang w:val="pt-PT"/>
        </w:rPr>
        <w:t>CIO DE PRESTA</w:t>
      </w:r>
      <w:r>
        <w:rPr>
          <w:rtl w:val="0"/>
          <w:lang w:val="pt-PT"/>
        </w:rPr>
        <w:t>ÇÃ</w:t>
      </w:r>
      <w:r>
        <w:rPr>
          <w:rtl w:val="0"/>
          <w:lang w:val="pt-PT"/>
        </w:rPr>
        <w:t>O CONTINUADA</w:t>
        <w:tab/>
        <w:t>12</w:t>
      </w:r>
    </w:p>
    <w:p>
      <w:pPr>
        <w:pStyle w:val="toc 2"/>
        <w:ind w:left="216" w:firstLine="0"/>
        <w:rPr>
          <w:rFonts w:ascii="Times New Roman" w:cs="Times New Roman" w:hAnsi="Times New Roman" w:eastAsia="Times New Roman"/>
          <w:sz w:val="24"/>
          <w:szCs w:val="24"/>
        </w:rPr>
      </w:pPr>
      <w:r>
        <w:rPr>
          <w:rFonts w:ascii="Times New Roman" w:hAnsi="Times New Roman"/>
          <w:sz w:val="24"/>
          <w:szCs w:val="24"/>
          <w:rtl w:val="0"/>
          <w:lang w:val="pt-PT"/>
        </w:rPr>
        <w:t>1.1 O Benef</w:t>
      </w:r>
      <w:r>
        <w:rPr>
          <w:rFonts w:ascii="Times New Roman" w:hAnsi="Times New Roman" w:hint="default"/>
          <w:sz w:val="24"/>
          <w:szCs w:val="24"/>
          <w:rtl w:val="0"/>
          <w:lang w:val="pt-PT"/>
        </w:rPr>
        <w:t>í</w:t>
      </w:r>
      <w:r>
        <w:rPr>
          <w:rFonts w:ascii="Times New Roman" w:hAnsi="Times New Roman"/>
          <w:sz w:val="24"/>
          <w:szCs w:val="24"/>
          <w:rtl w:val="0"/>
          <w:lang w:val="pt-PT"/>
        </w:rPr>
        <w:t>cio de Presta</w:t>
      </w:r>
      <w:r>
        <w:rPr>
          <w:rFonts w:ascii="Times New Roman" w:hAnsi="Times New Roman" w:hint="default"/>
          <w:sz w:val="24"/>
          <w:szCs w:val="24"/>
          <w:rtl w:val="0"/>
          <w:lang w:val="pt-PT"/>
        </w:rPr>
        <w:t>çã</w:t>
      </w:r>
      <w:r>
        <w:rPr>
          <w:rFonts w:ascii="Times New Roman" w:hAnsi="Times New Roman"/>
          <w:sz w:val="24"/>
          <w:szCs w:val="24"/>
          <w:rtl w:val="0"/>
          <w:lang w:val="pt-PT"/>
        </w:rPr>
        <w:t>o Continuada na Constitui</w:t>
      </w:r>
      <w:r>
        <w:rPr>
          <w:rFonts w:ascii="Times New Roman" w:hAnsi="Times New Roman" w:hint="default"/>
          <w:sz w:val="24"/>
          <w:szCs w:val="24"/>
          <w:rtl w:val="0"/>
          <w:lang w:val="pt-PT"/>
        </w:rPr>
        <w:t>çã</w:t>
      </w:r>
      <w:r>
        <w:rPr>
          <w:rFonts w:ascii="Times New Roman" w:hAnsi="Times New Roman"/>
          <w:sz w:val="24"/>
          <w:szCs w:val="24"/>
          <w:rtl w:val="0"/>
          <w:lang w:val="pt-PT"/>
        </w:rPr>
        <w:t>o Federal de 1988</w:t>
        <w:tab/>
        <w:t>12</w:t>
      </w:r>
    </w:p>
    <w:p>
      <w:pPr>
        <w:pStyle w:val="toc 2"/>
        <w:ind w:left="216" w:firstLine="0"/>
        <w:rPr>
          <w:rFonts w:ascii="Times New Roman" w:cs="Times New Roman" w:hAnsi="Times New Roman" w:eastAsia="Times New Roman"/>
          <w:sz w:val="24"/>
          <w:szCs w:val="24"/>
        </w:rPr>
      </w:pPr>
      <w:r>
        <w:rPr>
          <w:rFonts w:ascii="Times New Roman" w:hAnsi="Times New Roman"/>
          <w:sz w:val="24"/>
          <w:szCs w:val="24"/>
          <w:rtl w:val="0"/>
          <w:lang w:val="pt-PT"/>
        </w:rPr>
        <w:t>1.2 Lei Org</w:t>
      </w:r>
      <w:r>
        <w:rPr>
          <w:rFonts w:ascii="Times New Roman" w:hAnsi="Times New Roman" w:hint="default"/>
          <w:sz w:val="24"/>
          <w:szCs w:val="24"/>
          <w:rtl w:val="0"/>
          <w:lang w:val="pt-PT"/>
        </w:rPr>
        <w:t>â</w:t>
      </w:r>
      <w:r>
        <w:rPr>
          <w:rFonts w:ascii="Times New Roman" w:hAnsi="Times New Roman"/>
          <w:sz w:val="24"/>
          <w:szCs w:val="24"/>
          <w:rtl w:val="0"/>
          <w:lang w:val="pt-PT"/>
        </w:rPr>
        <w:t>nica de Assist</w:t>
      </w:r>
      <w:r>
        <w:rPr>
          <w:rFonts w:ascii="Times New Roman" w:hAnsi="Times New Roman" w:hint="default"/>
          <w:sz w:val="24"/>
          <w:szCs w:val="24"/>
          <w:rtl w:val="0"/>
          <w:lang w:val="pt-PT"/>
        </w:rPr>
        <w:t>ê</w:t>
      </w:r>
      <w:r>
        <w:rPr>
          <w:rFonts w:ascii="Times New Roman" w:hAnsi="Times New Roman"/>
          <w:sz w:val="24"/>
          <w:szCs w:val="24"/>
          <w:rtl w:val="0"/>
          <w:lang w:val="pt-PT"/>
        </w:rPr>
        <w:t>ncia Social e o BPC</w:t>
        <w:tab/>
        <w:t>21</w:t>
      </w:r>
    </w:p>
    <w:p>
      <w:pPr>
        <w:pStyle w:val="toc 2"/>
        <w:ind w:left="216" w:firstLine="0"/>
        <w:rPr>
          <w:rFonts w:ascii="Times New Roman" w:cs="Times New Roman" w:hAnsi="Times New Roman" w:eastAsia="Times New Roman"/>
          <w:sz w:val="24"/>
          <w:szCs w:val="24"/>
        </w:rPr>
      </w:pPr>
      <w:r>
        <w:rPr>
          <w:rFonts w:ascii="Times New Roman" w:hAnsi="Times New Roman"/>
          <w:sz w:val="24"/>
          <w:szCs w:val="24"/>
          <w:rtl w:val="0"/>
          <w:lang w:val="pt-PT"/>
        </w:rPr>
        <w:t xml:space="preserve">1.2.1 BPC </w:t>
      </w:r>
      <w:r>
        <w:rPr>
          <w:rFonts w:ascii="Times New Roman" w:hAnsi="Times New Roman" w:hint="default"/>
          <w:sz w:val="24"/>
          <w:szCs w:val="24"/>
          <w:rtl w:val="0"/>
          <w:lang w:val="pt-PT"/>
        </w:rPr>
        <w:t xml:space="preserve">– </w:t>
      </w:r>
      <w:r>
        <w:rPr>
          <w:rFonts w:ascii="Times New Roman" w:hAnsi="Times New Roman"/>
          <w:sz w:val="24"/>
          <w:szCs w:val="24"/>
          <w:rtl w:val="0"/>
          <w:lang w:val="pt-PT"/>
        </w:rPr>
        <w:t>LOAS durante a Covid-19</w:t>
        <w:tab/>
        <w:t>28</w:t>
      </w:r>
    </w:p>
    <w:p>
      <w:pPr>
        <w:pStyle w:val="toc 2"/>
        <w:ind w:left="216" w:firstLine="0"/>
        <w:rPr>
          <w:rFonts w:ascii="Times New Roman" w:cs="Times New Roman" w:hAnsi="Times New Roman" w:eastAsia="Times New Roman"/>
          <w:sz w:val="24"/>
          <w:szCs w:val="24"/>
        </w:rPr>
      </w:pPr>
      <w:r>
        <w:rPr>
          <w:rFonts w:ascii="Times New Roman" w:hAnsi="Times New Roman"/>
          <w:sz w:val="24"/>
          <w:szCs w:val="24"/>
          <w:rtl w:val="0"/>
          <w:lang w:val="pt-PT"/>
        </w:rPr>
        <w:t>1.3 Outras legisla</w:t>
      </w:r>
      <w:r>
        <w:rPr>
          <w:rFonts w:ascii="Times New Roman" w:hAnsi="Times New Roman" w:hint="default"/>
          <w:sz w:val="24"/>
          <w:szCs w:val="24"/>
          <w:rtl w:val="0"/>
          <w:lang w:val="pt-PT"/>
        </w:rPr>
        <w:t>çõ</w:t>
      </w:r>
      <w:r>
        <w:rPr>
          <w:rFonts w:ascii="Times New Roman" w:hAnsi="Times New Roman"/>
          <w:sz w:val="24"/>
          <w:szCs w:val="24"/>
          <w:rtl w:val="0"/>
          <w:lang w:val="pt-PT"/>
        </w:rPr>
        <w:t>es regulamentadoras do programa</w:t>
        <w:tab/>
        <w:t>31</w:t>
      </w:r>
    </w:p>
    <w:p>
      <w:pPr>
        <w:pStyle w:val="toc 1"/>
      </w:pPr>
      <w:r>
        <w:rPr>
          <w:rStyle w:val="Nenhum A"/>
          <w:rtl w:val="0"/>
          <w:lang w:val="pt-PT"/>
        </w:rPr>
        <w:t>2. CONCEITOS DE POBREZA</w:t>
        <w:tab/>
        <w:t>37</w:t>
      </w:r>
    </w:p>
    <w:p>
      <w:pPr>
        <w:pStyle w:val="toc 2"/>
        <w:ind w:left="216" w:firstLine="0"/>
        <w:rPr>
          <w:rFonts w:ascii="Times New Roman" w:cs="Times New Roman" w:hAnsi="Times New Roman" w:eastAsia="Times New Roman"/>
          <w:sz w:val="24"/>
          <w:szCs w:val="24"/>
        </w:rPr>
      </w:pPr>
      <w:r>
        <w:rPr>
          <w:rFonts w:ascii="Times New Roman" w:hAnsi="Times New Roman"/>
          <w:sz w:val="24"/>
          <w:szCs w:val="24"/>
          <w:rtl w:val="0"/>
          <w:lang w:val="pt-PT"/>
        </w:rPr>
        <w:t>2.1 ABORDAGENS TE</w:t>
      </w:r>
      <w:r>
        <w:rPr>
          <w:rFonts w:ascii="Times New Roman" w:hAnsi="Times New Roman" w:hint="default"/>
          <w:sz w:val="24"/>
          <w:szCs w:val="24"/>
          <w:rtl w:val="0"/>
          <w:lang w:val="pt-PT"/>
        </w:rPr>
        <w:t>Ó</w:t>
      </w:r>
      <w:r>
        <w:rPr>
          <w:rFonts w:ascii="Times New Roman" w:hAnsi="Times New Roman"/>
          <w:sz w:val="24"/>
          <w:szCs w:val="24"/>
          <w:rtl w:val="0"/>
          <w:lang w:val="pt-PT"/>
        </w:rPr>
        <w:t>RICAS SOBRE A POBREZA</w:t>
        <w:tab/>
        <w:t>37</w:t>
      </w:r>
    </w:p>
    <w:p>
      <w:pPr>
        <w:pStyle w:val="toc 2"/>
        <w:ind w:left="216" w:firstLine="0"/>
        <w:rPr>
          <w:rFonts w:ascii="Times New Roman" w:cs="Times New Roman" w:hAnsi="Times New Roman" w:eastAsia="Times New Roman"/>
          <w:sz w:val="24"/>
          <w:szCs w:val="24"/>
        </w:rPr>
      </w:pPr>
      <w:r>
        <w:rPr>
          <w:rFonts w:ascii="Times New Roman" w:hAnsi="Times New Roman"/>
          <w:sz w:val="24"/>
          <w:szCs w:val="24"/>
          <w:rtl w:val="0"/>
          <w:lang w:val="pt-PT"/>
        </w:rPr>
        <w:t>2.1.1 Abordagens Econ</w:t>
      </w:r>
      <w:r>
        <w:rPr>
          <w:rFonts w:ascii="Times New Roman" w:hAnsi="Times New Roman" w:hint="default"/>
          <w:sz w:val="24"/>
          <w:szCs w:val="24"/>
          <w:rtl w:val="0"/>
          <w:lang w:val="pt-PT"/>
        </w:rPr>
        <w:t>ô</w:t>
      </w:r>
      <w:r>
        <w:rPr>
          <w:rFonts w:ascii="Times New Roman" w:hAnsi="Times New Roman"/>
          <w:sz w:val="24"/>
          <w:szCs w:val="24"/>
          <w:rtl w:val="0"/>
          <w:lang w:val="pt-PT"/>
        </w:rPr>
        <w:t>micas</w:t>
        <w:tab/>
        <w:t>37</w:t>
      </w:r>
    </w:p>
    <w:p>
      <w:pPr>
        <w:pStyle w:val="toc 2"/>
        <w:ind w:left="216" w:firstLine="0"/>
        <w:rPr>
          <w:rFonts w:ascii="Times New Roman" w:cs="Times New Roman" w:hAnsi="Times New Roman" w:eastAsia="Times New Roman"/>
          <w:sz w:val="24"/>
          <w:szCs w:val="24"/>
        </w:rPr>
      </w:pPr>
      <w:r>
        <w:rPr>
          <w:rFonts w:ascii="Times New Roman" w:hAnsi="Times New Roman"/>
          <w:sz w:val="24"/>
          <w:szCs w:val="24"/>
          <w:rtl w:val="0"/>
          <w:lang w:val="pt-PT"/>
        </w:rPr>
        <w:t>2.1.2 Abordagens Pluralistas</w:t>
        <w:tab/>
        <w:t>40</w:t>
      </w:r>
    </w:p>
    <w:p>
      <w:pPr>
        <w:pStyle w:val="toc 2"/>
        <w:ind w:left="215" w:firstLine="0"/>
        <w:rPr>
          <w:rFonts w:ascii="Times New Roman" w:cs="Times New Roman" w:hAnsi="Times New Roman" w:eastAsia="Times New Roman"/>
          <w:sz w:val="24"/>
          <w:szCs w:val="24"/>
        </w:rPr>
      </w:pPr>
      <w:r>
        <w:rPr>
          <w:rFonts w:ascii="Times New Roman" w:hAnsi="Times New Roman"/>
          <w:sz w:val="24"/>
          <w:szCs w:val="24"/>
          <w:rtl w:val="0"/>
          <w:lang w:val="pt-PT"/>
        </w:rPr>
        <w:t>2.1.3 Abordagens Subjetivistas</w:t>
        <w:tab/>
        <w:t>44</w:t>
      </w:r>
    </w:p>
    <w:p>
      <w:pPr>
        <w:pStyle w:val="toc 2"/>
        <w:ind w:left="215" w:firstLine="0"/>
        <w:rPr>
          <w:rFonts w:ascii="Times New Roman" w:cs="Times New Roman" w:hAnsi="Times New Roman" w:eastAsia="Times New Roman"/>
          <w:sz w:val="24"/>
          <w:szCs w:val="24"/>
        </w:rPr>
      </w:pPr>
      <w:r>
        <w:rPr>
          <w:rFonts w:ascii="Times New Roman" w:hAnsi="Times New Roman"/>
          <w:sz w:val="24"/>
          <w:szCs w:val="24"/>
          <w:rtl w:val="0"/>
          <w:lang w:val="pt-PT"/>
        </w:rPr>
        <w:t>2.1.4 Abordagens Essencialistas</w:t>
        <w:tab/>
        <w:t>46</w:t>
      </w:r>
    </w:p>
    <w:p>
      <w:pPr>
        <w:pStyle w:val="toc 2"/>
        <w:ind w:left="215" w:firstLine="0"/>
        <w:rPr>
          <w:rFonts w:ascii="Times New Roman" w:cs="Times New Roman" w:hAnsi="Times New Roman" w:eastAsia="Times New Roman"/>
          <w:sz w:val="24"/>
          <w:szCs w:val="24"/>
        </w:rPr>
      </w:pPr>
      <w:r>
        <w:rPr>
          <w:rFonts w:ascii="Times New Roman" w:hAnsi="Times New Roman"/>
          <w:sz w:val="24"/>
          <w:szCs w:val="24"/>
          <w:rtl w:val="0"/>
          <w:lang w:val="pt-PT"/>
        </w:rPr>
        <w:t>2.1.5 Abordagens Das Capacidades</w:t>
        <w:tab/>
        <w:t>47</w:t>
      </w:r>
    </w:p>
    <w:p>
      <w:pPr>
        <w:pStyle w:val="toc 2"/>
        <w:ind w:left="215" w:firstLine="0"/>
        <w:rPr>
          <w:rFonts w:ascii="Times New Roman" w:cs="Times New Roman" w:hAnsi="Times New Roman" w:eastAsia="Times New Roman"/>
          <w:sz w:val="24"/>
          <w:szCs w:val="24"/>
        </w:rPr>
      </w:pPr>
      <w:r>
        <w:rPr>
          <w:rFonts w:ascii="Times New Roman" w:hAnsi="Times New Roman"/>
          <w:sz w:val="24"/>
          <w:szCs w:val="24"/>
          <w:rtl w:val="0"/>
          <w:lang w:val="pt-PT"/>
        </w:rPr>
        <w:t>2.1.6 Abordagens Contextualistas</w:t>
        <w:tab/>
        <w:t>50</w:t>
      </w:r>
    </w:p>
    <w:p>
      <w:pPr>
        <w:pStyle w:val="Corpo A"/>
      </w:pPr>
    </w:p>
    <w:p>
      <w:pPr>
        <w:pStyle w:val="toc 1"/>
      </w:pPr>
      <w:r>
        <w:rPr>
          <w:rStyle w:val="Nenhum A"/>
          <w:rtl w:val="0"/>
          <w:lang w:val="pt-PT"/>
        </w:rPr>
        <w:t>3. ENFRENTAMENTO A POBREZA: ASPECTOS CR</w:t>
      </w:r>
      <w:r>
        <w:rPr>
          <w:rStyle w:val="Nenhum A"/>
          <w:rtl w:val="0"/>
          <w:lang w:val="pt-PT"/>
        </w:rPr>
        <w:t>Í</w:t>
      </w:r>
      <w:r>
        <w:rPr>
          <w:rStyle w:val="Nenhum A"/>
          <w:rtl w:val="0"/>
          <w:lang w:val="pt-PT"/>
        </w:rPr>
        <w:t>TICOS.....................................51</w:t>
      </w:r>
    </w:p>
    <w:p>
      <w:pPr>
        <w:pStyle w:val="toc 2"/>
        <w:ind w:left="215" w:firstLine="0"/>
        <w:rPr>
          <w:rFonts w:ascii="Times New Roman" w:cs="Times New Roman" w:hAnsi="Times New Roman" w:eastAsia="Times New Roman"/>
          <w:sz w:val="24"/>
          <w:szCs w:val="24"/>
        </w:rPr>
      </w:pPr>
      <w:r>
        <w:rPr>
          <w:rFonts w:ascii="Times New Roman" w:hAnsi="Times New Roman"/>
          <w:sz w:val="24"/>
          <w:szCs w:val="24"/>
          <w:rtl w:val="0"/>
          <w:lang w:val="pt-PT"/>
        </w:rPr>
        <w:t>3.1 Pobreza e m</w:t>
      </w:r>
      <w:r>
        <w:rPr>
          <w:rFonts w:ascii="Times New Roman" w:hAnsi="Times New Roman" w:hint="default"/>
          <w:sz w:val="24"/>
          <w:szCs w:val="24"/>
          <w:rtl w:val="0"/>
          <w:lang w:val="pt-PT"/>
        </w:rPr>
        <w:t>í</w:t>
      </w:r>
      <w:r>
        <w:rPr>
          <w:rFonts w:ascii="Times New Roman" w:hAnsi="Times New Roman"/>
          <w:sz w:val="24"/>
          <w:szCs w:val="24"/>
          <w:rtl w:val="0"/>
          <w:lang w:val="pt-PT"/>
        </w:rPr>
        <w:t>nimo: express</w:t>
      </w:r>
      <w:r>
        <w:rPr>
          <w:rFonts w:ascii="Times New Roman" w:hAnsi="Times New Roman" w:hint="default"/>
          <w:sz w:val="24"/>
          <w:szCs w:val="24"/>
          <w:rtl w:val="0"/>
          <w:lang w:val="pt-PT"/>
        </w:rPr>
        <w:t>õ</w:t>
      </w:r>
      <w:r>
        <w:rPr>
          <w:rFonts w:ascii="Times New Roman" w:hAnsi="Times New Roman"/>
          <w:sz w:val="24"/>
          <w:szCs w:val="24"/>
          <w:rtl w:val="0"/>
          <w:lang w:val="pt-PT"/>
        </w:rPr>
        <w:t>es da desigualdade social</w:t>
        <w:tab/>
        <w:t>55</w:t>
      </w:r>
    </w:p>
    <w:p>
      <w:pPr>
        <w:pStyle w:val="toc 2"/>
        <w:ind w:left="215" w:firstLine="0"/>
        <w:rPr>
          <w:rFonts w:ascii="Times New Roman" w:cs="Times New Roman" w:hAnsi="Times New Roman" w:eastAsia="Times New Roman"/>
          <w:sz w:val="24"/>
          <w:szCs w:val="24"/>
        </w:rPr>
      </w:pPr>
      <w:r>
        <w:rPr>
          <w:rFonts w:ascii="Times New Roman" w:hAnsi="Times New Roman"/>
          <w:sz w:val="24"/>
          <w:szCs w:val="24"/>
          <w:rtl w:val="0"/>
          <w:lang w:val="pt-PT"/>
        </w:rPr>
        <w:t>3.2 Pobreza e neoliberalismo</w:t>
        <w:tab/>
        <w:t>59</w:t>
      </w:r>
    </w:p>
    <w:p>
      <w:pPr>
        <w:pStyle w:val="toc 2"/>
        <w:ind w:left="215" w:firstLine="0"/>
        <w:rPr>
          <w:rFonts w:ascii="Times New Roman" w:cs="Times New Roman" w:hAnsi="Times New Roman" w:eastAsia="Times New Roman"/>
          <w:sz w:val="24"/>
          <w:szCs w:val="24"/>
        </w:rPr>
      </w:pPr>
      <w:r>
        <w:rPr>
          <w:rFonts w:ascii="Times New Roman" w:hAnsi="Times New Roman"/>
          <w:sz w:val="24"/>
          <w:szCs w:val="24"/>
          <w:rtl w:val="0"/>
          <w:lang w:val="pt-PT"/>
        </w:rPr>
        <w:t>3.3 Que pol</w:t>
      </w:r>
      <w:r>
        <w:rPr>
          <w:rFonts w:ascii="Times New Roman" w:hAnsi="Times New Roman" w:hint="default"/>
          <w:sz w:val="24"/>
          <w:szCs w:val="24"/>
          <w:rtl w:val="0"/>
          <w:lang w:val="pt-PT"/>
        </w:rPr>
        <w:t>í</w:t>
      </w:r>
      <w:r>
        <w:rPr>
          <w:rFonts w:ascii="Times New Roman" w:hAnsi="Times New Roman"/>
          <w:sz w:val="24"/>
          <w:szCs w:val="24"/>
          <w:rtl w:val="0"/>
          <w:lang w:val="pt-PT"/>
        </w:rPr>
        <w:t>tica p</w:t>
      </w:r>
      <w:r>
        <w:rPr>
          <w:rFonts w:ascii="Times New Roman" w:hAnsi="Times New Roman" w:hint="default"/>
          <w:sz w:val="24"/>
          <w:szCs w:val="24"/>
          <w:rtl w:val="0"/>
          <w:lang w:val="pt-PT"/>
        </w:rPr>
        <w:t>ú</w:t>
      </w:r>
      <w:r>
        <w:rPr>
          <w:rFonts w:ascii="Times New Roman" w:hAnsi="Times New Roman"/>
          <w:sz w:val="24"/>
          <w:szCs w:val="24"/>
          <w:rtl w:val="0"/>
          <w:lang w:val="pt-PT"/>
        </w:rPr>
        <w:t xml:space="preserve">blica </w:t>
      </w:r>
      <w:r>
        <w:rPr>
          <w:rFonts w:ascii="Times New Roman" w:hAnsi="Times New Roman" w:hint="default"/>
          <w:sz w:val="24"/>
          <w:szCs w:val="24"/>
          <w:rtl w:val="0"/>
          <w:lang w:val="pt-PT"/>
        </w:rPr>
        <w:t xml:space="preserve">é </w:t>
      </w:r>
      <w:r>
        <w:rPr>
          <w:rFonts w:ascii="Times New Roman" w:hAnsi="Times New Roman"/>
          <w:sz w:val="24"/>
          <w:szCs w:val="24"/>
          <w:rtl w:val="0"/>
          <w:lang w:val="pt-PT"/>
        </w:rPr>
        <w:t>essa de enfrentamento/ erradica</w:t>
      </w:r>
      <w:r>
        <w:rPr>
          <w:rFonts w:ascii="Times New Roman" w:hAnsi="Times New Roman" w:hint="default"/>
          <w:sz w:val="24"/>
          <w:szCs w:val="24"/>
          <w:rtl w:val="0"/>
          <w:lang w:val="pt-PT"/>
        </w:rPr>
        <w:t>çã</w:t>
      </w:r>
      <w:r>
        <w:rPr>
          <w:rFonts w:ascii="Times New Roman" w:hAnsi="Times New Roman"/>
          <w:sz w:val="24"/>
          <w:szCs w:val="24"/>
          <w:rtl w:val="0"/>
          <w:lang w:val="pt-PT"/>
        </w:rPr>
        <w:t>o da pobreza?</w:t>
        <w:tab/>
        <w:t>64</w:t>
      </w:r>
    </w:p>
    <w:p>
      <w:pPr>
        <w:pStyle w:val="Corpo A"/>
        <w:rPr>
          <w:outline w:val="0"/>
          <w:color w:val="ff0000"/>
          <w:u w:color="ff0000"/>
          <w14:textFill>
            <w14:solidFill>
              <w14:srgbClr w14:val="FF0000"/>
            </w14:solidFill>
          </w14:textFill>
        </w:rPr>
      </w:pPr>
    </w:p>
    <w:p>
      <w:pPr>
        <w:pStyle w:val="toc 1"/>
      </w:pPr>
      <w:r>
        <w:rPr>
          <w:rStyle w:val="Nenhum A"/>
          <w:rtl w:val="0"/>
          <w:lang w:val="pt-PT"/>
        </w:rPr>
        <w:t>4. METODOLOGIA..............................................................................................................66</w:t>
      </w:r>
    </w:p>
    <w:p>
      <w:pPr>
        <w:pStyle w:val="toc 2"/>
        <w:ind w:left="216" w:firstLine="0"/>
        <w:rPr>
          <w:rFonts w:ascii="Times New Roman" w:cs="Times New Roman" w:hAnsi="Times New Roman" w:eastAsia="Times New Roman"/>
          <w:sz w:val="24"/>
          <w:szCs w:val="24"/>
        </w:rPr>
      </w:pPr>
      <w:r>
        <w:rPr>
          <w:rFonts w:ascii="Times New Roman" w:hAnsi="Times New Roman"/>
          <w:sz w:val="24"/>
          <w:szCs w:val="24"/>
          <w:rtl w:val="0"/>
          <w:lang w:val="pt-PT"/>
        </w:rPr>
        <w:t>4.1 M</w:t>
      </w:r>
      <w:r>
        <w:rPr>
          <w:rFonts w:ascii="Times New Roman" w:hAnsi="Times New Roman" w:hint="default"/>
          <w:sz w:val="24"/>
          <w:szCs w:val="24"/>
          <w:rtl w:val="0"/>
          <w:lang w:val="pt-PT"/>
        </w:rPr>
        <w:t>é</w:t>
      </w:r>
      <w:r>
        <w:rPr>
          <w:rFonts w:ascii="Times New Roman" w:hAnsi="Times New Roman"/>
          <w:sz w:val="24"/>
          <w:szCs w:val="24"/>
          <w:rtl w:val="0"/>
          <w:lang w:val="pt-PT"/>
        </w:rPr>
        <w:t>todos e procedimentos da pesquisa</w:t>
        <w:tab/>
        <w:t>66</w:t>
      </w:r>
    </w:p>
    <w:p>
      <w:pPr>
        <w:pStyle w:val="Corpo A"/>
      </w:pPr>
      <w:r>
        <w:rPr>
          <w:rStyle w:val="Nenhum A"/>
          <w:rtl w:val="0"/>
        </w:rPr>
        <w:t xml:space="preserve">   </w:t>
      </w:r>
    </w:p>
    <w:p>
      <w:pPr>
        <w:pStyle w:val="Corpo A"/>
      </w:pPr>
      <w:r>
        <w:rPr>
          <w:b w:val="1"/>
          <w:bCs w:val="1"/>
          <w:rtl w:val="0"/>
          <w:lang w:val="de-DE"/>
        </w:rPr>
        <w:t>CONSIDERA</w:t>
      </w:r>
      <w:r>
        <w:rPr>
          <w:b w:val="1"/>
          <w:bCs w:val="1"/>
          <w:rtl w:val="0"/>
        </w:rPr>
        <w:t>ÇÕ</w:t>
      </w:r>
      <w:r>
        <w:rPr>
          <w:b w:val="1"/>
          <w:bCs w:val="1"/>
          <w:rtl w:val="0"/>
          <w:lang w:val="pt-PT"/>
        </w:rPr>
        <w:t>ES FINAIS</w:t>
      </w:r>
      <w:r>
        <w:rPr>
          <w:rStyle w:val="Nenhum A"/>
          <w:rtl w:val="0"/>
        </w:rPr>
        <w:t>.................................................................................................69</w:t>
      </w:r>
    </w:p>
    <w:p>
      <w:pPr>
        <w:pStyle w:val="Corpo A"/>
      </w:pPr>
    </w:p>
    <w:p>
      <w:pPr>
        <w:pStyle w:val="toc 1"/>
      </w:pPr>
      <w:r>
        <w:rPr>
          <w:rStyle w:val="Nenhum A"/>
          <w:rtl w:val="0"/>
          <w:lang w:val="pt-PT"/>
        </w:rPr>
        <w:t>REFER</w:t>
      </w:r>
      <w:r>
        <w:rPr>
          <w:rStyle w:val="Nenhum A"/>
          <w:rtl w:val="0"/>
          <w:lang w:val="pt-PT"/>
        </w:rPr>
        <w:t>Ê</w:t>
      </w:r>
      <w:r>
        <w:rPr>
          <w:rStyle w:val="Nenhum A"/>
          <w:rtl w:val="0"/>
          <w:lang w:val="pt-PT"/>
        </w:rPr>
        <w:t>NCIAS</w:t>
        <w:tab/>
        <w:t>74</w:t>
      </w:r>
    </w:p>
    <w:p>
      <w:pPr>
        <w:pStyle w:val="Corpo A"/>
        <w:sectPr>
          <w:headerReference w:type="default" r:id="rId6"/>
          <w:headerReference w:type="first" r:id="rId7"/>
          <w:footerReference w:type="default" r:id="rId8"/>
          <w:footerReference w:type="first" r:id="rId9"/>
          <w:pgSz w:w="11900" w:h="16840" w:orient="portrait"/>
          <w:pgMar w:top="1701" w:right="1134" w:bottom="1134" w:left="1701" w:header="709" w:footer="709"/>
          <w:pgNumType w:start="6"/>
          <w:titlePg w:val="1"/>
          <w:bidi w:val="0"/>
        </w:sectPr>
      </w:pPr>
    </w:p>
    <w:p>
      <w:pPr>
        <w:pStyle w:val="Corpo A"/>
        <w:rPr>
          <w:b w:val="1"/>
          <w:bCs w:val="1"/>
          <w:outline w:val="0"/>
          <w:color w:val="92d050"/>
          <w:u w:color="92d050"/>
          <w14:textFill>
            <w14:solidFill>
              <w14:srgbClr w14:val="92D050"/>
            </w14:solidFill>
          </w14:textFill>
        </w:rPr>
      </w:pPr>
      <w:r>
        <w:rPr>
          <w:b w:val="1"/>
          <w:bCs w:val="1"/>
          <w:rtl w:val="0"/>
          <w:lang w:val="de-DE"/>
        </w:rPr>
        <w:t>INTRODU</w:t>
      </w:r>
      <w:r>
        <w:rPr>
          <w:b w:val="1"/>
          <w:bCs w:val="1"/>
          <w:rtl w:val="0"/>
        </w:rPr>
        <w:t>ÇÃ</w:t>
      </w:r>
      <w:r>
        <w:rPr>
          <w:b w:val="1"/>
          <w:bCs w:val="1"/>
          <w:rtl w:val="0"/>
        </w:rPr>
        <w:t>O</w:t>
        <w:tab/>
      </w:r>
    </w:p>
    <w:p>
      <w:pPr>
        <w:pStyle w:val="Corpo A"/>
        <w:spacing w:line="360" w:lineRule="auto"/>
        <w:ind w:firstLine="851"/>
        <w:jc w:val="both"/>
      </w:pPr>
    </w:p>
    <w:p>
      <w:pPr>
        <w:pStyle w:val="Corpo A"/>
        <w:spacing w:line="360" w:lineRule="auto"/>
        <w:ind w:firstLine="851"/>
        <w:jc w:val="both"/>
      </w:pPr>
      <w:r>
        <w:rPr>
          <w:rtl w:val="0"/>
          <w:lang w:val="pt-PT"/>
        </w:rPr>
        <w:t>Os programas de transfer</w:t>
      </w:r>
      <w:r>
        <w:rPr>
          <w:rStyle w:val="Nenhum A"/>
          <w:rtl w:val="0"/>
        </w:rPr>
        <w:t>ê</w:t>
      </w:r>
      <w:r>
        <w:rPr>
          <w:rtl w:val="0"/>
          <w:lang w:val="pt-PT"/>
        </w:rPr>
        <w:t>ncia de renda no Brasil fazem parte da Pol</w:t>
      </w:r>
      <w:r>
        <w:rPr>
          <w:rStyle w:val="Nenhum A"/>
          <w:rtl w:val="0"/>
        </w:rPr>
        <w:t>í</w:t>
      </w:r>
      <w:r>
        <w:rPr>
          <w:rtl w:val="0"/>
          <w:lang w:val="pt-PT"/>
        </w:rPr>
        <w:t>tica Nacional de Assist</w:t>
      </w:r>
      <w:r>
        <w:rPr>
          <w:rStyle w:val="Nenhum A"/>
          <w:rtl w:val="0"/>
        </w:rPr>
        <w:t>ê</w:t>
      </w:r>
      <w:r>
        <w:rPr>
          <w:rtl w:val="0"/>
          <w:lang w:val="pt-PT"/>
        </w:rPr>
        <w:t>ncia Social que tem como ponto de origem a Constitui</w:t>
      </w:r>
      <w:r>
        <w:rPr>
          <w:rtl w:val="0"/>
          <w:lang w:val="pt-PT"/>
        </w:rPr>
        <w:t>çã</w:t>
      </w:r>
      <w:r>
        <w:rPr>
          <w:rtl w:val="0"/>
          <w:lang w:val="pt-PT"/>
        </w:rPr>
        <w:t>o Federal de 1988</w:t>
      </w:r>
      <w:r>
        <w:rPr>
          <w:vertAlign w:val="superscript"/>
        </w:rPr>
        <w:footnoteReference w:id="1"/>
      </w:r>
      <w:r>
        <w:rPr>
          <w:rtl w:val="0"/>
          <w:lang w:val="fr-FR"/>
        </w:rPr>
        <w:t>. Tais pol</w:t>
      </w:r>
      <w:r>
        <w:rPr>
          <w:rStyle w:val="Nenhum A"/>
          <w:rtl w:val="0"/>
        </w:rPr>
        <w:t>í</w:t>
      </w:r>
      <w:r>
        <w:rPr>
          <w:rtl w:val="0"/>
          <w:lang w:val="pt-PT"/>
        </w:rPr>
        <w:t>ticas passaram a ser adotadas no Brasil especialmente depois que pol</w:t>
      </w:r>
      <w:r>
        <w:rPr>
          <w:rStyle w:val="Nenhum A"/>
          <w:rtl w:val="0"/>
        </w:rPr>
        <w:t>í</w:t>
      </w:r>
      <w:r>
        <w:rPr>
          <w:rtl w:val="0"/>
          <w:lang w:val="pt-PT"/>
        </w:rPr>
        <w:t>ticas macroecon</w:t>
      </w:r>
      <w:r>
        <w:rPr>
          <w:rStyle w:val="Nenhum A"/>
          <w:rtl w:val="0"/>
        </w:rPr>
        <w:t>ô</w:t>
      </w:r>
      <w:r>
        <w:rPr>
          <w:rtl w:val="0"/>
          <w:lang w:val="pt-PT"/>
        </w:rPr>
        <w:t>micas neoliberais n</w:t>
      </w:r>
      <w:r>
        <w:rPr>
          <w:rtl w:val="0"/>
          <w:lang w:val="pt-PT"/>
        </w:rPr>
        <w:t>ã</w:t>
      </w:r>
      <w:r>
        <w:rPr>
          <w:rtl w:val="0"/>
          <w:lang w:val="pt-PT"/>
        </w:rPr>
        <w:t>o conseguiram reduzir a pobreza, pelo contr</w:t>
      </w:r>
      <w:r>
        <w:rPr>
          <w:rStyle w:val="Nenhum A"/>
          <w:rtl w:val="0"/>
        </w:rPr>
        <w:t>á</w:t>
      </w:r>
      <w:r>
        <w:rPr>
          <w:rtl w:val="0"/>
          <w:lang w:val="pt-PT"/>
        </w:rPr>
        <w:t>rio, houve um aumento significativo do n</w:t>
      </w:r>
      <w:r>
        <w:rPr>
          <w:rStyle w:val="Nenhum A"/>
          <w:rtl w:val="0"/>
        </w:rPr>
        <w:t>ú</w:t>
      </w:r>
      <w:r>
        <w:rPr>
          <w:rtl w:val="0"/>
          <w:lang w:val="pt-PT"/>
        </w:rPr>
        <w:t>mero de pessoas em situa</w:t>
      </w:r>
      <w:r>
        <w:rPr>
          <w:rtl w:val="0"/>
          <w:lang w:val="pt-PT"/>
        </w:rPr>
        <w:t>çã</w:t>
      </w:r>
      <w:r>
        <w:rPr>
          <w:rtl w:val="0"/>
          <w:lang w:val="pt-PT"/>
        </w:rPr>
        <w:t>o de vulnerabilidade social</w:t>
      </w:r>
      <w:r>
        <w:rPr>
          <w:vertAlign w:val="superscript"/>
        </w:rPr>
        <w:footnoteReference w:id="2"/>
      </w:r>
      <w:r>
        <w:rPr>
          <w:rtl w:val="0"/>
          <w:lang w:val="pt-PT"/>
        </w:rPr>
        <w:t xml:space="preserve"> e econ</w:t>
      </w:r>
      <w:r>
        <w:rPr>
          <w:rStyle w:val="Nenhum A"/>
          <w:rtl w:val="0"/>
        </w:rPr>
        <w:t>ô</w:t>
      </w:r>
      <w:r>
        <w:rPr>
          <w:rtl w:val="0"/>
          <w:lang w:val="pt-PT"/>
        </w:rPr>
        <w:t>mica no Brasil e em toda a Am</w:t>
      </w:r>
      <w:r>
        <w:rPr>
          <w:rtl w:val="0"/>
          <w:lang w:val="fr-FR"/>
        </w:rPr>
        <w:t>é</w:t>
      </w:r>
      <w:r>
        <w:rPr>
          <w:rStyle w:val="Nenhum A"/>
          <w:rtl w:val="0"/>
        </w:rPr>
        <w:t>rica Latina (MARQUES, 2013, p. 299). As d</w:t>
      </w:r>
      <w:r>
        <w:rPr>
          <w:rtl w:val="0"/>
          <w:lang w:val="fr-FR"/>
        </w:rPr>
        <w:t>é</w:t>
      </w:r>
      <w:r>
        <w:rPr>
          <w:rtl w:val="0"/>
          <w:lang w:val="pt-PT"/>
        </w:rPr>
        <w:t>cadas de 1980 e 1990 retrataram os resultados dos programas de estabiliza</w:t>
      </w:r>
      <w:r>
        <w:rPr>
          <w:rtl w:val="0"/>
          <w:lang w:val="pt-PT"/>
        </w:rPr>
        <w:t>çã</w:t>
      </w:r>
      <w:r>
        <w:rPr>
          <w:rtl w:val="0"/>
          <w:lang w:val="pt-PT"/>
        </w:rPr>
        <w:t>o e de ajuste estrutural das d</w:t>
      </w:r>
      <w:r>
        <w:rPr>
          <w:rtl w:val="0"/>
          <w:lang w:val="fr-FR"/>
        </w:rPr>
        <w:t>é</w:t>
      </w:r>
      <w:r>
        <w:rPr>
          <w:rtl w:val="0"/>
          <w:lang w:val="pt-PT"/>
        </w:rPr>
        <w:t>cadas anteriores, acompanhados de medidas de desregulamenta</w:t>
      </w:r>
      <w:r>
        <w:rPr>
          <w:rtl w:val="0"/>
          <w:lang w:val="pt-PT"/>
        </w:rPr>
        <w:t>çã</w:t>
      </w:r>
      <w:r>
        <w:rPr>
          <w:rtl w:val="0"/>
          <w:lang w:val="pt-PT"/>
        </w:rPr>
        <w:t>o e flexibiliza</w:t>
      </w:r>
      <w:r>
        <w:rPr>
          <w:rtl w:val="0"/>
          <w:lang w:val="pt-PT"/>
        </w:rPr>
        <w:t>çã</w:t>
      </w:r>
      <w:r>
        <w:rPr>
          <w:rtl w:val="0"/>
          <w:lang w:val="pt-PT"/>
        </w:rPr>
        <w:t>o do mercado de trabalho, redundando em precariza</w:t>
      </w:r>
      <w:r>
        <w:rPr>
          <w:rtl w:val="0"/>
          <w:lang w:val="pt-PT"/>
        </w:rPr>
        <w:t>çã</w:t>
      </w:r>
      <w:r>
        <w:rPr>
          <w:rtl w:val="0"/>
          <w:lang w:val="pt-PT"/>
        </w:rPr>
        <w:t>o das rela</w:t>
      </w:r>
      <w:r>
        <w:rPr>
          <w:rtl w:val="0"/>
          <w:lang w:val="pt-PT"/>
        </w:rPr>
        <w:t>çõ</w:t>
      </w:r>
      <w:r>
        <w:rPr>
          <w:rtl w:val="0"/>
          <w:lang w:val="pt-PT"/>
        </w:rPr>
        <w:t xml:space="preserve">es de trabalho, aumento da informalidade e do desemprego, acirrando as desigualdades sociais (FLEURY, 1999, p. 299-300). </w:t>
      </w:r>
    </w:p>
    <w:p>
      <w:pPr>
        <w:pStyle w:val="Corpo A"/>
        <w:spacing w:line="360" w:lineRule="auto"/>
        <w:ind w:firstLine="851"/>
        <w:jc w:val="both"/>
      </w:pPr>
      <w:r>
        <w:rPr>
          <w:rtl w:val="0"/>
          <w:lang w:val="pt-PT"/>
        </w:rPr>
        <w:t>Em meio a esse cen</w:t>
      </w:r>
      <w:r>
        <w:rPr>
          <w:rStyle w:val="Nenhum A"/>
          <w:rtl w:val="0"/>
        </w:rPr>
        <w:t>á</w:t>
      </w:r>
      <w:r>
        <w:rPr>
          <w:rtl w:val="0"/>
          <w:lang w:val="pt-PT"/>
        </w:rPr>
        <w:t>rio, em 1994, o Benef</w:t>
      </w:r>
      <w:r>
        <w:rPr>
          <w:rStyle w:val="Nenhum A"/>
          <w:rtl w:val="0"/>
        </w:rPr>
        <w:t>í</w:t>
      </w:r>
      <w:r>
        <w:rPr>
          <w:rtl w:val="0"/>
          <w:lang w:val="pt-PT"/>
        </w:rPr>
        <w:t>cio de Presta</w:t>
      </w:r>
      <w:r>
        <w:rPr>
          <w:rtl w:val="0"/>
          <w:lang w:val="pt-PT"/>
        </w:rPr>
        <w:t>çã</w:t>
      </w:r>
      <w:r>
        <w:rPr>
          <w:rtl w:val="0"/>
          <w:lang w:val="pt-PT"/>
        </w:rPr>
        <w:t>o Continuada (BPC) foi implantado em substitui</w:t>
      </w:r>
      <w:r>
        <w:rPr>
          <w:rtl w:val="0"/>
          <w:lang w:val="pt-PT"/>
        </w:rPr>
        <w:t>çã</w:t>
      </w:r>
      <w:r>
        <w:rPr>
          <w:rtl w:val="0"/>
          <w:lang w:val="pt-PT"/>
        </w:rPr>
        <w:t>o ao programa Renda Mensal Vital</w:t>
      </w:r>
      <w:r>
        <w:rPr>
          <w:rStyle w:val="Nenhum A"/>
          <w:rtl w:val="0"/>
        </w:rPr>
        <w:t>í</w:t>
      </w:r>
      <w:r>
        <w:rPr>
          <w:rtl w:val="0"/>
          <w:lang w:val="fr-FR"/>
        </w:rPr>
        <w:t>cia</w:t>
      </w:r>
      <w:r>
        <w:rPr>
          <w:vertAlign w:val="superscript"/>
        </w:rPr>
        <w:footnoteReference w:id="3"/>
      </w:r>
      <w:r>
        <w:rPr>
          <w:rtl w:val="0"/>
          <w:lang w:val="pt-PT"/>
        </w:rPr>
        <w:t xml:space="preserve"> (RMV), at</w:t>
      </w:r>
      <w:r>
        <w:rPr>
          <w:rtl w:val="0"/>
          <w:lang w:val="fr-FR"/>
        </w:rPr>
        <w:t xml:space="preserve">é </w:t>
      </w:r>
      <w:r>
        <w:rPr>
          <w:rStyle w:val="Nenhum A"/>
          <w:rtl w:val="0"/>
        </w:rPr>
        <w:t>ent</w:t>
      </w:r>
      <w:r>
        <w:rPr>
          <w:rtl w:val="0"/>
          <w:lang w:val="pt-PT"/>
        </w:rPr>
        <w:t>ã</w:t>
      </w:r>
      <w:r>
        <w:rPr>
          <w:rtl w:val="0"/>
          <w:lang w:val="pt-PT"/>
        </w:rPr>
        <w:t>o desenvolvido como pol</w:t>
      </w:r>
      <w:r>
        <w:rPr>
          <w:rStyle w:val="Nenhum A"/>
          <w:rtl w:val="0"/>
        </w:rPr>
        <w:t>í</w:t>
      </w:r>
      <w:r>
        <w:rPr>
          <w:rtl w:val="0"/>
          <w:lang w:val="it-IT"/>
        </w:rPr>
        <w:t>tica p</w:t>
      </w:r>
      <w:r>
        <w:rPr>
          <w:rStyle w:val="Nenhum A"/>
          <w:rtl w:val="0"/>
        </w:rPr>
        <w:t>ú</w:t>
      </w:r>
      <w:r>
        <w:rPr>
          <w:rtl w:val="0"/>
          <w:lang w:val="pt-PT"/>
        </w:rPr>
        <w:t xml:space="preserve">blica fora do </w:t>
      </w:r>
      <w:r>
        <w:rPr>
          <w:rStyle w:val="Nenhum A"/>
          <w:rtl w:val="0"/>
        </w:rPr>
        <w:t>â</w:t>
      </w:r>
      <w:r>
        <w:rPr>
          <w:rtl w:val="0"/>
          <w:lang w:val="pt-PT"/>
        </w:rPr>
        <w:t>mbito da seguridade social. O BPC faz parte do rol de presta</w:t>
      </w:r>
      <w:r>
        <w:rPr>
          <w:rtl w:val="0"/>
          <w:lang w:val="pt-PT"/>
        </w:rPr>
        <w:t>çõ</w:t>
      </w:r>
      <w:r>
        <w:rPr>
          <w:rtl w:val="0"/>
          <w:lang w:val="pt-PT"/>
        </w:rPr>
        <w:t>es de servi</w:t>
      </w:r>
      <w:r>
        <w:rPr>
          <w:rStyle w:val="Nenhum A"/>
          <w:rtl w:val="0"/>
        </w:rPr>
        <w:t>ç</w:t>
      </w:r>
      <w:r>
        <w:rPr>
          <w:rtl w:val="0"/>
          <w:lang w:val="pt-PT"/>
        </w:rPr>
        <w:t>os, programas e projetos da pol</w:t>
      </w:r>
      <w:r>
        <w:rPr>
          <w:rStyle w:val="Nenhum A"/>
          <w:rtl w:val="0"/>
        </w:rPr>
        <w:t>í</w:t>
      </w:r>
      <w:r>
        <w:rPr>
          <w:rtl w:val="0"/>
          <w:lang w:val="it-IT"/>
        </w:rPr>
        <w:t>tica p</w:t>
      </w:r>
      <w:r>
        <w:rPr>
          <w:rStyle w:val="Nenhum A"/>
          <w:rtl w:val="0"/>
        </w:rPr>
        <w:t>ú</w:t>
      </w:r>
      <w:r>
        <w:rPr>
          <w:rtl w:val="0"/>
          <w:lang w:val="pt-PT"/>
        </w:rPr>
        <w:t>blica de prote</w:t>
      </w:r>
      <w:r>
        <w:rPr>
          <w:rtl w:val="0"/>
          <w:lang w:val="pt-PT"/>
        </w:rPr>
        <w:t>çã</w:t>
      </w:r>
      <w:r>
        <w:rPr>
          <w:rtl w:val="0"/>
          <w:lang w:val="pt-PT"/>
        </w:rPr>
        <w:t>o social de car</w:t>
      </w:r>
      <w:r>
        <w:rPr>
          <w:rStyle w:val="Nenhum A"/>
          <w:rtl w:val="0"/>
        </w:rPr>
        <w:t>á</w:t>
      </w:r>
      <w:r>
        <w:rPr>
          <w:rtl w:val="0"/>
          <w:lang w:val="pt-PT"/>
        </w:rPr>
        <w:t>ter assistencial, integrante da seguridade social, como previsto no art. 194 da Constitui</w:t>
      </w:r>
      <w:r>
        <w:rPr>
          <w:rtl w:val="0"/>
          <w:lang w:val="pt-PT"/>
        </w:rPr>
        <w:t>çã</w:t>
      </w:r>
      <w:r>
        <w:rPr>
          <w:rtl w:val="0"/>
          <w:lang w:val="pt-PT"/>
        </w:rPr>
        <w:t>o Federal de 1988</w:t>
      </w:r>
      <w:r>
        <w:rPr>
          <w:vertAlign w:val="superscript"/>
        </w:rPr>
        <w:footnoteReference w:id="4"/>
      </w:r>
      <w:r>
        <w:rPr>
          <w:rtl w:val="0"/>
          <w:lang w:val="pt-PT"/>
        </w:rPr>
        <w:t>. Previsto no artigo 203, inciso V da Constitui</w:t>
      </w:r>
      <w:r>
        <w:rPr>
          <w:rtl w:val="0"/>
          <w:lang w:val="pt-PT"/>
        </w:rPr>
        <w:t>çã</w:t>
      </w:r>
      <w:r>
        <w:rPr>
          <w:rtl w:val="0"/>
          <w:lang w:val="pt-PT"/>
        </w:rPr>
        <w:t>o Federal, o BPC visa "a garantia de um sal</w:t>
      </w:r>
      <w:r>
        <w:rPr>
          <w:rStyle w:val="Nenhum A"/>
          <w:rtl w:val="0"/>
        </w:rPr>
        <w:t>á</w:t>
      </w:r>
      <w:r>
        <w:rPr>
          <w:rtl w:val="0"/>
          <w:lang w:val="pt-PT"/>
        </w:rPr>
        <w:t>rio m</w:t>
      </w:r>
      <w:r>
        <w:rPr>
          <w:rStyle w:val="Nenhum A"/>
          <w:rtl w:val="0"/>
        </w:rPr>
        <w:t>í</w:t>
      </w:r>
      <w:r>
        <w:rPr>
          <w:rtl w:val="0"/>
          <w:lang w:val="pt-PT"/>
        </w:rPr>
        <w:t>nimo de benef</w:t>
      </w:r>
      <w:r>
        <w:rPr>
          <w:rStyle w:val="Nenhum A"/>
          <w:rtl w:val="0"/>
        </w:rPr>
        <w:t>í</w:t>
      </w:r>
      <w:r>
        <w:rPr>
          <w:rtl w:val="0"/>
          <w:lang w:val="pt-PT"/>
        </w:rPr>
        <w:t xml:space="preserve">cio mensal </w:t>
      </w:r>
      <w:r>
        <w:rPr>
          <w:rStyle w:val="Nenhum A"/>
          <w:rtl w:val="0"/>
        </w:rPr>
        <w:t xml:space="preserve">à </w:t>
      </w:r>
      <w:r>
        <w:rPr>
          <w:rtl w:val="0"/>
          <w:lang w:val="pt-PT"/>
        </w:rPr>
        <w:t>pessoa portadora de defici</w:t>
      </w:r>
      <w:r>
        <w:rPr>
          <w:rStyle w:val="Nenhum A"/>
          <w:rtl w:val="0"/>
        </w:rPr>
        <w:t>ê</w:t>
      </w:r>
      <w:r>
        <w:rPr>
          <w:rtl w:val="0"/>
          <w:lang w:val="pt-PT"/>
        </w:rPr>
        <w:t>ncia e ao idoso que comprovem n</w:t>
      </w:r>
      <w:r>
        <w:rPr>
          <w:rtl w:val="0"/>
          <w:lang w:val="pt-PT"/>
        </w:rPr>
        <w:t>ã</w:t>
      </w:r>
      <w:r>
        <w:rPr>
          <w:rtl w:val="0"/>
          <w:lang w:val="pt-PT"/>
        </w:rPr>
        <w:t xml:space="preserve">o possuir meios de prover </w:t>
      </w:r>
      <w:r>
        <w:rPr>
          <w:rStyle w:val="Nenhum A"/>
          <w:rtl w:val="0"/>
        </w:rPr>
        <w:t xml:space="preserve">à </w:t>
      </w:r>
      <w:r>
        <w:rPr>
          <w:rStyle w:val="Nenhum A"/>
          <w:rtl w:val="0"/>
        </w:rPr>
        <w:t>pr</w:t>
      </w:r>
      <w:r>
        <w:rPr>
          <w:rtl w:val="0"/>
          <w:lang w:val="es-ES_tradnl"/>
        </w:rPr>
        <w:t>ó</w:t>
      </w:r>
      <w:r>
        <w:rPr>
          <w:rtl w:val="0"/>
          <w:lang w:val="pt-PT"/>
        </w:rPr>
        <w:t>pria manuten</w:t>
      </w:r>
      <w:r>
        <w:rPr>
          <w:rtl w:val="0"/>
          <w:lang w:val="pt-PT"/>
        </w:rPr>
        <w:t>çã</w:t>
      </w:r>
      <w:r>
        <w:rPr>
          <w:rtl w:val="0"/>
          <w:lang w:val="pt-PT"/>
        </w:rPr>
        <w:t>o ou de t</w:t>
      </w:r>
      <w:r>
        <w:rPr>
          <w:rStyle w:val="Nenhum A"/>
          <w:rtl w:val="0"/>
        </w:rPr>
        <w:t>ê</w:t>
      </w:r>
      <w:r>
        <w:rPr>
          <w:rtl w:val="0"/>
          <w:lang w:val="pt-PT"/>
        </w:rPr>
        <w:t>-la provida por sua fam</w:t>
      </w:r>
      <w:r>
        <w:rPr>
          <w:rStyle w:val="Nenhum A"/>
          <w:rtl w:val="0"/>
        </w:rPr>
        <w:t>í</w:t>
      </w:r>
      <w:r>
        <w:rPr>
          <w:rtl w:val="0"/>
          <w:lang w:val="it-IT"/>
        </w:rPr>
        <w:t>lia</w:t>
      </w:r>
      <w:ins w:id="16" w:date="2022-05-05T13:11:15Z" w:author="oculto">
        <w:r>
          <w:rPr>
            <w:rtl w:val="0"/>
            <w:lang w:val="en-US"/>
          </w:rPr>
          <w:t>”</w:t>
        </w:r>
      </w:ins>
      <w:r>
        <w:rPr>
          <w:rStyle w:val="Nenhum A"/>
          <w:rtl w:val="0"/>
        </w:rPr>
        <w:t>.</w:t>
      </w:r>
      <w:ins w:id="17" w:date="2022-05-05T13:13:55Z" w:author="oculto">
        <w:r>
          <w:rPr>
            <w:rtl w:val="0"/>
            <w:lang w:val="en-US"/>
          </w:rPr>
          <w:t xml:space="preserve"> Em 2021, durante a pandemia, houve o acr</w:t>
        </w:r>
      </w:ins>
      <w:ins w:id="18" w:date="2022-05-05T13:13:55Z" w:author="oculto">
        <w:r>
          <w:rPr>
            <w:rtl w:val="0"/>
            <w:lang w:val="en-US"/>
          </w:rPr>
          <w:t>é</w:t>
        </w:r>
      </w:ins>
      <w:ins w:id="19" w:date="2022-05-05T13:13:55Z" w:author="oculto">
        <w:r>
          <w:rPr>
            <w:rtl w:val="0"/>
            <w:lang w:val="en-US"/>
          </w:rPr>
          <w:t xml:space="preserve">scimo do inciso </w:t>
        </w:r>
      </w:ins>
      <w:ins w:id="20" w:date="2022-05-05T13:13:55Z" w:author="oculto">
        <w:r>
          <w:rPr>
            <w:rStyle w:val="Nenhum A"/>
            <w:rtl w:val="0"/>
          </w:rPr>
          <w:t>VI</w:t>
        </w:r>
      </w:ins>
      <w:ins w:id="21" w:date="2022-05-05T13:13:55Z" w:author="oculto">
        <w:r>
          <w:rPr>
            <w:rtl w:val="0"/>
            <w:lang w:val="en-US"/>
          </w:rPr>
          <w:t xml:space="preserve"> que insere como objetivo da assist</w:t>
        </w:r>
      </w:ins>
      <w:ins w:id="22" w:date="2022-05-05T13:13:55Z" w:author="oculto">
        <w:r>
          <w:rPr>
            <w:rtl w:val="0"/>
            <w:lang w:val="en-US"/>
          </w:rPr>
          <w:t>ê</w:t>
        </w:r>
      </w:ins>
      <w:ins w:id="23" w:date="2022-05-05T13:13:55Z" w:author="oculto">
        <w:r>
          <w:rPr>
            <w:rtl w:val="0"/>
            <w:lang w:val="en-US"/>
          </w:rPr>
          <w:t>ncia social</w:t>
        </w:r>
      </w:ins>
      <w:ins w:id="24" w:date="2022-05-05T13:13:55Z" w:author="oculto">
        <w:r>
          <w:rPr>
            <w:rStyle w:val="Nenhum A"/>
            <w:rtl w:val="0"/>
          </w:rPr>
          <w:t xml:space="preserve"> </w:t>
        </w:r>
      </w:ins>
      <w:ins w:id="25" w:date="2022-05-05T13:13:55Z" w:author="oculto">
        <w:r>
          <w:rPr>
            <w:rtl w:val="0"/>
            <w:lang w:val="en-US"/>
          </w:rPr>
          <w:t>“</w:t>
        </w:r>
      </w:ins>
      <w:ins w:id="26" w:date="2022-05-05T13:13:55Z" w:author="oculto">
        <w:r>
          <w:rPr>
            <w:rtl w:val="0"/>
            <w:lang w:val="pt-PT"/>
          </w:rPr>
          <w:t>a redu</w:t>
        </w:r>
      </w:ins>
      <w:ins w:id="27" w:date="2022-05-05T13:13:55Z" w:author="oculto">
        <w:r>
          <w:rPr>
            <w:rtl w:val="0"/>
            <w:lang w:val="pt-PT"/>
          </w:rPr>
          <w:t>çã</w:t>
        </w:r>
      </w:ins>
      <w:ins w:id="28" w:date="2022-05-05T13:13:55Z" w:author="oculto">
        <w:r>
          <w:rPr>
            <w:rtl w:val="0"/>
            <w:lang w:val="pt-PT"/>
          </w:rPr>
          <w:t>o da vulnerabilidade socioecon</w:t>
        </w:r>
      </w:ins>
      <w:ins w:id="29" w:date="2022-05-05T13:13:55Z" w:author="oculto">
        <w:r>
          <w:rPr>
            <w:rStyle w:val="Nenhum A"/>
            <w:rtl w:val="0"/>
          </w:rPr>
          <w:t>ô</w:t>
        </w:r>
      </w:ins>
      <w:ins w:id="30" w:date="2022-05-05T13:13:55Z" w:author="oculto">
        <w:r>
          <w:rPr>
            <w:rtl w:val="0"/>
            <w:lang w:val="pt-PT"/>
          </w:rPr>
          <w:t>mica de fam</w:t>
        </w:r>
      </w:ins>
      <w:ins w:id="31" w:date="2022-05-05T13:13:55Z" w:author="oculto">
        <w:r>
          <w:rPr>
            <w:rStyle w:val="Nenhum A"/>
            <w:rtl w:val="0"/>
          </w:rPr>
          <w:t>í</w:t>
        </w:r>
      </w:ins>
      <w:ins w:id="32" w:date="2022-05-05T13:13:55Z" w:author="oculto">
        <w:r>
          <w:rPr>
            <w:rtl w:val="0"/>
            <w:lang w:val="pt-PT"/>
          </w:rPr>
          <w:t>lias em situa</w:t>
        </w:r>
      </w:ins>
      <w:ins w:id="33" w:date="2022-05-05T13:13:55Z" w:author="oculto">
        <w:r>
          <w:rPr>
            <w:rtl w:val="0"/>
            <w:lang w:val="pt-PT"/>
          </w:rPr>
          <w:t>çã</w:t>
        </w:r>
      </w:ins>
      <w:ins w:id="34" w:date="2022-05-05T13:13:55Z" w:author="oculto">
        <w:r>
          <w:rPr>
            <w:rtl w:val="0"/>
            <w:lang w:val="pt-PT"/>
          </w:rPr>
          <w:t>o de pobreza ou de extrema pobreza</w:t>
        </w:r>
      </w:ins>
      <w:ins w:id="35" w:date="2022-05-05T13:13:55Z" w:author="oculto">
        <w:r>
          <w:rPr>
            <w:rtl w:val="0"/>
            <w:lang w:val="en-US"/>
          </w:rPr>
          <w:t>”</w:t>
        </w:r>
      </w:ins>
      <w:ins w:id="36" w:date="2022-05-05T13:13:55Z" w:author="oculto">
        <w:r>
          <w:rPr>
            <w:rStyle w:val="Nenhum A"/>
            <w:rtl w:val="0"/>
          </w:rPr>
          <w:t>.</w:t>
        </w:r>
      </w:ins>
      <w:ins w:id="37" w:date="2022-05-05T13:13:55Z" w:author="oculto">
        <w:r>
          <w:rPr>
            <w:rFonts w:ascii="Helvetica Light" w:hAnsi="Helvetica Light"/>
            <w:sz w:val="32"/>
            <w:szCs w:val="32"/>
            <w:rtl w:val="0"/>
          </w:rPr>
          <w:t xml:space="preserve"> </w:t>
        </w:r>
      </w:ins>
    </w:p>
    <w:p>
      <w:pPr>
        <w:pStyle w:val="Standard"/>
        <w:tabs>
          <w:tab w:val="left" w:pos="851"/>
        </w:tabs>
        <w:spacing w:line="360" w:lineRule="auto"/>
        <w:jc w:val="both"/>
      </w:pPr>
      <w:r>
        <w:rPr>
          <w:rtl w:val="0"/>
          <w:lang w:val="pt-PT"/>
        </w:rPr>
        <w:tab/>
        <w:t>Financiado com recursos do or</w:t>
      </w:r>
      <w:r>
        <w:rPr>
          <w:rtl w:val="0"/>
          <w:lang w:val="pt-PT"/>
        </w:rPr>
        <w:t>ç</w:t>
      </w:r>
      <w:r>
        <w:rPr>
          <w:rtl w:val="0"/>
          <w:lang w:val="pt-PT"/>
        </w:rPr>
        <w:t xml:space="preserve">amento da Seguridade Social, o BPC </w:t>
      </w:r>
      <w:ins w:id="38" w:date="2022-05-05T13:23:56Z" w:author="oculto">
        <w:r>
          <w:rPr>
            <w:rtl w:val="0"/>
            <w:lang w:val="en-US"/>
          </w:rPr>
          <w:t>pode ser compreendido</w:t>
        </w:r>
      </w:ins>
      <w:del w:id="39" w:date="2022-05-05T13:23:44Z" w:author="oculto">
        <w:r>
          <w:rPr>
            <w:rtl w:val="0"/>
            <w:lang w:val="pt-PT"/>
          </w:rPr>
          <w:delText>apresenta-se</w:delText>
        </w:r>
      </w:del>
      <w:r>
        <w:rPr>
          <w:rtl w:val="0"/>
          <w:lang w:val="pt-PT"/>
        </w:rPr>
        <w:t xml:space="preserve"> como pol</w:t>
      </w:r>
      <w:r>
        <w:rPr>
          <w:rtl w:val="0"/>
          <w:lang w:val="pt-PT"/>
        </w:rPr>
        <w:t>í</w:t>
      </w:r>
      <w:r>
        <w:rPr>
          <w:rtl w:val="0"/>
          <w:lang w:val="pt-PT"/>
        </w:rPr>
        <w:t xml:space="preserve">tica </w:t>
      </w:r>
      <w:del w:id="40" w:date="2022-05-05T13:43:14Z" w:author="oculto">
        <w:r>
          <w:rPr>
            <w:rtl w:val="0"/>
            <w:lang w:val="pt-PT"/>
          </w:rPr>
          <w:delText>p</w:delText>
        </w:r>
      </w:del>
      <w:del w:id="41" w:date="2022-05-05T13:43:14Z" w:author="oculto">
        <w:r>
          <w:rPr>
            <w:rtl w:val="0"/>
            <w:lang w:val="pt-PT"/>
          </w:rPr>
          <w:delText>ú</w:delText>
        </w:r>
      </w:del>
      <w:del w:id="42" w:date="2022-05-05T13:43:14Z" w:author="oculto">
        <w:r>
          <w:rPr>
            <w:rtl w:val="0"/>
            <w:lang w:val="pt-PT"/>
          </w:rPr>
          <w:delText xml:space="preserve">blica </w:delText>
        </w:r>
      </w:del>
      <w:r>
        <w:rPr>
          <w:rtl w:val="0"/>
          <w:lang w:val="pt-PT"/>
        </w:rPr>
        <w:t xml:space="preserve">voltada </w:t>
      </w:r>
      <w:ins w:id="43" w:date="2022-05-05T13:25:51Z" w:author="oculto">
        <w:r>
          <w:rPr>
            <w:rtl w:val="0"/>
            <w:lang w:val="en-US"/>
          </w:rPr>
          <w:t>para garantia daquilo que est</w:t>
        </w:r>
      </w:ins>
      <w:ins w:id="44" w:date="2022-05-05T13:25:51Z" w:author="oculto">
        <w:r>
          <w:rPr>
            <w:rtl w:val="0"/>
            <w:lang w:val="en-US"/>
          </w:rPr>
          <w:t xml:space="preserve">á </w:t>
        </w:r>
      </w:ins>
      <w:ins w:id="45" w:date="2022-05-05T13:25:51Z" w:author="oculto">
        <w:r>
          <w:rPr>
            <w:rtl w:val="0"/>
            <w:lang w:val="en-US"/>
          </w:rPr>
          <w:t xml:space="preserve">previsto no </w:t>
        </w:r>
      </w:ins>
      <w:del w:id="46" w:date="2022-05-05T13:25:50Z" w:author="oculto">
        <w:r>
          <w:rPr>
            <w:rtl w:val="0"/>
            <w:lang w:val="pt-PT"/>
          </w:rPr>
          <w:delText xml:space="preserve">aos objetivos previstos no artigo 3o., </w:delText>
        </w:r>
      </w:del>
      <w:r>
        <w:rPr>
          <w:rtl w:val="0"/>
          <w:lang w:val="pt-PT"/>
        </w:rPr>
        <w:t xml:space="preserve">inciso III, </w:t>
      </w:r>
      <w:ins w:id="47" w:date="2022-05-05T13:26:14Z" w:author="oculto">
        <w:r>
          <w:rPr>
            <w:rtl w:val="0"/>
            <w:lang w:val="en-US"/>
          </w:rPr>
          <w:t>d</w:t>
        </w:r>
      </w:ins>
      <w:ins w:id="48" w:date="2022-05-05T13:26:14Z" w:author="oculto">
        <w:r>
          <w:rPr>
            <w:rtl w:val="0"/>
            <w:lang w:val="pt-PT"/>
          </w:rPr>
          <w:t>o artigo 3</w:t>
        </w:r>
      </w:ins>
      <w:ins w:id="49" w:date="2022-05-05T13:26:14Z" w:author="oculto">
        <w:r>
          <w:rPr>
            <w:rtl w:val="0"/>
            <w:lang w:val="en-US"/>
          </w:rPr>
          <w:t xml:space="preserve">º </w:t>
        </w:r>
      </w:ins>
      <w:r>
        <w:rPr>
          <w:rtl w:val="0"/>
          <w:lang w:val="pt-PT"/>
        </w:rPr>
        <w:t>da Constitui</w:t>
      </w:r>
      <w:r>
        <w:rPr>
          <w:rtl w:val="0"/>
          <w:lang w:val="pt-PT"/>
        </w:rPr>
        <w:t>çã</w:t>
      </w:r>
      <w:r>
        <w:rPr>
          <w:rtl w:val="0"/>
          <w:lang w:val="pt-PT"/>
        </w:rPr>
        <w:t xml:space="preserve">o Federal, </w:t>
      </w:r>
      <w:ins w:id="50" w:date="2022-05-05T13:27:15Z" w:author="oculto">
        <w:r>
          <w:rPr>
            <w:rtl w:val="0"/>
            <w:lang w:val="en-US"/>
          </w:rPr>
          <w:t>a saber</w:t>
        </w:r>
      </w:ins>
      <w:del w:id="51" w:date="2022-05-05T13:27:14Z" w:author="oculto">
        <w:r>
          <w:rPr>
            <w:rtl w:val="0"/>
            <w:lang w:val="pt-PT"/>
          </w:rPr>
          <w:delText>quais sejam</w:delText>
        </w:r>
      </w:del>
      <w:r>
        <w:rPr>
          <w:rtl w:val="0"/>
          <w:lang w:val="pt-PT"/>
        </w:rPr>
        <w:t>:</w:t>
      </w:r>
      <w:del w:id="52" w:date="2022-05-05T13:27:18Z" w:author="oculto">
        <w:r>
          <w:rPr>
            <w:rtl w:val="0"/>
            <w:lang w:val="pt-PT"/>
          </w:rPr>
          <w:delText xml:space="preserve"> a</w:delText>
        </w:r>
      </w:del>
      <w:r>
        <w:rPr>
          <w:rtl w:val="0"/>
          <w:lang w:val="pt-PT"/>
        </w:rPr>
        <w:t xml:space="preserve"> </w:t>
      </w:r>
      <w:ins w:id="53" w:date="2022-05-05T13:44:50Z" w:author="oculto">
        <w:r>
          <w:rPr>
            <w:rtl w:val="0"/>
            <w:lang w:val="en-US"/>
          </w:rPr>
          <w:t>“</w:t>
        </w:r>
      </w:ins>
      <w:ins w:id="54" w:date="2022-05-05T13:44:50Z" w:author="oculto">
        <w:r>
          <w:rPr>
            <w:rtl w:val="0"/>
            <w:lang w:val="pt-PT"/>
          </w:rPr>
          <w:t>erradicar a pobreza e a marginaliza</w:t>
        </w:r>
      </w:ins>
      <w:ins w:id="55" w:date="2022-05-05T13:44:50Z" w:author="oculto">
        <w:r>
          <w:rPr>
            <w:rtl w:val="0"/>
            <w:lang w:val="pt-PT"/>
          </w:rPr>
          <w:t>çã</w:t>
        </w:r>
      </w:ins>
      <w:ins w:id="56" w:date="2022-05-05T13:44:50Z" w:author="oculto">
        <w:r>
          <w:rPr>
            <w:rtl w:val="0"/>
            <w:lang w:val="pt-PT"/>
          </w:rPr>
          <w:t>o e reduzir as desigualdades sociais e regionai</w:t>
        </w:r>
      </w:ins>
      <w:ins w:id="57" w:date="2022-05-05T13:44:50Z" w:author="oculto">
        <w:r>
          <w:rPr>
            <w:rtl w:val="0"/>
            <w:lang w:val="en-US"/>
          </w:rPr>
          <w:t>s</w:t>
        </w:r>
      </w:ins>
      <w:ins w:id="58" w:date="2022-05-05T13:44:50Z" w:author="oculto">
        <w:r>
          <w:rPr>
            <w:rtl w:val="0"/>
            <w:lang w:val="en-US"/>
          </w:rPr>
          <w:t>”</w:t>
        </w:r>
      </w:ins>
      <w:ins w:id="59" w:date="2022-05-05T13:44:50Z" w:author="oculto">
        <w:r>
          <w:rPr>
            <w:rtl w:val="0"/>
            <w:lang w:val="en-US"/>
          </w:rPr>
          <w:t xml:space="preserve">. Nota-se que o texto constitucional fala em </w:t>
        </w:r>
      </w:ins>
      <w:ins w:id="60" w:date="2022-05-05T13:44:50Z" w:author="oculto">
        <w:r>
          <w:rPr>
            <w:rtl w:val="0"/>
            <w:lang w:val="en-US"/>
          </w:rPr>
          <w:t>“</w:t>
        </w:r>
      </w:ins>
      <w:ins w:id="61" w:date="2022-05-05T13:44:50Z" w:author="oculto">
        <w:r>
          <w:rPr>
            <w:rtl w:val="0"/>
            <w:lang w:val="en-US"/>
          </w:rPr>
          <w:t>erradicar a pobreza</w:t>
        </w:r>
      </w:ins>
      <w:ins w:id="62" w:date="2022-05-05T13:44:50Z" w:author="oculto">
        <w:r>
          <w:rPr>
            <w:rtl w:val="0"/>
            <w:lang w:val="en-US"/>
          </w:rPr>
          <w:t>”</w:t>
        </w:r>
      </w:ins>
      <w:ins w:id="63" w:date="2022-05-05T13:44:50Z" w:author="oculto">
        <w:r>
          <w:rPr>
            <w:rtl w:val="0"/>
            <w:lang w:val="en-US"/>
          </w:rPr>
          <w:t>, ou seja, n</w:t>
        </w:r>
      </w:ins>
      <w:ins w:id="64" w:date="2022-05-05T13:44:50Z" w:author="oculto">
        <w:r>
          <w:rPr>
            <w:rtl w:val="0"/>
            <w:lang w:val="en-US"/>
          </w:rPr>
          <w:t>ã</w:t>
        </w:r>
      </w:ins>
      <w:ins w:id="65" w:date="2022-05-05T13:44:50Z" w:author="oculto">
        <w:r>
          <w:rPr>
            <w:rtl w:val="0"/>
            <w:lang w:val="en-US"/>
          </w:rPr>
          <w:t>o se trata de combat</w:t>
        </w:r>
      </w:ins>
      <w:ins w:id="66" w:date="2022-05-05T13:44:50Z" w:author="oculto">
        <w:r>
          <w:rPr>
            <w:rtl w:val="0"/>
            <w:lang w:val="en-US"/>
          </w:rPr>
          <w:t>ê</w:t>
        </w:r>
      </w:ins>
      <w:ins w:id="67" w:date="2022-05-05T13:44:50Z" w:author="oculto">
        <w:r>
          <w:rPr>
            <w:rtl w:val="0"/>
            <w:lang w:val="en-US"/>
          </w:rPr>
          <w:t>-la ou diminu</w:t>
        </w:r>
      </w:ins>
      <w:ins w:id="68" w:date="2022-05-05T13:44:50Z" w:author="oculto">
        <w:r>
          <w:rPr>
            <w:rtl w:val="0"/>
            <w:lang w:val="en-US"/>
          </w:rPr>
          <w:t>í</w:t>
        </w:r>
      </w:ins>
      <w:ins w:id="69" w:date="2022-05-05T13:44:50Z" w:author="oculto">
        <w:r>
          <w:rPr>
            <w:rtl w:val="0"/>
            <w:lang w:val="en-US"/>
          </w:rPr>
          <w:t>-la a n</w:t>
        </w:r>
      </w:ins>
      <w:ins w:id="70" w:date="2022-05-05T13:44:50Z" w:author="oculto">
        <w:r>
          <w:rPr>
            <w:rtl w:val="0"/>
            <w:lang w:val="en-US"/>
          </w:rPr>
          <w:t>í</w:t>
        </w:r>
      </w:ins>
      <w:ins w:id="71" w:date="2022-05-05T13:44:50Z" w:author="oculto">
        <w:r>
          <w:rPr>
            <w:rtl w:val="0"/>
            <w:lang w:val="en-US"/>
          </w:rPr>
          <w:t>veis mais baixos, mas de erradic</w:t>
        </w:r>
      </w:ins>
      <w:ins w:id="72" w:date="2022-05-05T13:44:50Z" w:author="oculto">
        <w:r>
          <w:rPr>
            <w:rtl w:val="0"/>
            <w:lang w:val="en-US"/>
          </w:rPr>
          <w:t>á</w:t>
        </w:r>
      </w:ins>
      <w:ins w:id="73" w:date="2022-05-05T13:44:50Z" w:author="oculto">
        <w:r>
          <w:rPr>
            <w:rtl w:val="0"/>
            <w:lang w:val="en-US"/>
          </w:rPr>
          <w:t xml:space="preserve">-la, isto </w:t>
        </w:r>
      </w:ins>
      <w:ins w:id="74" w:date="2022-05-05T13:44:50Z" w:author="oculto">
        <w:r>
          <w:rPr>
            <w:rtl w:val="0"/>
            <w:lang w:val="en-US"/>
          </w:rPr>
          <w:t>é</w:t>
        </w:r>
      </w:ins>
      <w:ins w:id="75" w:date="2022-05-05T13:44:50Z" w:author="oculto">
        <w:r>
          <w:rPr>
            <w:rtl w:val="0"/>
            <w:lang w:val="en-US"/>
          </w:rPr>
          <w:t>, extirp</w:t>
        </w:r>
      </w:ins>
      <w:ins w:id="76" w:date="2022-05-05T13:44:50Z" w:author="oculto">
        <w:r>
          <w:rPr>
            <w:rtl w:val="0"/>
            <w:lang w:val="en-US"/>
          </w:rPr>
          <w:t>á</w:t>
        </w:r>
      </w:ins>
      <w:ins w:id="77" w:date="2022-05-05T13:44:50Z" w:author="oculto">
        <w:r>
          <w:rPr>
            <w:rtl w:val="0"/>
            <w:lang w:val="en-US"/>
          </w:rPr>
          <w:t>-la ou extinguir sua exist</w:t>
        </w:r>
      </w:ins>
      <w:ins w:id="78" w:date="2022-05-05T13:44:50Z" w:author="oculto">
        <w:r>
          <w:rPr>
            <w:rtl w:val="0"/>
            <w:lang w:val="en-US"/>
          </w:rPr>
          <w:t>ê</w:t>
        </w:r>
      </w:ins>
      <w:ins w:id="79" w:date="2022-05-05T13:44:50Z" w:author="oculto">
        <w:r>
          <w:rPr>
            <w:rtl w:val="0"/>
            <w:lang w:val="en-US"/>
          </w:rPr>
          <w:t>ncia no territ</w:t>
        </w:r>
      </w:ins>
      <w:ins w:id="80" w:date="2022-05-05T13:44:50Z" w:author="oculto">
        <w:r>
          <w:rPr>
            <w:rtl w:val="0"/>
            <w:lang w:val="en-US"/>
          </w:rPr>
          <w:t>ó</w:t>
        </w:r>
      </w:ins>
      <w:ins w:id="81" w:date="2022-05-05T13:44:50Z" w:author="oculto">
        <w:r>
          <w:rPr>
            <w:rtl w:val="0"/>
            <w:lang w:val="en-US"/>
          </w:rPr>
          <w:t>rio nacional. Compreender, conforme mostra o texto constitucional, que a pobreza deve ser erradicada da vida social, est</w:t>
        </w:r>
      </w:ins>
      <w:ins w:id="82" w:date="2022-05-05T13:44:50Z" w:author="oculto">
        <w:r>
          <w:rPr>
            <w:rtl w:val="0"/>
            <w:lang w:val="en-US"/>
          </w:rPr>
          <w:t xml:space="preserve">á </w:t>
        </w:r>
      </w:ins>
      <w:ins w:id="83" w:date="2022-05-05T13:44:50Z" w:author="oculto">
        <w:r>
          <w:rPr>
            <w:rtl w:val="0"/>
            <w:lang w:val="en-US"/>
          </w:rPr>
          <w:t>em total conson</w:t>
        </w:r>
      </w:ins>
      <w:ins w:id="84" w:date="2022-05-05T13:44:50Z" w:author="oculto">
        <w:r>
          <w:rPr>
            <w:rtl w:val="0"/>
            <w:lang w:val="en-US"/>
          </w:rPr>
          <w:t>â</w:t>
        </w:r>
      </w:ins>
      <w:ins w:id="85" w:date="2022-05-05T13:44:50Z" w:author="oculto">
        <w:r>
          <w:rPr>
            <w:rtl w:val="0"/>
            <w:lang w:val="en-US"/>
          </w:rPr>
          <w:t>ncia com aquilo que prev</w:t>
        </w:r>
      </w:ins>
      <w:ins w:id="86" w:date="2022-05-05T13:44:50Z" w:author="oculto">
        <w:r>
          <w:rPr>
            <w:rtl w:val="0"/>
            <w:lang w:val="en-US"/>
          </w:rPr>
          <w:t xml:space="preserve">ê </w:t>
        </w:r>
      </w:ins>
      <w:ins w:id="87" w:date="2022-05-05T13:44:50Z" w:author="oculto">
        <w:r>
          <w:rPr>
            <w:rtl w:val="0"/>
            <w:lang w:val="en-US"/>
          </w:rPr>
          <w:t xml:space="preserve">o </w:t>
        </w:r>
      </w:ins>
      <w:del w:id="88" w:date="2022-05-05T13:37:18Z" w:author="oculto">
        <w:r>
          <w:rPr>
            <w:i w:val="1"/>
            <w:iCs w:val="1"/>
            <w:rtl w:val="0"/>
            <w:lang w:val="pt-PT"/>
          </w:rPr>
          <w:delText>erradica</w:delText>
        </w:r>
      </w:del>
      <w:del w:id="89" w:date="2022-05-05T13:37:18Z" w:author="oculto">
        <w:r>
          <w:rPr>
            <w:i w:val="1"/>
            <w:iCs w:val="1"/>
            <w:rtl w:val="0"/>
            <w:lang w:val="pt-PT"/>
          </w:rPr>
          <w:delText>çã</w:delText>
        </w:r>
      </w:del>
      <w:del w:id="90" w:date="2022-05-05T13:37:18Z" w:author="oculto">
        <w:r>
          <w:rPr>
            <w:i w:val="1"/>
            <w:iCs w:val="1"/>
            <w:rtl w:val="0"/>
            <w:lang w:val="pt-PT"/>
          </w:rPr>
          <w:delText>o da pobreza e a marginaliza</w:delText>
        </w:r>
      </w:del>
      <w:del w:id="91" w:date="2022-05-05T13:37:18Z" w:author="oculto">
        <w:r>
          <w:rPr>
            <w:i w:val="1"/>
            <w:iCs w:val="1"/>
            <w:rtl w:val="0"/>
            <w:lang w:val="pt-PT"/>
          </w:rPr>
          <w:delText>çã</w:delText>
        </w:r>
      </w:del>
      <w:del w:id="92" w:date="2022-05-05T13:37:18Z" w:author="oculto">
        <w:r>
          <w:rPr>
            <w:i w:val="1"/>
            <w:iCs w:val="1"/>
            <w:rtl w:val="0"/>
            <w:lang w:val="pt-PT"/>
          </w:rPr>
          <w:delText>o e a redu</w:delText>
        </w:r>
      </w:del>
      <w:del w:id="93" w:date="2022-05-05T13:37:18Z" w:author="oculto">
        <w:r>
          <w:rPr>
            <w:i w:val="1"/>
            <w:iCs w:val="1"/>
            <w:rtl w:val="0"/>
            <w:lang w:val="pt-PT"/>
          </w:rPr>
          <w:delText>çã</w:delText>
        </w:r>
      </w:del>
      <w:del w:id="94" w:date="2022-05-05T13:37:18Z" w:author="oculto">
        <w:r>
          <w:rPr>
            <w:i w:val="1"/>
            <w:iCs w:val="1"/>
            <w:rtl w:val="0"/>
            <w:lang w:val="pt-PT"/>
          </w:rPr>
          <w:delText>o das desigualdades sociais e regionais</w:delText>
        </w:r>
      </w:del>
      <w:del w:id="95" w:date="2022-05-05T13:37:18Z" w:author="oculto">
        <w:r>
          <w:rPr>
            <w:rtl w:val="0"/>
            <w:lang w:val="pt-PT"/>
          </w:rPr>
          <w:delText>. De acordo com as diretrizes da pol</w:delText>
        </w:r>
      </w:del>
      <w:del w:id="96" w:date="2022-05-05T13:37:18Z" w:author="oculto">
        <w:r>
          <w:rPr>
            <w:rtl w:val="0"/>
            <w:lang w:val="pt-PT"/>
          </w:rPr>
          <w:delText>í</w:delText>
        </w:r>
      </w:del>
      <w:del w:id="97" w:date="2022-05-05T13:37:18Z" w:author="oculto">
        <w:r>
          <w:rPr>
            <w:rtl w:val="0"/>
            <w:lang w:val="pt-PT"/>
          </w:rPr>
          <w:delText>tica de assist</w:delText>
        </w:r>
      </w:del>
      <w:del w:id="98" w:date="2022-05-05T13:37:18Z" w:author="oculto">
        <w:r>
          <w:rPr>
            <w:rtl w:val="0"/>
            <w:lang w:val="pt-PT"/>
          </w:rPr>
          <w:delText>ê</w:delText>
        </w:r>
      </w:del>
      <w:del w:id="99" w:date="2022-05-05T13:37:18Z" w:author="oculto">
        <w:r>
          <w:rPr>
            <w:rtl w:val="0"/>
            <w:lang w:val="pt-PT"/>
          </w:rPr>
          <w:delText>ncia social, o BPC deve garantir a prote</w:delText>
        </w:r>
      </w:del>
      <w:del w:id="100" w:date="2022-05-05T13:37:18Z" w:author="oculto">
        <w:r>
          <w:rPr>
            <w:rtl w:val="0"/>
            <w:lang w:val="pt-PT"/>
          </w:rPr>
          <w:delText>çã</w:delText>
        </w:r>
      </w:del>
      <w:del w:id="101" w:date="2022-05-05T13:37:18Z" w:author="oculto">
        <w:r>
          <w:rPr>
            <w:rtl w:val="0"/>
            <w:lang w:val="pt-PT"/>
          </w:rPr>
          <w:delText>o social, o enfrentamento da pobreza, o atendimento das conting</w:delText>
        </w:r>
      </w:del>
      <w:del w:id="102" w:date="2022-05-05T13:37:18Z" w:author="oculto">
        <w:r>
          <w:rPr>
            <w:rtl w:val="0"/>
            <w:lang w:val="pt-PT"/>
          </w:rPr>
          <w:delText>ê</w:delText>
        </w:r>
      </w:del>
      <w:del w:id="103" w:date="2022-05-05T13:37:18Z" w:author="oculto">
        <w:r>
          <w:rPr>
            <w:rtl w:val="0"/>
            <w:lang w:val="pt-PT"/>
          </w:rPr>
          <w:delText>ncias sociais e a universaliza</w:delText>
        </w:r>
      </w:del>
      <w:del w:id="104" w:date="2022-05-05T13:37:18Z" w:author="oculto">
        <w:r>
          <w:rPr>
            <w:rtl w:val="0"/>
            <w:lang w:val="pt-PT"/>
          </w:rPr>
          <w:delText>çã</w:delText>
        </w:r>
      </w:del>
      <w:del w:id="105" w:date="2022-05-05T13:37:18Z" w:author="oculto">
        <w:r>
          <w:rPr>
            <w:rtl w:val="0"/>
            <w:lang w:val="pt-PT"/>
          </w:rPr>
          <w:delText>o dos direitos sociais a idosos e pessoas com defici</w:delText>
        </w:r>
      </w:del>
      <w:del w:id="106" w:date="2022-05-05T13:37:18Z" w:author="oculto">
        <w:r>
          <w:rPr>
            <w:rtl w:val="0"/>
            <w:lang w:val="pt-PT"/>
          </w:rPr>
          <w:delText>ê</w:delText>
        </w:r>
      </w:del>
      <w:del w:id="107" w:date="2022-05-05T13:37:18Z" w:author="oculto">
        <w:r>
          <w:rPr>
            <w:rtl w:val="0"/>
            <w:lang w:val="pt-PT"/>
          </w:rPr>
          <w:delText>ncia, dentro de padr</w:delText>
        </w:r>
      </w:del>
      <w:del w:id="108" w:date="2022-05-05T13:37:18Z" w:author="oculto">
        <w:r>
          <w:rPr>
            <w:rtl w:val="0"/>
            <w:lang w:val="pt-PT"/>
          </w:rPr>
          <w:delText>õ</w:delText>
        </w:r>
      </w:del>
      <w:del w:id="109" w:date="2022-05-05T13:37:18Z" w:author="oculto">
        <w:r>
          <w:rPr>
            <w:rtl w:val="0"/>
            <w:lang w:val="pt-PT"/>
          </w:rPr>
          <w:delText>es aceit</w:delText>
        </w:r>
      </w:del>
      <w:del w:id="110" w:date="2022-05-05T13:37:18Z" w:author="oculto">
        <w:r>
          <w:rPr>
            <w:rtl w:val="0"/>
            <w:lang w:val="pt-PT"/>
          </w:rPr>
          <w:delText>á</w:delText>
        </w:r>
      </w:del>
      <w:del w:id="111" w:date="2022-05-05T13:37:18Z" w:author="oculto">
        <w:r>
          <w:rPr>
            <w:rtl w:val="0"/>
            <w:lang w:val="pt-PT"/>
          </w:rPr>
          <w:delText>veis de exist</w:delText>
        </w:r>
      </w:del>
      <w:del w:id="112" w:date="2022-05-05T13:37:18Z" w:author="oculto">
        <w:r>
          <w:rPr>
            <w:rtl w:val="0"/>
            <w:lang w:val="pt-PT"/>
          </w:rPr>
          <w:delText>ê</w:delText>
        </w:r>
      </w:del>
      <w:del w:id="113" w:date="2022-05-05T13:37:18Z" w:author="oculto">
        <w:r>
          <w:rPr>
            <w:rtl w:val="0"/>
            <w:lang w:val="pt-PT"/>
          </w:rPr>
          <w:delText xml:space="preserve">ncia, conforme preconizado no </w:delText>
        </w:r>
      </w:del>
      <w:r>
        <w:rPr>
          <w:rtl w:val="0"/>
          <w:lang w:val="pt-PT"/>
        </w:rPr>
        <w:t>artigo 1</w:t>
      </w:r>
      <w:ins w:id="114" w:date="2022-05-05T13:37:25Z" w:author="oculto">
        <w:r>
          <w:rPr>
            <w:rtl w:val="0"/>
            <w:lang w:val="en-US"/>
          </w:rPr>
          <w:t>º</w:t>
        </w:r>
      </w:ins>
      <w:del w:id="115" w:date="2022-05-05T13:37:26Z" w:author="oculto">
        <w:r>
          <w:rPr>
            <w:rtl w:val="0"/>
            <w:lang w:val="pt-PT"/>
          </w:rPr>
          <w:delText>o.</w:delText>
        </w:r>
      </w:del>
      <w:r>
        <w:rPr>
          <w:rtl w:val="0"/>
          <w:lang w:val="pt-PT"/>
        </w:rPr>
        <w:t>, inciso III da Constitui</w:t>
      </w:r>
      <w:r>
        <w:rPr>
          <w:rtl w:val="0"/>
          <w:lang w:val="pt-PT"/>
        </w:rPr>
        <w:t>çã</w:t>
      </w:r>
      <w:r>
        <w:rPr>
          <w:rtl w:val="0"/>
          <w:lang w:val="pt-PT"/>
        </w:rPr>
        <w:t>o Federal</w:t>
      </w:r>
      <w:ins w:id="116" w:date="2022-05-05T13:38:03Z" w:author="oculto">
        <w:r>
          <w:rPr>
            <w:rtl w:val="0"/>
            <w:lang w:val="en-US"/>
          </w:rPr>
          <w:t xml:space="preserve">, segundo o qual a dignidade humana </w:t>
        </w:r>
      </w:ins>
      <w:ins w:id="117" w:date="2022-05-05T13:38:03Z" w:author="oculto">
        <w:r>
          <w:rPr>
            <w:rtl w:val="0"/>
            <w:lang w:val="en-US"/>
          </w:rPr>
          <w:t xml:space="preserve">é </w:t>
        </w:r>
      </w:ins>
      <w:ins w:id="118" w:date="2022-05-05T13:38:03Z" w:author="oculto">
        <w:r>
          <w:rPr>
            <w:rtl w:val="0"/>
            <w:lang w:val="en-US"/>
          </w:rPr>
          <w:t>um fundamento da Rep</w:t>
        </w:r>
      </w:ins>
      <w:ins w:id="119" w:date="2022-05-05T13:38:03Z" w:author="oculto">
        <w:r>
          <w:rPr>
            <w:rtl w:val="0"/>
            <w:lang w:val="en-US"/>
          </w:rPr>
          <w:t>ú</w:t>
        </w:r>
      </w:ins>
      <w:ins w:id="120" w:date="2022-05-05T13:38:03Z" w:author="oculto">
        <w:r>
          <w:rPr>
            <w:rtl w:val="0"/>
            <w:lang w:val="en-US"/>
          </w:rPr>
          <w:t>blica</w:t>
        </w:r>
      </w:ins>
      <w:del w:id="121" w:date="2022-05-05T13:38:28Z" w:author="oculto">
        <w:r>
          <w:rPr>
            <w:vertAlign w:val="superscript"/>
            <w:lang w:val="pt-PT"/>
          </w:rPr>
          <w:footnoteReference w:id="5"/>
        </w:r>
      </w:del>
      <w:r>
        <w:rPr>
          <w:rtl w:val="0"/>
          <w:lang w:val="pt-PT"/>
        </w:rPr>
        <w:t>.</w:t>
      </w:r>
      <w:ins w:id="122" w:date="2022-05-05T13:39:53Z" w:author="oculto">
        <w:r>
          <w:rPr>
            <w:rtl w:val="0"/>
            <w:lang w:val="en-US"/>
          </w:rPr>
          <w:t xml:space="preserve"> É </w:t>
        </w:r>
      </w:ins>
      <w:ins w:id="123" w:date="2022-05-05T13:39:53Z" w:author="oculto">
        <w:r>
          <w:rPr>
            <w:rtl w:val="0"/>
            <w:lang w:val="en-US"/>
          </w:rPr>
          <w:t>nesse contexto que o BPC ganha ainda maior relev</w:t>
        </w:r>
      </w:ins>
      <w:ins w:id="124" w:date="2022-05-05T13:39:53Z" w:author="oculto">
        <w:r>
          <w:rPr>
            <w:rtl w:val="0"/>
            <w:lang w:val="en-US"/>
          </w:rPr>
          <w:t>â</w:t>
        </w:r>
      </w:ins>
      <w:ins w:id="125" w:date="2022-05-05T13:39:53Z" w:author="oculto">
        <w:r>
          <w:rPr>
            <w:rtl w:val="0"/>
            <w:lang w:val="en-US"/>
          </w:rPr>
          <w:t>ncia</w:t>
        </w:r>
      </w:ins>
      <w:r>
        <w:rPr>
          <w:rtl w:val="0"/>
          <w:lang w:val="pt-PT"/>
        </w:rPr>
        <w:t xml:space="preserve"> </w:t>
      </w:r>
      <w:ins w:id="126" w:date="2022-05-05T13:42:51Z" w:author="oculto">
        <w:r>
          <w:rPr>
            <w:rtl w:val="0"/>
            <w:lang w:val="en-US"/>
          </w:rPr>
          <w:t>como meio de erradicar a pobreza e incentivar a busca pela realiza</w:t>
        </w:r>
      </w:ins>
      <w:ins w:id="127" w:date="2022-05-05T13:42:51Z" w:author="oculto">
        <w:r>
          <w:rPr>
            <w:rtl w:val="0"/>
            <w:lang w:val="en-US"/>
          </w:rPr>
          <w:t>çã</w:t>
        </w:r>
      </w:ins>
      <w:ins w:id="128" w:date="2022-05-05T13:42:51Z" w:author="oculto">
        <w:r>
          <w:rPr>
            <w:rtl w:val="0"/>
            <w:lang w:val="en-US"/>
          </w:rPr>
          <w:t>o de um dos fundamentos do Estado Democr</w:t>
        </w:r>
      </w:ins>
      <w:ins w:id="129" w:date="2022-05-05T13:42:51Z" w:author="oculto">
        <w:r>
          <w:rPr>
            <w:rtl w:val="0"/>
            <w:lang w:val="en-US"/>
          </w:rPr>
          <w:t>á</w:t>
        </w:r>
      </w:ins>
      <w:ins w:id="130" w:date="2022-05-05T13:42:51Z" w:author="oculto">
        <w:r>
          <w:rPr>
            <w:rtl w:val="0"/>
            <w:lang w:val="en-US"/>
          </w:rPr>
          <w:t>tico de Direito. Nesse sentido, s</w:t>
        </w:r>
      </w:ins>
      <w:del w:id="131" w:date="2022-05-05T13:42:51Z" w:author="oculto">
        <w:r>
          <w:rPr>
            <w:rtl w:val="0"/>
            <w:lang w:val="pt-PT"/>
          </w:rPr>
          <w:delText>S</w:delText>
        </w:r>
      </w:del>
      <w:r>
        <w:rPr>
          <w:rtl w:val="0"/>
          <w:lang w:val="pt-PT"/>
        </w:rPr>
        <w:t>egundo dados do governo, entre os idosos e pessoas com defici</w:t>
      </w:r>
      <w:r>
        <w:rPr>
          <w:rtl w:val="0"/>
          <w:lang w:val="pt-PT"/>
        </w:rPr>
        <w:t>ê</w:t>
      </w:r>
      <w:r>
        <w:rPr>
          <w:rtl w:val="0"/>
          <w:lang w:val="pt-PT"/>
        </w:rPr>
        <w:t>ncia, sem condi</w:t>
      </w:r>
      <w:r>
        <w:rPr>
          <w:rtl w:val="0"/>
          <w:lang w:val="pt-PT"/>
        </w:rPr>
        <w:t>çõ</w:t>
      </w:r>
      <w:r>
        <w:rPr>
          <w:rtl w:val="0"/>
          <w:lang w:val="pt-PT"/>
        </w:rPr>
        <w:t>es de prover a pr</w:t>
      </w:r>
      <w:r>
        <w:rPr>
          <w:rtl w:val="0"/>
          <w:lang w:val="pt-PT"/>
        </w:rPr>
        <w:t>ó</w:t>
      </w:r>
      <w:r>
        <w:rPr>
          <w:rtl w:val="0"/>
          <w:lang w:val="pt-PT"/>
        </w:rPr>
        <w:t>pria subsist</w:t>
      </w:r>
      <w:r>
        <w:rPr>
          <w:rtl w:val="0"/>
          <w:lang w:val="pt-PT"/>
        </w:rPr>
        <w:t>ê</w:t>
      </w:r>
      <w:r>
        <w:rPr>
          <w:rtl w:val="0"/>
          <w:lang w:val="pt-PT"/>
        </w:rPr>
        <w:t xml:space="preserve">ncia, o BPC </w:t>
      </w:r>
      <w:r>
        <w:rPr>
          <w:rtl w:val="0"/>
          <w:lang w:val="pt-PT"/>
        </w:rPr>
        <w:t xml:space="preserve">é </w:t>
      </w:r>
      <w:r>
        <w:rPr>
          <w:rtl w:val="0"/>
          <w:lang w:val="pt-PT"/>
        </w:rPr>
        <w:t>a principal forma de inclus</w:t>
      </w:r>
      <w:r>
        <w:rPr>
          <w:rtl w:val="0"/>
          <w:lang w:val="pt-PT"/>
        </w:rPr>
        <w:t>ã</w:t>
      </w:r>
      <w:r>
        <w:rPr>
          <w:rtl w:val="0"/>
          <w:lang w:val="pt-PT"/>
        </w:rPr>
        <w:t>o social dessa popula</w:t>
      </w:r>
      <w:r>
        <w:rPr>
          <w:rtl w:val="0"/>
          <w:lang w:val="pt-PT"/>
        </w:rPr>
        <w:t>çã</w:t>
      </w:r>
      <w:r>
        <w:rPr>
          <w:rtl w:val="0"/>
          <w:lang w:val="pt-PT"/>
        </w:rPr>
        <w:t>o em situa</w:t>
      </w:r>
      <w:r>
        <w:rPr>
          <w:rtl w:val="0"/>
          <w:lang w:val="pt-PT"/>
        </w:rPr>
        <w:t>çã</w:t>
      </w:r>
      <w:r>
        <w:rPr>
          <w:rtl w:val="0"/>
          <w:lang w:val="pt-PT"/>
        </w:rPr>
        <w:t>o de vulnerabilidade (BRASIL, 2018, p.5).</w:t>
      </w:r>
    </w:p>
    <w:p>
      <w:pPr>
        <w:pStyle w:val="Standard"/>
        <w:tabs>
          <w:tab w:val="left" w:pos="851"/>
        </w:tabs>
        <w:spacing w:line="360" w:lineRule="auto"/>
        <w:jc w:val="both"/>
      </w:pPr>
      <w:r>
        <w:rPr>
          <w:rStyle w:val="Nenhum A"/>
          <w:rtl w:val="0"/>
        </w:rPr>
        <w:tab/>
        <w:t>S</w:t>
      </w:r>
      <w:r>
        <w:rPr>
          <w:rStyle w:val="Nenhum A"/>
          <w:rtl w:val="0"/>
          <w:lang w:val="pt-PT"/>
        </w:rPr>
        <w:t>ã</w:t>
      </w:r>
      <w:r>
        <w:rPr>
          <w:rStyle w:val="Nenhum A"/>
          <w:rtl w:val="0"/>
          <w:lang w:val="pt-PT"/>
        </w:rPr>
        <w:t>o grandes os desafios para o Brasil, dada a persist</w:t>
      </w:r>
      <w:r>
        <w:rPr>
          <w:rStyle w:val="Nenhum A"/>
          <w:rtl w:val="0"/>
          <w:lang w:val="pt-PT"/>
        </w:rPr>
        <w:t>ê</w:t>
      </w:r>
      <w:r>
        <w:rPr>
          <w:rStyle w:val="Nenhum A"/>
          <w:rtl w:val="0"/>
          <w:lang w:val="pt-PT"/>
        </w:rPr>
        <w:t>ncia da pobreza em seu territ</w:t>
      </w:r>
      <w:r>
        <w:rPr>
          <w:rStyle w:val="Nenhum A"/>
          <w:rtl w:val="0"/>
          <w:lang w:val="pt-PT"/>
        </w:rPr>
        <w:t>ó</w:t>
      </w:r>
      <w:r>
        <w:rPr>
          <w:rStyle w:val="Nenhum A"/>
          <w:rtl w:val="0"/>
          <w:lang w:val="pt-PT"/>
        </w:rPr>
        <w:t xml:space="preserve">rio, acrescido das disparidades regionais geradoras de desigualdades espaciais e sociais. Conforme Telles: </w:t>
      </w:r>
    </w:p>
    <w:p>
      <w:pPr>
        <w:pStyle w:val="Standard"/>
        <w:tabs>
          <w:tab w:val="left" w:pos="851"/>
        </w:tabs>
        <w:ind w:left="2268" w:firstLine="0"/>
        <w:jc w:val="both"/>
      </w:pPr>
      <w:r>
        <w:rPr>
          <w:rStyle w:val="Nenhum A"/>
          <w:rtl w:val="0"/>
          <w:lang w:val="pt-PT"/>
        </w:rPr>
        <w:t>...sempre existiu uma consci</w:t>
      </w:r>
      <w:r>
        <w:rPr>
          <w:rStyle w:val="Nenhum A"/>
          <w:rtl w:val="0"/>
          <w:lang w:val="pt-PT"/>
        </w:rPr>
        <w:t>ê</w:t>
      </w:r>
      <w:r>
        <w:rPr>
          <w:rStyle w:val="Nenhum A"/>
          <w:rtl w:val="0"/>
          <w:lang w:val="pt-PT"/>
        </w:rPr>
        <w:t>ncia p</w:t>
      </w:r>
      <w:r>
        <w:rPr>
          <w:rStyle w:val="Nenhum A"/>
          <w:rtl w:val="0"/>
          <w:lang w:val="pt-PT"/>
        </w:rPr>
        <w:t>ú</w:t>
      </w:r>
      <w:r>
        <w:rPr>
          <w:rStyle w:val="Nenhum A"/>
          <w:rtl w:val="0"/>
          <w:lang w:val="pt-PT"/>
        </w:rPr>
        <w:t xml:space="preserve">blica de uma pobreza persistente </w:t>
      </w:r>
      <w:r>
        <w:rPr>
          <w:rStyle w:val="Nenhum A"/>
          <w:rtl w:val="0"/>
          <w:lang w:val="pt-PT"/>
        </w:rPr>
        <w:t xml:space="preserve">– </w:t>
      </w:r>
      <w:r>
        <w:rPr>
          <w:rStyle w:val="Nenhum A"/>
          <w:rtl w:val="0"/>
          <w:lang w:val="pt-PT"/>
        </w:rPr>
        <w:t>a pobreza sempre apareceu no discurso oficial, e tamb</w:t>
      </w:r>
      <w:r>
        <w:rPr>
          <w:rStyle w:val="Nenhum A"/>
          <w:rtl w:val="0"/>
          <w:lang w:val="pt-PT"/>
        </w:rPr>
        <w:t>é</w:t>
      </w:r>
      <w:r>
        <w:rPr>
          <w:rStyle w:val="Nenhum A"/>
          <w:rtl w:val="0"/>
          <w:lang w:val="pt-PT"/>
        </w:rPr>
        <w:t>m nas falas p</w:t>
      </w:r>
      <w:r>
        <w:rPr>
          <w:rStyle w:val="Nenhum A"/>
          <w:rtl w:val="0"/>
          <w:lang w:val="pt-PT"/>
        </w:rPr>
        <w:t>ú</w:t>
      </w:r>
      <w:r>
        <w:rPr>
          <w:rStyle w:val="Nenhum A"/>
          <w:rtl w:val="0"/>
          <w:lang w:val="pt-PT"/>
        </w:rPr>
        <w:t>blicas de representantes pol</w:t>
      </w:r>
      <w:r>
        <w:rPr>
          <w:rStyle w:val="Nenhum A"/>
          <w:rtl w:val="0"/>
          <w:lang w:val="pt-PT"/>
        </w:rPr>
        <w:t>í</w:t>
      </w:r>
      <w:r>
        <w:rPr>
          <w:rStyle w:val="Nenhum A"/>
          <w:rtl w:val="0"/>
          <w:lang w:val="pt-PT"/>
        </w:rPr>
        <w:t>ticos [...] como sinal de desigualdades sociais indefens</w:t>
      </w:r>
      <w:r>
        <w:rPr>
          <w:rStyle w:val="Nenhum A"/>
          <w:rtl w:val="0"/>
          <w:lang w:val="pt-PT"/>
        </w:rPr>
        <w:t>á</w:t>
      </w:r>
      <w:r>
        <w:rPr>
          <w:rStyle w:val="Nenhum A"/>
          <w:rtl w:val="0"/>
          <w:lang w:val="pt-PT"/>
        </w:rPr>
        <w:t>veis num pa</w:t>
      </w:r>
      <w:r>
        <w:rPr>
          <w:rStyle w:val="Nenhum A"/>
          <w:rtl w:val="0"/>
          <w:lang w:val="pt-PT"/>
        </w:rPr>
        <w:t>í</w:t>
      </w:r>
      <w:r>
        <w:rPr>
          <w:rStyle w:val="Nenhum A"/>
          <w:rtl w:val="0"/>
          <w:lang w:val="pt-PT"/>
        </w:rPr>
        <w:t xml:space="preserve">s que se quer </w:t>
      </w:r>
      <w:r>
        <w:rPr>
          <w:rStyle w:val="Nenhum A"/>
          <w:rtl w:val="0"/>
          <w:lang w:val="pt-PT"/>
        </w:rPr>
        <w:t xml:space="preserve">à </w:t>
      </w:r>
      <w:r>
        <w:rPr>
          <w:rStyle w:val="Nenhum A"/>
          <w:rtl w:val="0"/>
          <w:lang w:val="pt-PT"/>
        </w:rPr>
        <w:t>altura das na</w:t>
      </w:r>
      <w:r>
        <w:rPr>
          <w:rStyle w:val="Nenhum A"/>
          <w:rtl w:val="0"/>
          <w:lang w:val="pt-PT"/>
        </w:rPr>
        <w:t>çõ</w:t>
      </w:r>
      <w:r>
        <w:rPr>
          <w:rStyle w:val="Nenhum A"/>
          <w:rtl w:val="0"/>
          <w:lang w:val="pt-PT"/>
        </w:rPr>
        <w:t xml:space="preserve">es de Primeiro Mundo. (TELLES, 1993) </w:t>
      </w:r>
    </w:p>
    <w:p>
      <w:pPr>
        <w:pStyle w:val="Standard"/>
        <w:tabs>
          <w:tab w:val="left" w:pos="851"/>
        </w:tabs>
        <w:spacing w:line="360" w:lineRule="auto"/>
        <w:jc w:val="both"/>
      </w:pPr>
    </w:p>
    <w:p>
      <w:pPr>
        <w:pStyle w:val="Standard"/>
        <w:tabs>
          <w:tab w:val="left" w:pos="851"/>
        </w:tabs>
        <w:spacing w:line="360" w:lineRule="auto"/>
        <w:jc w:val="both"/>
        <w:rPr>
          <w:ins w:id="132" w:date="2022-05-05T13:54:53Z" w:author="oculto"/>
          <w:rStyle w:val="Nenhum A"/>
        </w:rPr>
      </w:pPr>
      <w:r>
        <w:rPr>
          <w:rStyle w:val="Nenhum A"/>
          <w:rtl w:val="0"/>
        </w:rPr>
        <w:tab/>
        <w:t xml:space="preserve">Assim, a pobreza brasileira se apresenta com certa </w:t>
      </w:r>
      <w:r>
        <w:rPr>
          <w:rStyle w:val="Nenhum A"/>
          <w:rtl w:val="0"/>
          <w:lang w:val="pt-PT"/>
        </w:rPr>
        <w:t>“</w:t>
      </w:r>
      <w:r>
        <w:rPr>
          <w:rStyle w:val="Nenhum A"/>
          <w:rtl w:val="0"/>
          <w:lang w:val="pt-PT"/>
        </w:rPr>
        <w:t>naturaliza</w:t>
      </w:r>
      <w:r>
        <w:rPr>
          <w:rStyle w:val="Nenhum A"/>
          <w:rtl w:val="0"/>
          <w:lang w:val="pt-PT"/>
        </w:rPr>
        <w:t>çã</w:t>
      </w:r>
      <w:r>
        <w:rPr>
          <w:rStyle w:val="Nenhum A"/>
          <w:rtl w:val="0"/>
          <w:lang w:val="pt-PT"/>
        </w:rPr>
        <w:t>o</w:t>
      </w:r>
      <w:r>
        <w:rPr>
          <w:rStyle w:val="Nenhum A"/>
          <w:rtl w:val="0"/>
          <w:lang w:val="pt-PT"/>
        </w:rPr>
        <w:t>”</w:t>
      </w:r>
      <w:r>
        <w:rPr>
          <w:rStyle w:val="Nenhum A"/>
          <w:rtl w:val="0"/>
          <w:lang w:val="pt-PT"/>
        </w:rPr>
        <w:t>, a partir de determinantes hist</w:t>
      </w:r>
      <w:r>
        <w:rPr>
          <w:rStyle w:val="Nenhum A"/>
          <w:rtl w:val="0"/>
          <w:lang w:val="pt-PT"/>
        </w:rPr>
        <w:t>ó</w:t>
      </w:r>
      <w:r>
        <w:rPr>
          <w:rStyle w:val="Nenhum A"/>
          <w:rtl w:val="0"/>
          <w:lang w:val="pt-PT"/>
        </w:rPr>
        <w:t>ricos, econ</w:t>
      </w:r>
      <w:r>
        <w:rPr>
          <w:rStyle w:val="Nenhum A"/>
          <w:rtl w:val="0"/>
          <w:lang w:val="pt-PT"/>
        </w:rPr>
        <w:t>ô</w:t>
      </w:r>
      <w:r>
        <w:rPr>
          <w:rStyle w:val="Nenhum A"/>
          <w:rtl w:val="0"/>
          <w:lang w:val="pt-PT"/>
        </w:rPr>
        <w:t>micos e culturais, que s</w:t>
      </w:r>
      <w:r>
        <w:rPr>
          <w:rStyle w:val="Nenhum A"/>
          <w:rtl w:val="0"/>
          <w:lang w:val="pt-PT"/>
        </w:rPr>
        <w:t>ã</w:t>
      </w:r>
      <w:r>
        <w:rPr>
          <w:rStyle w:val="Nenhum A"/>
          <w:rtl w:val="0"/>
          <w:lang w:val="pt-PT"/>
        </w:rPr>
        <w:t>o praticados pelas pol</w:t>
      </w:r>
      <w:r>
        <w:rPr>
          <w:rStyle w:val="Nenhum A"/>
          <w:rtl w:val="0"/>
          <w:lang w:val="pt-PT"/>
        </w:rPr>
        <w:t>í</w:t>
      </w:r>
      <w:r>
        <w:rPr>
          <w:rStyle w:val="Nenhum A"/>
          <w:rtl w:val="0"/>
          <w:lang w:val="pt-PT"/>
        </w:rPr>
        <w:t>ticas de assist</w:t>
      </w:r>
      <w:r>
        <w:rPr>
          <w:rStyle w:val="Nenhum A"/>
          <w:rtl w:val="0"/>
          <w:lang w:val="pt-PT"/>
        </w:rPr>
        <w:t>ê</w:t>
      </w:r>
      <w:r>
        <w:rPr>
          <w:rStyle w:val="Nenhum A"/>
          <w:rtl w:val="0"/>
          <w:lang w:val="pt-PT"/>
        </w:rPr>
        <w:t>ncia aos pobres e refletidos nos padr</w:t>
      </w:r>
      <w:r>
        <w:rPr>
          <w:rStyle w:val="Nenhum A"/>
          <w:rtl w:val="0"/>
          <w:lang w:val="pt-PT"/>
        </w:rPr>
        <w:t>õ</w:t>
      </w:r>
      <w:r>
        <w:rPr>
          <w:rStyle w:val="Nenhum A"/>
          <w:rtl w:val="0"/>
          <w:lang w:val="pt-PT"/>
        </w:rPr>
        <w:t>es normativos (PONTES, 2010, p.182). Enquanto express</w:t>
      </w:r>
      <w:r>
        <w:rPr>
          <w:rStyle w:val="Nenhum A"/>
          <w:rtl w:val="0"/>
          <w:lang w:val="pt-PT"/>
        </w:rPr>
        <w:t>ã</w:t>
      </w:r>
      <w:r>
        <w:rPr>
          <w:rStyle w:val="Nenhum A"/>
          <w:rtl w:val="0"/>
          <w:lang w:val="pt-PT"/>
        </w:rPr>
        <w:t>o da d</w:t>
      </w:r>
      <w:r>
        <w:rPr>
          <w:rStyle w:val="Nenhum A"/>
          <w:rtl w:val="0"/>
          <w:lang w:val="pt-PT"/>
        </w:rPr>
        <w:t>í</w:t>
      </w:r>
      <w:r>
        <w:rPr>
          <w:rStyle w:val="Nenhum A"/>
          <w:rtl w:val="0"/>
          <w:lang w:val="pt-PT"/>
        </w:rPr>
        <w:t>vida social, a produ</w:t>
      </w:r>
      <w:r>
        <w:rPr>
          <w:rStyle w:val="Nenhum A"/>
          <w:rtl w:val="0"/>
          <w:lang w:val="pt-PT"/>
        </w:rPr>
        <w:t>çã</w:t>
      </w:r>
      <w:r>
        <w:rPr>
          <w:rStyle w:val="Nenhum A"/>
          <w:rtl w:val="0"/>
          <w:lang w:val="pt-PT"/>
        </w:rPr>
        <w:t>o da pobreza se apresenta de tr</w:t>
      </w:r>
      <w:r>
        <w:rPr>
          <w:rStyle w:val="Nenhum A"/>
          <w:rtl w:val="0"/>
          <w:lang w:val="pt-PT"/>
        </w:rPr>
        <w:t>ê</w:t>
      </w:r>
      <w:r>
        <w:rPr>
          <w:rStyle w:val="Nenhum A"/>
          <w:rtl w:val="0"/>
          <w:lang w:val="pt-PT"/>
        </w:rPr>
        <w:t xml:space="preserve">s formas, na fala de </w:t>
      </w:r>
      <w:commentRangeStart w:id="133"/>
      <w:r>
        <w:rPr>
          <w:rStyle w:val="Nenhum A"/>
          <w:rtl w:val="0"/>
          <w:lang w:val="pt-PT"/>
        </w:rPr>
        <w:t>Milton Santos</w:t>
      </w:r>
      <w:commentRangeEnd w:id="133"/>
      <w:r>
        <w:commentReference w:id="133"/>
      </w:r>
      <w:r>
        <w:rPr>
          <w:rStyle w:val="Nenhum A"/>
          <w:rtl w:val="0"/>
          <w:lang w:val="pt-PT"/>
        </w:rPr>
        <w:t>, a pobreza inclu</w:t>
      </w:r>
      <w:r>
        <w:rPr>
          <w:rStyle w:val="Nenhum A"/>
          <w:rtl w:val="0"/>
          <w:lang w:val="pt-PT"/>
        </w:rPr>
        <w:t>í</w:t>
      </w:r>
      <w:r>
        <w:rPr>
          <w:rStyle w:val="Nenhum A"/>
          <w:rtl w:val="0"/>
          <w:lang w:val="pt-PT"/>
        </w:rPr>
        <w:t xml:space="preserve">da: produzida em certos momentos da vida, residual e flutuante, sem </w:t>
      </w:r>
      <w:r>
        <w:rPr>
          <w:rStyle w:val="Nenhum A"/>
          <w:rtl w:val="0"/>
          <w:lang w:val="pt-PT"/>
        </w:rPr>
        <w:t>“</w:t>
      </w:r>
      <w:r>
        <w:rPr>
          <w:rStyle w:val="Nenhum A"/>
          <w:rtl w:val="0"/>
          <w:lang w:val="pt-PT"/>
        </w:rPr>
        <w:t>vasos comunicantes</w:t>
      </w:r>
      <w:r>
        <w:rPr>
          <w:rStyle w:val="Nenhum A"/>
          <w:rtl w:val="0"/>
          <w:lang w:val="pt-PT"/>
        </w:rPr>
        <w:t>”</w:t>
      </w:r>
      <w:r>
        <w:rPr>
          <w:rStyle w:val="Nenhum A"/>
          <w:rtl w:val="0"/>
          <w:lang w:val="pt-PT"/>
        </w:rPr>
        <w:t xml:space="preserve">; a pobreza chamada de </w:t>
      </w:r>
      <w:r>
        <w:rPr>
          <w:rStyle w:val="Nenhum A"/>
          <w:rtl w:val="0"/>
          <w:lang w:val="pt-PT"/>
        </w:rPr>
        <w:t>“</w:t>
      </w:r>
      <w:r>
        <w:rPr>
          <w:rStyle w:val="Nenhum A"/>
          <w:rtl w:val="0"/>
          <w:lang w:val="pt-PT"/>
        </w:rPr>
        <w:t>marginalidade</w:t>
      </w:r>
      <w:r>
        <w:rPr>
          <w:rStyle w:val="Nenhum A"/>
          <w:rtl w:val="0"/>
          <w:lang w:val="pt-PT"/>
        </w:rPr>
        <w:t>”</w:t>
      </w:r>
      <w:r>
        <w:rPr>
          <w:rStyle w:val="Nenhum A"/>
          <w:rtl w:val="0"/>
          <w:lang w:val="pt-PT"/>
        </w:rPr>
        <w:t xml:space="preserve">: </w:t>
      </w:r>
      <w:r>
        <w:rPr>
          <w:rStyle w:val="Nenhum A"/>
          <w:rtl w:val="0"/>
          <w:lang w:val="pt-PT"/>
        </w:rPr>
        <w:t xml:space="preserve">é </w:t>
      </w:r>
      <w:r>
        <w:rPr>
          <w:rStyle w:val="Nenhum A"/>
          <w:rtl w:val="0"/>
          <w:lang w:val="pt-PT"/>
        </w:rPr>
        <w:t>fruto do processo econ</w:t>
      </w:r>
      <w:r>
        <w:rPr>
          <w:rStyle w:val="Nenhum A"/>
          <w:rtl w:val="0"/>
          <w:lang w:val="pt-PT"/>
        </w:rPr>
        <w:t>ô</w:t>
      </w:r>
      <w:r>
        <w:rPr>
          <w:rStyle w:val="Nenhum A"/>
          <w:rtl w:val="0"/>
          <w:lang w:val="pt-PT"/>
        </w:rPr>
        <w:t>mico da divis</w:t>
      </w:r>
      <w:r>
        <w:rPr>
          <w:rStyle w:val="Nenhum A"/>
          <w:rtl w:val="0"/>
          <w:lang w:val="pt-PT"/>
        </w:rPr>
        <w:t>ã</w:t>
      </w:r>
      <w:r>
        <w:rPr>
          <w:rStyle w:val="Nenhum A"/>
          <w:rtl w:val="0"/>
          <w:lang w:val="pt-PT"/>
        </w:rPr>
        <w:t>o do trabalho no capitalismo, internacional ou nacional cujos arremedos de solu</w:t>
      </w:r>
      <w:r>
        <w:rPr>
          <w:rStyle w:val="Nenhum A"/>
          <w:rtl w:val="0"/>
          <w:lang w:val="pt-PT"/>
        </w:rPr>
        <w:t>çã</w:t>
      </w:r>
      <w:r>
        <w:rPr>
          <w:rStyle w:val="Nenhum A"/>
          <w:rtl w:val="0"/>
          <w:lang w:val="pt-PT"/>
        </w:rPr>
        <w:t>o ficavam a cargo do governo; e a pobreza estrutural: trazida pelo desemprego e pela redu</w:t>
      </w:r>
      <w:r>
        <w:rPr>
          <w:rStyle w:val="Nenhum A"/>
          <w:rtl w:val="0"/>
          <w:lang w:val="pt-PT"/>
        </w:rPr>
        <w:t>çã</w:t>
      </w:r>
      <w:r>
        <w:rPr>
          <w:rStyle w:val="Nenhum A"/>
          <w:rtl w:val="0"/>
          <w:lang w:val="pt-PT"/>
        </w:rPr>
        <w:t>o do valor do trabalho, n</w:t>
      </w:r>
      <w:r>
        <w:rPr>
          <w:rStyle w:val="Nenhum A"/>
          <w:rtl w:val="0"/>
          <w:lang w:val="pt-PT"/>
        </w:rPr>
        <w:t>ã</w:t>
      </w:r>
      <w:r>
        <w:rPr>
          <w:rStyle w:val="Nenhum A"/>
          <w:rtl w:val="0"/>
          <w:lang w:val="pt-PT"/>
        </w:rPr>
        <w:t xml:space="preserve">o </w:t>
      </w:r>
      <w:r>
        <w:rPr>
          <w:rStyle w:val="Nenhum A"/>
          <w:rtl w:val="0"/>
          <w:lang w:val="pt-PT"/>
        </w:rPr>
        <w:t xml:space="preserve">é </w:t>
      </w:r>
      <w:r>
        <w:rPr>
          <w:rStyle w:val="Nenhum A"/>
          <w:rtl w:val="0"/>
          <w:lang w:val="pt-PT"/>
        </w:rPr>
        <w:t xml:space="preserve">uma pobreza local e nem mesmo nacional. A pobreza estrutural </w:t>
      </w:r>
      <w:r>
        <w:rPr>
          <w:rStyle w:val="Nenhum A"/>
          <w:rtl w:val="0"/>
          <w:lang w:val="pt-PT"/>
        </w:rPr>
        <w:t xml:space="preserve">é </w:t>
      </w:r>
      <w:r>
        <w:rPr>
          <w:rStyle w:val="Nenhum A"/>
          <w:rtl w:val="0"/>
          <w:lang w:val="pt-PT"/>
        </w:rPr>
        <w:t xml:space="preserve">percebida como algo natural, </w:t>
      </w:r>
      <w:r>
        <w:rPr>
          <w:rStyle w:val="Nenhum A"/>
          <w:rtl w:val="0"/>
          <w:lang w:val="pt-PT"/>
        </w:rPr>
        <w:t xml:space="preserve">é </w:t>
      </w:r>
      <w:r>
        <w:rPr>
          <w:rStyle w:val="Nenhum A"/>
          <w:rtl w:val="0"/>
          <w:lang w:val="pt-PT"/>
        </w:rPr>
        <w:t>produzida politicamente pelos governos globais, fomentada por organismos internacionais multilaterais, que oferecem solu</w:t>
      </w:r>
      <w:r>
        <w:rPr>
          <w:rStyle w:val="Nenhum A"/>
          <w:rtl w:val="0"/>
          <w:lang w:val="pt-PT"/>
        </w:rPr>
        <w:t>çõ</w:t>
      </w:r>
      <w:r>
        <w:rPr>
          <w:rStyle w:val="Nenhum A"/>
          <w:rtl w:val="0"/>
          <w:lang w:val="pt-PT"/>
        </w:rPr>
        <w:t>es parcializadas, em diferentes partes do mundo. Os governos, ao mesmo tempo em que financiam programas de aten</w:t>
      </w:r>
      <w:r>
        <w:rPr>
          <w:rStyle w:val="Nenhum A"/>
          <w:rtl w:val="0"/>
          <w:lang w:val="pt-PT"/>
        </w:rPr>
        <w:t>çã</w:t>
      </w:r>
      <w:r>
        <w:rPr>
          <w:rStyle w:val="Nenhum A"/>
          <w:rtl w:val="0"/>
          <w:lang w:val="pt-PT"/>
        </w:rPr>
        <w:t>o e socorro aos pobres, s</w:t>
      </w:r>
      <w:r>
        <w:rPr>
          <w:rStyle w:val="Nenhum A"/>
          <w:rtl w:val="0"/>
          <w:lang w:val="pt-PT"/>
        </w:rPr>
        <w:t>ã</w:t>
      </w:r>
      <w:r>
        <w:rPr>
          <w:rStyle w:val="Nenhum A"/>
          <w:rtl w:val="0"/>
          <w:lang w:val="pt-PT"/>
        </w:rPr>
        <w:t xml:space="preserve">o reprodutores da pobreza: </w:t>
      </w:r>
      <w:r>
        <w:rPr>
          <w:rStyle w:val="Nenhum A"/>
          <w:rtl w:val="0"/>
          <w:lang w:val="pt-PT"/>
        </w:rPr>
        <w:t>“</w:t>
      </w:r>
      <w:r>
        <w:rPr>
          <w:rStyle w:val="Nenhum A"/>
          <w:rtl w:val="0"/>
          <w:lang w:val="pt-PT"/>
        </w:rPr>
        <w:t>Atacam-se, funcionalmente as manifesta</w:t>
      </w:r>
      <w:r>
        <w:rPr>
          <w:rStyle w:val="Nenhum A"/>
          <w:rtl w:val="0"/>
          <w:lang w:val="pt-PT"/>
        </w:rPr>
        <w:t>çõ</w:t>
      </w:r>
      <w:r>
        <w:rPr>
          <w:rStyle w:val="Nenhum A"/>
          <w:rtl w:val="0"/>
          <w:lang w:val="pt-PT"/>
        </w:rPr>
        <w:t>es da pobreza, enquanto estruturalmente cria-se a pobreza no mundo</w:t>
      </w:r>
      <w:r>
        <w:rPr>
          <w:rStyle w:val="Nenhum A"/>
          <w:rtl w:val="0"/>
          <w:lang w:val="pt-PT"/>
        </w:rPr>
        <w:t>”</w:t>
      </w:r>
      <w:commentRangeStart w:id="134"/>
      <w:r>
        <w:rPr>
          <w:rStyle w:val="Nenhum A"/>
          <w:rtl w:val="0"/>
          <w:lang w:val="pt-PT"/>
        </w:rPr>
        <w:t xml:space="preserve"> (BRAS</w:t>
      </w:r>
      <w:r>
        <w:rPr>
          <w:rStyle w:val="Nenhum A"/>
          <w:rtl w:val="0"/>
          <w:lang w:val="pt-PT"/>
        </w:rPr>
        <w:t>Í</w:t>
      </w:r>
      <w:r>
        <w:rPr>
          <w:rStyle w:val="Nenhum A"/>
          <w:rtl w:val="0"/>
          <w:lang w:val="pt-PT"/>
        </w:rPr>
        <w:t>LIA, 1999, p. 9-11).</w:t>
      </w:r>
      <w:commentRangeEnd w:id="134"/>
      <w:r>
        <w:commentReference w:id="134"/>
      </w:r>
      <w:r>
        <w:rPr>
          <w:rStyle w:val="Nenhum A"/>
          <w:rtl w:val="0"/>
          <w:lang w:val="pt-PT"/>
        </w:rPr>
        <w:t xml:space="preserve"> </w:t>
      </w:r>
    </w:p>
    <w:p>
      <w:pPr>
        <w:pStyle w:val="Standard"/>
        <w:tabs>
          <w:tab w:val="left" w:pos="851"/>
        </w:tabs>
        <w:spacing w:line="360" w:lineRule="auto"/>
        <w:jc w:val="both"/>
      </w:pPr>
      <w:ins w:id="135" w:date="2022-05-05T13:54:53Z" w:author="oculto">
        <w:r>
          <w:rPr>
            <w:rtl w:val="0"/>
            <w:lang w:val="en-US"/>
          </w:rPr>
          <w:t>H</w:t>
        </w:r>
      </w:ins>
      <w:ins w:id="136" w:date="2022-05-05T13:54:53Z" w:author="oculto">
        <w:r>
          <w:rPr>
            <w:rtl w:val="0"/>
            <w:lang w:val="en-US"/>
          </w:rPr>
          <w:t xml:space="preserve">á </w:t>
        </w:r>
      </w:ins>
      <w:ins w:id="137" w:date="2022-05-05T13:54:53Z" w:author="oculto">
        <w:r>
          <w:rPr>
            <w:rtl w:val="0"/>
            <w:lang w:val="en-US"/>
          </w:rPr>
          <w:t>outros fatores que surgem como obst</w:t>
        </w:r>
      </w:ins>
      <w:ins w:id="138" w:date="2022-05-05T13:54:53Z" w:author="oculto">
        <w:r>
          <w:rPr>
            <w:rtl w:val="0"/>
            <w:lang w:val="en-US"/>
          </w:rPr>
          <w:t>á</w:t>
        </w:r>
      </w:ins>
      <w:ins w:id="139" w:date="2022-05-05T13:54:53Z" w:author="oculto">
        <w:r>
          <w:rPr>
            <w:rtl w:val="0"/>
            <w:lang w:val="en-US"/>
          </w:rPr>
          <w:t>culo, tais como as r</w:t>
        </w:r>
      </w:ins>
      <w:del w:id="140" w:date="2022-05-05T13:54:53Z" w:author="oculto">
        <w:r>
          <w:rPr>
            <w:rtl w:val="0"/>
            <w:lang w:val="pt-PT"/>
          </w:rPr>
          <w:delText>R</w:delText>
        </w:r>
      </w:del>
      <w:r>
        <w:rPr>
          <w:rtl w:val="0"/>
          <w:lang w:val="pt-PT"/>
        </w:rPr>
        <w:t>eiteradas rupturas no poder pol</w:t>
      </w:r>
      <w:r>
        <w:rPr>
          <w:rtl w:val="0"/>
          <w:lang w:val="pt-PT"/>
        </w:rPr>
        <w:t>í</w:t>
      </w:r>
      <w:r>
        <w:rPr>
          <w:rtl w:val="0"/>
          <w:lang w:val="pt-PT"/>
        </w:rPr>
        <w:t>tico, crises econ</w:t>
      </w:r>
      <w:r>
        <w:rPr>
          <w:rtl w:val="0"/>
          <w:lang w:val="pt-PT"/>
        </w:rPr>
        <w:t>ô</w:t>
      </w:r>
      <w:r>
        <w:rPr>
          <w:rtl w:val="0"/>
          <w:lang w:val="pt-PT"/>
        </w:rPr>
        <w:t>micas, o esgar</w:t>
      </w:r>
      <w:r>
        <w:rPr>
          <w:rtl w:val="0"/>
          <w:lang w:val="pt-PT"/>
        </w:rPr>
        <w:t>ç</w:t>
      </w:r>
      <w:r>
        <w:rPr>
          <w:rtl w:val="0"/>
          <w:lang w:val="pt-PT"/>
        </w:rPr>
        <w:t>amento das redes de prote</w:t>
      </w:r>
      <w:r>
        <w:rPr>
          <w:rtl w:val="0"/>
          <w:lang w:val="pt-PT"/>
        </w:rPr>
        <w:t>çã</w:t>
      </w:r>
      <w:r>
        <w:rPr>
          <w:rtl w:val="0"/>
          <w:lang w:val="pt-PT"/>
        </w:rPr>
        <w:t>o social e o desmonte das pol</w:t>
      </w:r>
      <w:r>
        <w:rPr>
          <w:rtl w:val="0"/>
          <w:lang w:val="pt-PT"/>
        </w:rPr>
        <w:t>í</w:t>
      </w:r>
      <w:r>
        <w:rPr>
          <w:rtl w:val="0"/>
          <w:lang w:val="pt-PT"/>
        </w:rPr>
        <w:t>ticas p</w:t>
      </w:r>
      <w:r>
        <w:rPr>
          <w:rtl w:val="0"/>
          <w:lang w:val="pt-PT"/>
        </w:rPr>
        <w:t>ú</w:t>
      </w:r>
      <w:r>
        <w:rPr>
          <w:rtl w:val="0"/>
          <w:lang w:val="pt-PT"/>
        </w:rPr>
        <w:t>blicas e dos direitos trabalhistas, previdenci</w:t>
      </w:r>
      <w:r>
        <w:rPr>
          <w:rtl w:val="0"/>
          <w:lang w:val="pt-PT"/>
        </w:rPr>
        <w:t>á</w:t>
      </w:r>
      <w:r>
        <w:rPr>
          <w:rtl w:val="0"/>
          <w:lang w:val="pt-PT"/>
        </w:rPr>
        <w:t>rios e sociais, contribuem para a forma</w:t>
      </w:r>
      <w:r>
        <w:rPr>
          <w:rtl w:val="0"/>
          <w:lang w:val="pt-PT"/>
        </w:rPr>
        <w:t>çã</w:t>
      </w:r>
      <w:r>
        <w:rPr>
          <w:rtl w:val="0"/>
          <w:lang w:val="pt-PT"/>
        </w:rPr>
        <w:t>o de um cen</w:t>
      </w:r>
      <w:r>
        <w:rPr>
          <w:rtl w:val="0"/>
          <w:lang w:val="pt-PT"/>
        </w:rPr>
        <w:t>á</w:t>
      </w:r>
      <w:r>
        <w:rPr>
          <w:rtl w:val="0"/>
          <w:lang w:val="pt-PT"/>
        </w:rPr>
        <w:t>rio desafiador para a erradica</w:t>
      </w:r>
      <w:r>
        <w:rPr>
          <w:rtl w:val="0"/>
          <w:lang w:val="pt-PT"/>
        </w:rPr>
        <w:t>çã</w:t>
      </w:r>
      <w:r>
        <w:rPr>
          <w:rtl w:val="0"/>
          <w:lang w:val="pt-PT"/>
        </w:rPr>
        <w:t>o da pobreza no Brasil</w:t>
      </w:r>
      <w:ins w:id="141" w:date="2022-05-05T13:51:42Z" w:author="oculto">
        <w:r>
          <w:rPr>
            <w:rtl w:val="0"/>
            <w:lang w:val="en-US"/>
          </w:rPr>
          <w:t xml:space="preserve">, que </w:t>
        </w:r>
      </w:ins>
      <w:ins w:id="142" w:date="2022-05-05T13:51:42Z" w:author="oculto">
        <w:r>
          <w:rPr>
            <w:rtl w:val="0"/>
            <w:lang w:val="en-US"/>
          </w:rPr>
          <w:t xml:space="preserve">é </w:t>
        </w:r>
      </w:ins>
      <w:ins w:id="143" w:date="2022-05-05T13:51:42Z" w:author="oculto">
        <w:r>
          <w:rPr>
            <w:rtl w:val="0"/>
            <w:lang w:val="en-US"/>
          </w:rPr>
          <w:t>objetivo do Estado tal como consta na Constitui</w:t>
        </w:r>
      </w:ins>
      <w:ins w:id="144" w:date="2022-05-05T13:51:42Z" w:author="oculto">
        <w:r>
          <w:rPr>
            <w:rtl w:val="0"/>
            <w:lang w:val="en-US"/>
          </w:rPr>
          <w:t>çã</w:t>
        </w:r>
      </w:ins>
      <w:ins w:id="145" w:date="2022-05-05T13:51:42Z" w:author="oculto">
        <w:r>
          <w:rPr>
            <w:rtl w:val="0"/>
            <w:lang w:val="en-US"/>
          </w:rPr>
          <w:t>o</w:t>
        </w:r>
      </w:ins>
      <w:r>
        <w:rPr>
          <w:rtl w:val="0"/>
          <w:lang w:val="pt-PT"/>
        </w:rPr>
        <w:t>. Acrescido a isso, mudan</w:t>
      </w:r>
      <w:r>
        <w:rPr>
          <w:rtl w:val="0"/>
          <w:lang w:val="pt-PT"/>
        </w:rPr>
        <w:t>ç</w:t>
      </w:r>
      <w:r>
        <w:rPr>
          <w:rtl w:val="0"/>
          <w:lang w:val="pt-PT"/>
        </w:rPr>
        <w:t>as no cen</w:t>
      </w:r>
      <w:r>
        <w:rPr>
          <w:rtl w:val="0"/>
          <w:lang w:val="pt-PT"/>
        </w:rPr>
        <w:t>á</w:t>
      </w:r>
      <w:r>
        <w:rPr>
          <w:rtl w:val="0"/>
          <w:lang w:val="pt-PT"/>
        </w:rPr>
        <w:t>rio geopol</w:t>
      </w:r>
      <w:r>
        <w:rPr>
          <w:rtl w:val="0"/>
          <w:lang w:val="pt-PT"/>
        </w:rPr>
        <w:t>í</w:t>
      </w:r>
      <w:r>
        <w:rPr>
          <w:rtl w:val="0"/>
          <w:lang w:val="pt-PT"/>
        </w:rPr>
        <w:t xml:space="preserve">tico mundial e a crescente </w:t>
      </w:r>
      <w:del w:id="146" w:date="2022-05-05T13:52:43Z" w:author="oculto">
        <w:r>
          <w:rPr>
            <w:rtl w:val="0"/>
            <w:lang w:val="pt-PT"/>
          </w:rPr>
          <w:delText>polariza</w:delText>
        </w:r>
      </w:del>
      <w:del w:id="147" w:date="2022-05-05T13:52:43Z" w:author="oculto">
        <w:r>
          <w:rPr>
            <w:rtl w:val="0"/>
            <w:lang w:val="pt-PT"/>
          </w:rPr>
          <w:delText>çã</w:delText>
        </w:r>
      </w:del>
      <w:del w:id="148" w:date="2022-05-05T13:52:43Z" w:author="oculto">
        <w:r>
          <w:rPr>
            <w:rtl w:val="0"/>
            <w:lang w:val="pt-PT"/>
          </w:rPr>
          <w:delText>o</w:delText>
        </w:r>
      </w:del>
      <w:ins w:id="149" w:date="2022-05-05T13:52:45Z" w:author="oculto">
        <w:r>
          <w:rPr>
            <w:rtl w:val="0"/>
            <w:lang w:val="en-US"/>
          </w:rPr>
          <w:t>instabilidade</w:t>
        </w:r>
      </w:ins>
      <w:r>
        <w:rPr>
          <w:rtl w:val="0"/>
          <w:lang w:val="pt-PT"/>
        </w:rPr>
        <w:t xml:space="preserve"> pol</w:t>
      </w:r>
      <w:r>
        <w:rPr>
          <w:rtl w:val="0"/>
          <w:lang w:val="pt-PT"/>
        </w:rPr>
        <w:t>í</w:t>
      </w:r>
      <w:r>
        <w:rPr>
          <w:rtl w:val="0"/>
          <w:lang w:val="pt-PT"/>
        </w:rPr>
        <w:t xml:space="preserve">tica, dividindo e acirrando os </w:t>
      </w:r>
      <w:r>
        <w:rPr>
          <w:rtl w:val="0"/>
          <w:lang w:val="pt-PT"/>
        </w:rPr>
        <w:t>â</w:t>
      </w:r>
      <w:r>
        <w:rPr>
          <w:rtl w:val="0"/>
          <w:lang w:val="pt-PT"/>
        </w:rPr>
        <w:t xml:space="preserve">nimos entre os </w:t>
      </w:r>
      <w:del w:id="150" w:date="2022-05-05T13:53:05Z" w:author="oculto">
        <w:r>
          <w:rPr>
            <w:rtl w:val="0"/>
            <w:lang w:val="pt-PT"/>
          </w:rPr>
          <w:delText xml:space="preserve">populares </w:delText>
        </w:r>
      </w:del>
      <w:r>
        <w:rPr>
          <w:rtl w:val="0"/>
          <w:lang w:val="pt-PT"/>
        </w:rPr>
        <w:t>descontentes com a forma como os governos t</w:t>
      </w:r>
      <w:r>
        <w:rPr>
          <w:rtl w:val="0"/>
          <w:lang w:val="pt-PT"/>
        </w:rPr>
        <w:t>ê</w:t>
      </w:r>
      <w:r>
        <w:rPr>
          <w:rtl w:val="0"/>
          <w:lang w:val="pt-PT"/>
        </w:rPr>
        <w:t>m atuado na solu</w:t>
      </w:r>
      <w:r>
        <w:rPr>
          <w:rtl w:val="0"/>
          <w:lang w:val="pt-PT"/>
        </w:rPr>
        <w:t>çã</w:t>
      </w:r>
      <w:r>
        <w:rPr>
          <w:rtl w:val="0"/>
          <w:lang w:val="pt-PT"/>
        </w:rPr>
        <w:t>o dos problemas sociais e econ</w:t>
      </w:r>
      <w:r>
        <w:rPr>
          <w:rtl w:val="0"/>
          <w:lang w:val="pt-PT"/>
        </w:rPr>
        <w:t>ô</w:t>
      </w:r>
      <w:r>
        <w:rPr>
          <w:rtl w:val="0"/>
          <w:lang w:val="pt-PT"/>
        </w:rPr>
        <w:t>micos, dificultam ainda mais as perspectivas de alcan</w:t>
      </w:r>
      <w:r>
        <w:rPr>
          <w:rtl w:val="0"/>
          <w:lang w:val="pt-PT"/>
        </w:rPr>
        <w:t>ç</w:t>
      </w:r>
      <w:r>
        <w:rPr>
          <w:rtl w:val="0"/>
          <w:lang w:val="pt-PT"/>
        </w:rPr>
        <w:t>ar o cen</w:t>
      </w:r>
      <w:r>
        <w:rPr>
          <w:rtl w:val="0"/>
          <w:lang w:val="pt-PT"/>
        </w:rPr>
        <w:t>á</w:t>
      </w:r>
      <w:r>
        <w:rPr>
          <w:rtl w:val="0"/>
          <w:lang w:val="pt-PT"/>
        </w:rPr>
        <w:t>rio desejado. Enquanto isso, o mundo tem se tornado um lugar cada vez mais conectado, dadas as novas tecnologias, influenciando as formas de organiza</w:t>
      </w:r>
      <w:r>
        <w:rPr>
          <w:rtl w:val="0"/>
          <w:lang w:val="pt-PT"/>
        </w:rPr>
        <w:t>çã</w:t>
      </w:r>
      <w:r>
        <w:rPr>
          <w:rtl w:val="0"/>
          <w:lang w:val="pt-PT"/>
        </w:rPr>
        <w:t>o e as culturas das sociedades com novas demandas de bem-estar pautadas nos imperativos do capitalismo</w:t>
      </w:r>
      <w:del w:id="151" w:date="2022-05-05T13:55:53Z" w:author="oculto">
        <w:r>
          <w:rPr>
            <w:rtl w:val="0"/>
            <w:lang w:val="pt-PT"/>
          </w:rPr>
          <w:delText xml:space="preserve"> atual</w:delText>
        </w:r>
      </w:del>
      <w:r>
        <w:rPr>
          <w:rtl w:val="0"/>
          <w:lang w:val="pt-PT"/>
        </w:rPr>
        <w:t>. Tais quest</w:t>
      </w:r>
      <w:r>
        <w:rPr>
          <w:rtl w:val="0"/>
          <w:lang w:val="pt-PT"/>
        </w:rPr>
        <w:t>õ</w:t>
      </w:r>
      <w:r>
        <w:rPr>
          <w:rtl w:val="0"/>
          <w:lang w:val="pt-PT"/>
        </w:rPr>
        <w:t>es comp</w:t>
      </w:r>
      <w:r>
        <w:rPr>
          <w:rtl w:val="0"/>
          <w:lang w:val="pt-PT"/>
        </w:rPr>
        <w:t>õ</w:t>
      </w:r>
      <w:r>
        <w:rPr>
          <w:rtl w:val="0"/>
          <w:lang w:val="pt-PT"/>
        </w:rPr>
        <w:t>e o quadro atual, apontando a multifacetada e plural realidade brasileira, exigindo dos governos e da sociedade, na pretens</w:t>
      </w:r>
      <w:r>
        <w:rPr>
          <w:rtl w:val="0"/>
          <w:lang w:val="pt-PT"/>
        </w:rPr>
        <w:t>ã</w:t>
      </w:r>
      <w:r>
        <w:rPr>
          <w:rtl w:val="0"/>
          <w:lang w:val="pt-PT"/>
        </w:rPr>
        <w:t>o da erradica</w:t>
      </w:r>
      <w:r>
        <w:rPr>
          <w:rtl w:val="0"/>
          <w:lang w:val="pt-PT"/>
        </w:rPr>
        <w:t>çã</w:t>
      </w:r>
      <w:r>
        <w:rPr>
          <w:rtl w:val="0"/>
          <w:lang w:val="pt-PT"/>
        </w:rPr>
        <w:t>o da pobreza, a</w:t>
      </w:r>
      <w:r>
        <w:rPr>
          <w:rtl w:val="0"/>
          <w:lang w:val="pt-PT"/>
        </w:rPr>
        <w:t>çõ</w:t>
      </w:r>
      <w:r>
        <w:rPr>
          <w:rtl w:val="0"/>
          <w:lang w:val="pt-PT"/>
        </w:rPr>
        <w:t xml:space="preserve">es propositivas e comprometidas com </w:t>
      </w:r>
      <w:ins w:id="152" w:date="2022-05-05T13:58:33Z" w:author="oculto">
        <w:r>
          <w:rPr>
            <w:rtl w:val="0"/>
            <w:lang w:val="en-US"/>
          </w:rPr>
          <w:t>a realiza</w:t>
        </w:r>
      </w:ins>
      <w:ins w:id="153" w:date="2022-05-05T13:58:33Z" w:author="oculto">
        <w:r>
          <w:rPr>
            <w:rtl w:val="0"/>
            <w:lang w:val="en-US"/>
          </w:rPr>
          <w:t>çã</w:t>
        </w:r>
      </w:ins>
      <w:ins w:id="154" w:date="2022-05-05T13:58:33Z" w:author="oculto">
        <w:r>
          <w:rPr>
            <w:rtl w:val="0"/>
            <w:lang w:val="en-US"/>
          </w:rPr>
          <w:t>o dos fundamentos presentes no Art. 1</w:t>
        </w:r>
      </w:ins>
      <w:ins w:id="155" w:date="2022-05-05T13:58:33Z" w:author="oculto">
        <w:r>
          <w:rPr>
            <w:rtl w:val="0"/>
            <w:lang w:val="en-US"/>
          </w:rPr>
          <w:t xml:space="preserve">º </w:t>
        </w:r>
      </w:ins>
      <w:ins w:id="156" w:date="2022-05-05T13:58:33Z" w:author="oculto">
        <w:r>
          <w:rPr>
            <w:rtl w:val="0"/>
            <w:lang w:val="en-US"/>
          </w:rPr>
          <w:t>da nossa Carta Magna, em seus incisos e no seu par</w:t>
        </w:r>
      </w:ins>
      <w:ins w:id="157" w:date="2022-05-05T13:58:33Z" w:author="oculto">
        <w:r>
          <w:rPr>
            <w:rtl w:val="0"/>
            <w:lang w:val="en-US"/>
          </w:rPr>
          <w:t>á</w:t>
        </w:r>
      </w:ins>
      <w:ins w:id="158" w:date="2022-05-05T13:58:33Z" w:author="oculto">
        <w:r>
          <w:rPr>
            <w:rtl w:val="0"/>
            <w:lang w:val="en-US"/>
          </w:rPr>
          <w:t xml:space="preserve">grafo </w:t>
        </w:r>
      </w:ins>
      <w:ins w:id="159" w:date="2022-05-05T13:58:33Z" w:author="oculto">
        <w:r>
          <w:rPr>
            <w:rtl w:val="0"/>
            <w:lang w:val="en-US"/>
          </w:rPr>
          <w:t>ú</w:t>
        </w:r>
      </w:ins>
      <w:ins w:id="160" w:date="2022-05-05T13:58:33Z" w:author="oculto">
        <w:r>
          <w:rPr>
            <w:rtl w:val="0"/>
            <w:lang w:val="en-US"/>
          </w:rPr>
          <w:t>nico</w:t>
        </w:r>
      </w:ins>
      <w:del w:id="161" w:date="2022-05-05T13:57:40Z" w:author="oculto">
        <w:r>
          <w:rPr>
            <w:rtl w:val="0"/>
            <w:lang w:val="pt-PT"/>
          </w:rPr>
          <w:delText>o desenvolvimento e bem-estar geral</w:delText>
        </w:r>
      </w:del>
      <w:r>
        <w:rPr>
          <w:rtl w:val="0"/>
          <w:lang w:val="pt-PT"/>
        </w:rPr>
        <w:t>.</w:t>
      </w:r>
    </w:p>
    <w:p>
      <w:pPr>
        <w:pStyle w:val="Standard"/>
        <w:tabs>
          <w:tab w:val="left" w:pos="851"/>
        </w:tabs>
        <w:spacing w:line="360" w:lineRule="auto"/>
        <w:jc w:val="both"/>
      </w:pPr>
      <w:r>
        <w:rPr>
          <w:lang w:val="pt-PT"/>
        </w:rPr>
        <w:tab/>
      </w:r>
      <w:ins w:id="162" w:date="2022-05-05T14:15:54Z" w:author="oculto">
        <w:r>
          <w:rPr>
            <w:rtl w:val="0"/>
            <w:lang w:val="en-US"/>
          </w:rPr>
          <w:t xml:space="preserve">Nesse sentido, o </w:t>
        </w:r>
      </w:ins>
      <w:ins w:id="163" w:date="2022-05-05T14:15:54Z" w:author="oculto">
        <w:r>
          <w:rPr>
            <w:rtl w:val="0"/>
            <w:lang w:val="en-US"/>
          </w:rPr>
          <w:t>objetivo principal</w:t>
        </w:r>
      </w:ins>
      <w:ins w:id="164" w:date="2022-05-05T14:15:54Z" w:author="oculto">
        <w:r>
          <w:rPr>
            <w:rtl w:val="0"/>
            <w:lang w:val="pt-PT"/>
          </w:rPr>
          <w:t xml:space="preserve"> de</w:t>
        </w:r>
      </w:ins>
      <w:ins w:id="165" w:date="2022-05-05T14:15:54Z" w:author="oculto">
        <w:r>
          <w:rPr>
            <w:rtl w:val="0"/>
            <w:lang w:val="en-US"/>
          </w:rPr>
          <w:t xml:space="preserve">sse trabalho </w:t>
        </w:r>
      </w:ins>
      <w:ins w:id="166" w:date="2022-05-05T14:15:54Z" w:author="oculto">
        <w:r>
          <w:rPr>
            <w:rtl w:val="0"/>
            <w:lang w:val="en-US"/>
          </w:rPr>
          <w:t xml:space="preserve">é </w:t>
        </w:r>
      </w:ins>
      <w:ins w:id="167" w:date="2022-05-05T14:15:54Z" w:author="oculto">
        <w:r>
          <w:rPr>
            <w:rtl w:val="0"/>
            <w:lang w:val="en-US"/>
          </w:rPr>
          <w:t>analisar</w:t>
        </w:r>
      </w:ins>
      <w:ins w:id="168" w:date="2022-05-05T14:15:54Z" w:author="oculto">
        <w:r>
          <w:rPr>
            <w:rtl w:val="0"/>
            <w:lang w:val="pt-PT"/>
          </w:rPr>
          <w:t xml:space="preserve"> as concep</w:t>
        </w:r>
      </w:ins>
      <w:ins w:id="169" w:date="2022-05-05T14:15:54Z" w:author="oculto">
        <w:r>
          <w:rPr>
            <w:rtl w:val="0"/>
            <w:lang w:val="pt-PT"/>
          </w:rPr>
          <w:t>çõ</w:t>
        </w:r>
      </w:ins>
      <w:ins w:id="170" w:date="2022-05-05T14:15:54Z" w:author="oculto">
        <w:r>
          <w:rPr>
            <w:rtl w:val="0"/>
            <w:lang w:val="pt-PT"/>
          </w:rPr>
          <w:t>es</w:t>
        </w:r>
      </w:ins>
      <w:ins w:id="171" w:date="2022-05-05T14:15:54Z" w:author="oculto">
        <w:r>
          <w:rPr>
            <w:rtl w:val="0"/>
            <w:lang w:val="en-US"/>
          </w:rPr>
          <w:t xml:space="preserve"> de pobreza mobilizadas de forma </w:t>
        </w:r>
      </w:ins>
      <w:ins w:id="172" w:date="2022-05-05T14:15:54Z" w:author="oculto">
        <w:r>
          <w:rPr>
            <w:rtl w:val="0"/>
            <w:lang w:val="pt-PT"/>
          </w:rPr>
          <w:t>expl</w:t>
        </w:r>
      </w:ins>
      <w:ins w:id="173" w:date="2022-05-05T14:15:54Z" w:author="oculto">
        <w:r>
          <w:rPr>
            <w:rtl w:val="0"/>
            <w:lang w:val="pt-PT"/>
          </w:rPr>
          <w:t>í</w:t>
        </w:r>
      </w:ins>
      <w:ins w:id="174" w:date="2022-05-05T14:15:54Z" w:author="oculto">
        <w:r>
          <w:rPr>
            <w:rtl w:val="0"/>
            <w:lang w:val="pt-PT"/>
          </w:rPr>
          <w:t>cit</w:t>
        </w:r>
      </w:ins>
      <w:ins w:id="175" w:date="2022-05-05T14:15:54Z" w:author="oculto">
        <w:r>
          <w:rPr>
            <w:rtl w:val="0"/>
            <w:lang w:val="en-US"/>
          </w:rPr>
          <w:t>a</w:t>
        </w:r>
      </w:ins>
      <w:ins w:id="176" w:date="2022-05-05T14:15:54Z" w:author="oculto">
        <w:r>
          <w:rPr>
            <w:rtl w:val="0"/>
            <w:lang w:val="pt-PT"/>
          </w:rPr>
          <w:t>s e impl</w:t>
        </w:r>
      </w:ins>
      <w:ins w:id="177" w:date="2022-05-05T14:15:54Z" w:author="oculto">
        <w:r>
          <w:rPr>
            <w:rtl w:val="0"/>
            <w:lang w:val="pt-PT"/>
          </w:rPr>
          <w:t>í</w:t>
        </w:r>
      </w:ins>
      <w:ins w:id="178" w:date="2022-05-05T14:15:54Z" w:author="oculto">
        <w:r>
          <w:rPr>
            <w:rtl w:val="0"/>
            <w:lang w:val="pt-PT"/>
          </w:rPr>
          <w:t>cit</w:t>
        </w:r>
      </w:ins>
      <w:ins w:id="179" w:date="2022-05-05T14:15:54Z" w:author="oculto">
        <w:r>
          <w:rPr>
            <w:rtl w:val="0"/>
            <w:lang w:val="en-US"/>
          </w:rPr>
          <w:t>a</w:t>
        </w:r>
      </w:ins>
      <w:ins w:id="180" w:date="2022-05-05T14:15:54Z" w:author="oculto">
        <w:r>
          <w:rPr>
            <w:rtl w:val="0"/>
            <w:lang w:val="pt-PT"/>
          </w:rPr>
          <w:t xml:space="preserve">s </w:t>
        </w:r>
      </w:ins>
      <w:ins w:id="181" w:date="2022-05-05T14:15:54Z" w:author="oculto">
        <w:r>
          <w:rPr>
            <w:rtl w:val="0"/>
            <w:lang w:val="en-US"/>
          </w:rPr>
          <w:t>em parte da</w:t>
        </w:r>
      </w:ins>
      <w:ins w:id="182" w:date="2022-05-05T14:15:54Z" w:author="oculto">
        <w:r>
          <w:rPr>
            <w:rtl w:val="0"/>
            <w:lang w:val="pt-PT"/>
          </w:rPr>
          <w:t xml:space="preserve"> legisla</w:t>
        </w:r>
      </w:ins>
      <w:ins w:id="183" w:date="2022-05-05T14:15:54Z" w:author="oculto">
        <w:r>
          <w:rPr>
            <w:rtl w:val="0"/>
            <w:lang w:val="pt-PT"/>
          </w:rPr>
          <w:t>çã</w:t>
        </w:r>
      </w:ins>
      <w:ins w:id="184" w:date="2022-05-05T14:15:54Z" w:author="oculto">
        <w:r>
          <w:rPr>
            <w:rtl w:val="0"/>
            <w:lang w:val="pt-PT"/>
          </w:rPr>
          <w:t>o</w:t>
        </w:r>
      </w:ins>
      <w:ins w:id="185" w:date="2022-05-05T14:15:54Z" w:author="oculto">
        <w:r>
          <w:rPr>
            <w:rtl w:val="0"/>
            <w:lang w:val="en-US"/>
          </w:rPr>
          <w:t xml:space="preserve"> que visa erradic</w:t>
        </w:r>
      </w:ins>
      <w:ins w:id="186" w:date="2022-05-05T14:15:54Z" w:author="oculto">
        <w:r>
          <w:rPr>
            <w:rtl w:val="0"/>
            <w:lang w:val="en-US"/>
          </w:rPr>
          <w:t>á</w:t>
        </w:r>
      </w:ins>
      <w:ins w:id="187" w:date="2022-05-05T14:15:54Z" w:author="oculto">
        <w:r>
          <w:rPr>
            <w:rtl w:val="0"/>
            <w:lang w:val="en-US"/>
          </w:rPr>
          <w:t>-la, especialmente aquela presente nos artigos da Constitui</w:t>
        </w:r>
      </w:ins>
      <w:ins w:id="188" w:date="2022-05-05T14:15:54Z" w:author="oculto">
        <w:r>
          <w:rPr>
            <w:rtl w:val="0"/>
            <w:lang w:val="en-US"/>
          </w:rPr>
          <w:t>çã</w:t>
        </w:r>
      </w:ins>
      <w:ins w:id="189" w:date="2022-05-05T14:15:54Z" w:author="oculto">
        <w:r>
          <w:rPr>
            <w:rtl w:val="0"/>
            <w:lang w:val="en-US"/>
          </w:rPr>
          <w:t>o Federal de 1988 que s</w:t>
        </w:r>
      </w:ins>
      <w:ins w:id="190" w:date="2022-05-05T14:15:54Z" w:author="oculto">
        <w:r>
          <w:rPr>
            <w:rtl w:val="0"/>
            <w:lang w:val="en-US"/>
          </w:rPr>
          <w:t>ã</w:t>
        </w:r>
      </w:ins>
      <w:ins w:id="191" w:date="2022-05-05T14:15:54Z" w:author="oculto">
        <w:r>
          <w:rPr>
            <w:rtl w:val="0"/>
            <w:lang w:val="en-US"/>
          </w:rPr>
          <w:t>o pertinentes ao tema e n</w:t>
        </w:r>
      </w:ins>
      <w:ins w:id="192" w:date="2022-05-05T14:15:54Z" w:author="oculto">
        <w:r>
          <w:rPr>
            <w:rtl w:val="0"/>
            <w:lang w:val="pt-PT"/>
          </w:rPr>
          <w:t>a Lei Org</w:t>
        </w:r>
      </w:ins>
      <w:ins w:id="193" w:date="2022-05-05T14:15:54Z" w:author="oculto">
        <w:r>
          <w:rPr>
            <w:rtl w:val="0"/>
            <w:lang w:val="pt-PT"/>
          </w:rPr>
          <w:t>â</w:t>
        </w:r>
      </w:ins>
      <w:ins w:id="194" w:date="2022-05-05T14:15:54Z" w:author="oculto">
        <w:r>
          <w:rPr>
            <w:rtl w:val="0"/>
            <w:lang w:val="pt-PT"/>
          </w:rPr>
          <w:t>nica de Assist</w:t>
        </w:r>
      </w:ins>
      <w:ins w:id="195" w:date="2022-05-05T14:15:54Z" w:author="oculto">
        <w:r>
          <w:rPr>
            <w:rtl w:val="0"/>
            <w:lang w:val="pt-PT"/>
          </w:rPr>
          <w:t>ê</w:t>
        </w:r>
      </w:ins>
      <w:ins w:id="196" w:date="2022-05-05T14:15:54Z" w:author="oculto">
        <w:r>
          <w:rPr>
            <w:rtl w:val="0"/>
            <w:lang w:val="pt-PT"/>
          </w:rPr>
          <w:t>ncia Social (Lei 8.742/03)</w:t>
        </w:r>
      </w:ins>
      <w:del w:id="197" w:date="2022-05-05T14:08:30Z" w:author="oculto">
        <w:r>
          <w:rPr>
            <w:rtl w:val="0"/>
            <w:lang w:val="pt-PT"/>
          </w:rPr>
          <w:delText>Instigado pelos rigorosos crit</w:delText>
        </w:r>
      </w:del>
      <w:del w:id="198" w:date="2022-05-05T14:08:30Z" w:author="oculto">
        <w:r>
          <w:rPr>
            <w:rtl w:val="0"/>
            <w:lang w:val="pt-PT"/>
          </w:rPr>
          <w:delText>é</w:delText>
        </w:r>
      </w:del>
      <w:del w:id="199" w:date="2022-05-05T14:08:30Z" w:author="oculto">
        <w:r>
          <w:rPr>
            <w:rtl w:val="0"/>
            <w:lang w:val="pt-PT"/>
          </w:rPr>
          <w:delText>rios de seletividade, o estudo busca compreender/analisar qual enquadramento te</w:delText>
        </w:r>
      </w:del>
      <w:del w:id="200" w:date="2022-05-05T14:08:30Z" w:author="oculto">
        <w:r>
          <w:rPr>
            <w:rtl w:val="0"/>
            <w:lang w:val="pt-PT"/>
          </w:rPr>
          <w:delText>ó</w:delText>
        </w:r>
      </w:del>
      <w:del w:id="201" w:date="2022-05-05T14:08:30Z" w:author="oculto">
        <w:r>
          <w:rPr>
            <w:rtl w:val="0"/>
            <w:lang w:val="pt-PT"/>
          </w:rPr>
          <w:delText>rico/pol</w:delText>
        </w:r>
      </w:del>
      <w:del w:id="202" w:date="2022-05-05T14:08:30Z" w:author="oculto">
        <w:r>
          <w:rPr>
            <w:rtl w:val="0"/>
            <w:lang w:val="pt-PT"/>
          </w:rPr>
          <w:delText>í</w:delText>
        </w:r>
      </w:del>
      <w:del w:id="203" w:date="2022-05-05T14:08:30Z" w:author="oculto">
        <w:r>
          <w:rPr>
            <w:rtl w:val="0"/>
            <w:lang w:val="pt-PT"/>
          </w:rPr>
          <w:delText>tico impl</w:delText>
        </w:r>
      </w:del>
      <w:del w:id="204" w:date="2022-05-05T14:08:30Z" w:author="oculto">
        <w:r>
          <w:rPr>
            <w:rtl w:val="0"/>
            <w:lang w:val="pt-PT"/>
          </w:rPr>
          <w:delText>í</w:delText>
        </w:r>
      </w:del>
      <w:del w:id="205" w:date="2022-05-05T14:08:30Z" w:author="oculto">
        <w:r>
          <w:rPr>
            <w:rtl w:val="0"/>
            <w:lang w:val="pt-PT"/>
          </w:rPr>
          <w:delText>cito nas formula</w:delText>
        </w:r>
      </w:del>
      <w:del w:id="206" w:date="2022-05-05T14:08:30Z" w:author="oculto">
        <w:r>
          <w:rPr>
            <w:rtl w:val="0"/>
            <w:lang w:val="pt-PT"/>
          </w:rPr>
          <w:delText>çõ</w:delText>
        </w:r>
      </w:del>
      <w:del w:id="207" w:date="2022-05-05T14:08:30Z" w:author="oculto">
        <w:r>
          <w:rPr>
            <w:rtl w:val="0"/>
            <w:lang w:val="pt-PT"/>
          </w:rPr>
          <w:delText>es legais que tratam da pobreza no BPC</w:delText>
        </w:r>
      </w:del>
      <w:r>
        <w:rPr>
          <w:rtl w:val="0"/>
          <w:lang w:val="pt-PT"/>
        </w:rPr>
        <w:t xml:space="preserve">. </w:t>
      </w:r>
      <w:r>
        <w:rPr>
          <w:strike w:val="1"/>
          <w:dstrike w:val="0"/>
          <w:rtl w:val="0"/>
          <w:lang w:val="pt-PT"/>
        </w:rPr>
        <w:t>Quais formas de priva</w:t>
      </w:r>
      <w:r>
        <w:rPr>
          <w:strike w:val="1"/>
          <w:dstrike w:val="0"/>
          <w:rtl w:val="0"/>
          <w:lang w:val="pt-PT"/>
        </w:rPr>
        <w:t>çã</w:t>
      </w:r>
      <w:r>
        <w:rPr>
          <w:strike w:val="1"/>
          <w:dstrike w:val="0"/>
          <w:rtl w:val="0"/>
          <w:lang w:val="pt-PT"/>
        </w:rPr>
        <w:t xml:space="preserve">o apontadas na lei podem definir a pobreza? O que se exige para garantir o respeito </w:t>
      </w:r>
      <w:r>
        <w:rPr>
          <w:strike w:val="1"/>
          <w:dstrike w:val="0"/>
          <w:rtl w:val="0"/>
          <w:lang w:val="pt-PT"/>
        </w:rPr>
        <w:t xml:space="preserve">à </w:t>
      </w:r>
      <w:r>
        <w:rPr>
          <w:strike w:val="1"/>
          <w:dstrike w:val="0"/>
          <w:rtl w:val="0"/>
          <w:lang w:val="pt-PT"/>
        </w:rPr>
        <w:t xml:space="preserve">dignidade </w:t>
      </w:r>
      <w:r>
        <w:rPr>
          <w:strike w:val="1"/>
          <w:dstrike w:val="0"/>
          <w:rtl w:val="0"/>
          <w:lang w:val="pt-PT"/>
        </w:rPr>
        <w:t xml:space="preserve">é </w:t>
      </w:r>
      <w:r>
        <w:rPr>
          <w:strike w:val="1"/>
          <w:dstrike w:val="0"/>
          <w:rtl w:val="0"/>
          <w:lang w:val="pt-PT"/>
        </w:rPr>
        <w:t>o mesmo que se exige para erradicar a pobreza?</w:t>
      </w:r>
      <w:r>
        <w:rPr>
          <w:rtl w:val="0"/>
          <w:lang w:val="pt-PT"/>
        </w:rPr>
        <w:t xml:space="preserve"> </w:t>
      </w:r>
      <w:ins w:id="208" w:date="2022-05-05T14:17:07Z" w:author="oculto">
        <w:r>
          <w:rPr>
            <w:rtl w:val="0"/>
            <w:lang w:val="en-US"/>
          </w:rPr>
          <w:t>Com esse caminho pretende-se aproximar os contornos mais estruturais daquilo que est</w:t>
        </w:r>
      </w:ins>
      <w:ins w:id="209" w:date="2022-05-05T14:17:07Z" w:author="oculto">
        <w:r>
          <w:rPr>
            <w:rtl w:val="0"/>
            <w:lang w:val="en-US"/>
          </w:rPr>
          <w:t>á</w:t>
        </w:r>
      </w:ins>
      <w:del w:id="210" w:date="2022-05-05T14:16:13Z" w:author="oculto">
        <w:r>
          <w:rPr>
            <w:rtl w:val="0"/>
            <w:lang w:val="pt-PT"/>
          </w:rPr>
          <w:delText>O</w:delText>
        </w:r>
      </w:del>
      <w:r>
        <w:rPr>
          <w:rtl w:val="0"/>
          <w:lang w:val="pt-PT"/>
        </w:rPr>
        <w:t xml:space="preserve"> </w:t>
      </w:r>
      <w:ins w:id="211" w:date="2022-05-05T14:17:14Z" w:author="oculto">
        <w:r>
          <w:rPr>
            <w:rtl w:val="0"/>
            <w:lang w:val="en-US"/>
          </w:rPr>
          <w:t>n</w:t>
        </w:r>
      </w:ins>
      <w:del w:id="212" w:date="2022-05-05T14:17:13Z" w:author="oculto">
        <w:r>
          <w:rPr>
            <w:rtl w:val="0"/>
            <w:lang w:val="pt-PT"/>
          </w:rPr>
          <w:delText>que representa a diferen</w:delText>
        </w:r>
      </w:del>
      <w:del w:id="213" w:date="2022-05-05T14:17:13Z" w:author="oculto">
        <w:r>
          <w:rPr>
            <w:rtl w:val="0"/>
            <w:lang w:val="pt-PT"/>
          </w:rPr>
          <w:delText>ç</w:delText>
        </w:r>
      </w:del>
      <w:del w:id="214" w:date="2022-05-05T14:17:13Z" w:author="oculto">
        <w:r>
          <w:rPr>
            <w:rtl w:val="0"/>
            <w:lang w:val="pt-PT"/>
          </w:rPr>
          <w:delText>a de t</w:delText>
        </w:r>
      </w:del>
      <w:del w:id="215" w:date="2022-05-05T14:17:13Z" w:author="oculto">
        <w:r>
          <w:rPr>
            <w:rtl w:val="0"/>
            <w:lang w:val="pt-PT"/>
          </w:rPr>
          <w:delText>ô</w:delText>
        </w:r>
      </w:del>
      <w:del w:id="216" w:date="2022-05-05T14:17:13Z" w:author="oculto">
        <w:r>
          <w:rPr>
            <w:rtl w:val="0"/>
            <w:lang w:val="pt-PT"/>
          </w:rPr>
          <w:delText xml:space="preserve">nica entre </w:delText>
        </w:r>
      </w:del>
      <w:r>
        <w:rPr>
          <w:rtl w:val="0"/>
          <w:lang w:val="pt-PT"/>
        </w:rPr>
        <w:t xml:space="preserve">o </w:t>
      </w:r>
      <w:del w:id="217" w:date="2022-05-05T14:17:17Z" w:author="oculto">
        <w:r>
          <w:rPr>
            <w:rtl w:val="0"/>
            <w:lang w:val="pt-PT"/>
          </w:rPr>
          <w:delText>discurso</w:delText>
        </w:r>
      </w:del>
      <w:ins w:id="218" w:date="2022-05-05T14:17:18Z" w:author="oculto">
        <w:r>
          <w:rPr>
            <w:rtl w:val="0"/>
            <w:lang w:val="en-US"/>
          </w:rPr>
          <w:t>texto</w:t>
        </w:r>
      </w:ins>
      <w:r>
        <w:rPr>
          <w:rtl w:val="0"/>
          <w:lang w:val="pt-PT"/>
        </w:rPr>
        <w:t xml:space="preserve"> constitucional</w:t>
      </w:r>
      <w:ins w:id="219" w:date="2022-05-05T14:17:54Z" w:author="oculto">
        <w:r>
          <w:rPr>
            <w:rtl w:val="0"/>
            <w:lang w:val="en-US"/>
          </w:rPr>
          <w:t>,</w:t>
        </w:r>
      </w:ins>
      <w:r>
        <w:rPr>
          <w:rtl w:val="0"/>
          <w:lang w:val="pt-PT"/>
        </w:rPr>
        <w:t xml:space="preserve"> que </w:t>
      </w:r>
      <w:del w:id="220" w:date="2022-05-05T14:17:58Z" w:author="oculto">
        <w:r>
          <w:rPr>
            <w:rtl w:val="0"/>
            <w:lang w:val="pt-PT"/>
          </w:rPr>
          <w:delText>apresenta</w:delText>
        </w:r>
      </w:del>
      <w:ins w:id="221" w:date="2022-05-05T14:17:59Z" w:author="oculto">
        <w:r>
          <w:rPr>
            <w:rtl w:val="0"/>
            <w:lang w:val="en-US"/>
          </w:rPr>
          <w:t>preconiza</w:t>
        </w:r>
      </w:ins>
      <w:r>
        <w:rPr>
          <w:rtl w:val="0"/>
          <w:lang w:val="pt-PT"/>
        </w:rPr>
        <w:t xml:space="preserve"> a erradica</w:t>
      </w:r>
      <w:r>
        <w:rPr>
          <w:rtl w:val="0"/>
          <w:lang w:val="pt-PT"/>
        </w:rPr>
        <w:t>çã</w:t>
      </w:r>
      <w:r>
        <w:rPr>
          <w:rtl w:val="0"/>
          <w:lang w:val="pt-PT"/>
        </w:rPr>
        <w:t>o da pobreza como um dos objetivos nacionais</w:t>
      </w:r>
      <w:ins w:id="222" w:date="2022-05-05T14:18:04Z" w:author="oculto">
        <w:r>
          <w:rPr>
            <w:rtl w:val="0"/>
            <w:lang w:val="en-US"/>
          </w:rPr>
          <w:t>,</w:t>
        </w:r>
      </w:ins>
      <w:r>
        <w:rPr>
          <w:rtl w:val="0"/>
          <w:lang w:val="pt-PT"/>
        </w:rPr>
        <w:t xml:space="preserve"> </w:t>
      </w:r>
      <w:del w:id="223" w:date="2022-05-05T14:17:30Z" w:author="oculto">
        <w:r>
          <w:rPr>
            <w:rtl w:val="0"/>
            <w:lang w:val="pt-PT"/>
          </w:rPr>
          <w:delText xml:space="preserve">e </w:delText>
        </w:r>
      </w:del>
      <w:r>
        <w:rPr>
          <w:rtl w:val="0"/>
          <w:lang w:val="pt-PT"/>
        </w:rPr>
        <w:t>a</w:t>
      </w:r>
      <w:ins w:id="224" w:date="2022-05-05T14:18:17Z" w:author="oculto">
        <w:r>
          <w:rPr>
            <w:rtl w:val="0"/>
            <w:lang w:val="en-US"/>
          </w:rPr>
          <w:t>os contornos estruturais do texto da</w:t>
        </w:r>
      </w:ins>
      <w:r>
        <w:rPr>
          <w:rtl w:val="0"/>
          <w:lang w:val="pt-PT"/>
        </w:rPr>
        <w:t xml:space="preserve"> LOAS e demais normativos que apresentam o enfrentamento da pobreza como imperativo da pol</w:t>
      </w:r>
      <w:r>
        <w:rPr>
          <w:rtl w:val="0"/>
          <w:lang w:val="pt-PT"/>
        </w:rPr>
        <w:t>í</w:t>
      </w:r>
      <w:r>
        <w:rPr>
          <w:rtl w:val="0"/>
          <w:lang w:val="pt-PT"/>
        </w:rPr>
        <w:t>tica de assist</w:t>
      </w:r>
      <w:r>
        <w:rPr>
          <w:rtl w:val="0"/>
          <w:lang w:val="pt-PT"/>
        </w:rPr>
        <w:t>ê</w:t>
      </w:r>
      <w:r>
        <w:rPr>
          <w:rtl w:val="0"/>
          <w:lang w:val="pt-PT"/>
        </w:rPr>
        <w:t>ncia aos mais vulner</w:t>
      </w:r>
      <w:r>
        <w:rPr>
          <w:rtl w:val="0"/>
          <w:lang w:val="pt-PT"/>
        </w:rPr>
        <w:t>á</w:t>
      </w:r>
      <w:r>
        <w:rPr>
          <w:rtl w:val="0"/>
          <w:lang w:val="pt-PT"/>
        </w:rPr>
        <w:t>veis</w:t>
      </w:r>
      <w:ins w:id="225" w:date="2022-05-05T14:18:26Z" w:author="oculto">
        <w:r>
          <w:rPr>
            <w:rtl w:val="0"/>
            <w:lang w:val="en-US"/>
          </w:rPr>
          <w:t>.</w:t>
        </w:r>
      </w:ins>
      <w:del w:id="226" w:date="2022-05-05T14:19:05Z" w:author="oculto">
        <w:r>
          <w:rPr>
            <w:rtl w:val="0"/>
            <w:lang w:val="pt-PT"/>
          </w:rPr>
          <w:delText>? Estas e outras quest</w:delText>
        </w:r>
      </w:del>
      <w:del w:id="227" w:date="2022-05-05T14:19:05Z" w:author="oculto">
        <w:r>
          <w:rPr>
            <w:rtl w:val="0"/>
            <w:lang w:val="pt-PT"/>
          </w:rPr>
          <w:delText>õ</w:delText>
        </w:r>
      </w:del>
      <w:del w:id="228" w:date="2022-05-05T14:19:05Z" w:author="oculto">
        <w:r>
          <w:rPr>
            <w:rtl w:val="0"/>
            <w:lang w:val="pt-PT"/>
          </w:rPr>
          <w:delText>es dever</w:delText>
        </w:r>
      </w:del>
      <w:del w:id="229" w:date="2022-05-05T14:19:05Z" w:author="oculto">
        <w:r>
          <w:rPr>
            <w:rtl w:val="0"/>
            <w:lang w:val="pt-PT"/>
          </w:rPr>
          <w:delText>ã</w:delText>
        </w:r>
      </w:del>
      <w:del w:id="230" w:date="2022-05-05T14:19:05Z" w:author="oculto">
        <w:r>
          <w:rPr>
            <w:rtl w:val="0"/>
            <w:lang w:val="pt-PT"/>
          </w:rPr>
          <w:delText>o ser objeto de an</w:delText>
        </w:r>
      </w:del>
      <w:del w:id="231" w:date="2022-05-05T14:19:05Z" w:author="oculto">
        <w:r>
          <w:rPr>
            <w:rtl w:val="0"/>
            <w:lang w:val="pt-PT"/>
          </w:rPr>
          <w:delText>á</w:delText>
        </w:r>
      </w:del>
      <w:del w:id="232" w:date="2022-05-05T14:19:05Z" w:author="oculto">
        <w:r>
          <w:rPr>
            <w:rtl w:val="0"/>
            <w:lang w:val="pt-PT"/>
          </w:rPr>
          <w:delText>lise no presente estudo, indicando os objetivos expl</w:delText>
        </w:r>
      </w:del>
      <w:del w:id="233" w:date="2022-05-05T14:19:05Z" w:author="oculto">
        <w:r>
          <w:rPr>
            <w:rtl w:val="0"/>
            <w:lang w:val="pt-PT"/>
          </w:rPr>
          <w:delText>í</w:delText>
        </w:r>
      </w:del>
      <w:del w:id="234" w:date="2022-05-05T14:19:05Z" w:author="oculto">
        <w:r>
          <w:rPr>
            <w:rtl w:val="0"/>
            <w:lang w:val="pt-PT"/>
          </w:rPr>
          <w:delText>citos e impl</w:delText>
        </w:r>
      </w:del>
      <w:del w:id="235" w:date="2022-05-05T14:19:05Z" w:author="oculto">
        <w:r>
          <w:rPr>
            <w:rtl w:val="0"/>
            <w:lang w:val="pt-PT"/>
          </w:rPr>
          <w:delText>í</w:delText>
        </w:r>
      </w:del>
      <w:del w:id="236" w:date="2022-05-05T14:19:05Z" w:author="oculto">
        <w:r>
          <w:rPr>
            <w:rtl w:val="0"/>
            <w:lang w:val="pt-PT"/>
          </w:rPr>
          <w:delText>citos que est</w:delText>
        </w:r>
      </w:del>
      <w:del w:id="237" w:date="2022-05-05T14:19:05Z" w:author="oculto">
        <w:r>
          <w:rPr>
            <w:rtl w:val="0"/>
            <w:lang w:val="pt-PT"/>
          </w:rPr>
          <w:delText>ã</w:delText>
        </w:r>
      </w:del>
      <w:del w:id="238" w:date="2022-05-05T14:19:05Z" w:author="oculto">
        <w:r>
          <w:rPr>
            <w:rtl w:val="0"/>
            <w:lang w:val="pt-PT"/>
          </w:rPr>
          <w:delText xml:space="preserve">o presentes na lei, denotando os caminhos que o legislador optou por trilhar. </w:delText>
        </w:r>
      </w:del>
    </w:p>
    <w:p>
      <w:pPr>
        <w:pStyle w:val="Standard"/>
        <w:tabs>
          <w:tab w:val="left" w:pos="851"/>
        </w:tabs>
        <w:spacing w:line="360" w:lineRule="auto"/>
        <w:jc w:val="both"/>
        <w:rPr>
          <w:ins w:id="239" w:date="2022-05-05T14:11:46Z" w:author="oculto"/>
          <w:rStyle w:val="Nenhum A"/>
        </w:rPr>
      </w:pPr>
      <w:r>
        <w:rPr>
          <w:rtl w:val="0"/>
          <w:lang w:val="pt-PT"/>
        </w:rPr>
        <w:tab/>
        <w:t>O trabalho ser</w:t>
      </w:r>
      <w:r>
        <w:rPr>
          <w:rtl w:val="0"/>
          <w:lang w:val="pt-PT"/>
        </w:rPr>
        <w:t xml:space="preserve">á </w:t>
      </w:r>
      <w:r>
        <w:rPr>
          <w:rtl w:val="0"/>
          <w:lang w:val="pt-PT"/>
        </w:rPr>
        <w:t>apresentado em tr</w:t>
      </w:r>
      <w:r>
        <w:rPr>
          <w:rtl w:val="0"/>
          <w:lang w:val="pt-PT"/>
        </w:rPr>
        <w:t>ê</w:t>
      </w:r>
      <w:r>
        <w:rPr>
          <w:rtl w:val="0"/>
          <w:lang w:val="pt-PT"/>
        </w:rPr>
        <w:t>s cap</w:t>
      </w:r>
      <w:r>
        <w:rPr>
          <w:rtl w:val="0"/>
          <w:lang w:val="pt-PT"/>
        </w:rPr>
        <w:t>í</w:t>
      </w:r>
      <w:r>
        <w:rPr>
          <w:rtl w:val="0"/>
          <w:lang w:val="pt-PT"/>
        </w:rPr>
        <w:t>tulos, o primeiro apresenta os principais marcos legais do Benef</w:t>
      </w:r>
      <w:r>
        <w:rPr>
          <w:rtl w:val="0"/>
          <w:lang w:val="pt-PT"/>
        </w:rPr>
        <w:t>í</w:t>
      </w:r>
      <w:r>
        <w:rPr>
          <w:rtl w:val="0"/>
          <w:lang w:val="pt-PT"/>
        </w:rPr>
        <w:t>cio de Presta</w:t>
      </w:r>
      <w:r>
        <w:rPr>
          <w:rtl w:val="0"/>
          <w:lang w:val="pt-PT"/>
        </w:rPr>
        <w:t>çã</w:t>
      </w:r>
      <w:r>
        <w:rPr>
          <w:rtl w:val="0"/>
          <w:lang w:val="pt-PT"/>
        </w:rPr>
        <w:t>o Continuada, quais sejam: a Constitui</w:t>
      </w:r>
      <w:r>
        <w:rPr>
          <w:rtl w:val="0"/>
          <w:lang w:val="pt-PT"/>
        </w:rPr>
        <w:t>çã</w:t>
      </w:r>
      <w:r>
        <w:rPr>
          <w:rtl w:val="0"/>
          <w:lang w:val="pt-PT"/>
        </w:rPr>
        <w:t>o de 1988, a Lei Org</w:t>
      </w:r>
      <w:r>
        <w:rPr>
          <w:rtl w:val="0"/>
          <w:lang w:val="pt-PT"/>
        </w:rPr>
        <w:t>â</w:t>
      </w:r>
      <w:r>
        <w:rPr>
          <w:rtl w:val="0"/>
          <w:lang w:val="pt-PT"/>
        </w:rPr>
        <w:t>nica de Assist</w:t>
      </w:r>
      <w:r>
        <w:rPr>
          <w:rtl w:val="0"/>
          <w:lang w:val="pt-PT"/>
        </w:rPr>
        <w:t>ê</w:t>
      </w:r>
      <w:r>
        <w:rPr>
          <w:rtl w:val="0"/>
          <w:lang w:val="pt-PT"/>
        </w:rPr>
        <w:t>ncia Social (Lei 8.742/03), as importantes discuss</w:t>
      </w:r>
      <w:r>
        <w:rPr>
          <w:rtl w:val="0"/>
          <w:lang w:val="pt-PT"/>
        </w:rPr>
        <w:t>õ</w:t>
      </w:r>
      <w:r>
        <w:rPr>
          <w:rtl w:val="0"/>
          <w:lang w:val="pt-PT"/>
        </w:rPr>
        <w:t>es jur</w:t>
      </w:r>
      <w:r>
        <w:rPr>
          <w:rtl w:val="0"/>
          <w:lang w:val="pt-PT"/>
        </w:rPr>
        <w:t>í</w:t>
      </w:r>
      <w:r>
        <w:rPr>
          <w:rtl w:val="0"/>
          <w:lang w:val="pt-PT"/>
        </w:rPr>
        <w:t>dicas engendradas no Supremo Tribunal Federal, especialmente as relacionadas ao crit</w:t>
      </w:r>
      <w:r>
        <w:rPr>
          <w:rtl w:val="0"/>
          <w:lang w:val="pt-PT"/>
        </w:rPr>
        <w:t>é</w:t>
      </w:r>
      <w:r>
        <w:rPr>
          <w:rtl w:val="0"/>
          <w:lang w:val="pt-PT"/>
        </w:rPr>
        <w:t>rio de renda para inser</w:t>
      </w:r>
      <w:r>
        <w:rPr>
          <w:rtl w:val="0"/>
          <w:lang w:val="pt-PT"/>
        </w:rPr>
        <w:t>çã</w:t>
      </w:r>
      <w:r>
        <w:rPr>
          <w:rtl w:val="0"/>
          <w:lang w:val="pt-PT"/>
        </w:rPr>
        <w:t>o no programa, e outras normas (decretos, leis, portarias) complementares a LOAS que estruturam/ organizam a efetiva</w:t>
      </w:r>
      <w:r>
        <w:rPr>
          <w:rtl w:val="0"/>
          <w:lang w:val="pt-PT"/>
        </w:rPr>
        <w:t>çã</w:t>
      </w:r>
      <w:r>
        <w:rPr>
          <w:rtl w:val="0"/>
          <w:lang w:val="pt-PT"/>
        </w:rPr>
        <w:t>o da pol</w:t>
      </w:r>
      <w:r>
        <w:rPr>
          <w:rtl w:val="0"/>
          <w:lang w:val="pt-PT"/>
        </w:rPr>
        <w:t>í</w:t>
      </w:r>
      <w:r>
        <w:rPr>
          <w:rtl w:val="0"/>
          <w:lang w:val="pt-PT"/>
        </w:rPr>
        <w:t>tica em todo territ</w:t>
      </w:r>
      <w:r>
        <w:rPr>
          <w:rtl w:val="0"/>
          <w:lang w:val="pt-PT"/>
        </w:rPr>
        <w:t>ó</w:t>
      </w:r>
      <w:r>
        <w:rPr>
          <w:rtl w:val="0"/>
          <w:lang w:val="pt-PT"/>
        </w:rPr>
        <w:t>rio nacional</w:t>
      </w:r>
      <w:r>
        <w:rPr>
          <w:vertAlign w:val="superscript"/>
          <w:lang w:val="pt-PT"/>
        </w:rPr>
        <w:footnoteReference w:id="6"/>
      </w:r>
      <w:r>
        <w:rPr>
          <w:rtl w:val="0"/>
          <w:lang w:val="pt-PT"/>
        </w:rPr>
        <w:t>. Procuramos apresentar como est</w:t>
      </w:r>
      <w:r>
        <w:rPr>
          <w:rtl w:val="0"/>
          <w:lang w:val="pt-PT"/>
        </w:rPr>
        <w:t xml:space="preserve">á </w:t>
      </w:r>
      <w:r>
        <w:rPr>
          <w:rtl w:val="0"/>
          <w:lang w:val="pt-PT"/>
        </w:rPr>
        <w:t>estruturado o BPC em linhas gerais e qual conceito de pobreza podemos inferir destes normativos. No segundo cap</w:t>
      </w:r>
      <w:r>
        <w:rPr>
          <w:rtl w:val="0"/>
          <w:lang w:val="pt-PT"/>
        </w:rPr>
        <w:t>í</w:t>
      </w:r>
      <w:r>
        <w:rPr>
          <w:rtl w:val="0"/>
          <w:lang w:val="pt-PT"/>
        </w:rPr>
        <w:t xml:space="preserve">tulo </w:t>
      </w:r>
      <w:del w:id="240" w:date="2022-05-05T14:10:59Z" w:author="oculto">
        <w:r>
          <w:rPr>
            <w:rtl w:val="0"/>
            <w:lang w:val="pt-PT"/>
          </w:rPr>
          <w:delText>trazemos</w:delText>
        </w:r>
      </w:del>
      <w:ins w:id="241" w:date="2022-05-05T14:11:01Z" w:author="oculto">
        <w:r>
          <w:rPr>
            <w:rtl w:val="0"/>
            <w:lang w:val="en-US"/>
          </w:rPr>
          <w:t>apresentamos</w:t>
        </w:r>
      </w:ins>
      <w:r>
        <w:rPr>
          <w:rtl w:val="0"/>
          <w:lang w:val="pt-PT"/>
        </w:rPr>
        <w:t xml:space="preserve"> </w:t>
      </w:r>
      <w:del w:id="242" w:date="2022-05-05T14:11:04Z" w:author="oculto">
        <w:r>
          <w:rPr>
            <w:rtl w:val="0"/>
            <w:lang w:val="pt-PT"/>
          </w:rPr>
          <w:delText>os</w:delText>
        </w:r>
      </w:del>
      <w:ins w:id="243" w:date="2022-05-05T14:11:05Z" w:author="oculto">
        <w:r>
          <w:rPr>
            <w:rtl w:val="0"/>
            <w:lang w:val="en-US"/>
          </w:rPr>
          <w:t>alguns</w:t>
        </w:r>
      </w:ins>
      <w:r>
        <w:rPr>
          <w:rtl w:val="0"/>
          <w:lang w:val="pt-PT"/>
        </w:rPr>
        <w:t xml:space="preserve"> pressupostos te</w:t>
      </w:r>
      <w:r>
        <w:rPr>
          <w:rtl w:val="0"/>
          <w:lang w:val="pt-PT"/>
        </w:rPr>
        <w:t>ó</w:t>
      </w:r>
      <w:r>
        <w:rPr>
          <w:rtl w:val="0"/>
          <w:lang w:val="pt-PT"/>
        </w:rPr>
        <w:t xml:space="preserve">ricos que sustentam os diferentes conceitos de pobreza, apresentados por autores como Alessandro Pinzani, Amartya Sen, Maria </w:t>
      </w:r>
      <w:r>
        <w:rPr>
          <w:rtl w:val="0"/>
          <w:lang w:val="pt-PT"/>
        </w:rPr>
        <w:t>Â</w:t>
      </w:r>
      <w:r>
        <w:rPr>
          <w:rtl w:val="0"/>
          <w:lang w:val="pt-PT"/>
        </w:rPr>
        <w:t xml:space="preserve">ngela de Almeida Souza e outros. Na terceira e </w:t>
      </w:r>
      <w:r>
        <w:rPr>
          <w:rtl w:val="0"/>
          <w:lang w:val="pt-PT"/>
        </w:rPr>
        <w:t>ú</w:t>
      </w:r>
      <w:r>
        <w:rPr>
          <w:rtl w:val="0"/>
          <w:lang w:val="pt-PT"/>
        </w:rPr>
        <w:t>ltima se</w:t>
      </w:r>
      <w:r>
        <w:rPr>
          <w:rtl w:val="0"/>
          <w:lang w:val="pt-PT"/>
        </w:rPr>
        <w:t>çã</w:t>
      </w:r>
      <w:r>
        <w:rPr>
          <w:rtl w:val="0"/>
          <w:lang w:val="pt-PT"/>
        </w:rPr>
        <w:t>o desenvolvemos uma an</w:t>
      </w:r>
      <w:r>
        <w:rPr>
          <w:rtl w:val="0"/>
          <w:lang w:val="pt-PT"/>
        </w:rPr>
        <w:t>á</w:t>
      </w:r>
      <w:r>
        <w:rPr>
          <w:rtl w:val="0"/>
          <w:lang w:val="pt-PT"/>
        </w:rPr>
        <w:t>lise cr</w:t>
      </w:r>
      <w:r>
        <w:rPr>
          <w:rtl w:val="0"/>
          <w:lang w:val="pt-PT"/>
        </w:rPr>
        <w:t>í</w:t>
      </w:r>
      <w:r>
        <w:rPr>
          <w:rtl w:val="0"/>
          <w:lang w:val="pt-PT"/>
        </w:rPr>
        <w:t>tica sobre o trato da pobreza no Brasil a partir da utiliza</w:t>
      </w:r>
      <w:r>
        <w:rPr>
          <w:rtl w:val="0"/>
          <w:lang w:val="pt-PT"/>
        </w:rPr>
        <w:t>çã</w:t>
      </w:r>
      <w:r>
        <w:rPr>
          <w:rtl w:val="0"/>
          <w:lang w:val="pt-PT"/>
        </w:rPr>
        <w:t>o do m</w:t>
      </w:r>
      <w:r>
        <w:rPr>
          <w:rtl w:val="0"/>
          <w:lang w:val="pt-PT"/>
        </w:rPr>
        <w:t>í</w:t>
      </w:r>
      <w:r>
        <w:rPr>
          <w:rtl w:val="0"/>
          <w:lang w:val="pt-PT"/>
        </w:rPr>
        <w:t>nimo enquanto par</w:t>
      </w:r>
      <w:r>
        <w:rPr>
          <w:rtl w:val="0"/>
          <w:lang w:val="pt-PT"/>
        </w:rPr>
        <w:t>â</w:t>
      </w:r>
      <w:r>
        <w:rPr>
          <w:rtl w:val="0"/>
          <w:lang w:val="pt-PT"/>
        </w:rPr>
        <w:t>metro para a pol</w:t>
      </w:r>
      <w:r>
        <w:rPr>
          <w:rtl w:val="0"/>
          <w:lang w:val="pt-PT"/>
        </w:rPr>
        <w:t>í</w:t>
      </w:r>
      <w:r>
        <w:rPr>
          <w:rtl w:val="0"/>
          <w:lang w:val="pt-PT"/>
        </w:rPr>
        <w:t>tica social, bem como as implica</w:t>
      </w:r>
      <w:r>
        <w:rPr>
          <w:rtl w:val="0"/>
          <w:lang w:val="pt-PT"/>
        </w:rPr>
        <w:t>çõ</w:t>
      </w:r>
      <w:r>
        <w:rPr>
          <w:rtl w:val="0"/>
          <w:lang w:val="pt-PT"/>
        </w:rPr>
        <w:t>es da ideologia neoliberal que influencia as pol</w:t>
      </w:r>
      <w:r>
        <w:rPr>
          <w:rtl w:val="0"/>
          <w:lang w:val="pt-PT"/>
        </w:rPr>
        <w:t>í</w:t>
      </w:r>
      <w:r>
        <w:rPr>
          <w:rtl w:val="0"/>
          <w:lang w:val="pt-PT"/>
        </w:rPr>
        <w:t>ticas ditas de enfrentamento/ erradica</w:t>
      </w:r>
      <w:r>
        <w:rPr>
          <w:rtl w:val="0"/>
          <w:lang w:val="pt-PT"/>
        </w:rPr>
        <w:t>çã</w:t>
      </w:r>
      <w:r>
        <w:rPr>
          <w:rtl w:val="0"/>
          <w:lang w:val="pt-PT"/>
        </w:rPr>
        <w:t>o da pobreza, com reflexos no programa BPC.</w:t>
      </w:r>
    </w:p>
    <w:p>
      <w:pPr>
        <w:pStyle w:val="Standard"/>
        <w:tabs>
          <w:tab w:val="left" w:pos="851"/>
        </w:tabs>
        <w:spacing w:line="360" w:lineRule="auto"/>
        <w:jc w:val="both"/>
        <w:rPr>
          <w:ins w:id="244" w:date="2022-05-05T14:11:46Z" w:author="oculto"/>
          <w:rStyle w:val="Nenhum A"/>
        </w:rPr>
      </w:pPr>
    </w:p>
    <w:p>
      <w:pPr>
        <w:pStyle w:val="Standard"/>
        <w:tabs>
          <w:tab w:val="left" w:pos="851"/>
        </w:tabs>
        <w:spacing w:line="360" w:lineRule="auto"/>
        <w:jc w:val="both"/>
        <w:rPr>
          <w:ins w:id="245" w:date="2022-05-05T14:11:46Z" w:author="oculto"/>
          <w:rStyle w:val="Nenhum A"/>
        </w:rPr>
      </w:pPr>
    </w:p>
    <w:p>
      <w:pPr>
        <w:pStyle w:val="Standard"/>
        <w:tabs>
          <w:tab w:val="left" w:pos="851"/>
        </w:tabs>
        <w:spacing w:line="360" w:lineRule="auto"/>
        <w:jc w:val="both"/>
        <w:rPr>
          <w:ins w:id="246" w:date="2022-05-05T14:11:46Z" w:author="oculto"/>
          <w:rStyle w:val="Nenhum A"/>
        </w:rPr>
      </w:pPr>
    </w:p>
    <w:p>
      <w:pPr>
        <w:pStyle w:val="Standard"/>
        <w:tabs>
          <w:tab w:val="left" w:pos="851"/>
        </w:tabs>
        <w:spacing w:line="360" w:lineRule="auto"/>
        <w:jc w:val="both"/>
        <w:rPr>
          <w:ins w:id="247" w:date="2022-05-05T14:11:46Z" w:author="oculto"/>
          <w:rStyle w:val="Nenhum A"/>
        </w:rPr>
      </w:pPr>
    </w:p>
    <w:p>
      <w:pPr>
        <w:pStyle w:val="Standard"/>
        <w:tabs>
          <w:tab w:val="left" w:pos="851"/>
        </w:tabs>
        <w:spacing w:line="360" w:lineRule="auto"/>
        <w:jc w:val="both"/>
        <w:rPr>
          <w:ins w:id="248" w:date="2022-05-05T14:11:46Z" w:author="oculto"/>
          <w:rStyle w:val="Nenhum A"/>
        </w:rPr>
      </w:pPr>
    </w:p>
    <w:p>
      <w:pPr>
        <w:pStyle w:val="Standard"/>
        <w:tabs>
          <w:tab w:val="left" w:pos="851"/>
        </w:tabs>
        <w:spacing w:line="360" w:lineRule="auto"/>
        <w:jc w:val="both"/>
        <w:rPr>
          <w:ins w:id="249" w:date="2022-05-05T14:11:46Z" w:author="oculto"/>
          <w:rStyle w:val="Nenhum A"/>
        </w:rPr>
      </w:pPr>
    </w:p>
    <w:p>
      <w:pPr>
        <w:pStyle w:val="Standard"/>
        <w:tabs>
          <w:tab w:val="left" w:pos="851"/>
        </w:tabs>
        <w:spacing w:line="360" w:lineRule="auto"/>
        <w:jc w:val="both"/>
        <w:rPr>
          <w:ins w:id="250" w:date="2022-05-05T14:11:46Z" w:author="oculto"/>
          <w:rStyle w:val="Nenhum A"/>
        </w:rPr>
      </w:pPr>
    </w:p>
    <w:p>
      <w:pPr>
        <w:pStyle w:val="Standard"/>
        <w:tabs>
          <w:tab w:val="left" w:pos="851"/>
        </w:tabs>
        <w:spacing w:line="360" w:lineRule="auto"/>
        <w:jc w:val="both"/>
        <w:rPr>
          <w:ins w:id="251" w:date="2022-05-05T14:11:46Z" w:author="oculto"/>
          <w:rStyle w:val="Nenhum A"/>
        </w:rPr>
      </w:pPr>
    </w:p>
    <w:p>
      <w:pPr>
        <w:pStyle w:val="Standard"/>
        <w:tabs>
          <w:tab w:val="left" w:pos="851"/>
        </w:tabs>
        <w:spacing w:line="360" w:lineRule="auto"/>
        <w:jc w:val="both"/>
        <w:rPr>
          <w:ins w:id="252" w:date="2022-05-05T14:11:46Z" w:author="oculto"/>
          <w:rStyle w:val="Nenhum A"/>
        </w:rPr>
      </w:pPr>
    </w:p>
    <w:p>
      <w:pPr>
        <w:pStyle w:val="Standard"/>
        <w:tabs>
          <w:tab w:val="left" w:pos="851"/>
        </w:tabs>
        <w:spacing w:line="360" w:lineRule="auto"/>
        <w:jc w:val="both"/>
        <w:rPr>
          <w:ins w:id="253" w:date="2022-05-05T14:11:46Z" w:author="oculto"/>
          <w:rStyle w:val="Nenhum A"/>
        </w:rPr>
      </w:pPr>
    </w:p>
    <w:p>
      <w:pPr>
        <w:pStyle w:val="Standard"/>
        <w:tabs>
          <w:tab w:val="left" w:pos="851"/>
        </w:tabs>
        <w:spacing w:line="360" w:lineRule="auto"/>
        <w:jc w:val="both"/>
        <w:rPr>
          <w:ins w:id="254" w:date="2022-05-05T14:11:46Z" w:author="oculto"/>
          <w:rStyle w:val="Nenhum A"/>
        </w:rPr>
      </w:pPr>
    </w:p>
    <w:p>
      <w:pPr>
        <w:pStyle w:val="Standard"/>
        <w:tabs>
          <w:tab w:val="left" w:pos="851"/>
        </w:tabs>
        <w:spacing w:line="360" w:lineRule="auto"/>
        <w:jc w:val="both"/>
        <w:rPr>
          <w:ins w:id="255" w:date="2022-05-05T14:11:46Z" w:author="oculto"/>
          <w:rStyle w:val="Nenhum A"/>
        </w:rPr>
      </w:pPr>
    </w:p>
    <w:p>
      <w:pPr>
        <w:pStyle w:val="Standard"/>
        <w:tabs>
          <w:tab w:val="left" w:pos="851"/>
        </w:tabs>
        <w:spacing w:line="360" w:lineRule="auto"/>
        <w:jc w:val="both"/>
      </w:pPr>
    </w:p>
    <w:p>
      <w:pPr>
        <w:pStyle w:val="Standard"/>
        <w:tabs>
          <w:tab w:val="left" w:pos="851"/>
        </w:tabs>
        <w:spacing w:line="360" w:lineRule="auto"/>
        <w:jc w:val="both"/>
      </w:pPr>
    </w:p>
    <w:p>
      <w:pPr>
        <w:pStyle w:val="List Paragraph"/>
        <w:numPr>
          <w:ilvl w:val="0"/>
          <w:numId w:val="2"/>
        </w:numPr>
        <w:bidi w:val="0"/>
        <w:spacing w:line="360" w:lineRule="auto"/>
        <w:ind w:right="0"/>
        <w:jc w:val="left"/>
        <w:rPr>
          <w:rFonts w:ascii="Calibri" w:hAnsi="Calibri"/>
          <w:b w:val="1"/>
          <w:bCs w:val="1"/>
          <w:rtl w:val="0"/>
          <w:lang w:val="pt-PT"/>
        </w:rPr>
      </w:pPr>
      <w:r>
        <w:rPr>
          <w:rFonts w:ascii="Times New Roman" w:hAnsi="Times New Roman"/>
          <w:b w:val="1"/>
          <w:bCs w:val="1"/>
          <w:rtl w:val="0"/>
          <w:lang w:val="pt-PT"/>
        </w:rPr>
        <w:t>ASPECTOS LEGAIS DO BENEF</w:t>
      </w:r>
      <w:r>
        <w:rPr>
          <w:rFonts w:ascii="Times New Roman" w:hAnsi="Times New Roman" w:hint="default"/>
          <w:b w:val="1"/>
          <w:bCs w:val="1"/>
          <w:rtl w:val="0"/>
          <w:lang w:val="pt-PT"/>
        </w:rPr>
        <w:t>Í</w:t>
      </w:r>
      <w:r>
        <w:rPr>
          <w:rFonts w:ascii="Times New Roman" w:hAnsi="Times New Roman"/>
          <w:b w:val="1"/>
          <w:bCs w:val="1"/>
          <w:rtl w:val="0"/>
          <w:lang w:val="pt-PT"/>
        </w:rPr>
        <w:t>CIO DE PRESTA</w:t>
      </w:r>
      <w:r>
        <w:rPr>
          <w:rFonts w:ascii="Times New Roman" w:hAnsi="Times New Roman" w:hint="default"/>
          <w:b w:val="1"/>
          <w:bCs w:val="1"/>
          <w:rtl w:val="0"/>
          <w:lang w:val="pt-PT"/>
        </w:rPr>
        <w:t>ÇÃ</w:t>
      </w:r>
      <w:r>
        <w:rPr>
          <w:rFonts w:ascii="Times New Roman" w:hAnsi="Times New Roman"/>
          <w:b w:val="1"/>
          <w:bCs w:val="1"/>
          <w:rtl w:val="0"/>
          <w:lang w:val="pt-PT"/>
        </w:rPr>
        <w:t>O CONTINUADA</w:t>
      </w:r>
    </w:p>
    <w:p>
      <w:pPr>
        <w:pStyle w:val="Corpo A"/>
        <w:spacing w:line="360" w:lineRule="auto"/>
        <w:jc w:val="center"/>
        <w:rPr>
          <w:b w:val="1"/>
          <w:bCs w:val="1"/>
        </w:rPr>
      </w:pPr>
    </w:p>
    <w:p>
      <w:pPr>
        <w:pStyle w:val="Corpo A"/>
        <w:spacing w:line="360" w:lineRule="auto"/>
        <w:jc w:val="both"/>
      </w:pPr>
      <w:r>
        <w:rPr>
          <w:rStyle w:val="Nenhum A"/>
        </w:rPr>
        <w:tab/>
      </w:r>
      <w:ins w:id="256" w:date="2022-05-05T14:43:15Z" w:author="oculto">
        <w:r>
          <w:rPr>
            <w:rtl w:val="0"/>
            <w:lang w:val="en-US"/>
          </w:rPr>
          <w:t xml:space="preserve">Antes de </w:t>
        </w:r>
      </w:ins>
      <w:ins w:id="257" w:date="2022-05-05T14:43:15Z" w:author="oculto">
        <w:r>
          <w:rPr>
            <w:rtl w:val="0"/>
            <w:lang w:val="pt-PT"/>
          </w:rPr>
          <w:t>analisar as concep</w:t>
        </w:r>
      </w:ins>
      <w:ins w:id="258" w:date="2022-05-05T14:43:15Z" w:author="oculto">
        <w:r>
          <w:rPr>
            <w:rtl w:val="0"/>
            <w:lang w:val="pt-PT"/>
          </w:rPr>
          <w:t>çõ</w:t>
        </w:r>
      </w:ins>
      <w:ins w:id="259" w:date="2022-05-05T14:43:15Z" w:author="oculto">
        <w:r>
          <w:rPr>
            <w:rtl w:val="0"/>
            <w:lang w:val="pt-PT"/>
          </w:rPr>
          <w:t>es de pobreza mobilizadas de forma expl</w:t>
        </w:r>
      </w:ins>
      <w:ins w:id="260" w:date="2022-05-05T14:43:15Z" w:author="oculto">
        <w:r>
          <w:rPr>
            <w:rStyle w:val="Nenhum A"/>
            <w:rtl w:val="0"/>
          </w:rPr>
          <w:t>í</w:t>
        </w:r>
      </w:ins>
      <w:ins w:id="261" w:date="2022-05-05T14:43:15Z" w:author="oculto">
        <w:r>
          <w:rPr>
            <w:rtl w:val="0"/>
            <w:lang w:val="it-IT"/>
          </w:rPr>
          <w:t>cita e impl</w:t>
        </w:r>
      </w:ins>
      <w:ins w:id="262" w:date="2022-05-05T14:43:15Z" w:author="oculto">
        <w:r>
          <w:rPr>
            <w:rStyle w:val="Nenhum A"/>
            <w:rtl w:val="0"/>
          </w:rPr>
          <w:t>í</w:t>
        </w:r>
      </w:ins>
      <w:ins w:id="263" w:date="2022-05-05T14:43:15Z" w:author="oculto">
        <w:r>
          <w:rPr>
            <w:rtl w:val="0"/>
            <w:lang w:val="pt-PT"/>
          </w:rPr>
          <w:t>cita em parte da legisla</w:t>
        </w:r>
      </w:ins>
      <w:ins w:id="264" w:date="2022-05-05T14:43:15Z" w:author="oculto">
        <w:r>
          <w:rPr>
            <w:rtl w:val="0"/>
            <w:lang w:val="pt-PT"/>
          </w:rPr>
          <w:t>çã</w:t>
        </w:r>
      </w:ins>
      <w:ins w:id="265" w:date="2022-05-05T14:43:15Z" w:author="oculto">
        <w:r>
          <w:rPr>
            <w:rtl w:val="0"/>
            <w:lang w:val="pt-PT"/>
          </w:rPr>
          <w:t>o que visa erradic</w:t>
        </w:r>
      </w:ins>
      <w:ins w:id="266" w:date="2022-05-05T14:43:15Z" w:author="oculto">
        <w:r>
          <w:rPr>
            <w:rStyle w:val="Nenhum A"/>
            <w:rtl w:val="0"/>
          </w:rPr>
          <w:t>á</w:t>
        </w:r>
      </w:ins>
      <w:ins w:id="267" w:date="2022-05-05T14:43:15Z" w:author="oculto">
        <w:r>
          <w:rPr>
            <w:rStyle w:val="Nenhum A"/>
            <w:rtl w:val="0"/>
          </w:rPr>
          <w:t>-la</w:t>
        </w:r>
      </w:ins>
      <w:ins w:id="268" w:date="2022-05-05T14:43:15Z" w:author="oculto">
        <w:r>
          <w:rPr>
            <w:rtl w:val="0"/>
            <w:lang w:val="en-US"/>
          </w:rPr>
          <w:t xml:space="preserve"> é </w:t>
        </w:r>
      </w:ins>
      <w:ins w:id="269" w:date="2022-05-05T14:43:15Z" w:author="oculto">
        <w:r>
          <w:rPr>
            <w:rtl w:val="0"/>
            <w:lang w:val="en-US"/>
          </w:rPr>
          <w:t>preciso apresentar essa legisla</w:t>
        </w:r>
      </w:ins>
      <w:ins w:id="270" w:date="2022-05-05T14:43:15Z" w:author="oculto">
        <w:r>
          <w:rPr>
            <w:rtl w:val="0"/>
            <w:lang w:val="en-US"/>
          </w:rPr>
          <w:t>çã</w:t>
        </w:r>
      </w:ins>
      <w:ins w:id="271" w:date="2022-05-05T14:43:15Z" w:author="oculto">
        <w:r>
          <w:rPr>
            <w:rtl w:val="0"/>
            <w:lang w:val="en-US"/>
          </w:rPr>
          <w:t xml:space="preserve">o com um pouco mais de detalhe. Nesse sentido, </w:t>
        </w:r>
      </w:ins>
      <w:ins w:id="272" w:date="2022-05-05T14:43:15Z" w:author="oculto">
        <w:r>
          <w:rPr>
            <w:rtl w:val="0"/>
            <w:lang w:val="pt-PT"/>
          </w:rPr>
          <w:t xml:space="preserve">o BPC </w:t>
        </w:r>
      </w:ins>
      <w:ins w:id="273" w:date="2022-05-05T14:43:15Z" w:author="oculto">
        <w:r>
          <w:rPr>
            <w:rtl w:val="0"/>
            <w:lang w:val="en-US"/>
          </w:rPr>
          <w:t>pode ser compreendido</w:t>
        </w:r>
      </w:ins>
      <w:ins w:id="274" w:date="2022-05-05T14:43:15Z" w:author="oculto">
        <w:r>
          <w:rPr>
            <w:rtl w:val="0"/>
            <w:lang w:val="es-ES_tradnl"/>
          </w:rPr>
          <w:t xml:space="preserve"> como pol</w:t>
        </w:r>
      </w:ins>
      <w:ins w:id="275" w:date="2022-05-05T14:43:15Z" w:author="oculto">
        <w:r>
          <w:rPr>
            <w:rStyle w:val="Nenhum A"/>
            <w:rtl w:val="0"/>
          </w:rPr>
          <w:t>í</w:t>
        </w:r>
      </w:ins>
      <w:ins w:id="276" w:date="2022-05-05T14:43:15Z" w:author="oculto">
        <w:r>
          <w:rPr>
            <w:rtl w:val="0"/>
            <w:lang w:val="pt-PT"/>
          </w:rPr>
          <w:t xml:space="preserve">tica voltada </w:t>
        </w:r>
      </w:ins>
      <w:ins w:id="277" w:date="2022-05-05T14:43:15Z" w:author="oculto">
        <w:r>
          <w:rPr>
            <w:rtl w:val="0"/>
            <w:lang w:val="en-US"/>
          </w:rPr>
          <w:t>para garantia daquilo que est</w:t>
        </w:r>
      </w:ins>
      <w:ins w:id="278" w:date="2022-05-05T14:43:15Z" w:author="oculto">
        <w:r>
          <w:rPr>
            <w:rtl w:val="0"/>
            <w:lang w:val="en-US"/>
          </w:rPr>
          <w:t xml:space="preserve">á </w:t>
        </w:r>
      </w:ins>
      <w:ins w:id="279" w:date="2022-05-05T14:43:15Z" w:author="oculto">
        <w:r>
          <w:rPr>
            <w:rtl w:val="0"/>
            <w:lang w:val="en-US"/>
          </w:rPr>
          <w:t xml:space="preserve">previsto no </w:t>
        </w:r>
      </w:ins>
      <w:ins w:id="280" w:date="2022-05-05T14:43:15Z" w:author="oculto">
        <w:r>
          <w:rPr>
            <w:rtl w:val="0"/>
            <w:lang w:val="it-IT"/>
          </w:rPr>
          <w:t xml:space="preserve">inciso III, </w:t>
        </w:r>
      </w:ins>
      <w:ins w:id="281" w:date="2022-05-05T14:43:15Z" w:author="oculto">
        <w:r>
          <w:rPr>
            <w:rtl w:val="0"/>
            <w:lang w:val="en-US"/>
          </w:rPr>
          <w:t>d</w:t>
        </w:r>
      </w:ins>
      <w:ins w:id="282" w:date="2022-05-05T14:43:15Z" w:author="oculto">
        <w:r>
          <w:rPr>
            <w:rtl w:val="0"/>
            <w:lang w:val="pt-PT"/>
          </w:rPr>
          <w:t>o artigo 3</w:t>
        </w:r>
      </w:ins>
      <w:ins w:id="283" w:date="2022-05-05T14:43:15Z" w:author="oculto">
        <w:r>
          <w:rPr>
            <w:rtl w:val="0"/>
            <w:lang w:val="en-US"/>
          </w:rPr>
          <w:t xml:space="preserve">º </w:t>
        </w:r>
      </w:ins>
      <w:ins w:id="284" w:date="2022-05-05T14:43:15Z" w:author="oculto">
        <w:r>
          <w:rPr>
            <w:rtl w:val="0"/>
            <w:lang w:val="pt-PT"/>
          </w:rPr>
          <w:t>da Constitui</w:t>
        </w:r>
      </w:ins>
      <w:ins w:id="285" w:date="2022-05-05T14:43:15Z" w:author="oculto">
        <w:r>
          <w:rPr>
            <w:rtl w:val="0"/>
            <w:lang w:val="pt-PT"/>
          </w:rPr>
          <w:t>çã</w:t>
        </w:r>
      </w:ins>
      <w:ins w:id="286" w:date="2022-05-05T14:43:15Z" w:author="oculto">
        <w:r>
          <w:rPr>
            <w:rtl w:val="0"/>
            <w:lang w:val="pt-PT"/>
          </w:rPr>
          <w:t xml:space="preserve">o Federal, </w:t>
        </w:r>
      </w:ins>
      <w:ins w:id="287" w:date="2022-05-05T14:43:15Z" w:author="oculto">
        <w:r>
          <w:rPr>
            <w:rtl w:val="0"/>
            <w:lang w:val="en-US"/>
          </w:rPr>
          <w:t>a saber</w:t>
        </w:r>
      </w:ins>
      <w:ins w:id="288" w:date="2022-05-05T14:43:15Z" w:author="oculto">
        <w:r>
          <w:rPr>
            <w:rStyle w:val="Nenhum A"/>
            <w:rtl w:val="0"/>
          </w:rPr>
          <w:t xml:space="preserve">: </w:t>
        </w:r>
      </w:ins>
      <w:ins w:id="289" w:date="2022-05-05T14:43:15Z" w:author="oculto">
        <w:r>
          <w:rPr>
            <w:rtl w:val="0"/>
            <w:lang w:val="en-US"/>
          </w:rPr>
          <w:t>“</w:t>
        </w:r>
      </w:ins>
      <w:ins w:id="290" w:date="2022-05-05T14:43:15Z" w:author="oculto">
        <w:r>
          <w:rPr>
            <w:rtl w:val="0"/>
            <w:lang w:val="pt-PT"/>
          </w:rPr>
          <w:t>erradicar a pobreza e a marginaliza</w:t>
        </w:r>
      </w:ins>
      <w:ins w:id="291" w:date="2022-05-05T14:43:15Z" w:author="oculto">
        <w:r>
          <w:rPr>
            <w:rtl w:val="0"/>
            <w:lang w:val="pt-PT"/>
          </w:rPr>
          <w:t>çã</w:t>
        </w:r>
      </w:ins>
      <w:ins w:id="292" w:date="2022-05-05T14:43:15Z" w:author="oculto">
        <w:r>
          <w:rPr>
            <w:rtl w:val="0"/>
            <w:lang w:val="pt-PT"/>
          </w:rPr>
          <w:t>o e reduzir as desigualdades sociais e regionai</w:t>
        </w:r>
      </w:ins>
      <w:ins w:id="293" w:date="2022-05-05T14:43:15Z" w:author="oculto">
        <w:r>
          <w:rPr>
            <w:rtl w:val="0"/>
            <w:lang w:val="en-US"/>
          </w:rPr>
          <w:t>s</w:t>
        </w:r>
      </w:ins>
      <w:ins w:id="294" w:date="2022-05-05T14:43:15Z" w:author="oculto">
        <w:r>
          <w:rPr>
            <w:rtl w:val="0"/>
            <w:lang w:val="en-US"/>
          </w:rPr>
          <w:t>”</w:t>
        </w:r>
      </w:ins>
      <w:ins w:id="295" w:date="2022-05-05T14:43:15Z" w:author="oculto">
        <w:r>
          <w:rPr>
            <w:rtl w:val="0"/>
            <w:lang w:val="en-US"/>
          </w:rPr>
          <w:t>. Por isso, esse cap</w:t>
        </w:r>
      </w:ins>
      <w:ins w:id="296" w:date="2022-05-05T14:43:15Z" w:author="oculto">
        <w:r>
          <w:rPr>
            <w:rtl w:val="0"/>
            <w:lang w:val="en-US"/>
          </w:rPr>
          <w:t>í</w:t>
        </w:r>
      </w:ins>
      <w:ins w:id="297" w:date="2022-05-05T14:43:15Z" w:author="oculto">
        <w:r>
          <w:rPr>
            <w:rtl w:val="0"/>
            <w:lang w:val="en-US"/>
          </w:rPr>
          <w:t>tulo ter</w:t>
        </w:r>
      </w:ins>
      <w:ins w:id="298" w:date="2022-05-05T14:43:15Z" w:author="oculto">
        <w:r>
          <w:rPr>
            <w:rtl w:val="0"/>
            <w:lang w:val="en-US"/>
          </w:rPr>
          <w:t xml:space="preserve">á </w:t>
        </w:r>
      </w:ins>
      <w:ins w:id="299" w:date="2022-05-05T14:43:15Z" w:author="oculto">
        <w:r>
          <w:rPr>
            <w:rtl w:val="0"/>
            <w:lang w:val="en-US"/>
          </w:rPr>
          <w:t>como objetivo apresentar os contornos mais fundamentais do Benef</w:t>
        </w:r>
      </w:ins>
      <w:ins w:id="300" w:date="2022-05-05T14:43:15Z" w:author="oculto">
        <w:r>
          <w:rPr>
            <w:rtl w:val="0"/>
            <w:lang w:val="en-US"/>
          </w:rPr>
          <w:t>í</w:t>
        </w:r>
      </w:ins>
      <w:ins w:id="301" w:date="2022-05-05T14:43:15Z" w:author="oculto">
        <w:r>
          <w:rPr>
            <w:rtl w:val="0"/>
            <w:lang w:val="en-US"/>
          </w:rPr>
          <w:t>cio de Presta</w:t>
        </w:r>
      </w:ins>
      <w:ins w:id="302" w:date="2022-05-05T14:43:15Z" w:author="oculto">
        <w:r>
          <w:rPr>
            <w:rtl w:val="0"/>
            <w:lang w:val="en-US"/>
          </w:rPr>
          <w:t>çã</w:t>
        </w:r>
      </w:ins>
      <w:ins w:id="303" w:date="2022-05-05T14:43:15Z" w:author="oculto">
        <w:r>
          <w:rPr>
            <w:rtl w:val="0"/>
            <w:lang w:val="en-US"/>
          </w:rPr>
          <w:t xml:space="preserve">o Continuada. </w:t>
        </w:r>
      </w:ins>
      <w:r>
        <w:rPr>
          <w:rtl w:val="0"/>
          <w:lang w:val="pt-PT"/>
        </w:rPr>
        <w:t xml:space="preserve">Ao </w:t>
      </w:r>
      <w:del w:id="304" w:date="2022-05-05T14:34:00Z" w:author="oculto">
        <w:r>
          <w:rPr>
            <w:rtl w:val="0"/>
            <w:lang w:val="pt-PT"/>
          </w:rPr>
          <w:delText>estudarmos</w:delText>
        </w:r>
      </w:del>
      <w:ins w:id="305" w:date="2022-05-05T14:34:02Z" w:author="oculto">
        <w:r>
          <w:rPr>
            <w:rtl w:val="0"/>
            <w:lang w:val="en-US"/>
          </w:rPr>
          <w:t>analisarmos</w:t>
        </w:r>
      </w:ins>
      <w:r>
        <w:rPr>
          <w:rtl w:val="0"/>
          <w:lang w:val="pt-PT"/>
        </w:rPr>
        <w:t xml:space="preserve"> os aspectos legais do BPC verificamos, antes de qualquer coisa, o car</w:t>
      </w:r>
      <w:r>
        <w:rPr>
          <w:rStyle w:val="Nenhum A"/>
          <w:rtl w:val="0"/>
        </w:rPr>
        <w:t>á</w:t>
      </w:r>
      <w:r>
        <w:rPr>
          <w:rStyle w:val="Nenhum A"/>
          <w:rtl w:val="0"/>
        </w:rPr>
        <w:t>ter sist</w:t>
      </w:r>
      <w:r>
        <w:rPr>
          <w:rStyle w:val="Nenhum A"/>
          <w:rtl w:val="0"/>
        </w:rPr>
        <w:t>ê</w:t>
      </w:r>
      <w:r>
        <w:rPr>
          <w:rtl w:val="0"/>
          <w:lang w:val="pt-PT"/>
        </w:rPr>
        <w:t>mico do programa dentro do ordenamento p</w:t>
      </w:r>
      <w:r>
        <w:rPr>
          <w:rStyle w:val="Nenhum A"/>
          <w:rtl w:val="0"/>
        </w:rPr>
        <w:t>á</w:t>
      </w:r>
      <w:r>
        <w:rPr>
          <w:rtl w:val="0"/>
          <w:lang w:val="pt-PT"/>
        </w:rPr>
        <w:t>trio, abrangendo a fundamenta</w:t>
      </w:r>
      <w:r>
        <w:rPr>
          <w:rtl w:val="0"/>
          <w:lang w:val="pt-PT"/>
        </w:rPr>
        <w:t>çã</w:t>
      </w:r>
      <w:r>
        <w:rPr>
          <w:rtl w:val="0"/>
          <w:lang w:val="es-ES_tradnl"/>
        </w:rPr>
        <w:t>o constitucional principiol</w:t>
      </w:r>
      <w:r>
        <w:rPr>
          <w:rtl w:val="0"/>
          <w:lang w:val="es-ES_tradnl"/>
        </w:rPr>
        <w:t>ó</w:t>
      </w:r>
      <w:r>
        <w:rPr>
          <w:rStyle w:val="Nenhum A"/>
          <w:rtl w:val="0"/>
        </w:rPr>
        <w:t>gica, a normatiza</w:t>
      </w:r>
      <w:r>
        <w:rPr>
          <w:rtl w:val="0"/>
          <w:lang w:val="pt-PT"/>
        </w:rPr>
        <w:t>çã</w:t>
      </w:r>
      <w:r>
        <w:rPr>
          <w:rtl w:val="0"/>
          <w:lang w:val="pt-PT"/>
        </w:rPr>
        <w:t xml:space="preserve">o Federal, e o detalhamento regulamentar efetuado pelos </w:t>
      </w:r>
      <w:r>
        <w:rPr>
          <w:rStyle w:val="Nenhum A"/>
          <w:rtl w:val="0"/>
        </w:rPr>
        <w:t>Ó</w:t>
      </w:r>
      <w:r>
        <w:rPr>
          <w:rStyle w:val="Nenhum A"/>
          <w:rtl w:val="0"/>
        </w:rPr>
        <w:t>rg</w:t>
      </w:r>
      <w:r>
        <w:rPr>
          <w:rtl w:val="0"/>
          <w:lang w:val="pt-PT"/>
        </w:rPr>
        <w:t>ã</w:t>
      </w:r>
      <w:r>
        <w:rPr>
          <w:rtl w:val="0"/>
          <w:lang w:val="pt-PT"/>
        </w:rPr>
        <w:t>os e Entes Federais do executivo, gestores e reguladores do programa.</w:t>
      </w:r>
    </w:p>
    <w:p>
      <w:pPr>
        <w:pStyle w:val="Corpo A"/>
        <w:spacing w:line="360" w:lineRule="auto"/>
        <w:jc w:val="both"/>
      </w:pPr>
      <w:r>
        <w:rPr>
          <w:rStyle w:val="Nenhum A"/>
          <w:rtl w:val="0"/>
        </w:rPr>
        <w:tab/>
        <w:t xml:space="preserve"> </w:t>
      </w:r>
    </w:p>
    <w:p>
      <w:pPr>
        <w:pStyle w:val="Corpo A"/>
        <w:spacing w:line="360" w:lineRule="auto"/>
        <w:jc w:val="both"/>
        <w:rPr>
          <w:caps w:val="1"/>
        </w:rPr>
      </w:pPr>
      <w:r>
        <w:rPr>
          <w:caps w:val="1"/>
          <w:rtl w:val="0"/>
          <w:lang w:val="pt-PT"/>
        </w:rPr>
        <w:t>1.1 O BPC na Constitui</w:t>
      </w:r>
      <w:r>
        <w:rPr>
          <w:caps w:val="1"/>
          <w:rtl w:val="0"/>
          <w:lang w:val="pt-PT"/>
        </w:rPr>
        <w:t>çã</w:t>
      </w:r>
      <w:r>
        <w:rPr>
          <w:caps w:val="1"/>
          <w:rtl w:val="0"/>
          <w:lang w:val="pt-PT"/>
        </w:rPr>
        <w:t>o Federal de 1988</w:t>
      </w:r>
      <w:del w:id="306" w:date="2022-05-05T14:36:14Z" w:author="oculto">
        <w:r>
          <w:rPr>
            <w:caps w:val="1"/>
            <w:rtl w:val="0"/>
          </w:rPr>
          <w:delText>.</w:delText>
        </w:r>
      </w:del>
    </w:p>
    <w:p>
      <w:pPr>
        <w:pStyle w:val="Corpo A"/>
        <w:spacing w:line="360" w:lineRule="auto"/>
        <w:jc w:val="both"/>
      </w:pPr>
    </w:p>
    <w:p>
      <w:pPr>
        <w:pStyle w:val="Corpo A"/>
        <w:spacing w:line="360" w:lineRule="auto"/>
        <w:ind w:firstLine="851"/>
        <w:jc w:val="both"/>
      </w:pPr>
      <w:r>
        <w:rPr>
          <w:rtl w:val="0"/>
          <w:lang w:val="pt-PT"/>
        </w:rPr>
        <w:t>O Benef</w:t>
      </w:r>
      <w:r>
        <w:rPr>
          <w:rStyle w:val="Nenhum A"/>
          <w:rtl w:val="0"/>
        </w:rPr>
        <w:t>í</w:t>
      </w:r>
      <w:r>
        <w:rPr>
          <w:rtl w:val="0"/>
          <w:lang w:val="pt-PT"/>
        </w:rPr>
        <w:t>cio de Presta</w:t>
      </w:r>
      <w:r>
        <w:rPr>
          <w:rtl w:val="0"/>
          <w:lang w:val="pt-PT"/>
        </w:rPr>
        <w:t>çã</w:t>
      </w:r>
      <w:r>
        <w:rPr>
          <w:rtl w:val="0"/>
          <w:lang w:val="pt-PT"/>
        </w:rPr>
        <w:t>o Continuada est</w:t>
      </w:r>
      <w:r>
        <w:rPr>
          <w:rStyle w:val="Nenhum A"/>
          <w:rtl w:val="0"/>
        </w:rPr>
        <w:t xml:space="preserve">á </w:t>
      </w:r>
      <w:r>
        <w:rPr>
          <w:rtl w:val="0"/>
          <w:lang w:val="pt-PT"/>
        </w:rPr>
        <w:t>previsto no art. 203, inciso V, da Constitui</w:t>
      </w:r>
      <w:r>
        <w:rPr>
          <w:rtl w:val="0"/>
          <w:lang w:val="pt-PT"/>
        </w:rPr>
        <w:t>çã</w:t>
      </w:r>
      <w:r>
        <w:rPr>
          <w:rtl w:val="0"/>
          <w:lang w:val="pt-PT"/>
        </w:rPr>
        <w:t>o Federal, no cap</w:t>
      </w:r>
      <w:r>
        <w:rPr>
          <w:rStyle w:val="Nenhum A"/>
          <w:rtl w:val="0"/>
        </w:rPr>
        <w:t>í</w:t>
      </w:r>
      <w:r>
        <w:rPr>
          <w:rtl w:val="0"/>
          <w:lang w:val="pt-PT"/>
        </w:rPr>
        <w:t>tulo que trata da seguridade social:</w:t>
      </w:r>
    </w:p>
    <w:p>
      <w:pPr>
        <w:pStyle w:val="Corpo A"/>
        <w:ind w:firstLine="851"/>
        <w:jc w:val="both"/>
      </w:pPr>
    </w:p>
    <w:p>
      <w:pPr>
        <w:pStyle w:val="artigo"/>
        <w:tabs>
          <w:tab w:val="left" w:pos="851"/>
        </w:tabs>
        <w:spacing w:before="0" w:after="0"/>
        <w:ind w:left="2268" w:firstLine="0"/>
      </w:pPr>
      <w:r>
        <w:rPr>
          <w:rStyle w:val="Nenhum A"/>
          <w:rtl w:val="0"/>
          <w:lang w:val="pt-PT"/>
        </w:rPr>
        <w:t>Art.</w:t>
      </w:r>
      <w:r>
        <w:rPr>
          <w:rStyle w:val="Nenhum A"/>
          <w:rtl w:val="0"/>
          <w:lang w:val="pt-PT"/>
        </w:rPr>
        <w:t> </w:t>
      </w:r>
      <w:r>
        <w:rPr>
          <w:rStyle w:val="Nenhum A"/>
          <w:rtl w:val="0"/>
          <w:lang w:val="pt-PT"/>
        </w:rPr>
        <w:t>203.</w:t>
      </w:r>
      <w:r>
        <w:rPr>
          <w:rStyle w:val="Nenhum A"/>
          <w:rtl w:val="0"/>
          <w:lang w:val="pt-PT"/>
        </w:rPr>
        <w:t> </w:t>
      </w:r>
      <w:r>
        <w:rPr>
          <w:rStyle w:val="Nenhum A"/>
          <w:rtl w:val="0"/>
          <w:lang w:val="pt-PT"/>
        </w:rPr>
        <w:t>A assist</w:t>
      </w:r>
      <w:r>
        <w:rPr>
          <w:rStyle w:val="Nenhum A"/>
          <w:rtl w:val="0"/>
          <w:lang w:val="pt-PT"/>
        </w:rPr>
        <w:t>ê</w:t>
      </w:r>
      <w:r>
        <w:rPr>
          <w:rStyle w:val="Nenhum A"/>
          <w:rtl w:val="0"/>
          <w:lang w:val="pt-PT"/>
        </w:rPr>
        <w:t>ncia social ser</w:t>
      </w:r>
      <w:r>
        <w:rPr>
          <w:rStyle w:val="Nenhum A"/>
          <w:rtl w:val="0"/>
          <w:lang w:val="pt-PT"/>
        </w:rPr>
        <w:t xml:space="preserve">á </w:t>
      </w:r>
      <w:r>
        <w:rPr>
          <w:rStyle w:val="Nenhum A"/>
          <w:rtl w:val="0"/>
          <w:lang w:val="pt-PT"/>
        </w:rPr>
        <w:t>prestada a quem dela necessitar, independentemente de contribui</w:t>
      </w:r>
      <w:r>
        <w:rPr>
          <w:rStyle w:val="Nenhum A"/>
          <w:rtl w:val="0"/>
          <w:lang w:val="pt-PT"/>
        </w:rPr>
        <w:t>çã</w:t>
      </w:r>
      <w:r>
        <w:rPr>
          <w:rStyle w:val="Nenhum A"/>
          <w:rtl w:val="0"/>
          <w:lang w:val="pt-PT"/>
        </w:rPr>
        <w:t xml:space="preserve">o </w:t>
      </w:r>
      <w:r>
        <w:rPr>
          <w:rStyle w:val="Nenhum A"/>
          <w:rtl w:val="0"/>
          <w:lang w:val="pt-PT"/>
        </w:rPr>
        <w:t xml:space="preserve">à </w:t>
      </w:r>
      <w:r>
        <w:rPr>
          <w:rStyle w:val="Nenhum A"/>
          <w:rtl w:val="0"/>
          <w:lang w:val="pt-PT"/>
        </w:rPr>
        <w:t>seguridade social, e tem por objetivos:</w:t>
      </w:r>
    </w:p>
    <w:p>
      <w:pPr>
        <w:pStyle w:val="inciso"/>
        <w:tabs>
          <w:tab w:val="left" w:pos="851"/>
        </w:tabs>
        <w:spacing w:before="0" w:after="0"/>
        <w:ind w:left="2268" w:firstLine="0"/>
      </w:pPr>
      <w:r>
        <w:rPr>
          <w:rStyle w:val="Nenhum A"/>
          <w:rtl w:val="0"/>
          <w:lang w:val="pt-PT"/>
        </w:rPr>
        <w:t>I</w:t>
      </w:r>
      <w:r>
        <w:rPr>
          <w:rStyle w:val="Nenhum A"/>
          <w:rtl w:val="0"/>
          <w:lang w:val="pt-PT"/>
        </w:rPr>
        <w:t> </w:t>
      </w:r>
      <w:r>
        <w:rPr>
          <w:rStyle w:val="Nenhum A"/>
          <w:rtl w:val="0"/>
          <w:lang w:val="pt-PT"/>
        </w:rPr>
        <w:t>-</w:t>
      </w:r>
      <w:r>
        <w:rPr>
          <w:rStyle w:val="Nenhum A"/>
          <w:rtl w:val="0"/>
          <w:lang w:val="pt-PT"/>
        </w:rPr>
        <w:t xml:space="preserve">  </w:t>
      </w:r>
      <w:r>
        <w:rPr>
          <w:rStyle w:val="Nenhum A"/>
          <w:rtl w:val="0"/>
          <w:lang w:val="pt-PT"/>
        </w:rPr>
        <w:t>a prote</w:t>
      </w:r>
      <w:r>
        <w:rPr>
          <w:rStyle w:val="Nenhum A"/>
          <w:rtl w:val="0"/>
          <w:lang w:val="pt-PT"/>
        </w:rPr>
        <w:t>çã</w:t>
      </w:r>
      <w:r>
        <w:rPr>
          <w:rStyle w:val="Nenhum A"/>
          <w:rtl w:val="0"/>
          <w:lang w:val="pt-PT"/>
        </w:rPr>
        <w:t xml:space="preserve">o </w:t>
      </w:r>
      <w:r>
        <w:rPr>
          <w:rStyle w:val="Nenhum A"/>
          <w:rtl w:val="0"/>
          <w:lang w:val="pt-PT"/>
        </w:rPr>
        <w:t xml:space="preserve">à </w:t>
      </w:r>
      <w:r>
        <w:rPr>
          <w:rStyle w:val="Nenhum A"/>
          <w:rtl w:val="0"/>
          <w:lang w:val="pt-PT"/>
        </w:rPr>
        <w:t>fam</w:t>
      </w:r>
      <w:r>
        <w:rPr>
          <w:rStyle w:val="Nenhum A"/>
          <w:rtl w:val="0"/>
          <w:lang w:val="pt-PT"/>
        </w:rPr>
        <w:t>í</w:t>
      </w:r>
      <w:r>
        <w:rPr>
          <w:rStyle w:val="Nenhum A"/>
          <w:rtl w:val="0"/>
          <w:lang w:val="pt-PT"/>
        </w:rPr>
        <w:t xml:space="preserve">lia, </w:t>
      </w:r>
      <w:r>
        <w:rPr>
          <w:rStyle w:val="Nenhum A"/>
          <w:rtl w:val="0"/>
          <w:lang w:val="pt-PT"/>
        </w:rPr>
        <w:t xml:space="preserve">à </w:t>
      </w:r>
      <w:r>
        <w:rPr>
          <w:rStyle w:val="Nenhum A"/>
          <w:rtl w:val="0"/>
          <w:lang w:val="pt-PT"/>
        </w:rPr>
        <w:t xml:space="preserve">maternidade, </w:t>
      </w:r>
      <w:r>
        <w:rPr>
          <w:rStyle w:val="Nenhum A"/>
          <w:rtl w:val="0"/>
          <w:lang w:val="pt-PT"/>
        </w:rPr>
        <w:t xml:space="preserve">à </w:t>
      </w:r>
      <w:r>
        <w:rPr>
          <w:rStyle w:val="Nenhum A"/>
          <w:rtl w:val="0"/>
          <w:lang w:val="pt-PT"/>
        </w:rPr>
        <w:t>inf</w:t>
      </w:r>
      <w:r>
        <w:rPr>
          <w:rStyle w:val="Nenhum A"/>
          <w:rtl w:val="0"/>
          <w:lang w:val="pt-PT"/>
        </w:rPr>
        <w:t>â</w:t>
      </w:r>
      <w:r>
        <w:rPr>
          <w:rStyle w:val="Nenhum A"/>
          <w:rtl w:val="0"/>
          <w:lang w:val="pt-PT"/>
        </w:rPr>
        <w:t xml:space="preserve">ncia, </w:t>
      </w:r>
      <w:r>
        <w:rPr>
          <w:rStyle w:val="Nenhum A"/>
          <w:rtl w:val="0"/>
          <w:lang w:val="pt-PT"/>
        </w:rPr>
        <w:t xml:space="preserve">à </w:t>
      </w:r>
      <w:r>
        <w:rPr>
          <w:rStyle w:val="Nenhum A"/>
          <w:rtl w:val="0"/>
          <w:lang w:val="pt-PT"/>
        </w:rPr>
        <w:t>adolesc</w:t>
      </w:r>
      <w:r>
        <w:rPr>
          <w:rStyle w:val="Nenhum A"/>
          <w:rtl w:val="0"/>
          <w:lang w:val="pt-PT"/>
        </w:rPr>
        <w:t>ê</w:t>
      </w:r>
      <w:r>
        <w:rPr>
          <w:rStyle w:val="Nenhum A"/>
          <w:rtl w:val="0"/>
          <w:lang w:val="pt-PT"/>
        </w:rPr>
        <w:t xml:space="preserve">ncia e </w:t>
      </w:r>
      <w:r>
        <w:rPr>
          <w:rStyle w:val="Nenhum A"/>
          <w:rtl w:val="0"/>
          <w:lang w:val="pt-PT"/>
        </w:rPr>
        <w:t xml:space="preserve">à </w:t>
      </w:r>
      <w:r>
        <w:rPr>
          <w:rStyle w:val="Nenhum A"/>
          <w:rtl w:val="0"/>
          <w:lang w:val="pt-PT"/>
        </w:rPr>
        <w:t>velhice</w:t>
      </w:r>
    </w:p>
    <w:p>
      <w:pPr>
        <w:pStyle w:val="inciso"/>
        <w:tabs>
          <w:tab w:val="left" w:pos="851"/>
        </w:tabs>
        <w:spacing w:before="0" w:after="0"/>
        <w:ind w:left="2268" w:firstLine="0"/>
      </w:pPr>
      <w:r>
        <w:rPr>
          <w:rStyle w:val="Nenhum A"/>
          <w:rtl w:val="0"/>
          <w:lang w:val="pt-PT"/>
        </w:rPr>
        <w:t>II</w:t>
      </w:r>
      <w:r>
        <w:rPr>
          <w:rStyle w:val="Nenhum A"/>
          <w:rtl w:val="0"/>
          <w:lang w:val="pt-PT"/>
        </w:rPr>
        <w:t> </w:t>
      </w:r>
      <w:r>
        <w:rPr>
          <w:rStyle w:val="Nenhum A"/>
          <w:rtl w:val="0"/>
          <w:lang w:val="pt-PT"/>
        </w:rPr>
        <w:t>-</w:t>
      </w:r>
      <w:r>
        <w:rPr>
          <w:rStyle w:val="Nenhum A"/>
          <w:rtl w:val="0"/>
          <w:lang w:val="pt-PT"/>
        </w:rPr>
        <w:t xml:space="preserve">  </w:t>
      </w:r>
      <w:r>
        <w:rPr>
          <w:rStyle w:val="Nenhum A"/>
          <w:rtl w:val="0"/>
          <w:lang w:val="pt-PT"/>
        </w:rPr>
        <w:t xml:space="preserve">o amparo </w:t>
      </w:r>
      <w:r>
        <w:rPr>
          <w:rStyle w:val="Nenhum A"/>
          <w:rtl w:val="0"/>
          <w:lang w:val="pt-PT"/>
        </w:rPr>
        <w:t>à</w:t>
      </w:r>
      <w:r>
        <w:rPr>
          <w:rStyle w:val="Nenhum A"/>
          <w:rtl w:val="0"/>
          <w:lang w:val="pt-PT"/>
        </w:rPr>
        <w:t>s crian</w:t>
      </w:r>
      <w:r>
        <w:rPr>
          <w:rStyle w:val="Nenhum A"/>
          <w:rtl w:val="0"/>
          <w:lang w:val="pt-PT"/>
        </w:rPr>
        <w:t>ç</w:t>
      </w:r>
      <w:r>
        <w:rPr>
          <w:rStyle w:val="Nenhum A"/>
          <w:rtl w:val="0"/>
          <w:lang w:val="pt-PT"/>
        </w:rPr>
        <w:t>as e adolescentes carentes;</w:t>
      </w:r>
    </w:p>
    <w:p>
      <w:pPr>
        <w:pStyle w:val="inciso"/>
        <w:tabs>
          <w:tab w:val="left" w:pos="851"/>
        </w:tabs>
        <w:spacing w:before="0" w:after="0"/>
        <w:ind w:left="2268" w:firstLine="0"/>
      </w:pPr>
      <w:r>
        <w:rPr>
          <w:rStyle w:val="Nenhum A"/>
          <w:rtl w:val="0"/>
          <w:lang w:val="pt-PT"/>
        </w:rPr>
        <w:t>III</w:t>
      </w:r>
      <w:r>
        <w:rPr>
          <w:rStyle w:val="Nenhum A"/>
          <w:rtl w:val="0"/>
          <w:lang w:val="pt-PT"/>
        </w:rPr>
        <w:t> </w:t>
      </w:r>
      <w:r>
        <w:rPr>
          <w:rStyle w:val="Nenhum A"/>
          <w:rtl w:val="0"/>
          <w:lang w:val="pt-PT"/>
        </w:rPr>
        <w:t>-</w:t>
      </w:r>
      <w:r>
        <w:rPr>
          <w:rStyle w:val="Nenhum A"/>
          <w:rtl w:val="0"/>
          <w:lang w:val="pt-PT"/>
        </w:rPr>
        <w:t xml:space="preserve">  </w:t>
      </w:r>
      <w:r>
        <w:rPr>
          <w:rStyle w:val="Nenhum A"/>
          <w:rtl w:val="0"/>
          <w:lang w:val="pt-PT"/>
        </w:rPr>
        <w:t>a promo</w:t>
      </w:r>
      <w:r>
        <w:rPr>
          <w:rStyle w:val="Nenhum A"/>
          <w:rtl w:val="0"/>
          <w:lang w:val="pt-PT"/>
        </w:rPr>
        <w:t>çã</w:t>
      </w:r>
      <w:r>
        <w:rPr>
          <w:rStyle w:val="Nenhum A"/>
          <w:rtl w:val="0"/>
          <w:lang w:val="pt-PT"/>
        </w:rPr>
        <w:t>o da integra</w:t>
      </w:r>
      <w:r>
        <w:rPr>
          <w:rStyle w:val="Nenhum A"/>
          <w:rtl w:val="0"/>
          <w:lang w:val="pt-PT"/>
        </w:rPr>
        <w:t>çã</w:t>
      </w:r>
      <w:r>
        <w:rPr>
          <w:rStyle w:val="Nenhum A"/>
          <w:rtl w:val="0"/>
          <w:lang w:val="pt-PT"/>
        </w:rPr>
        <w:t>o ao mercado de trabalho;</w:t>
      </w:r>
    </w:p>
    <w:p>
      <w:pPr>
        <w:pStyle w:val="inciso"/>
        <w:tabs>
          <w:tab w:val="left" w:pos="851"/>
        </w:tabs>
        <w:spacing w:before="0" w:after="0"/>
        <w:ind w:left="2268" w:firstLine="0"/>
      </w:pPr>
      <w:r>
        <w:rPr>
          <w:rStyle w:val="Nenhum A"/>
          <w:rtl w:val="0"/>
          <w:lang w:val="pt-PT"/>
        </w:rPr>
        <w:t>IV</w:t>
      </w:r>
      <w:r>
        <w:rPr>
          <w:rStyle w:val="Nenhum A"/>
          <w:rtl w:val="0"/>
          <w:lang w:val="pt-PT"/>
        </w:rPr>
        <w:t> </w:t>
      </w:r>
      <w:r>
        <w:rPr>
          <w:rStyle w:val="Nenhum A"/>
          <w:rtl w:val="0"/>
          <w:lang w:val="pt-PT"/>
        </w:rPr>
        <w:t>-</w:t>
      </w:r>
      <w:r>
        <w:rPr>
          <w:rStyle w:val="Nenhum A"/>
          <w:rtl w:val="0"/>
          <w:lang w:val="pt-PT"/>
        </w:rPr>
        <w:t xml:space="preserve">  </w:t>
      </w:r>
      <w:r>
        <w:rPr>
          <w:rStyle w:val="Nenhum A"/>
          <w:rtl w:val="0"/>
          <w:lang w:val="pt-PT"/>
        </w:rPr>
        <w:t>a habilita</w:t>
      </w:r>
      <w:r>
        <w:rPr>
          <w:rStyle w:val="Nenhum A"/>
          <w:rtl w:val="0"/>
          <w:lang w:val="pt-PT"/>
        </w:rPr>
        <w:t>çã</w:t>
      </w:r>
      <w:r>
        <w:rPr>
          <w:rStyle w:val="Nenhum A"/>
          <w:rtl w:val="0"/>
          <w:lang w:val="pt-PT"/>
        </w:rPr>
        <w:t>o e reabilita</w:t>
      </w:r>
      <w:r>
        <w:rPr>
          <w:rStyle w:val="Nenhum A"/>
          <w:rtl w:val="0"/>
          <w:lang w:val="pt-PT"/>
        </w:rPr>
        <w:t>çã</w:t>
      </w:r>
      <w:r>
        <w:rPr>
          <w:rStyle w:val="Nenhum A"/>
          <w:rtl w:val="0"/>
          <w:lang w:val="pt-PT"/>
        </w:rPr>
        <w:t>o das pessoas portadoras de defici</w:t>
      </w:r>
      <w:r>
        <w:rPr>
          <w:rStyle w:val="Nenhum A"/>
          <w:rtl w:val="0"/>
          <w:lang w:val="pt-PT"/>
        </w:rPr>
        <w:t>ê</w:t>
      </w:r>
      <w:r>
        <w:rPr>
          <w:rStyle w:val="Nenhum A"/>
          <w:rtl w:val="0"/>
          <w:lang w:val="pt-PT"/>
        </w:rPr>
        <w:t>ncia e a promo</w:t>
      </w:r>
      <w:r>
        <w:rPr>
          <w:rStyle w:val="Nenhum A"/>
          <w:rtl w:val="0"/>
          <w:lang w:val="pt-PT"/>
        </w:rPr>
        <w:t>çã</w:t>
      </w:r>
      <w:r>
        <w:rPr>
          <w:rStyle w:val="Nenhum A"/>
          <w:rtl w:val="0"/>
          <w:lang w:val="pt-PT"/>
        </w:rPr>
        <w:t>o de sua integra</w:t>
      </w:r>
      <w:r>
        <w:rPr>
          <w:rStyle w:val="Nenhum A"/>
          <w:rtl w:val="0"/>
          <w:lang w:val="pt-PT"/>
        </w:rPr>
        <w:t>çã</w:t>
      </w:r>
      <w:r>
        <w:rPr>
          <w:rStyle w:val="Nenhum A"/>
          <w:rtl w:val="0"/>
          <w:lang w:val="pt-PT"/>
        </w:rPr>
        <w:t xml:space="preserve">o </w:t>
      </w:r>
      <w:r>
        <w:rPr>
          <w:rStyle w:val="Nenhum A"/>
          <w:rtl w:val="0"/>
          <w:lang w:val="pt-PT"/>
        </w:rPr>
        <w:t xml:space="preserve">à </w:t>
      </w:r>
      <w:r>
        <w:rPr>
          <w:rStyle w:val="Nenhum A"/>
          <w:rtl w:val="0"/>
          <w:lang w:val="pt-PT"/>
        </w:rPr>
        <w:t>vida comunit</w:t>
      </w:r>
      <w:r>
        <w:rPr>
          <w:rStyle w:val="Nenhum A"/>
          <w:rtl w:val="0"/>
          <w:lang w:val="pt-PT"/>
        </w:rPr>
        <w:t>á</w:t>
      </w:r>
      <w:r>
        <w:rPr>
          <w:rStyle w:val="Nenhum A"/>
          <w:rtl w:val="0"/>
          <w:lang w:val="pt-PT"/>
        </w:rPr>
        <w:t>ria;</w:t>
      </w:r>
    </w:p>
    <w:p>
      <w:pPr>
        <w:pStyle w:val="inciso"/>
        <w:tabs>
          <w:tab w:val="left" w:pos="851"/>
        </w:tabs>
        <w:spacing w:before="0" w:after="0"/>
        <w:ind w:left="2268" w:firstLine="0"/>
        <w:rPr>
          <w:i w:val="1"/>
          <w:iCs w:val="1"/>
        </w:rPr>
      </w:pPr>
      <w:r>
        <w:rPr>
          <w:i w:val="1"/>
          <w:iCs w:val="1"/>
          <w:rtl w:val="0"/>
          <w:lang w:val="pt-PT"/>
        </w:rPr>
        <w:t> </w:t>
      </w:r>
      <w:r>
        <w:rPr>
          <w:i w:val="1"/>
          <w:iCs w:val="1"/>
          <w:rtl w:val="0"/>
          <w:lang w:val="pt-PT"/>
        </w:rPr>
        <w:t>V</w:t>
      </w:r>
      <w:r>
        <w:rPr>
          <w:i w:val="1"/>
          <w:iCs w:val="1"/>
          <w:rtl w:val="0"/>
          <w:lang w:val="pt-PT"/>
        </w:rPr>
        <w:t> </w:t>
      </w:r>
      <w:r>
        <w:rPr>
          <w:i w:val="1"/>
          <w:iCs w:val="1"/>
          <w:rtl w:val="0"/>
          <w:lang w:val="pt-PT"/>
        </w:rPr>
        <w:t>-</w:t>
      </w:r>
      <w:r>
        <w:rPr>
          <w:i w:val="1"/>
          <w:iCs w:val="1"/>
          <w:rtl w:val="0"/>
          <w:lang w:val="pt-PT"/>
        </w:rPr>
        <w:t xml:space="preserve">  </w:t>
      </w:r>
      <w:r>
        <w:rPr>
          <w:i w:val="1"/>
          <w:iCs w:val="1"/>
          <w:rtl w:val="0"/>
          <w:lang w:val="pt-PT"/>
        </w:rPr>
        <w:t>a garantia de um sal</w:t>
      </w:r>
      <w:r>
        <w:rPr>
          <w:i w:val="1"/>
          <w:iCs w:val="1"/>
          <w:rtl w:val="0"/>
          <w:lang w:val="pt-PT"/>
        </w:rPr>
        <w:t>á</w:t>
      </w:r>
      <w:r>
        <w:rPr>
          <w:i w:val="1"/>
          <w:iCs w:val="1"/>
          <w:rtl w:val="0"/>
          <w:lang w:val="pt-PT"/>
        </w:rPr>
        <w:t>rio m</w:t>
      </w:r>
      <w:r>
        <w:rPr>
          <w:i w:val="1"/>
          <w:iCs w:val="1"/>
          <w:rtl w:val="0"/>
          <w:lang w:val="pt-PT"/>
        </w:rPr>
        <w:t>í</w:t>
      </w:r>
      <w:r>
        <w:rPr>
          <w:i w:val="1"/>
          <w:iCs w:val="1"/>
          <w:rtl w:val="0"/>
          <w:lang w:val="pt-PT"/>
        </w:rPr>
        <w:t>nimo de benef</w:t>
      </w:r>
      <w:r>
        <w:rPr>
          <w:i w:val="1"/>
          <w:iCs w:val="1"/>
          <w:rtl w:val="0"/>
          <w:lang w:val="pt-PT"/>
        </w:rPr>
        <w:t>í</w:t>
      </w:r>
      <w:r>
        <w:rPr>
          <w:i w:val="1"/>
          <w:iCs w:val="1"/>
          <w:rtl w:val="0"/>
          <w:lang w:val="pt-PT"/>
        </w:rPr>
        <w:t xml:space="preserve">cio mensal </w:t>
      </w:r>
      <w:r>
        <w:rPr>
          <w:i w:val="1"/>
          <w:iCs w:val="1"/>
          <w:rtl w:val="0"/>
          <w:lang w:val="pt-PT"/>
        </w:rPr>
        <w:t xml:space="preserve">à </w:t>
      </w:r>
      <w:r>
        <w:rPr>
          <w:i w:val="1"/>
          <w:iCs w:val="1"/>
          <w:rtl w:val="0"/>
          <w:lang w:val="pt-PT"/>
        </w:rPr>
        <w:t>pessoa portadora de defici</w:t>
      </w:r>
      <w:r>
        <w:rPr>
          <w:i w:val="1"/>
          <w:iCs w:val="1"/>
          <w:rtl w:val="0"/>
          <w:lang w:val="pt-PT"/>
        </w:rPr>
        <w:t>ê</w:t>
      </w:r>
      <w:r>
        <w:rPr>
          <w:i w:val="1"/>
          <w:iCs w:val="1"/>
          <w:rtl w:val="0"/>
          <w:lang w:val="pt-PT"/>
        </w:rPr>
        <w:t>ncia e ao idoso que comprovem n</w:t>
      </w:r>
      <w:r>
        <w:rPr>
          <w:i w:val="1"/>
          <w:iCs w:val="1"/>
          <w:rtl w:val="0"/>
          <w:lang w:val="pt-PT"/>
        </w:rPr>
        <w:t>ã</w:t>
      </w:r>
      <w:r>
        <w:rPr>
          <w:i w:val="1"/>
          <w:iCs w:val="1"/>
          <w:rtl w:val="0"/>
          <w:lang w:val="pt-PT"/>
        </w:rPr>
        <w:t xml:space="preserve">o possuir meios de prover </w:t>
      </w:r>
      <w:r>
        <w:rPr>
          <w:i w:val="1"/>
          <w:iCs w:val="1"/>
          <w:rtl w:val="0"/>
          <w:lang w:val="pt-PT"/>
        </w:rPr>
        <w:t xml:space="preserve">à </w:t>
      </w:r>
      <w:r>
        <w:rPr>
          <w:i w:val="1"/>
          <w:iCs w:val="1"/>
          <w:rtl w:val="0"/>
          <w:lang w:val="pt-PT"/>
        </w:rPr>
        <w:t>pr</w:t>
      </w:r>
      <w:r>
        <w:rPr>
          <w:i w:val="1"/>
          <w:iCs w:val="1"/>
          <w:rtl w:val="0"/>
          <w:lang w:val="pt-PT"/>
        </w:rPr>
        <w:t>ó</w:t>
      </w:r>
      <w:r>
        <w:rPr>
          <w:i w:val="1"/>
          <w:iCs w:val="1"/>
          <w:rtl w:val="0"/>
          <w:lang w:val="pt-PT"/>
        </w:rPr>
        <w:t>pria manuten</w:t>
      </w:r>
      <w:r>
        <w:rPr>
          <w:i w:val="1"/>
          <w:iCs w:val="1"/>
          <w:rtl w:val="0"/>
          <w:lang w:val="pt-PT"/>
        </w:rPr>
        <w:t>çã</w:t>
      </w:r>
      <w:r>
        <w:rPr>
          <w:i w:val="1"/>
          <w:iCs w:val="1"/>
          <w:rtl w:val="0"/>
          <w:lang w:val="pt-PT"/>
        </w:rPr>
        <w:t>o ou de t</w:t>
      </w:r>
      <w:r>
        <w:rPr>
          <w:i w:val="1"/>
          <w:iCs w:val="1"/>
          <w:rtl w:val="0"/>
          <w:lang w:val="pt-PT"/>
        </w:rPr>
        <w:t>ê</w:t>
      </w:r>
      <w:r>
        <w:rPr>
          <w:i w:val="1"/>
          <w:iCs w:val="1"/>
          <w:rtl w:val="0"/>
          <w:lang w:val="pt-PT"/>
        </w:rPr>
        <w:t>-la provida por sua fam</w:t>
      </w:r>
      <w:r>
        <w:rPr>
          <w:i w:val="1"/>
          <w:iCs w:val="1"/>
          <w:rtl w:val="0"/>
          <w:lang w:val="pt-PT"/>
        </w:rPr>
        <w:t>í</w:t>
      </w:r>
      <w:r>
        <w:rPr>
          <w:i w:val="1"/>
          <w:iCs w:val="1"/>
          <w:rtl w:val="0"/>
          <w:lang w:val="pt-PT"/>
        </w:rPr>
        <w:t>lia, conforme dispuser a lei.</w:t>
      </w:r>
    </w:p>
    <w:p>
      <w:pPr>
        <w:pStyle w:val="inciso"/>
        <w:tabs>
          <w:tab w:val="left" w:pos="851"/>
        </w:tabs>
        <w:spacing w:before="0" w:after="0"/>
        <w:ind w:left="2268" w:firstLine="0"/>
        <w:rPr>
          <w:outline w:val="0"/>
          <w:color w:val="000000"/>
          <w:sz w:val="20"/>
          <w:szCs w:val="20"/>
          <w:u w:color="000000"/>
          <w14:textFill>
            <w14:solidFill>
              <w14:srgbClr w14:val="000000"/>
            </w14:solidFill>
          </w14:textFill>
        </w:rPr>
      </w:pPr>
      <w:r>
        <w:rPr>
          <w:rStyle w:val="Nenhum A"/>
          <w:rtl w:val="0"/>
          <w:lang w:val="pt-PT"/>
        </w:rPr>
        <w:t xml:space="preserve">VI </w:t>
      </w:r>
      <w:r>
        <w:rPr>
          <w:rStyle w:val="Nenhum A"/>
          <w:rtl w:val="0"/>
          <w:lang w:val="pt-PT"/>
        </w:rPr>
        <w:t xml:space="preserve">– </w:t>
      </w:r>
      <w:r>
        <w:rPr>
          <w:rStyle w:val="Nenhum A"/>
          <w:rtl w:val="0"/>
          <w:lang w:val="pt-PT"/>
        </w:rPr>
        <w:t>a redu</w:t>
      </w:r>
      <w:r>
        <w:rPr>
          <w:rStyle w:val="Nenhum A"/>
          <w:rtl w:val="0"/>
          <w:lang w:val="pt-PT"/>
        </w:rPr>
        <w:t>çã</w:t>
      </w:r>
      <w:r>
        <w:rPr>
          <w:rStyle w:val="Nenhum A"/>
          <w:rtl w:val="0"/>
          <w:lang w:val="pt-PT"/>
        </w:rPr>
        <w:t>o da vulnerabilidade socioecon</w:t>
      </w:r>
      <w:r>
        <w:rPr>
          <w:rStyle w:val="Nenhum A"/>
          <w:rtl w:val="0"/>
          <w:lang w:val="pt-PT"/>
        </w:rPr>
        <w:t>ô</w:t>
      </w:r>
      <w:r>
        <w:rPr>
          <w:rStyle w:val="Nenhum A"/>
          <w:rtl w:val="0"/>
          <w:lang w:val="pt-PT"/>
        </w:rPr>
        <w:t>mica de fam</w:t>
      </w:r>
      <w:r>
        <w:rPr>
          <w:rStyle w:val="Nenhum A"/>
          <w:rtl w:val="0"/>
          <w:lang w:val="pt-PT"/>
        </w:rPr>
        <w:t>í</w:t>
      </w:r>
      <w:r>
        <w:rPr>
          <w:rStyle w:val="Nenhum A"/>
          <w:rtl w:val="0"/>
          <w:lang w:val="pt-PT"/>
        </w:rPr>
        <w:t>lias em situa</w:t>
      </w:r>
      <w:r>
        <w:rPr>
          <w:rStyle w:val="Nenhum A"/>
          <w:rtl w:val="0"/>
          <w:lang w:val="pt-PT"/>
        </w:rPr>
        <w:t>çã</w:t>
      </w:r>
      <w:r>
        <w:rPr>
          <w:rStyle w:val="Nenhum A"/>
          <w:rtl w:val="0"/>
          <w:lang w:val="pt-PT"/>
        </w:rPr>
        <w:t>o de pobreza e extrema pobreza. (inclu</w:t>
      </w:r>
      <w:r>
        <w:rPr>
          <w:rStyle w:val="Nenhum A"/>
          <w:rtl w:val="0"/>
          <w:lang w:val="pt-PT"/>
        </w:rPr>
        <w:t>í</w:t>
      </w:r>
      <w:r>
        <w:rPr>
          <w:rStyle w:val="Nenhum A"/>
          <w:rtl w:val="0"/>
          <w:lang w:val="pt-PT"/>
        </w:rPr>
        <w:t>do pela EC no. 114, de 2021)</w:t>
      </w:r>
      <w:r>
        <w:rPr>
          <w:i w:val="1"/>
          <w:iCs w:val="1"/>
          <w:rtl w:val="0"/>
          <w:lang w:val="pt-PT"/>
        </w:rPr>
        <w:t xml:space="preserve"> </w:t>
      </w:r>
      <w:r>
        <w:rPr>
          <w:rStyle w:val="Nenhum A"/>
          <w:rtl w:val="0"/>
          <w:lang w:val="pt-PT"/>
        </w:rPr>
        <w:t>(grifo nosso)</w:t>
      </w:r>
    </w:p>
    <w:p>
      <w:pPr>
        <w:pStyle w:val="Corpo A"/>
        <w:spacing w:line="360" w:lineRule="auto"/>
        <w:jc w:val="both"/>
      </w:pPr>
      <w:r>
        <w:rPr>
          <w:rStyle w:val="Nenhum A"/>
          <w:rtl w:val="0"/>
        </w:rPr>
        <w:t xml:space="preserve"> </w:t>
      </w:r>
    </w:p>
    <w:p>
      <w:pPr>
        <w:pStyle w:val="Corpo A"/>
        <w:spacing w:line="360" w:lineRule="auto"/>
        <w:ind w:firstLine="851"/>
        <w:jc w:val="both"/>
      </w:pPr>
      <w:r>
        <w:rPr>
          <w:rtl w:val="0"/>
          <w:lang w:val="pt-PT"/>
        </w:rPr>
        <w:t>Como podemos apreender da normativa constitucional, o benef</w:t>
      </w:r>
      <w:r>
        <w:rPr>
          <w:rStyle w:val="Nenhum A"/>
          <w:rtl w:val="0"/>
        </w:rPr>
        <w:t>í</w:t>
      </w:r>
      <w:r>
        <w:rPr>
          <w:rtl w:val="0"/>
          <w:lang w:val="pt-PT"/>
        </w:rPr>
        <w:t>cio integra a assist</w:t>
      </w:r>
      <w:r>
        <w:rPr>
          <w:rStyle w:val="Nenhum A"/>
          <w:rtl w:val="0"/>
        </w:rPr>
        <w:t>ê</w:t>
      </w:r>
      <w:r>
        <w:rPr>
          <w:rtl w:val="0"/>
          <w:lang w:val="pt-PT"/>
        </w:rPr>
        <w:t xml:space="preserve">ncia social, organizada no modelo do Sistema </w:t>
      </w:r>
      <w:r>
        <w:rPr>
          <w:rStyle w:val="Nenhum A"/>
          <w:rtl w:val="0"/>
        </w:rPr>
        <w:t>Ú</w:t>
      </w:r>
      <w:r>
        <w:rPr>
          <w:rtl w:val="0"/>
          <w:lang w:val="pt-PT"/>
        </w:rPr>
        <w:t>nico de Assist</w:t>
      </w:r>
      <w:r>
        <w:rPr>
          <w:rStyle w:val="Nenhum A"/>
          <w:rtl w:val="0"/>
        </w:rPr>
        <w:t>ê</w:t>
      </w:r>
      <w:r>
        <w:rPr>
          <w:rStyle w:val="Nenhum A"/>
          <w:rtl w:val="0"/>
        </w:rPr>
        <w:t>ncia Social (SUAS</w:t>
      </w:r>
      <w:r>
        <w:rPr>
          <w:vertAlign w:val="superscript"/>
        </w:rPr>
        <w:footnoteReference w:id="7"/>
      </w:r>
      <w:r>
        <w:rPr>
          <w:rtl w:val="0"/>
          <w:lang w:val="pt-PT"/>
        </w:rPr>
        <w:t>), administrado na atualidade pelo Minist</w:t>
      </w:r>
      <w:r>
        <w:rPr>
          <w:rtl w:val="0"/>
          <w:lang w:val="fr-FR"/>
        </w:rPr>
        <w:t>é</w:t>
      </w:r>
      <w:r>
        <w:rPr>
          <w:rtl w:val="0"/>
          <w:lang w:val="pt-PT"/>
        </w:rPr>
        <w:t>rio da Cidadania, criado pelos Decretos 9.674/2019 e Decreto 10.357/2020, na pasta da Secretaria Especial do Desenvolvimento Social. Tal Minist</w:t>
      </w:r>
      <w:r>
        <w:rPr>
          <w:rtl w:val="0"/>
          <w:lang w:val="fr-FR"/>
        </w:rPr>
        <w:t>é</w:t>
      </w:r>
      <w:r>
        <w:rPr>
          <w:rtl w:val="0"/>
          <w:lang w:val="pt-PT"/>
        </w:rPr>
        <w:t xml:space="preserve">rio </w:t>
      </w:r>
      <w:ins w:id="307" w:date="2022-05-05T14:44:23Z" w:author="oculto">
        <w:r>
          <w:rPr>
            <w:rtl w:val="0"/>
            <w:lang w:val="en-US"/>
          </w:rPr>
          <w:t>en</w:t>
        </w:r>
      </w:ins>
      <w:del w:id="308" w:date="2022-05-05T14:44:22Z" w:author="oculto">
        <w:r>
          <w:rPr>
            <w:rStyle w:val="Nenhum A"/>
            <w:rtl w:val="0"/>
          </w:rPr>
          <w:delText>a</w:delText>
        </w:r>
      </w:del>
      <w:r>
        <w:rPr>
          <w:rtl w:val="0"/>
          <w:lang w:val="pt-PT"/>
        </w:rPr>
        <w:t>campou os extintos Minist</w:t>
      </w:r>
      <w:r>
        <w:rPr>
          <w:rtl w:val="0"/>
          <w:lang w:val="fr-FR"/>
        </w:rPr>
        <w:t>é</w:t>
      </w:r>
      <w:r>
        <w:rPr>
          <w:rtl w:val="0"/>
          <w:lang w:val="pt-PT"/>
        </w:rPr>
        <w:t>rios do Desenvolvimento Social e Agr</w:t>
      </w:r>
      <w:r>
        <w:rPr>
          <w:rStyle w:val="Nenhum A"/>
          <w:rtl w:val="0"/>
        </w:rPr>
        <w:t>á</w:t>
      </w:r>
      <w:r>
        <w:rPr>
          <w:rtl w:val="0"/>
          <w:lang w:val="pt-PT"/>
        </w:rPr>
        <w:t>rio, do Esporte e da Cultura</w:t>
      </w:r>
      <w:r>
        <w:rPr>
          <w:vertAlign w:val="superscript"/>
        </w:rPr>
        <w:footnoteReference w:id="8"/>
      </w:r>
      <w:r>
        <w:rPr>
          <w:rStyle w:val="Nenhum A"/>
          <w:rtl w:val="0"/>
        </w:rPr>
        <w:t>.</w:t>
      </w:r>
    </w:p>
    <w:p>
      <w:pPr>
        <w:pStyle w:val="Corpo A"/>
        <w:spacing w:line="360" w:lineRule="auto"/>
        <w:ind w:firstLine="851"/>
        <w:jc w:val="both"/>
      </w:pPr>
      <w:r>
        <w:rPr>
          <w:rStyle w:val="Nenhum"/>
          <w:rtl w:val="0"/>
          <w:lang w:val="pt-PT"/>
        </w:rPr>
        <w:tab/>
        <w:t>Conforme preconizado na Constitui</w:t>
      </w:r>
      <w:r>
        <w:rPr>
          <w:rStyle w:val="Nenhum"/>
          <w:rtl w:val="0"/>
          <w:lang w:val="pt-PT"/>
        </w:rPr>
        <w:t>çã</w:t>
      </w:r>
      <w:r>
        <w:rPr>
          <w:rStyle w:val="Nenhum"/>
          <w:rtl w:val="0"/>
          <w:lang w:val="pt-PT"/>
        </w:rPr>
        <w:t>o, o BPC visa garantir um sal</w:t>
      </w:r>
      <w:r>
        <w:rPr>
          <w:rStyle w:val="Nenhum A"/>
          <w:rtl w:val="0"/>
        </w:rPr>
        <w:t>á</w:t>
      </w:r>
      <w:r>
        <w:rPr>
          <w:rStyle w:val="Nenhum"/>
          <w:rtl w:val="0"/>
          <w:lang w:val="pt-PT"/>
        </w:rPr>
        <w:t>rio m</w:t>
      </w:r>
      <w:r>
        <w:rPr>
          <w:rStyle w:val="Nenhum A"/>
          <w:rtl w:val="0"/>
        </w:rPr>
        <w:t>í</w:t>
      </w:r>
      <w:r>
        <w:rPr>
          <w:rStyle w:val="Nenhum"/>
          <w:rtl w:val="0"/>
          <w:lang w:val="pt-PT"/>
        </w:rPr>
        <w:t>nimo de benef</w:t>
      </w:r>
      <w:r>
        <w:rPr>
          <w:rStyle w:val="Nenhum A"/>
          <w:rtl w:val="0"/>
        </w:rPr>
        <w:t>í</w:t>
      </w:r>
      <w:r>
        <w:rPr>
          <w:rStyle w:val="Nenhum"/>
          <w:rtl w:val="0"/>
          <w:lang w:val="pt-PT"/>
        </w:rPr>
        <w:t xml:space="preserve">cio mensal </w:t>
      </w:r>
      <w:r>
        <w:rPr>
          <w:rStyle w:val="Nenhum A"/>
          <w:rtl w:val="0"/>
        </w:rPr>
        <w:t>à</w:t>
      </w:r>
      <w:r>
        <w:rPr>
          <w:rStyle w:val="Nenhum"/>
          <w:rtl w:val="0"/>
          <w:lang w:val="pt-PT"/>
        </w:rPr>
        <w:t>s pessoas</w:t>
      </w:r>
      <w:r>
        <w:rPr>
          <w:rStyle w:val="Nenhum"/>
          <w:vertAlign w:val="superscript"/>
        </w:rPr>
        <w:footnoteReference w:id="9"/>
      </w:r>
      <w:r>
        <w:rPr>
          <w:rStyle w:val="Nenhum"/>
          <w:rtl w:val="0"/>
          <w:lang w:val="pt-PT"/>
        </w:rPr>
        <w:t xml:space="preserve"> em situa</w:t>
      </w:r>
      <w:r>
        <w:rPr>
          <w:rStyle w:val="Nenhum"/>
          <w:rtl w:val="0"/>
          <w:lang w:val="pt-PT"/>
        </w:rPr>
        <w:t>çã</w:t>
      </w:r>
      <w:r>
        <w:rPr>
          <w:rStyle w:val="Nenhum"/>
          <w:rtl w:val="0"/>
          <w:lang w:val="pt-PT"/>
        </w:rPr>
        <w:t>o de vulnerabilidade e risco social, que n</w:t>
      </w:r>
      <w:r>
        <w:rPr>
          <w:rStyle w:val="Nenhum"/>
          <w:rtl w:val="0"/>
          <w:lang w:val="pt-PT"/>
        </w:rPr>
        <w:t>ã</w:t>
      </w:r>
      <w:r>
        <w:rPr>
          <w:rStyle w:val="Nenhum"/>
          <w:rtl w:val="0"/>
          <w:lang w:val="pt-PT"/>
        </w:rPr>
        <w:t>o tenham meios de prover a pr</w:t>
      </w:r>
      <w:r>
        <w:rPr>
          <w:rStyle w:val="Nenhum"/>
          <w:rtl w:val="0"/>
          <w:lang w:val="es-ES_tradnl"/>
        </w:rPr>
        <w:t>ó</w:t>
      </w:r>
      <w:r>
        <w:rPr>
          <w:rStyle w:val="Nenhum"/>
          <w:rtl w:val="0"/>
          <w:lang w:val="pt-PT"/>
        </w:rPr>
        <w:t>pria subsist</w:t>
      </w:r>
      <w:r>
        <w:rPr>
          <w:rStyle w:val="Nenhum A"/>
          <w:rtl w:val="0"/>
        </w:rPr>
        <w:t>ê</w:t>
      </w:r>
      <w:r>
        <w:rPr>
          <w:rStyle w:val="Nenhum"/>
          <w:rtl w:val="0"/>
          <w:lang w:val="pt-PT"/>
        </w:rPr>
        <w:t>ncia ou de t</w:t>
      </w:r>
      <w:r>
        <w:rPr>
          <w:rStyle w:val="Nenhum A"/>
          <w:rtl w:val="0"/>
        </w:rPr>
        <w:t>ê</w:t>
      </w:r>
      <w:r>
        <w:rPr>
          <w:rStyle w:val="Nenhum"/>
          <w:rtl w:val="0"/>
          <w:lang w:val="pt-PT"/>
        </w:rPr>
        <w:t>-la provida pela sua fam</w:t>
      </w:r>
      <w:r>
        <w:rPr>
          <w:rStyle w:val="Nenhum A"/>
          <w:rtl w:val="0"/>
        </w:rPr>
        <w:t>í</w:t>
      </w:r>
      <w:r>
        <w:rPr>
          <w:rStyle w:val="Nenhum"/>
          <w:rtl w:val="0"/>
          <w:lang w:val="pt-PT"/>
        </w:rPr>
        <w:t>lia. Importante ressaltar que a Constitui</w:t>
      </w:r>
      <w:r>
        <w:rPr>
          <w:rStyle w:val="Nenhum"/>
          <w:rtl w:val="0"/>
          <w:lang w:val="pt-PT"/>
        </w:rPr>
        <w:t>çã</w:t>
      </w:r>
      <w:r>
        <w:rPr>
          <w:rStyle w:val="Nenhum"/>
          <w:rtl w:val="0"/>
          <w:lang w:val="es-ES_tradnl"/>
        </w:rPr>
        <w:t>o indica como padr</w:t>
      </w:r>
      <w:r>
        <w:rPr>
          <w:rStyle w:val="Nenhum"/>
          <w:rtl w:val="0"/>
          <w:lang w:val="pt-PT"/>
        </w:rPr>
        <w:t>ã</w:t>
      </w:r>
      <w:r>
        <w:rPr>
          <w:rStyle w:val="Nenhum A"/>
          <w:rtl w:val="0"/>
        </w:rPr>
        <w:t>o m</w:t>
      </w:r>
      <w:r>
        <w:rPr>
          <w:rStyle w:val="Nenhum A"/>
          <w:rtl w:val="0"/>
        </w:rPr>
        <w:t>í</w:t>
      </w:r>
      <w:r>
        <w:rPr>
          <w:rStyle w:val="Nenhum"/>
          <w:rtl w:val="0"/>
          <w:lang w:val="pt-PT"/>
        </w:rPr>
        <w:t>nimo para a garantia da subsist</w:t>
      </w:r>
      <w:r>
        <w:rPr>
          <w:rStyle w:val="Nenhum A"/>
          <w:rtl w:val="0"/>
        </w:rPr>
        <w:t>ê</w:t>
      </w:r>
      <w:r>
        <w:rPr>
          <w:rStyle w:val="Nenhum"/>
          <w:rtl w:val="0"/>
          <w:lang w:val="pt-PT"/>
        </w:rPr>
        <w:t>ncia o sal</w:t>
      </w:r>
      <w:r>
        <w:rPr>
          <w:rStyle w:val="Nenhum A"/>
          <w:rtl w:val="0"/>
        </w:rPr>
        <w:t>á</w:t>
      </w:r>
      <w:r>
        <w:rPr>
          <w:rStyle w:val="Nenhum"/>
          <w:rtl w:val="0"/>
          <w:lang w:val="pt-PT"/>
        </w:rPr>
        <w:t>rio m</w:t>
      </w:r>
      <w:r>
        <w:rPr>
          <w:rStyle w:val="Nenhum A"/>
          <w:rtl w:val="0"/>
        </w:rPr>
        <w:t>í</w:t>
      </w:r>
      <w:r>
        <w:rPr>
          <w:rStyle w:val="Nenhum"/>
          <w:rtl w:val="0"/>
          <w:lang w:val="pt-PT"/>
        </w:rPr>
        <w:t>nimo. Embora, na atualidade, haja discuss</w:t>
      </w:r>
      <w:r>
        <w:rPr>
          <w:rStyle w:val="Nenhum"/>
          <w:rtl w:val="0"/>
          <w:lang w:val="pt-PT"/>
        </w:rPr>
        <w:t>õ</w:t>
      </w:r>
      <w:r>
        <w:rPr>
          <w:rStyle w:val="Nenhum"/>
          <w:rtl w:val="0"/>
          <w:lang w:val="pt-PT"/>
        </w:rPr>
        <w:t>es que buscam impor distin</w:t>
      </w:r>
      <w:r>
        <w:rPr>
          <w:rStyle w:val="Nenhum"/>
          <w:rtl w:val="0"/>
          <w:lang w:val="pt-PT"/>
        </w:rPr>
        <w:t>çã</w:t>
      </w:r>
      <w:r>
        <w:rPr>
          <w:rStyle w:val="Nenhum"/>
          <w:rtl w:val="0"/>
          <w:lang w:val="pt-PT"/>
        </w:rPr>
        <w:t>o entre sal</w:t>
      </w:r>
      <w:r>
        <w:rPr>
          <w:rStyle w:val="Nenhum A"/>
          <w:rtl w:val="0"/>
        </w:rPr>
        <w:t>á</w:t>
      </w:r>
      <w:r>
        <w:rPr>
          <w:rStyle w:val="Nenhum"/>
          <w:rtl w:val="0"/>
          <w:lang w:val="pt-PT"/>
        </w:rPr>
        <w:t>rio m</w:t>
      </w:r>
      <w:r>
        <w:rPr>
          <w:rStyle w:val="Nenhum A"/>
          <w:rtl w:val="0"/>
        </w:rPr>
        <w:t>í</w:t>
      </w:r>
      <w:r>
        <w:rPr>
          <w:rStyle w:val="Nenhum"/>
          <w:rtl w:val="0"/>
          <w:lang w:val="pt-PT"/>
        </w:rPr>
        <w:t>nimo nacional e sal</w:t>
      </w:r>
      <w:r>
        <w:rPr>
          <w:rStyle w:val="Nenhum A"/>
          <w:rtl w:val="0"/>
        </w:rPr>
        <w:t>á</w:t>
      </w:r>
      <w:r>
        <w:rPr>
          <w:rStyle w:val="Nenhum"/>
          <w:rtl w:val="0"/>
          <w:lang w:val="pt-PT"/>
        </w:rPr>
        <w:t>rio m</w:t>
      </w:r>
      <w:r>
        <w:rPr>
          <w:rStyle w:val="Nenhum A"/>
          <w:rtl w:val="0"/>
        </w:rPr>
        <w:t>í</w:t>
      </w:r>
      <w:r>
        <w:rPr>
          <w:rStyle w:val="Nenhum"/>
          <w:rtl w:val="0"/>
          <w:lang w:val="pt-PT"/>
        </w:rPr>
        <w:t>nimo para fins previdenci</w:t>
      </w:r>
      <w:r>
        <w:rPr>
          <w:rStyle w:val="Nenhum A"/>
          <w:rtl w:val="0"/>
        </w:rPr>
        <w:t>á</w:t>
      </w:r>
      <w:r>
        <w:rPr>
          <w:rStyle w:val="Nenhum"/>
          <w:rtl w:val="0"/>
          <w:lang w:val="pt-PT"/>
        </w:rPr>
        <w:t>rios, prevalece o entendimento do piso do sal</w:t>
      </w:r>
      <w:r>
        <w:rPr>
          <w:rStyle w:val="Nenhum A"/>
          <w:rtl w:val="0"/>
        </w:rPr>
        <w:t>á</w:t>
      </w:r>
      <w:r>
        <w:rPr>
          <w:rStyle w:val="Nenhum"/>
          <w:rtl w:val="0"/>
          <w:lang w:val="pt-PT"/>
        </w:rPr>
        <w:t>rio m</w:t>
      </w:r>
      <w:r>
        <w:rPr>
          <w:rStyle w:val="Nenhum A"/>
          <w:rtl w:val="0"/>
        </w:rPr>
        <w:t>í</w:t>
      </w:r>
      <w:r>
        <w:rPr>
          <w:rStyle w:val="Nenhum"/>
          <w:rtl w:val="0"/>
          <w:lang w:val="pt-PT"/>
        </w:rPr>
        <w:t xml:space="preserve">nimo o estabelecido em </w:t>
      </w:r>
      <w:r>
        <w:rPr>
          <w:rStyle w:val="Nenhum A"/>
          <w:rtl w:val="0"/>
        </w:rPr>
        <w:t>â</w:t>
      </w:r>
      <w:r>
        <w:rPr>
          <w:rStyle w:val="Nenhum"/>
          <w:rtl w:val="0"/>
          <w:lang w:val="pt-PT"/>
        </w:rPr>
        <w:t>mbito nacional, conforme previsto no art. 7o. inciso IV da Constitui</w:t>
      </w:r>
      <w:r>
        <w:rPr>
          <w:rStyle w:val="Nenhum"/>
          <w:rtl w:val="0"/>
          <w:lang w:val="pt-PT"/>
        </w:rPr>
        <w:t>çã</w:t>
      </w:r>
      <w:r>
        <w:rPr>
          <w:rStyle w:val="Nenhum"/>
          <w:rtl w:val="0"/>
          <w:lang w:val="pt-PT"/>
        </w:rPr>
        <w:t>o Federal. Para tanto, o sal</w:t>
      </w:r>
      <w:r>
        <w:rPr>
          <w:rStyle w:val="Nenhum A"/>
          <w:rtl w:val="0"/>
        </w:rPr>
        <w:t>á</w:t>
      </w:r>
      <w:r>
        <w:rPr>
          <w:rStyle w:val="Nenhum"/>
          <w:rtl w:val="0"/>
          <w:lang w:val="pt-PT"/>
        </w:rPr>
        <w:t>rio m</w:t>
      </w:r>
      <w:r>
        <w:rPr>
          <w:rStyle w:val="Nenhum A"/>
          <w:rtl w:val="0"/>
        </w:rPr>
        <w:t>í</w:t>
      </w:r>
      <w:r>
        <w:rPr>
          <w:rStyle w:val="Nenhum"/>
          <w:rtl w:val="0"/>
          <w:lang w:val="pt-PT"/>
        </w:rPr>
        <w:t>nimo deveria ser capaz de atender</w:t>
      </w:r>
      <w:ins w:id="309" w:date="2022-05-05T14:57:17Z" w:author="oculto">
        <w:r>
          <w:rPr>
            <w:rStyle w:val="Nenhum"/>
            <w:rtl w:val="0"/>
            <w:lang w:val="en-US"/>
          </w:rPr>
          <w:t>,</w:t>
        </w:r>
      </w:ins>
      <w:r>
        <w:rPr>
          <w:rStyle w:val="Nenhum A"/>
          <w:rtl w:val="0"/>
        </w:rPr>
        <w:t xml:space="preserve"> </w:t>
      </w:r>
      <w:ins w:id="310" w:date="2022-05-05T14:57:13Z" w:author="oculto">
        <w:r>
          <w:rPr>
            <w:rStyle w:val="Nenhum"/>
            <w:rtl w:val="0"/>
            <w:lang w:val="en-US"/>
          </w:rPr>
          <w:t>segundo a Constitui</w:t>
        </w:r>
      </w:ins>
      <w:ins w:id="311" w:date="2022-05-05T14:57:13Z" w:author="oculto">
        <w:r>
          <w:rPr>
            <w:rStyle w:val="Nenhum"/>
            <w:rtl w:val="0"/>
            <w:lang w:val="en-US"/>
          </w:rPr>
          <w:t>çã</w:t>
        </w:r>
      </w:ins>
      <w:ins w:id="312" w:date="2022-05-05T14:57:13Z" w:author="oculto">
        <w:r>
          <w:rPr>
            <w:rStyle w:val="Nenhum"/>
            <w:rtl w:val="0"/>
            <w:lang w:val="en-US"/>
          </w:rPr>
          <w:t xml:space="preserve">o, </w:t>
        </w:r>
      </w:ins>
      <w:del w:id="313" w:date="2022-05-05T14:51:24Z" w:author="oculto">
        <w:r>
          <w:rPr>
            <w:rStyle w:val="Nenhum"/>
            <w:rtl w:val="0"/>
            <w:lang w:val="en-US"/>
          </w:rPr>
          <w:delText xml:space="preserve">as </w:delText>
        </w:r>
      </w:del>
      <w:r>
        <w:rPr>
          <w:rStyle w:val="Nenhum"/>
          <w:rtl w:val="0"/>
          <w:lang w:val="pt-PT"/>
        </w:rPr>
        <w:t>necessidades</w:t>
      </w:r>
      <w:del w:id="314" w:date="2022-05-05T14:51:20Z" w:author="oculto">
        <w:r>
          <w:rPr>
            <w:rStyle w:val="Nenhum A"/>
            <w:rtl w:val="0"/>
          </w:rPr>
          <w:delText xml:space="preserve"> b</w:delText>
        </w:r>
      </w:del>
      <w:del w:id="315" w:date="2022-05-05T14:51:20Z" w:author="oculto">
        <w:r>
          <w:rPr>
            <w:rStyle w:val="Nenhum A"/>
            <w:rtl w:val="0"/>
          </w:rPr>
          <w:delText>á</w:delText>
        </w:r>
      </w:del>
      <w:del w:id="316" w:date="2022-05-05T14:51:20Z" w:author="oculto">
        <w:r>
          <w:rPr>
            <w:rStyle w:val="Nenhum"/>
            <w:rtl w:val="0"/>
            <w:lang w:val="pt-PT"/>
          </w:rPr>
          <w:delText>sicas vitais,</w:delText>
        </w:r>
      </w:del>
      <w:r>
        <w:rPr>
          <w:rStyle w:val="Nenhum"/>
          <w:rtl w:val="0"/>
          <w:lang w:val="es-ES_tradnl"/>
        </w:rPr>
        <w:t xml:space="preserve"> como sa</w:t>
      </w:r>
      <w:r>
        <w:rPr>
          <w:rStyle w:val="Nenhum A"/>
          <w:rtl w:val="0"/>
        </w:rPr>
        <w:t>ú</w:t>
      </w:r>
      <w:r>
        <w:rPr>
          <w:rStyle w:val="Nenhum"/>
          <w:rtl w:val="0"/>
          <w:lang w:val="en-US"/>
        </w:rPr>
        <w:t>de, educa</w:t>
      </w:r>
      <w:r>
        <w:rPr>
          <w:rStyle w:val="Nenhum"/>
          <w:rtl w:val="0"/>
          <w:lang w:val="pt-PT"/>
        </w:rPr>
        <w:t>çã</w:t>
      </w:r>
      <w:r>
        <w:rPr>
          <w:rStyle w:val="Nenhum"/>
          <w:rtl w:val="0"/>
          <w:lang w:val="pt-PT"/>
        </w:rPr>
        <w:t>o, lazer, vestu</w:t>
      </w:r>
      <w:r>
        <w:rPr>
          <w:rStyle w:val="Nenhum A"/>
          <w:rtl w:val="0"/>
        </w:rPr>
        <w:t>á</w:t>
      </w:r>
      <w:r>
        <w:rPr>
          <w:rStyle w:val="Nenhum"/>
          <w:rtl w:val="0"/>
          <w:lang w:val="it-IT"/>
        </w:rPr>
        <w:t>rio, higiene, transporte e previd</w:t>
      </w:r>
      <w:r>
        <w:rPr>
          <w:rStyle w:val="Nenhum A"/>
          <w:rtl w:val="0"/>
        </w:rPr>
        <w:t>ê</w:t>
      </w:r>
      <w:r>
        <w:rPr>
          <w:rStyle w:val="Nenhum"/>
          <w:rtl w:val="0"/>
          <w:lang w:val="pt-PT"/>
        </w:rPr>
        <w:t>ncia social para os trabalhadores e suas respectivas fam</w:t>
      </w:r>
      <w:r>
        <w:rPr>
          <w:rStyle w:val="Nenhum A"/>
          <w:rtl w:val="0"/>
        </w:rPr>
        <w:t>í</w:t>
      </w:r>
      <w:r>
        <w:rPr>
          <w:rStyle w:val="Nenhum"/>
          <w:rtl w:val="0"/>
          <w:lang w:val="pt-PT"/>
        </w:rPr>
        <w:t>lias. Sem adentrar na discuss</w:t>
      </w:r>
      <w:r>
        <w:rPr>
          <w:rStyle w:val="Nenhum"/>
          <w:rtl w:val="0"/>
          <w:lang w:val="pt-PT"/>
        </w:rPr>
        <w:t>ã</w:t>
      </w:r>
      <w:r>
        <w:rPr>
          <w:rStyle w:val="Nenhum"/>
          <w:rtl w:val="0"/>
          <w:lang w:val="pt-PT"/>
        </w:rPr>
        <w:t>o sobre a constitucionalidade material</w:t>
      </w:r>
      <w:r>
        <w:rPr>
          <w:rStyle w:val="Nenhum"/>
          <w:vertAlign w:val="superscript"/>
        </w:rPr>
        <w:footnoteReference w:id="10"/>
      </w:r>
      <w:r>
        <w:rPr>
          <w:rStyle w:val="Nenhum"/>
          <w:rtl w:val="0"/>
          <w:lang w:val="pt-PT"/>
        </w:rPr>
        <w:t xml:space="preserve"> ou n</w:t>
      </w:r>
      <w:r>
        <w:rPr>
          <w:rStyle w:val="Nenhum"/>
          <w:rtl w:val="0"/>
          <w:lang w:val="pt-PT"/>
        </w:rPr>
        <w:t>ã</w:t>
      </w:r>
      <w:r>
        <w:rPr>
          <w:rStyle w:val="Nenhum"/>
          <w:rtl w:val="0"/>
          <w:lang w:val="pt-PT"/>
        </w:rPr>
        <w:t>o do atual sal</w:t>
      </w:r>
      <w:r>
        <w:rPr>
          <w:rStyle w:val="Nenhum A"/>
          <w:rtl w:val="0"/>
        </w:rPr>
        <w:t>á</w:t>
      </w:r>
      <w:r>
        <w:rPr>
          <w:rStyle w:val="Nenhum"/>
          <w:rtl w:val="0"/>
          <w:lang w:val="pt-PT"/>
        </w:rPr>
        <w:t>rio m</w:t>
      </w:r>
      <w:r>
        <w:rPr>
          <w:rStyle w:val="Nenhum A"/>
          <w:rtl w:val="0"/>
        </w:rPr>
        <w:t>í</w:t>
      </w:r>
      <w:r>
        <w:rPr>
          <w:rStyle w:val="Nenhum"/>
          <w:rtl w:val="0"/>
          <w:lang w:val="pt-PT"/>
        </w:rPr>
        <w:t xml:space="preserve">nimo brasileiro, este </w:t>
      </w:r>
      <w:r>
        <w:rPr>
          <w:rStyle w:val="Nenhum"/>
          <w:rtl w:val="0"/>
          <w:lang w:val="fr-FR"/>
        </w:rPr>
        <w:t xml:space="preserve">é </w:t>
      </w:r>
      <w:r>
        <w:rPr>
          <w:rStyle w:val="Nenhum"/>
          <w:rtl w:val="0"/>
          <w:lang w:val="pt-PT"/>
        </w:rPr>
        <w:t>atualmente considerado o padr</w:t>
      </w:r>
      <w:r>
        <w:rPr>
          <w:rStyle w:val="Nenhum"/>
          <w:rtl w:val="0"/>
          <w:lang w:val="pt-PT"/>
        </w:rPr>
        <w:t>ã</w:t>
      </w:r>
      <w:r>
        <w:rPr>
          <w:rStyle w:val="Nenhum A"/>
          <w:rtl w:val="0"/>
        </w:rPr>
        <w:t>o b</w:t>
      </w:r>
      <w:r>
        <w:rPr>
          <w:rStyle w:val="Nenhum A"/>
          <w:rtl w:val="0"/>
        </w:rPr>
        <w:t>á</w:t>
      </w:r>
      <w:r>
        <w:rPr>
          <w:rStyle w:val="Nenhum"/>
          <w:rtl w:val="0"/>
          <w:lang w:val="pt-PT"/>
        </w:rPr>
        <w:t>sico, ao menos em tese, para a garantia de subsist</w:t>
      </w:r>
      <w:r>
        <w:rPr>
          <w:rStyle w:val="Nenhum A"/>
          <w:rtl w:val="0"/>
        </w:rPr>
        <w:t>ê</w:t>
      </w:r>
      <w:r>
        <w:rPr>
          <w:rStyle w:val="Nenhum"/>
          <w:rtl w:val="0"/>
          <w:lang w:val="es-ES_tradnl"/>
        </w:rPr>
        <w:t>ncia m</w:t>
      </w:r>
      <w:r>
        <w:rPr>
          <w:rStyle w:val="Nenhum A"/>
          <w:rtl w:val="0"/>
        </w:rPr>
        <w:t>í</w:t>
      </w:r>
      <w:r>
        <w:rPr>
          <w:rStyle w:val="Nenhum"/>
          <w:rtl w:val="0"/>
          <w:lang w:val="pt-PT"/>
        </w:rPr>
        <w:t>nima do trabalhador, estendendo essa garantia tamb</w:t>
      </w:r>
      <w:r>
        <w:rPr>
          <w:rStyle w:val="Nenhum"/>
          <w:rtl w:val="0"/>
          <w:lang w:val="fr-FR"/>
        </w:rPr>
        <w:t>é</w:t>
      </w:r>
      <w:r>
        <w:rPr>
          <w:rStyle w:val="Nenhum"/>
          <w:rtl w:val="0"/>
          <w:lang w:val="pt-PT"/>
        </w:rPr>
        <w:t>m ao benefici</w:t>
      </w:r>
      <w:r>
        <w:rPr>
          <w:rStyle w:val="Nenhum A"/>
          <w:rtl w:val="0"/>
        </w:rPr>
        <w:t>á</w:t>
      </w:r>
      <w:r>
        <w:rPr>
          <w:rStyle w:val="Nenhum"/>
          <w:rtl w:val="0"/>
          <w:lang w:val="pt-PT"/>
        </w:rPr>
        <w:t>rio do BPC nos termos do art. 203, V, da Constitui</w:t>
      </w:r>
      <w:r>
        <w:rPr>
          <w:rStyle w:val="Nenhum"/>
          <w:rtl w:val="0"/>
          <w:lang w:val="pt-PT"/>
        </w:rPr>
        <w:t>çã</w:t>
      </w:r>
      <w:r>
        <w:rPr>
          <w:rStyle w:val="Nenhum"/>
          <w:rtl w:val="0"/>
          <w:lang w:val="pt-PT"/>
        </w:rPr>
        <w:t>o Federal.</w:t>
      </w:r>
    </w:p>
    <w:p>
      <w:pPr>
        <w:pStyle w:val="Corpo A"/>
        <w:spacing w:line="360" w:lineRule="auto"/>
        <w:ind w:firstLine="851"/>
        <w:jc w:val="both"/>
      </w:pPr>
      <w:r>
        <w:rPr>
          <w:rStyle w:val="Nenhum"/>
          <w:rtl w:val="0"/>
          <w:lang w:val="pt-PT"/>
        </w:rPr>
        <w:tab/>
        <w:t>A Lei 13.152 de 29 de julho de 2015 dispunha sobre a pol</w:t>
      </w:r>
      <w:r>
        <w:rPr>
          <w:rStyle w:val="Nenhum A"/>
          <w:rtl w:val="0"/>
        </w:rPr>
        <w:t>í</w:t>
      </w:r>
      <w:r>
        <w:rPr>
          <w:rStyle w:val="Nenhum"/>
          <w:rtl w:val="0"/>
          <w:lang w:val="pt-PT"/>
        </w:rPr>
        <w:t>tica de valoriza</w:t>
      </w:r>
      <w:r>
        <w:rPr>
          <w:rStyle w:val="Nenhum"/>
          <w:rtl w:val="0"/>
          <w:lang w:val="pt-PT"/>
        </w:rPr>
        <w:t>çã</w:t>
      </w:r>
      <w:r>
        <w:rPr>
          <w:rStyle w:val="Nenhum"/>
          <w:rtl w:val="0"/>
          <w:lang w:val="pt-PT"/>
        </w:rPr>
        <w:t>o do sal</w:t>
      </w:r>
      <w:r>
        <w:rPr>
          <w:rStyle w:val="Nenhum A"/>
          <w:rtl w:val="0"/>
        </w:rPr>
        <w:t>á</w:t>
      </w:r>
      <w:r>
        <w:rPr>
          <w:rStyle w:val="Nenhum"/>
          <w:rtl w:val="0"/>
          <w:lang w:val="pt-PT"/>
        </w:rPr>
        <w:t>rio m</w:t>
      </w:r>
      <w:r>
        <w:rPr>
          <w:rStyle w:val="Nenhum A"/>
          <w:rtl w:val="0"/>
        </w:rPr>
        <w:t>í</w:t>
      </w:r>
      <w:r>
        <w:rPr>
          <w:rStyle w:val="Nenhum"/>
          <w:rtl w:val="0"/>
          <w:lang w:val="pt-PT"/>
        </w:rPr>
        <w:t>nimo e dos benef</w:t>
      </w:r>
      <w:r>
        <w:rPr>
          <w:rStyle w:val="Nenhum A"/>
          <w:rtl w:val="0"/>
        </w:rPr>
        <w:t>í</w:t>
      </w:r>
      <w:r>
        <w:rPr>
          <w:rStyle w:val="Nenhum"/>
          <w:rtl w:val="0"/>
          <w:lang w:val="pt-PT"/>
        </w:rPr>
        <w:t>cios pagos pelo Regime Geral de Previd</w:t>
      </w:r>
      <w:r>
        <w:rPr>
          <w:rStyle w:val="Nenhum A"/>
          <w:rtl w:val="0"/>
        </w:rPr>
        <w:t>ê</w:t>
      </w:r>
      <w:r>
        <w:rPr>
          <w:rStyle w:val="Nenhum"/>
          <w:rtl w:val="0"/>
          <w:lang w:val="it-IT"/>
        </w:rPr>
        <w:t>ncia Social para o per</w:t>
      </w:r>
      <w:r>
        <w:rPr>
          <w:rStyle w:val="Nenhum A"/>
          <w:rtl w:val="0"/>
        </w:rPr>
        <w:t>í</w:t>
      </w:r>
      <w:r>
        <w:rPr>
          <w:rStyle w:val="Nenhum"/>
          <w:rtl w:val="0"/>
          <w:lang w:val="pt-PT"/>
        </w:rPr>
        <w:t>odo entre 2016 a 2019. Essa pol</w:t>
      </w:r>
      <w:r>
        <w:rPr>
          <w:rStyle w:val="Nenhum A"/>
          <w:rtl w:val="0"/>
        </w:rPr>
        <w:t>í</w:t>
      </w:r>
      <w:r>
        <w:rPr>
          <w:rStyle w:val="Nenhum"/>
          <w:rtl w:val="0"/>
          <w:lang w:val="pt-PT"/>
        </w:rPr>
        <w:t>tica previa os reajustes para o sal</w:t>
      </w:r>
      <w:r>
        <w:rPr>
          <w:rStyle w:val="Nenhum A"/>
          <w:rtl w:val="0"/>
        </w:rPr>
        <w:t>á</w:t>
      </w:r>
      <w:r>
        <w:rPr>
          <w:rStyle w:val="Nenhum"/>
          <w:rtl w:val="0"/>
          <w:lang w:val="pt-PT"/>
        </w:rPr>
        <w:t>rio m</w:t>
      </w:r>
      <w:r>
        <w:rPr>
          <w:rStyle w:val="Nenhum A"/>
          <w:rtl w:val="0"/>
        </w:rPr>
        <w:t>í</w:t>
      </w:r>
      <w:r>
        <w:rPr>
          <w:rStyle w:val="Nenhum"/>
          <w:rtl w:val="0"/>
          <w:lang w:val="pt-PT"/>
        </w:rPr>
        <w:t>nimo com base na varia</w:t>
      </w:r>
      <w:r>
        <w:rPr>
          <w:rStyle w:val="Nenhum"/>
          <w:rtl w:val="0"/>
          <w:lang w:val="pt-PT"/>
        </w:rPr>
        <w:t>çã</w:t>
      </w:r>
      <w:r>
        <w:rPr>
          <w:rStyle w:val="Nenhum"/>
          <w:rtl w:val="0"/>
          <w:lang w:val="pt-PT"/>
        </w:rPr>
        <w:t xml:space="preserve">o do </w:t>
      </w:r>
      <w:r>
        <w:rPr>
          <w:rStyle w:val="Nenhum A"/>
          <w:rtl w:val="0"/>
        </w:rPr>
        <w:t>Í</w:t>
      </w:r>
      <w:r>
        <w:rPr>
          <w:rStyle w:val="Nenhum"/>
          <w:rtl w:val="0"/>
          <w:lang w:val="pt-PT"/>
        </w:rPr>
        <w:t>ndice de Pre</w:t>
      </w:r>
      <w:r>
        <w:rPr>
          <w:rStyle w:val="Nenhum A"/>
          <w:rtl w:val="0"/>
        </w:rPr>
        <w:t>ç</w:t>
      </w:r>
      <w:r>
        <w:rPr>
          <w:rStyle w:val="Nenhum"/>
          <w:rtl w:val="0"/>
          <w:lang w:val="pt-PT"/>
        </w:rPr>
        <w:t>os ao Consumidor (INPC) e ainda o aumento real, conforme as taxas de crescimento do Produto Interno Bruto (PIB) nos referidos anos. Ocorre, entretanto, que desde 2020 o governo alterou as regras para o reajuste do sal</w:t>
      </w:r>
      <w:r>
        <w:rPr>
          <w:rStyle w:val="Nenhum A"/>
          <w:rtl w:val="0"/>
        </w:rPr>
        <w:t>á</w:t>
      </w:r>
      <w:r>
        <w:rPr>
          <w:rStyle w:val="Nenhum"/>
          <w:rtl w:val="0"/>
          <w:lang w:val="pt-PT"/>
        </w:rPr>
        <w:t>rio m</w:t>
      </w:r>
      <w:r>
        <w:rPr>
          <w:rStyle w:val="Nenhum A"/>
          <w:rtl w:val="0"/>
        </w:rPr>
        <w:t>í</w:t>
      </w:r>
      <w:r>
        <w:rPr>
          <w:rStyle w:val="Nenhum"/>
          <w:rtl w:val="0"/>
          <w:lang w:val="pt-PT"/>
        </w:rPr>
        <w:t>nimo, estabelecendo como par</w:t>
      </w:r>
      <w:r>
        <w:rPr>
          <w:rStyle w:val="Nenhum A"/>
          <w:rtl w:val="0"/>
        </w:rPr>
        <w:t>â</w:t>
      </w:r>
      <w:r>
        <w:rPr>
          <w:rStyle w:val="Nenhum"/>
          <w:rtl w:val="0"/>
          <w:lang w:val="pt-PT"/>
        </w:rPr>
        <w:t>metro a infla</w:t>
      </w:r>
      <w:r>
        <w:rPr>
          <w:rStyle w:val="Nenhum"/>
          <w:rtl w:val="0"/>
          <w:lang w:val="pt-PT"/>
        </w:rPr>
        <w:t>çã</w:t>
      </w:r>
      <w:r>
        <w:rPr>
          <w:rStyle w:val="Nenhum"/>
          <w:rtl w:val="0"/>
          <w:lang w:val="pt-PT"/>
        </w:rPr>
        <w:t>o acumulada do ano, sem previs</w:t>
      </w:r>
      <w:r>
        <w:rPr>
          <w:rStyle w:val="Nenhum"/>
          <w:rtl w:val="0"/>
          <w:lang w:val="pt-PT"/>
        </w:rPr>
        <w:t>ã</w:t>
      </w:r>
      <w:r>
        <w:rPr>
          <w:rStyle w:val="Nenhum"/>
          <w:rtl w:val="0"/>
          <w:lang w:val="pt-PT"/>
        </w:rPr>
        <w:t>o de aumento real. Assim, v</w:t>
      </w:r>
      <w:r>
        <w:rPr>
          <w:rStyle w:val="Nenhum A"/>
          <w:rtl w:val="0"/>
        </w:rPr>
        <w:t>ê</w:t>
      </w:r>
      <w:r>
        <w:rPr>
          <w:rStyle w:val="Nenhum"/>
          <w:rtl w:val="0"/>
          <w:lang w:val="pt-PT"/>
        </w:rPr>
        <w:t>-se paulatinamente o esgar</w:t>
      </w:r>
      <w:r>
        <w:rPr>
          <w:rStyle w:val="Nenhum A"/>
          <w:rtl w:val="0"/>
        </w:rPr>
        <w:t>ç</w:t>
      </w:r>
      <w:r>
        <w:rPr>
          <w:rStyle w:val="Nenhum"/>
          <w:rtl w:val="0"/>
          <w:lang w:val="pt-PT"/>
        </w:rPr>
        <w:t>amento do poder aquisitivo do atual sal</w:t>
      </w:r>
      <w:r>
        <w:rPr>
          <w:rStyle w:val="Nenhum A"/>
          <w:rtl w:val="0"/>
        </w:rPr>
        <w:t>á</w:t>
      </w:r>
      <w:r>
        <w:rPr>
          <w:rStyle w:val="Nenhum"/>
          <w:rtl w:val="0"/>
          <w:lang w:val="pt-PT"/>
        </w:rPr>
        <w:t>rio m</w:t>
      </w:r>
      <w:r>
        <w:rPr>
          <w:rStyle w:val="Nenhum A"/>
          <w:rtl w:val="0"/>
        </w:rPr>
        <w:t>í</w:t>
      </w:r>
      <w:r>
        <w:rPr>
          <w:rStyle w:val="Nenhum"/>
          <w:rtl w:val="0"/>
          <w:lang w:val="pt-PT"/>
        </w:rPr>
        <w:t>nimo, inviabilizando a satisfa</w:t>
      </w:r>
      <w:r>
        <w:rPr>
          <w:rStyle w:val="Nenhum"/>
          <w:rtl w:val="0"/>
          <w:lang w:val="pt-PT"/>
        </w:rPr>
        <w:t>çã</w:t>
      </w:r>
      <w:r>
        <w:rPr>
          <w:rStyle w:val="Nenhum"/>
          <w:rtl w:val="0"/>
          <w:lang w:val="pt-PT"/>
        </w:rPr>
        <w:t>o das necessidades b</w:t>
      </w:r>
      <w:r>
        <w:rPr>
          <w:rStyle w:val="Nenhum A"/>
          <w:rtl w:val="0"/>
        </w:rPr>
        <w:t>á</w:t>
      </w:r>
      <w:r>
        <w:rPr>
          <w:rStyle w:val="Nenhum"/>
          <w:rtl w:val="0"/>
          <w:lang w:val="pt-PT"/>
        </w:rPr>
        <w:t>sicas do trabalhador e, no caso em comento, dos benefici</w:t>
      </w:r>
      <w:r>
        <w:rPr>
          <w:rStyle w:val="Nenhum A"/>
          <w:rtl w:val="0"/>
        </w:rPr>
        <w:t>á</w:t>
      </w:r>
      <w:r>
        <w:rPr>
          <w:rStyle w:val="Nenhum"/>
          <w:rtl w:val="0"/>
          <w:lang w:val="pt-PT"/>
        </w:rPr>
        <w:t>rios do BPC, conforme previstos inicialmente na Constitui</w:t>
      </w:r>
      <w:r>
        <w:rPr>
          <w:rStyle w:val="Nenhum"/>
          <w:rtl w:val="0"/>
          <w:lang w:val="pt-PT"/>
        </w:rPr>
        <w:t>çã</w:t>
      </w:r>
      <w:r>
        <w:rPr>
          <w:rStyle w:val="Nenhum"/>
          <w:rtl w:val="0"/>
          <w:lang w:val="pt-PT"/>
        </w:rPr>
        <w:t>o Federal. Esta discuss</w:t>
      </w:r>
      <w:r>
        <w:rPr>
          <w:rStyle w:val="Nenhum"/>
          <w:rtl w:val="0"/>
          <w:lang w:val="pt-PT"/>
        </w:rPr>
        <w:t>ã</w:t>
      </w:r>
      <w:r>
        <w:rPr>
          <w:rStyle w:val="Nenhum"/>
          <w:rtl w:val="0"/>
          <w:lang w:val="pt-PT"/>
        </w:rPr>
        <w:t>o se mostra pertinente na medida em que o legislador, ao indicar que o sal</w:t>
      </w:r>
      <w:r>
        <w:rPr>
          <w:rStyle w:val="Nenhum A"/>
          <w:rtl w:val="0"/>
        </w:rPr>
        <w:t>á</w:t>
      </w:r>
      <w:r>
        <w:rPr>
          <w:rStyle w:val="Nenhum"/>
          <w:rtl w:val="0"/>
          <w:lang w:val="pt-PT"/>
        </w:rPr>
        <w:t>rio m</w:t>
      </w:r>
      <w:r>
        <w:rPr>
          <w:rStyle w:val="Nenhum A"/>
          <w:rtl w:val="0"/>
        </w:rPr>
        <w:t>í</w:t>
      </w:r>
      <w:r>
        <w:rPr>
          <w:rStyle w:val="Nenhum"/>
          <w:rtl w:val="0"/>
          <w:lang w:val="pt-PT"/>
        </w:rPr>
        <w:t>nimo deveria ser suficiente para suprir as necessidades b</w:t>
      </w:r>
      <w:r>
        <w:rPr>
          <w:rStyle w:val="Nenhum A"/>
          <w:rtl w:val="0"/>
        </w:rPr>
        <w:t>á</w:t>
      </w:r>
      <w:r>
        <w:rPr>
          <w:rStyle w:val="Nenhum"/>
          <w:rtl w:val="0"/>
          <w:lang w:val="pt-PT"/>
        </w:rPr>
        <w:t>sicas vitais, elege tal par</w:t>
      </w:r>
      <w:r>
        <w:rPr>
          <w:rStyle w:val="Nenhum A"/>
          <w:rtl w:val="0"/>
        </w:rPr>
        <w:t>â</w:t>
      </w:r>
      <w:r>
        <w:rPr>
          <w:rStyle w:val="Nenhum"/>
          <w:rtl w:val="0"/>
          <w:lang w:val="pt-PT"/>
        </w:rPr>
        <w:t>metro para a exist</w:t>
      </w:r>
      <w:r>
        <w:rPr>
          <w:rStyle w:val="Nenhum A"/>
          <w:rtl w:val="0"/>
        </w:rPr>
        <w:t>ê</w:t>
      </w:r>
      <w:r>
        <w:rPr>
          <w:rStyle w:val="Nenhum"/>
          <w:rtl w:val="0"/>
          <w:lang w:val="pt-PT"/>
        </w:rPr>
        <w:t>ncia do trabalhador no limite da subsist</w:t>
      </w:r>
      <w:r>
        <w:rPr>
          <w:rStyle w:val="Nenhum A"/>
          <w:rtl w:val="0"/>
        </w:rPr>
        <w:t>ê</w:t>
      </w:r>
      <w:r>
        <w:rPr>
          <w:rStyle w:val="Nenhum"/>
          <w:rtl w:val="0"/>
          <w:lang w:val="pt-PT"/>
        </w:rPr>
        <w:t>ncia. Conforme dados do DIEESE (Departamento Intersindical de Estat</w:t>
      </w:r>
      <w:r>
        <w:rPr>
          <w:rStyle w:val="Nenhum A"/>
          <w:rtl w:val="0"/>
        </w:rPr>
        <w:t>í</w:t>
      </w:r>
      <w:r>
        <w:rPr>
          <w:rStyle w:val="Nenhum"/>
          <w:rtl w:val="0"/>
          <w:lang w:val="pt-PT"/>
        </w:rPr>
        <w:t>sticas e Estudos Socioecon</w:t>
      </w:r>
      <w:r>
        <w:rPr>
          <w:rStyle w:val="Nenhum A"/>
          <w:rtl w:val="0"/>
        </w:rPr>
        <w:t>ô</w:t>
      </w:r>
      <w:r>
        <w:rPr>
          <w:rStyle w:val="Nenhum"/>
          <w:rtl w:val="0"/>
          <w:lang w:val="pt-PT"/>
        </w:rPr>
        <w:t>micos), em janeiro de 2022 o sal</w:t>
      </w:r>
      <w:r>
        <w:rPr>
          <w:rStyle w:val="Nenhum A"/>
          <w:rtl w:val="0"/>
        </w:rPr>
        <w:t>á</w:t>
      </w:r>
      <w:r>
        <w:rPr>
          <w:rStyle w:val="Nenhum"/>
          <w:rtl w:val="0"/>
          <w:lang w:val="pt-PT"/>
        </w:rPr>
        <w:t>rio m</w:t>
      </w:r>
      <w:r>
        <w:rPr>
          <w:rStyle w:val="Nenhum A"/>
          <w:rtl w:val="0"/>
        </w:rPr>
        <w:t>í</w:t>
      </w:r>
      <w:r>
        <w:rPr>
          <w:rStyle w:val="Nenhum"/>
          <w:rtl w:val="0"/>
          <w:lang w:val="it-IT"/>
        </w:rPr>
        <w:t>nimo necess</w:t>
      </w:r>
      <w:r>
        <w:rPr>
          <w:rStyle w:val="Nenhum A"/>
          <w:rtl w:val="0"/>
        </w:rPr>
        <w:t>á</w:t>
      </w:r>
      <w:r>
        <w:rPr>
          <w:rStyle w:val="Nenhum"/>
          <w:rtl w:val="0"/>
          <w:lang w:val="pt-PT"/>
        </w:rPr>
        <w:t>rio para a satisfa</w:t>
      </w:r>
      <w:r>
        <w:rPr>
          <w:rStyle w:val="Nenhum"/>
          <w:rtl w:val="0"/>
          <w:lang w:val="pt-PT"/>
        </w:rPr>
        <w:t>çã</w:t>
      </w:r>
      <w:r>
        <w:rPr>
          <w:rStyle w:val="Nenhum"/>
          <w:rtl w:val="0"/>
          <w:lang w:val="pt-PT"/>
        </w:rPr>
        <w:t>o das necessidades de um trabalhador no mesmo per</w:t>
      </w:r>
      <w:r>
        <w:rPr>
          <w:rStyle w:val="Nenhum A"/>
          <w:rtl w:val="0"/>
        </w:rPr>
        <w:t>í</w:t>
      </w:r>
      <w:r>
        <w:rPr>
          <w:rStyle w:val="Nenhum"/>
          <w:rtl w:val="0"/>
          <w:lang w:val="es-ES_tradnl"/>
        </w:rPr>
        <w:t xml:space="preserve">odo </w:t>
      </w:r>
      <w:r>
        <w:rPr>
          <w:rStyle w:val="Nenhum"/>
          <w:rtl w:val="0"/>
          <w:lang w:val="fr-FR"/>
        </w:rPr>
        <w:t xml:space="preserve">é </w:t>
      </w:r>
      <w:r>
        <w:rPr>
          <w:rStyle w:val="Nenhum"/>
          <w:rtl w:val="0"/>
          <w:lang w:val="pt-PT"/>
        </w:rPr>
        <w:t>de R$5.997,14, sendo o atual de R$1.212,00. A pesquisa utiliza como refer</w:t>
      </w:r>
      <w:r>
        <w:rPr>
          <w:rStyle w:val="Nenhum A"/>
          <w:rtl w:val="0"/>
        </w:rPr>
        <w:t>ê</w:t>
      </w:r>
      <w:r>
        <w:rPr>
          <w:rStyle w:val="Nenhum"/>
          <w:rtl w:val="0"/>
          <w:lang w:val="pt-PT"/>
        </w:rPr>
        <w:t>ncia o valor da Cesta B</w:t>
      </w:r>
      <w:r>
        <w:rPr>
          <w:rStyle w:val="Nenhum A"/>
          <w:rtl w:val="0"/>
        </w:rPr>
        <w:t>á</w:t>
      </w:r>
      <w:r>
        <w:rPr>
          <w:rStyle w:val="Nenhum"/>
          <w:rtl w:val="0"/>
          <w:lang w:val="pt-PT"/>
        </w:rPr>
        <w:t>sica de Alimentos</w:t>
      </w:r>
      <w:r>
        <w:rPr>
          <w:rStyle w:val="Nenhum"/>
          <w:vertAlign w:val="superscript"/>
        </w:rPr>
        <w:footnoteReference w:id="11"/>
      </w:r>
      <w:r>
        <w:rPr>
          <w:rStyle w:val="Nenhum"/>
          <w:rtl w:val="0"/>
          <w:lang w:val="pt-PT"/>
        </w:rPr>
        <w:t>. Dessa forma, parece-nos evidente que, ao estabelecer a garantia de um sal</w:t>
      </w:r>
      <w:r>
        <w:rPr>
          <w:rStyle w:val="Nenhum A"/>
          <w:rtl w:val="0"/>
        </w:rPr>
        <w:t>á</w:t>
      </w:r>
      <w:r>
        <w:rPr>
          <w:rStyle w:val="Nenhum"/>
          <w:rtl w:val="0"/>
          <w:lang w:val="pt-PT"/>
        </w:rPr>
        <w:t>rio m</w:t>
      </w:r>
      <w:r>
        <w:rPr>
          <w:rStyle w:val="Nenhum A"/>
          <w:rtl w:val="0"/>
        </w:rPr>
        <w:t>í</w:t>
      </w:r>
      <w:r>
        <w:rPr>
          <w:rStyle w:val="Nenhum"/>
          <w:rtl w:val="0"/>
          <w:lang w:val="pt-PT"/>
        </w:rPr>
        <w:t>nimo ao idoso e a pessoa com defici</w:t>
      </w:r>
      <w:r>
        <w:rPr>
          <w:rStyle w:val="Nenhum A"/>
          <w:rtl w:val="0"/>
        </w:rPr>
        <w:t>ê</w:t>
      </w:r>
      <w:r>
        <w:rPr>
          <w:rStyle w:val="Nenhum"/>
          <w:rtl w:val="0"/>
          <w:lang w:val="pt-PT"/>
        </w:rPr>
        <w:t>ncia que comprovem n</w:t>
      </w:r>
      <w:r>
        <w:rPr>
          <w:rStyle w:val="Nenhum"/>
          <w:rtl w:val="0"/>
          <w:lang w:val="pt-PT"/>
        </w:rPr>
        <w:t>ã</w:t>
      </w:r>
      <w:r>
        <w:rPr>
          <w:rStyle w:val="Nenhum"/>
          <w:rtl w:val="0"/>
          <w:lang w:val="pt-PT"/>
        </w:rPr>
        <w:t>o possuir meios de prover a pr</w:t>
      </w:r>
      <w:r>
        <w:rPr>
          <w:rStyle w:val="Nenhum"/>
          <w:rtl w:val="0"/>
          <w:lang w:val="es-ES_tradnl"/>
        </w:rPr>
        <w:t>ó</w:t>
      </w:r>
      <w:r>
        <w:rPr>
          <w:rStyle w:val="Nenhum"/>
          <w:rtl w:val="0"/>
          <w:lang w:val="pt-PT"/>
        </w:rPr>
        <w:t>pria manuten</w:t>
      </w:r>
      <w:r>
        <w:rPr>
          <w:rStyle w:val="Nenhum"/>
          <w:rtl w:val="0"/>
          <w:lang w:val="pt-PT"/>
        </w:rPr>
        <w:t>çã</w:t>
      </w:r>
      <w:r>
        <w:rPr>
          <w:rStyle w:val="Nenhum"/>
          <w:rtl w:val="0"/>
          <w:lang w:val="pt-PT"/>
        </w:rPr>
        <w:t>o ou t</w:t>
      </w:r>
      <w:r>
        <w:rPr>
          <w:rStyle w:val="Nenhum A"/>
          <w:rtl w:val="0"/>
        </w:rPr>
        <w:t>ê</w:t>
      </w:r>
      <w:r>
        <w:rPr>
          <w:rStyle w:val="Nenhum"/>
          <w:rtl w:val="0"/>
          <w:lang w:val="pt-PT"/>
        </w:rPr>
        <w:t>-la provida por sua fam</w:t>
      </w:r>
      <w:r>
        <w:rPr>
          <w:rStyle w:val="Nenhum A"/>
          <w:rtl w:val="0"/>
        </w:rPr>
        <w:t>í</w:t>
      </w:r>
      <w:r>
        <w:rPr>
          <w:rStyle w:val="Nenhum"/>
          <w:rtl w:val="0"/>
          <w:lang w:val="pt-PT"/>
        </w:rPr>
        <w:t xml:space="preserve">lia, o legislador cria um recorte, definindo o que </w:t>
      </w:r>
      <w:r>
        <w:rPr>
          <w:rStyle w:val="Nenhum"/>
          <w:rtl w:val="0"/>
          <w:lang w:val="fr-FR"/>
        </w:rPr>
        <w:t xml:space="preserve">é </w:t>
      </w:r>
      <w:r>
        <w:rPr>
          <w:rStyle w:val="Nenhum"/>
          <w:rtl w:val="0"/>
          <w:lang w:val="pt-PT"/>
        </w:rPr>
        <w:t>considerado o m</w:t>
      </w:r>
      <w:r>
        <w:rPr>
          <w:rStyle w:val="Nenhum A"/>
          <w:rtl w:val="0"/>
        </w:rPr>
        <w:t>í</w:t>
      </w:r>
      <w:r>
        <w:rPr>
          <w:rStyle w:val="Nenhum"/>
          <w:rtl w:val="0"/>
          <w:lang w:val="pt-PT"/>
        </w:rPr>
        <w:t>nimo aceit</w:t>
      </w:r>
      <w:r>
        <w:rPr>
          <w:rStyle w:val="Nenhum A"/>
          <w:rtl w:val="0"/>
        </w:rPr>
        <w:t>á</w:t>
      </w:r>
      <w:r>
        <w:rPr>
          <w:rStyle w:val="Nenhum"/>
          <w:rtl w:val="0"/>
          <w:lang w:val="pt-PT"/>
        </w:rPr>
        <w:t>vel de renda para a subsist</w:t>
      </w:r>
      <w:r>
        <w:rPr>
          <w:rStyle w:val="Nenhum A"/>
          <w:rtl w:val="0"/>
        </w:rPr>
        <w:t>ê</w:t>
      </w:r>
      <w:r>
        <w:rPr>
          <w:rStyle w:val="Nenhum"/>
          <w:rtl w:val="0"/>
          <w:lang w:val="pt-PT"/>
        </w:rPr>
        <w:t>ncia do benefici</w:t>
      </w:r>
      <w:r>
        <w:rPr>
          <w:rStyle w:val="Nenhum A"/>
          <w:rtl w:val="0"/>
        </w:rPr>
        <w:t>á</w:t>
      </w:r>
      <w:r>
        <w:rPr>
          <w:rStyle w:val="Nenhum"/>
          <w:rtl w:val="0"/>
          <w:lang w:val="pt-PT"/>
        </w:rPr>
        <w:t xml:space="preserve">rio do programa. </w:t>
      </w:r>
    </w:p>
    <w:p>
      <w:pPr>
        <w:pStyle w:val="Corpo A"/>
        <w:spacing w:line="360" w:lineRule="auto"/>
        <w:ind w:firstLine="851"/>
        <w:jc w:val="both"/>
      </w:pPr>
      <w:r>
        <w:rPr>
          <w:rStyle w:val="Nenhum"/>
          <w:rtl w:val="0"/>
          <w:lang w:val="pt-PT"/>
        </w:rPr>
        <w:t>Merece aten</w:t>
      </w:r>
      <w:r>
        <w:rPr>
          <w:rStyle w:val="Nenhum"/>
          <w:rtl w:val="0"/>
          <w:lang w:val="pt-PT"/>
        </w:rPr>
        <w:t>çã</w:t>
      </w:r>
      <w:r>
        <w:rPr>
          <w:rStyle w:val="Nenhum"/>
          <w:rtl w:val="0"/>
          <w:lang w:val="pt-PT"/>
        </w:rPr>
        <w:t>o especial que a concess</w:t>
      </w:r>
      <w:r>
        <w:rPr>
          <w:rStyle w:val="Nenhum"/>
          <w:rtl w:val="0"/>
          <w:lang w:val="pt-PT"/>
        </w:rPr>
        <w:t>ã</w:t>
      </w:r>
      <w:r>
        <w:rPr>
          <w:rStyle w:val="Nenhum"/>
          <w:rtl w:val="0"/>
          <w:lang w:val="pt-PT"/>
        </w:rPr>
        <w:t>o do benef</w:t>
      </w:r>
      <w:r>
        <w:rPr>
          <w:rStyle w:val="Nenhum A"/>
          <w:rtl w:val="0"/>
        </w:rPr>
        <w:t>í</w:t>
      </w:r>
      <w:r>
        <w:rPr>
          <w:rStyle w:val="Nenhum"/>
          <w:rtl w:val="0"/>
          <w:lang w:val="pt-PT"/>
        </w:rPr>
        <w:t xml:space="preserve">cio </w:t>
      </w:r>
      <w:r>
        <w:rPr>
          <w:rStyle w:val="Nenhum"/>
          <w:rtl w:val="0"/>
          <w:lang w:val="fr-FR"/>
        </w:rPr>
        <w:t xml:space="preserve">é </w:t>
      </w:r>
      <w:r>
        <w:rPr>
          <w:rStyle w:val="Nenhum"/>
          <w:rtl w:val="0"/>
          <w:lang w:val="es-ES_tradnl"/>
        </w:rPr>
        <w:t xml:space="preserve">condicionada </w:t>
      </w:r>
      <w:r>
        <w:rPr>
          <w:rStyle w:val="Nenhum A"/>
          <w:rtl w:val="0"/>
        </w:rPr>
        <w:t xml:space="preserve">à </w:t>
      </w:r>
      <w:r>
        <w:rPr>
          <w:rStyle w:val="Nenhum"/>
          <w:rtl w:val="0"/>
          <w:lang w:val="it-IT"/>
        </w:rPr>
        <w:t>comprova</w:t>
      </w:r>
      <w:r>
        <w:rPr>
          <w:rStyle w:val="Nenhum"/>
          <w:rtl w:val="0"/>
          <w:lang w:val="pt-PT"/>
        </w:rPr>
        <w:t>çã</w:t>
      </w:r>
      <w:r>
        <w:rPr>
          <w:rStyle w:val="Nenhum"/>
          <w:rtl w:val="0"/>
          <w:lang w:val="pt-PT"/>
        </w:rPr>
        <w:t>o da insufici</w:t>
      </w:r>
      <w:r>
        <w:rPr>
          <w:rStyle w:val="Nenhum A"/>
          <w:rtl w:val="0"/>
        </w:rPr>
        <w:t>ê</w:t>
      </w:r>
      <w:r>
        <w:rPr>
          <w:rStyle w:val="Nenhum"/>
          <w:rtl w:val="0"/>
          <w:lang w:val="pt-PT"/>
        </w:rPr>
        <w:t>ncia de meios para prover a pr</w:t>
      </w:r>
      <w:r>
        <w:rPr>
          <w:rStyle w:val="Nenhum"/>
          <w:rtl w:val="0"/>
          <w:lang w:val="es-ES_tradnl"/>
        </w:rPr>
        <w:t>ó</w:t>
      </w:r>
      <w:r>
        <w:rPr>
          <w:rStyle w:val="Nenhum"/>
          <w:rtl w:val="0"/>
          <w:lang w:val="pt-PT"/>
        </w:rPr>
        <w:t>pria subsist</w:t>
      </w:r>
      <w:r>
        <w:rPr>
          <w:rStyle w:val="Nenhum A"/>
          <w:rtl w:val="0"/>
        </w:rPr>
        <w:t>ê</w:t>
      </w:r>
      <w:r>
        <w:rPr>
          <w:rStyle w:val="Nenhum"/>
          <w:rtl w:val="0"/>
          <w:lang w:val="pt-PT"/>
        </w:rPr>
        <w:t>ncia ou de t</w:t>
      </w:r>
      <w:r>
        <w:rPr>
          <w:rStyle w:val="Nenhum A"/>
          <w:rtl w:val="0"/>
        </w:rPr>
        <w:t>ê</w:t>
      </w:r>
      <w:r>
        <w:rPr>
          <w:rStyle w:val="Nenhum"/>
          <w:rtl w:val="0"/>
          <w:lang w:val="pt-PT"/>
        </w:rPr>
        <w:t>-la provida pela fam</w:t>
      </w:r>
      <w:r>
        <w:rPr>
          <w:rStyle w:val="Nenhum A"/>
          <w:rtl w:val="0"/>
        </w:rPr>
        <w:t>í</w:t>
      </w:r>
      <w:r>
        <w:rPr>
          <w:rStyle w:val="Nenhum"/>
          <w:rtl w:val="0"/>
          <w:lang w:val="pt-PT"/>
        </w:rPr>
        <w:t>lia. Nesse sentido, recai a responsabilidade pela comprova</w:t>
      </w:r>
      <w:r>
        <w:rPr>
          <w:rStyle w:val="Nenhum"/>
          <w:rtl w:val="0"/>
          <w:lang w:val="pt-PT"/>
        </w:rPr>
        <w:t>çã</w:t>
      </w:r>
      <w:r>
        <w:rPr>
          <w:rStyle w:val="Nenhum A"/>
          <w:rtl w:val="0"/>
        </w:rPr>
        <w:t>o da priva</w:t>
      </w:r>
      <w:r>
        <w:rPr>
          <w:rStyle w:val="Nenhum"/>
          <w:rtl w:val="0"/>
          <w:lang w:val="pt-PT"/>
        </w:rPr>
        <w:t>çã</w:t>
      </w:r>
      <w:r>
        <w:rPr>
          <w:rStyle w:val="Nenhum"/>
          <w:rtl w:val="0"/>
          <w:lang w:val="pt-PT"/>
        </w:rPr>
        <w:t>o ao pr</w:t>
      </w:r>
      <w:r>
        <w:rPr>
          <w:rStyle w:val="Nenhum"/>
          <w:rtl w:val="0"/>
          <w:lang w:val="es-ES_tradnl"/>
        </w:rPr>
        <w:t>ó</w:t>
      </w:r>
      <w:r>
        <w:rPr>
          <w:rStyle w:val="Nenhum"/>
          <w:rtl w:val="0"/>
          <w:lang w:val="pt-PT"/>
        </w:rPr>
        <w:t>prio candidato ao benef</w:t>
      </w:r>
      <w:r>
        <w:rPr>
          <w:rStyle w:val="Nenhum A"/>
          <w:rtl w:val="0"/>
        </w:rPr>
        <w:t>í</w:t>
      </w:r>
      <w:r>
        <w:rPr>
          <w:rStyle w:val="Nenhum"/>
          <w:rtl w:val="0"/>
          <w:lang w:val="pt-PT"/>
        </w:rPr>
        <w:t>cio, que dever</w:t>
      </w:r>
      <w:r>
        <w:rPr>
          <w:rStyle w:val="Nenhum A"/>
          <w:rtl w:val="0"/>
        </w:rPr>
        <w:t xml:space="preserve">á </w:t>
      </w:r>
      <w:r>
        <w:rPr>
          <w:rStyle w:val="Nenhum"/>
          <w:rtl w:val="0"/>
          <w:lang w:val="pt-PT"/>
        </w:rPr>
        <w:t>comprovar a situa</w:t>
      </w:r>
      <w:r>
        <w:rPr>
          <w:rStyle w:val="Nenhum"/>
          <w:rtl w:val="0"/>
          <w:lang w:val="pt-PT"/>
        </w:rPr>
        <w:t>çã</w:t>
      </w:r>
      <w:r>
        <w:rPr>
          <w:rStyle w:val="Nenhum"/>
          <w:rtl w:val="0"/>
          <w:lang w:val="pt-PT"/>
        </w:rPr>
        <w:t>o de hipossufici</w:t>
      </w:r>
      <w:r>
        <w:rPr>
          <w:rStyle w:val="Nenhum A"/>
          <w:rtl w:val="0"/>
        </w:rPr>
        <w:t>ê</w:t>
      </w:r>
      <w:r>
        <w:rPr>
          <w:rStyle w:val="Nenhum"/>
          <w:rtl w:val="0"/>
          <w:lang w:val="pt-PT"/>
        </w:rPr>
        <w:t>ncia para a vida independente. Isso nos remete ao entendimento prevalente, no plano conceitual, da concep</w:t>
      </w:r>
      <w:r>
        <w:rPr>
          <w:rStyle w:val="Nenhum"/>
          <w:rtl w:val="0"/>
          <w:lang w:val="pt-PT"/>
        </w:rPr>
        <w:t>çã</w:t>
      </w:r>
      <w:r>
        <w:rPr>
          <w:rStyle w:val="Nenhum"/>
          <w:rtl w:val="0"/>
          <w:lang w:val="pt-PT"/>
        </w:rPr>
        <w:t>o conservadora da assist</w:t>
      </w:r>
      <w:r>
        <w:rPr>
          <w:rStyle w:val="Nenhum A"/>
          <w:rtl w:val="0"/>
        </w:rPr>
        <w:t>ê</w:t>
      </w:r>
      <w:r>
        <w:rPr>
          <w:rStyle w:val="Nenhum"/>
          <w:rtl w:val="0"/>
          <w:lang w:val="pt-PT"/>
        </w:rPr>
        <w:t>ncia p</w:t>
      </w:r>
      <w:r>
        <w:rPr>
          <w:rStyle w:val="Nenhum A"/>
          <w:rtl w:val="0"/>
        </w:rPr>
        <w:t>ú</w:t>
      </w:r>
      <w:r>
        <w:rPr>
          <w:rStyle w:val="Nenhum"/>
          <w:rtl w:val="0"/>
          <w:lang w:val="pt-PT"/>
        </w:rPr>
        <w:t>blica aos mais vulner</w:t>
      </w:r>
      <w:r>
        <w:rPr>
          <w:rStyle w:val="Nenhum A"/>
          <w:rtl w:val="0"/>
        </w:rPr>
        <w:t>á</w:t>
      </w:r>
      <w:r>
        <w:rPr>
          <w:rStyle w:val="Nenhum"/>
          <w:rtl w:val="0"/>
          <w:lang w:val="pt-PT"/>
        </w:rPr>
        <w:t>veis, desfavorecendo a constru</w:t>
      </w:r>
      <w:r>
        <w:rPr>
          <w:rStyle w:val="Nenhum"/>
          <w:rtl w:val="0"/>
          <w:lang w:val="pt-PT"/>
        </w:rPr>
        <w:t>çã</w:t>
      </w:r>
      <w:r>
        <w:rPr>
          <w:rStyle w:val="Nenhum"/>
          <w:rtl w:val="0"/>
          <w:lang w:val="pt-PT"/>
        </w:rPr>
        <w:t>o do cidad</w:t>
      </w:r>
      <w:r>
        <w:rPr>
          <w:rStyle w:val="Nenhum"/>
          <w:rtl w:val="0"/>
          <w:lang w:val="pt-PT"/>
        </w:rPr>
        <w:t>ã</w:t>
      </w:r>
      <w:r>
        <w:rPr>
          <w:rStyle w:val="Nenhum"/>
          <w:rtl w:val="0"/>
          <w:lang w:val="pt-PT"/>
        </w:rPr>
        <w:t xml:space="preserve">o como sujeito de direitos.  </w:t>
      </w:r>
    </w:p>
    <w:p>
      <w:pPr>
        <w:pStyle w:val="Corpo A"/>
        <w:spacing w:line="360" w:lineRule="auto"/>
        <w:ind w:firstLine="851"/>
        <w:jc w:val="both"/>
      </w:pPr>
      <w:r>
        <w:rPr>
          <w:rStyle w:val="Nenhum"/>
          <w:rtl w:val="0"/>
          <w:lang w:val="pt-PT"/>
        </w:rPr>
        <w:t>Analisando a previs</w:t>
      </w:r>
      <w:r>
        <w:rPr>
          <w:rStyle w:val="Nenhum"/>
          <w:rtl w:val="0"/>
          <w:lang w:val="pt-PT"/>
        </w:rPr>
        <w:t>ã</w:t>
      </w:r>
      <w:r>
        <w:rPr>
          <w:rStyle w:val="Nenhum"/>
          <w:rtl w:val="0"/>
          <w:lang w:val="pt-PT"/>
        </w:rPr>
        <w:t>o do benef</w:t>
      </w:r>
      <w:r>
        <w:rPr>
          <w:rStyle w:val="Nenhum A"/>
          <w:rtl w:val="0"/>
        </w:rPr>
        <w:t>í</w:t>
      </w:r>
      <w:r>
        <w:rPr>
          <w:rStyle w:val="Nenhum"/>
          <w:rtl w:val="0"/>
          <w:lang w:val="pt-PT"/>
        </w:rPr>
        <w:t>cio na carta magna, uma leitura atenta remete aos objetivos e princ</w:t>
      </w:r>
      <w:r>
        <w:rPr>
          <w:rStyle w:val="Nenhum A"/>
          <w:rtl w:val="0"/>
        </w:rPr>
        <w:t>í</w:t>
      </w:r>
      <w:r>
        <w:rPr>
          <w:rStyle w:val="Nenhum"/>
          <w:rtl w:val="0"/>
          <w:lang w:val="pt-PT"/>
        </w:rPr>
        <w:t>pios constitucionais fundamentais.</w:t>
      </w:r>
      <w:del w:id="317" w:date="2022-05-05T15:01:02Z" w:author="oculto">
        <w:r>
          <w:rPr>
            <w:rStyle w:val="Nenhum A"/>
            <w:rtl w:val="0"/>
          </w:rPr>
          <w:delText xml:space="preserve"> </w:delText>
        </w:r>
      </w:del>
      <w:r>
        <w:rPr>
          <w:rStyle w:val="Nenhum A"/>
          <w:rtl w:val="0"/>
        </w:rPr>
        <w:t xml:space="preserve"> </w:t>
      </w:r>
      <w:ins w:id="318" w:date="2022-05-05T15:00:26Z" w:author="oculto">
        <w:r>
          <w:rPr>
            <w:rStyle w:val="Nenhum"/>
            <w:rtl w:val="0"/>
            <w:lang w:val="en-US"/>
          </w:rPr>
          <w:t>Conforme j</w:t>
        </w:r>
      </w:ins>
      <w:ins w:id="319" w:date="2022-05-05T15:00:26Z" w:author="oculto">
        <w:r>
          <w:rPr>
            <w:rStyle w:val="Nenhum"/>
            <w:rtl w:val="0"/>
            <w:lang w:val="en-US"/>
          </w:rPr>
          <w:t xml:space="preserve">á </w:t>
        </w:r>
      </w:ins>
      <w:ins w:id="320" w:date="2022-05-05T15:00:26Z" w:author="oculto">
        <w:r>
          <w:rPr>
            <w:rStyle w:val="Nenhum"/>
            <w:rtl w:val="0"/>
            <w:lang w:val="en-US"/>
          </w:rPr>
          <w:t>foi observado aqui, a</w:t>
        </w:r>
      </w:ins>
      <w:del w:id="321" w:date="2022-05-05T15:00:26Z" w:author="oculto">
        <w:r>
          <w:rPr>
            <w:rStyle w:val="Nenhum A"/>
            <w:rtl w:val="0"/>
          </w:rPr>
          <w:delText>A</w:delText>
        </w:r>
      </w:del>
      <w:r>
        <w:rPr>
          <w:rStyle w:val="Nenhum"/>
          <w:rtl w:val="0"/>
          <w:lang w:val="pt-PT"/>
        </w:rPr>
        <w:t xml:space="preserve"> Constitui</w:t>
      </w:r>
      <w:r>
        <w:rPr>
          <w:rStyle w:val="Nenhum"/>
          <w:rtl w:val="0"/>
          <w:lang w:val="pt-PT"/>
        </w:rPr>
        <w:t>çã</w:t>
      </w:r>
      <w:r>
        <w:rPr>
          <w:rStyle w:val="Nenhum"/>
          <w:rtl w:val="0"/>
          <w:lang w:val="pt-PT"/>
        </w:rPr>
        <w:t>o em seu art. 3</w:t>
      </w:r>
      <w:ins w:id="322" w:date="2022-05-05T15:00:32Z" w:author="oculto">
        <w:r>
          <w:rPr>
            <w:rStyle w:val="Nenhum"/>
            <w:rtl w:val="0"/>
            <w:lang w:val="en-US"/>
          </w:rPr>
          <w:t>º</w:t>
        </w:r>
      </w:ins>
      <w:del w:id="323" w:date="2022-05-05T15:00:35Z" w:author="oculto">
        <w:r>
          <w:rPr>
            <w:rStyle w:val="Nenhum"/>
            <w:rtl w:val="0"/>
            <w:lang w:val="it-IT"/>
          </w:rPr>
          <w:delText>o.</w:delText>
        </w:r>
      </w:del>
      <w:r>
        <w:rPr>
          <w:rStyle w:val="Nenhum"/>
          <w:rtl w:val="0"/>
          <w:lang w:val="pt-PT"/>
        </w:rPr>
        <w:t xml:space="preserve"> apresenta a erradica</w:t>
      </w:r>
      <w:r>
        <w:rPr>
          <w:rStyle w:val="Nenhum"/>
          <w:rtl w:val="0"/>
          <w:lang w:val="pt-PT"/>
        </w:rPr>
        <w:t>çã</w:t>
      </w:r>
      <w:r>
        <w:rPr>
          <w:rStyle w:val="Nenhum"/>
          <w:rtl w:val="0"/>
          <w:lang w:val="pt-PT"/>
        </w:rPr>
        <w:t xml:space="preserve">o da pobreza: </w:t>
      </w:r>
    </w:p>
    <w:p>
      <w:pPr>
        <w:pStyle w:val="Corpo A"/>
        <w:ind w:firstLine="851"/>
        <w:jc w:val="both"/>
      </w:pPr>
    </w:p>
    <w:p>
      <w:pPr>
        <w:pStyle w:val="artigo"/>
        <w:spacing w:before="0" w:after="0"/>
        <w:ind w:left="2268" w:firstLine="0"/>
      </w:pPr>
      <w:r>
        <w:rPr>
          <w:rStyle w:val="Nenhum A"/>
          <w:rtl w:val="0"/>
          <w:lang w:val="pt-PT"/>
        </w:rPr>
        <w:t>Art.</w:t>
      </w:r>
      <w:r>
        <w:rPr>
          <w:rStyle w:val="Nenhum A"/>
          <w:rtl w:val="0"/>
          <w:lang w:val="pt-PT"/>
        </w:rPr>
        <w:t> </w:t>
      </w:r>
      <w:r>
        <w:rPr>
          <w:rStyle w:val="Nenhum A"/>
          <w:rtl w:val="0"/>
          <w:lang w:val="pt-PT"/>
        </w:rPr>
        <w:t>3</w:t>
      </w:r>
      <w:r>
        <w:rPr>
          <w:rStyle w:val="Nenhum A"/>
          <w:rtl w:val="0"/>
          <w:lang w:val="pt-PT"/>
        </w:rPr>
        <w:t>º </w:t>
      </w:r>
      <w:r>
        <w:rPr>
          <w:rStyle w:val="Nenhum A"/>
          <w:rtl w:val="0"/>
          <w:lang w:val="pt-PT"/>
        </w:rPr>
        <w:t>Constituem objetivos fundamentais da Rep</w:t>
      </w:r>
      <w:r>
        <w:rPr>
          <w:rStyle w:val="Nenhum A"/>
          <w:rtl w:val="0"/>
          <w:lang w:val="pt-PT"/>
        </w:rPr>
        <w:t>ú</w:t>
      </w:r>
      <w:r>
        <w:rPr>
          <w:rStyle w:val="Nenhum A"/>
          <w:rtl w:val="0"/>
          <w:lang w:val="pt-PT"/>
        </w:rPr>
        <w:t>blica Federativa do Brasil:</w:t>
      </w:r>
    </w:p>
    <w:p>
      <w:pPr>
        <w:pStyle w:val="inciso"/>
        <w:spacing w:before="0" w:after="0"/>
        <w:ind w:left="2268" w:firstLine="0"/>
      </w:pPr>
      <w:r>
        <w:rPr>
          <w:rStyle w:val="Nenhum A"/>
          <w:rtl w:val="0"/>
          <w:lang w:val="pt-PT"/>
        </w:rPr>
        <w:t>I</w:t>
      </w:r>
      <w:r>
        <w:rPr>
          <w:rStyle w:val="Nenhum A"/>
          <w:rtl w:val="0"/>
          <w:lang w:val="pt-PT"/>
        </w:rPr>
        <w:t> </w:t>
      </w:r>
      <w:r>
        <w:rPr>
          <w:rStyle w:val="Nenhum A"/>
          <w:rtl w:val="0"/>
          <w:lang w:val="pt-PT"/>
        </w:rPr>
        <w:t>-</w:t>
      </w:r>
      <w:r>
        <w:rPr>
          <w:rStyle w:val="Nenhum A"/>
          <w:rtl w:val="0"/>
          <w:lang w:val="pt-PT"/>
        </w:rPr>
        <w:t xml:space="preserve">  </w:t>
      </w:r>
      <w:r>
        <w:rPr>
          <w:rStyle w:val="Nenhum A"/>
          <w:rtl w:val="0"/>
          <w:lang w:val="pt-PT"/>
        </w:rPr>
        <w:t>construir uma sociedade livre, justa e solid</w:t>
      </w:r>
      <w:r>
        <w:rPr>
          <w:rStyle w:val="Nenhum A"/>
          <w:rtl w:val="0"/>
          <w:lang w:val="pt-PT"/>
        </w:rPr>
        <w:t>á</w:t>
      </w:r>
      <w:r>
        <w:rPr>
          <w:rStyle w:val="Nenhum A"/>
          <w:rtl w:val="0"/>
          <w:lang w:val="pt-PT"/>
        </w:rPr>
        <w:t>ria;</w:t>
      </w:r>
    </w:p>
    <w:p>
      <w:pPr>
        <w:pStyle w:val="inciso"/>
        <w:spacing w:before="0" w:after="0"/>
        <w:ind w:left="2268" w:firstLine="0"/>
      </w:pPr>
      <w:r>
        <w:rPr>
          <w:rStyle w:val="Nenhum A"/>
          <w:rtl w:val="0"/>
          <w:lang w:val="pt-PT"/>
        </w:rPr>
        <w:t>II</w:t>
      </w:r>
      <w:r>
        <w:rPr>
          <w:rStyle w:val="Nenhum A"/>
          <w:rtl w:val="0"/>
          <w:lang w:val="pt-PT"/>
        </w:rPr>
        <w:t> </w:t>
      </w:r>
      <w:r>
        <w:rPr>
          <w:rStyle w:val="Nenhum A"/>
          <w:rtl w:val="0"/>
          <w:lang w:val="pt-PT"/>
        </w:rPr>
        <w:t>-</w:t>
      </w:r>
      <w:r>
        <w:rPr>
          <w:rStyle w:val="Nenhum A"/>
          <w:rtl w:val="0"/>
          <w:lang w:val="pt-PT"/>
        </w:rPr>
        <w:t xml:space="preserve">  </w:t>
      </w:r>
      <w:r>
        <w:rPr>
          <w:rStyle w:val="Nenhum A"/>
          <w:rtl w:val="0"/>
          <w:lang w:val="pt-PT"/>
        </w:rPr>
        <w:t>garantir o desenvolvimento nacional;</w:t>
      </w:r>
    </w:p>
    <w:p>
      <w:pPr>
        <w:pStyle w:val="inciso"/>
        <w:spacing w:before="0" w:after="0"/>
        <w:ind w:left="2268" w:firstLine="0"/>
      </w:pPr>
      <w:r>
        <w:rPr>
          <w:rStyle w:val="Nenhum A"/>
          <w:rtl w:val="0"/>
          <w:lang w:val="pt-PT"/>
        </w:rPr>
        <w:t>III</w:t>
      </w:r>
      <w:r>
        <w:rPr>
          <w:rStyle w:val="Nenhum A"/>
          <w:rtl w:val="0"/>
          <w:lang w:val="pt-PT"/>
        </w:rPr>
        <w:t> </w:t>
      </w:r>
      <w:r>
        <w:rPr>
          <w:rStyle w:val="Nenhum A"/>
          <w:rtl w:val="0"/>
          <w:lang w:val="pt-PT"/>
        </w:rPr>
        <w:t>-</w:t>
      </w:r>
      <w:r>
        <w:rPr>
          <w:rStyle w:val="Nenhum A"/>
          <w:rtl w:val="0"/>
          <w:lang w:val="pt-PT"/>
        </w:rPr>
        <w:t xml:space="preserve">  </w:t>
      </w:r>
      <w:r>
        <w:rPr>
          <w:rStyle w:val="Nenhum"/>
          <w:i w:val="1"/>
          <w:iCs w:val="1"/>
          <w:rtl w:val="0"/>
          <w:lang w:val="pt-PT"/>
        </w:rPr>
        <w:t>erradicar a pobreza e a marginaliza</w:t>
      </w:r>
      <w:r>
        <w:rPr>
          <w:rStyle w:val="Nenhum"/>
          <w:i w:val="1"/>
          <w:iCs w:val="1"/>
          <w:rtl w:val="0"/>
          <w:lang w:val="pt-PT"/>
        </w:rPr>
        <w:t>çã</w:t>
      </w:r>
      <w:r>
        <w:rPr>
          <w:rStyle w:val="Nenhum"/>
          <w:i w:val="1"/>
          <w:iCs w:val="1"/>
          <w:rtl w:val="0"/>
          <w:lang w:val="pt-PT"/>
        </w:rPr>
        <w:t>o e reduzir as desigualdades sociais e regionais</w:t>
      </w:r>
      <w:r>
        <w:rPr>
          <w:rStyle w:val="Nenhum A"/>
          <w:rtl w:val="0"/>
          <w:lang w:val="pt-PT"/>
        </w:rPr>
        <w:t>; (grifo nosso)</w:t>
      </w:r>
    </w:p>
    <w:p>
      <w:pPr>
        <w:pStyle w:val="inciso"/>
        <w:spacing w:before="0" w:after="0"/>
        <w:ind w:left="2268" w:firstLine="0"/>
      </w:pPr>
      <w:r>
        <w:rPr>
          <w:rStyle w:val="Nenhum A"/>
          <w:rtl w:val="0"/>
          <w:lang w:val="pt-PT"/>
        </w:rPr>
        <w:t>IV</w:t>
      </w:r>
      <w:r>
        <w:rPr>
          <w:rStyle w:val="Nenhum A"/>
          <w:rtl w:val="0"/>
          <w:lang w:val="pt-PT"/>
        </w:rPr>
        <w:t> </w:t>
      </w:r>
      <w:r>
        <w:rPr>
          <w:rStyle w:val="Nenhum A"/>
          <w:rtl w:val="0"/>
          <w:lang w:val="pt-PT"/>
        </w:rPr>
        <w:t>-</w:t>
      </w:r>
      <w:r>
        <w:rPr>
          <w:rStyle w:val="Nenhum A"/>
          <w:rtl w:val="0"/>
          <w:lang w:val="pt-PT"/>
        </w:rPr>
        <w:t xml:space="preserve">  </w:t>
      </w:r>
      <w:r>
        <w:rPr>
          <w:rStyle w:val="Nenhum A"/>
          <w:rtl w:val="0"/>
          <w:lang w:val="pt-PT"/>
        </w:rPr>
        <w:t>promover o bem de todos, sem preconceitos de origem, ra</w:t>
      </w:r>
      <w:r>
        <w:rPr>
          <w:rStyle w:val="Nenhum A"/>
          <w:rtl w:val="0"/>
          <w:lang w:val="pt-PT"/>
        </w:rPr>
        <w:t>ç</w:t>
      </w:r>
      <w:r>
        <w:rPr>
          <w:rStyle w:val="Nenhum A"/>
          <w:rtl w:val="0"/>
          <w:lang w:val="pt-PT"/>
        </w:rPr>
        <w:t>a, sexo, cor, idade e quaisquer outras formas de discrimina</w:t>
      </w:r>
      <w:r>
        <w:rPr>
          <w:rStyle w:val="Nenhum A"/>
          <w:rtl w:val="0"/>
          <w:lang w:val="pt-PT"/>
        </w:rPr>
        <w:t>çã</w:t>
      </w:r>
      <w:r>
        <w:rPr>
          <w:rStyle w:val="Nenhum A"/>
          <w:rtl w:val="0"/>
          <w:lang w:val="pt-PT"/>
        </w:rPr>
        <w:t>o.</w:t>
      </w:r>
    </w:p>
    <w:p>
      <w:pPr>
        <w:pStyle w:val="Corpo A"/>
        <w:spacing w:line="360" w:lineRule="auto"/>
        <w:ind w:firstLine="851"/>
        <w:jc w:val="both"/>
        <w:rPr>
          <w:rStyle w:val="Nenhum A"/>
          <w:sz w:val="20"/>
          <w:szCs w:val="20"/>
        </w:rPr>
      </w:pPr>
    </w:p>
    <w:p>
      <w:pPr>
        <w:pStyle w:val="Corpo A"/>
        <w:spacing w:line="360" w:lineRule="auto"/>
        <w:ind w:firstLine="851"/>
        <w:jc w:val="both"/>
        <w:rPr>
          <w:ins w:id="324" w:date="2022-05-05T15:02:56Z" w:author="oculto"/>
          <w:rStyle w:val="Nenhum A"/>
        </w:rPr>
      </w:pPr>
      <w:r>
        <w:rPr>
          <w:rStyle w:val="Nenhum"/>
          <w:rtl w:val="0"/>
          <w:lang w:val="pt-PT"/>
        </w:rPr>
        <w:t>Erigir a erradica</w:t>
      </w:r>
      <w:r>
        <w:rPr>
          <w:rStyle w:val="Nenhum"/>
          <w:rtl w:val="0"/>
          <w:lang w:val="pt-PT"/>
        </w:rPr>
        <w:t>çã</w:t>
      </w:r>
      <w:r>
        <w:rPr>
          <w:rStyle w:val="Nenhum"/>
          <w:rtl w:val="0"/>
          <w:lang w:val="pt-PT"/>
        </w:rPr>
        <w:t>o da pobreza enquanto objetivo fundamental da Rep</w:t>
      </w:r>
      <w:r>
        <w:rPr>
          <w:rStyle w:val="Nenhum A"/>
          <w:rtl w:val="0"/>
        </w:rPr>
        <w:t>ú</w:t>
      </w:r>
      <w:r>
        <w:rPr>
          <w:rStyle w:val="Nenhum"/>
          <w:rtl w:val="0"/>
          <w:lang w:val="pt-PT"/>
        </w:rPr>
        <w:t>blica indica um certo grau de</w:t>
      </w:r>
      <w:del w:id="325" w:date="2022-05-05T15:01:48Z" w:author="oculto">
        <w:r>
          <w:rPr>
            <w:rStyle w:val="Nenhum"/>
            <w:rtl w:val="0"/>
            <w:lang w:val="es-ES_tradnl"/>
          </w:rPr>
          <w:delText xml:space="preserve"> radicalismo e</w:delText>
        </w:r>
      </w:del>
      <w:r>
        <w:rPr>
          <w:rStyle w:val="Nenhum"/>
          <w:rtl w:val="0"/>
          <w:lang w:val="it-IT"/>
        </w:rPr>
        <w:t xml:space="preserve"> intoler</w:t>
      </w:r>
      <w:r>
        <w:rPr>
          <w:rStyle w:val="Nenhum A"/>
          <w:rtl w:val="0"/>
        </w:rPr>
        <w:t>â</w:t>
      </w:r>
      <w:r>
        <w:rPr>
          <w:rStyle w:val="Nenhum"/>
          <w:rtl w:val="0"/>
          <w:lang w:val="pt-PT"/>
        </w:rPr>
        <w:t>ncia com a perpetua</w:t>
      </w:r>
      <w:r>
        <w:rPr>
          <w:rStyle w:val="Nenhum"/>
          <w:rtl w:val="0"/>
          <w:lang w:val="pt-PT"/>
        </w:rPr>
        <w:t>çã</w:t>
      </w:r>
      <w:r>
        <w:rPr>
          <w:rStyle w:val="Nenhum"/>
          <w:rtl w:val="0"/>
          <w:lang w:val="pt-PT"/>
        </w:rPr>
        <w:t xml:space="preserve">o da pobreza. O legislador constituinte usa um termo </w:t>
      </w:r>
      <w:r>
        <w:rPr>
          <w:rStyle w:val="Nenhum"/>
          <w:rFonts w:ascii="Arial Unicode MS" w:hAnsi="Arial Unicode MS" w:hint="default"/>
          <w:rtl w:val="1"/>
          <w:lang w:val="ar-SA" w:bidi="ar-SA"/>
        </w:rPr>
        <w:t>“</w:t>
      </w:r>
      <w:r>
        <w:rPr>
          <w:rStyle w:val="Nenhum"/>
          <w:rtl w:val="0"/>
          <w:lang w:val="fr-FR"/>
        </w:rPr>
        <w:t>forte</w:t>
      </w:r>
      <w:r>
        <w:rPr>
          <w:rStyle w:val="Nenhum A"/>
          <w:rtl w:val="0"/>
        </w:rPr>
        <w:t>”</w:t>
      </w:r>
      <w:r>
        <w:rPr>
          <w:rStyle w:val="Nenhum"/>
          <w:rtl w:val="0"/>
          <w:lang w:val="pt-PT"/>
        </w:rPr>
        <w:t>, demonstrando o desejo de extirpar o flagelo da pobreza no pa</w:t>
      </w:r>
      <w:r>
        <w:rPr>
          <w:rStyle w:val="Nenhum A"/>
          <w:rtl w:val="0"/>
        </w:rPr>
        <w:t>í</w:t>
      </w:r>
      <w:r>
        <w:rPr>
          <w:rStyle w:val="Nenhum"/>
          <w:rtl w:val="0"/>
          <w:lang w:val="pt-PT"/>
        </w:rPr>
        <w:t xml:space="preserve">s. </w:t>
      </w:r>
      <w:r>
        <w:rPr>
          <w:rStyle w:val="Nenhum"/>
          <w:rtl w:val="0"/>
          <w:lang w:val="fr-FR"/>
        </w:rPr>
        <w:t>É</w:t>
      </w:r>
      <w:r>
        <w:rPr>
          <w:rStyle w:val="Nenhum"/>
          <w:rtl w:val="0"/>
          <w:lang w:val="pt-PT"/>
        </w:rPr>
        <w:t>, todavia, importante considerar o texto constitucional em toda sua extens</w:t>
      </w:r>
      <w:r>
        <w:rPr>
          <w:rStyle w:val="Nenhum"/>
          <w:rtl w:val="0"/>
          <w:lang w:val="pt-PT"/>
        </w:rPr>
        <w:t>ã</w:t>
      </w:r>
      <w:r>
        <w:rPr>
          <w:rStyle w:val="Nenhum"/>
          <w:rtl w:val="0"/>
          <w:lang w:val="pt-PT"/>
        </w:rPr>
        <w:t>o e contexto hist</w:t>
      </w:r>
      <w:r>
        <w:rPr>
          <w:rStyle w:val="Nenhum"/>
          <w:rtl w:val="0"/>
          <w:lang w:val="es-ES_tradnl"/>
        </w:rPr>
        <w:t>ó</w:t>
      </w:r>
      <w:r>
        <w:rPr>
          <w:rStyle w:val="Nenhum"/>
          <w:rtl w:val="0"/>
          <w:lang w:val="pt-PT"/>
        </w:rPr>
        <w:t xml:space="preserve">rico. Parece-nos oportuno ressaltar que, pressionado pelos movimentos sociais da </w:t>
      </w:r>
      <w:r>
        <w:rPr>
          <w:rStyle w:val="Nenhum"/>
          <w:rtl w:val="0"/>
          <w:lang w:val="fr-FR"/>
        </w:rPr>
        <w:t>é</w:t>
      </w:r>
      <w:r>
        <w:rPr>
          <w:rStyle w:val="Nenhum"/>
          <w:rtl w:val="0"/>
          <w:lang w:val="pt-PT"/>
        </w:rPr>
        <w:t xml:space="preserve">poca e pelos </w:t>
      </w:r>
      <w:r>
        <w:rPr>
          <w:rStyle w:val="Nenhum"/>
          <w:rFonts w:ascii="Arial Unicode MS" w:hAnsi="Arial Unicode MS" w:hint="default"/>
          <w:rtl w:val="1"/>
          <w:lang w:val="ar-SA" w:bidi="ar-SA"/>
        </w:rPr>
        <w:t>“</w:t>
      </w:r>
      <w:r>
        <w:rPr>
          <w:rStyle w:val="Nenhum"/>
          <w:rtl w:val="0"/>
          <w:lang w:val="pt-PT"/>
        </w:rPr>
        <w:t>ventos</w:t>
      </w:r>
      <w:r>
        <w:rPr>
          <w:rStyle w:val="Nenhum A"/>
          <w:rtl w:val="0"/>
        </w:rPr>
        <w:t xml:space="preserve">” </w:t>
      </w:r>
      <w:r>
        <w:rPr>
          <w:rStyle w:val="Nenhum"/>
          <w:rtl w:val="0"/>
          <w:lang w:val="pt-PT"/>
        </w:rPr>
        <w:t>do Estado Provid</w:t>
      </w:r>
      <w:r>
        <w:rPr>
          <w:rStyle w:val="Nenhum A"/>
          <w:rtl w:val="0"/>
        </w:rPr>
        <w:t>ê</w:t>
      </w:r>
      <w:r>
        <w:rPr>
          <w:rStyle w:val="Nenhum"/>
          <w:rtl w:val="0"/>
          <w:lang w:val="pt-PT"/>
        </w:rPr>
        <w:t>ncia emanados dos pa</w:t>
      </w:r>
      <w:r>
        <w:rPr>
          <w:rStyle w:val="Nenhum A"/>
          <w:rtl w:val="0"/>
        </w:rPr>
        <w:t>í</w:t>
      </w:r>
      <w:r>
        <w:rPr>
          <w:rStyle w:val="Nenhum"/>
          <w:rtl w:val="0"/>
          <w:lang w:val="pt-PT"/>
        </w:rPr>
        <w:t>ses desenvolvidos e a prote</w:t>
      </w:r>
      <w:r>
        <w:rPr>
          <w:rStyle w:val="Nenhum"/>
          <w:rtl w:val="0"/>
          <w:lang w:val="pt-PT"/>
        </w:rPr>
        <w:t>çã</w:t>
      </w:r>
      <w:r>
        <w:rPr>
          <w:rStyle w:val="Nenhum"/>
          <w:rtl w:val="0"/>
          <w:lang w:val="pt-PT"/>
        </w:rPr>
        <w:t>o emanada pelo direito internacional (MARTINS, 2020, p. 23), a Carta Constitucional de 1988 expressou a urgente necessidade de garantir a aplica</w:t>
      </w:r>
      <w:r>
        <w:rPr>
          <w:rStyle w:val="Nenhum"/>
          <w:rtl w:val="0"/>
          <w:lang w:val="pt-PT"/>
        </w:rPr>
        <w:t>çã</w:t>
      </w:r>
      <w:r>
        <w:rPr>
          <w:rStyle w:val="Nenhum"/>
          <w:rtl w:val="0"/>
          <w:lang w:val="pt-PT"/>
        </w:rPr>
        <w:t>o dos direitos e garantias fundamentais e os direitos sociais. Tais objetivos devem ser perseguidos pelo Estado, usando de sua for</w:t>
      </w:r>
      <w:r>
        <w:rPr>
          <w:rStyle w:val="Nenhum A"/>
          <w:rtl w:val="0"/>
        </w:rPr>
        <w:t>ç</w:t>
      </w:r>
      <w:r>
        <w:rPr>
          <w:rStyle w:val="Nenhum"/>
          <w:rtl w:val="0"/>
          <w:lang w:val="pt-PT"/>
        </w:rPr>
        <w:t>a coativa e vinculante. Ao Estado cabe empreender todos os esfor</w:t>
      </w:r>
      <w:r>
        <w:rPr>
          <w:rStyle w:val="Nenhum A"/>
          <w:rtl w:val="0"/>
        </w:rPr>
        <w:t>ç</w:t>
      </w:r>
      <w:r>
        <w:rPr>
          <w:rStyle w:val="Nenhum"/>
          <w:rtl w:val="0"/>
          <w:lang w:val="pt-PT"/>
        </w:rPr>
        <w:t>os poss</w:t>
      </w:r>
      <w:r>
        <w:rPr>
          <w:rStyle w:val="Nenhum A"/>
          <w:rtl w:val="0"/>
        </w:rPr>
        <w:t>í</w:t>
      </w:r>
      <w:r>
        <w:rPr>
          <w:rStyle w:val="Nenhum"/>
          <w:rtl w:val="0"/>
          <w:lang w:val="pt-PT"/>
        </w:rPr>
        <w:t>veis para a efetiva</w:t>
      </w:r>
      <w:r>
        <w:rPr>
          <w:rStyle w:val="Nenhum"/>
          <w:rtl w:val="0"/>
          <w:lang w:val="pt-PT"/>
        </w:rPr>
        <w:t>çã</w:t>
      </w:r>
      <w:r>
        <w:rPr>
          <w:rStyle w:val="Nenhum"/>
          <w:rtl w:val="0"/>
          <w:lang w:val="pt-PT"/>
        </w:rPr>
        <w:t>o dos seus objetivos, sendo a erradica</w:t>
      </w:r>
      <w:r>
        <w:rPr>
          <w:rStyle w:val="Nenhum"/>
          <w:rtl w:val="0"/>
          <w:lang w:val="pt-PT"/>
        </w:rPr>
        <w:t>çã</w:t>
      </w:r>
      <w:r>
        <w:rPr>
          <w:rStyle w:val="Nenhum"/>
          <w:rtl w:val="0"/>
          <w:lang w:val="pt-PT"/>
        </w:rPr>
        <w:t>o da pobreza um imperativo para o desenvolvimento e eleva</w:t>
      </w:r>
      <w:r>
        <w:rPr>
          <w:rStyle w:val="Nenhum"/>
          <w:rtl w:val="0"/>
          <w:lang w:val="pt-PT"/>
        </w:rPr>
        <w:t>çã</w:t>
      </w:r>
      <w:r>
        <w:rPr>
          <w:rStyle w:val="Nenhum"/>
          <w:rtl w:val="0"/>
          <w:lang w:val="pt-PT"/>
        </w:rPr>
        <w:t>o dos n</w:t>
      </w:r>
      <w:r>
        <w:rPr>
          <w:rStyle w:val="Nenhum A"/>
          <w:rtl w:val="0"/>
        </w:rPr>
        <w:t>í</w:t>
      </w:r>
      <w:r>
        <w:rPr>
          <w:rStyle w:val="Nenhum"/>
          <w:rtl w:val="0"/>
          <w:lang w:val="pt-PT"/>
        </w:rPr>
        <w:t>veis de felicidade e bem-estar da popula</w:t>
      </w:r>
      <w:r>
        <w:rPr>
          <w:rStyle w:val="Nenhum"/>
          <w:rtl w:val="0"/>
          <w:lang w:val="pt-PT"/>
        </w:rPr>
        <w:t>çã</w:t>
      </w:r>
      <w:r>
        <w:rPr>
          <w:rStyle w:val="Nenhum"/>
          <w:rtl w:val="0"/>
          <w:lang w:val="pt-PT"/>
        </w:rPr>
        <w:t xml:space="preserve">o em geral. </w:t>
      </w:r>
    </w:p>
    <w:p>
      <w:pPr>
        <w:pStyle w:val="Corpo A"/>
        <w:spacing w:line="360" w:lineRule="auto"/>
        <w:ind w:firstLine="851"/>
        <w:jc w:val="both"/>
        <w:rPr>
          <w:ins w:id="326" w:date="2022-05-05T15:17:57Z" w:author="oculto"/>
          <w:rStyle w:val="Hyperlink.1"/>
        </w:rPr>
      </w:pPr>
      <w:r>
        <w:rPr>
          <w:rStyle w:val="Nenhum"/>
          <w:rtl w:val="0"/>
          <w:lang w:val="pt-PT"/>
        </w:rPr>
        <w:t>Ressalte-se, entretanto, a nova reda</w:t>
      </w:r>
      <w:r>
        <w:rPr>
          <w:rStyle w:val="Nenhum"/>
          <w:rtl w:val="0"/>
          <w:lang w:val="pt-PT"/>
        </w:rPr>
        <w:t>çã</w:t>
      </w:r>
      <w:r>
        <w:rPr>
          <w:rStyle w:val="Nenhum"/>
          <w:rtl w:val="0"/>
          <w:lang w:val="pt-PT"/>
        </w:rPr>
        <w:t>o do art. 203 da Constitui</w:t>
      </w:r>
      <w:r>
        <w:rPr>
          <w:rStyle w:val="Nenhum"/>
          <w:rtl w:val="0"/>
          <w:lang w:val="pt-PT"/>
        </w:rPr>
        <w:t>çã</w:t>
      </w:r>
      <w:r>
        <w:rPr>
          <w:rStyle w:val="Nenhum"/>
          <w:rtl w:val="0"/>
          <w:lang w:val="pt-PT"/>
        </w:rPr>
        <w:t>o Federal, no seu inciso VI, inclu</w:t>
      </w:r>
      <w:r>
        <w:rPr>
          <w:rStyle w:val="Nenhum A"/>
          <w:rtl w:val="0"/>
        </w:rPr>
        <w:t>í</w:t>
      </w:r>
      <w:r>
        <w:rPr>
          <w:rStyle w:val="Nenhum"/>
          <w:rtl w:val="0"/>
          <w:lang w:val="pt-PT"/>
        </w:rPr>
        <w:t>do pela Emenda Constitucional n</w:t>
      </w:r>
      <w:r>
        <w:rPr>
          <w:rStyle w:val="Nenhum A"/>
          <w:rtl w:val="0"/>
        </w:rPr>
        <w:t>º</w:t>
      </w:r>
      <w:r>
        <w:rPr>
          <w:rStyle w:val="Nenhum"/>
          <w:rtl w:val="0"/>
          <w:lang w:val="pt-PT"/>
        </w:rPr>
        <w:t xml:space="preserve">. 114 de 2021: </w:t>
      </w:r>
      <w:r>
        <w:rPr>
          <w:rStyle w:val="Nenhum"/>
          <w:rFonts w:ascii="Arial Unicode MS" w:hAnsi="Arial Unicode MS" w:hint="default"/>
          <w:outline w:val="0"/>
          <w:color w:val="000000"/>
          <w:u w:color="000000"/>
          <w:shd w:val="clear" w:color="auto" w:fill="ffffff"/>
          <w:rtl w:val="1"/>
          <w:lang w:val="ar-SA" w:bidi="ar-SA"/>
          <w14:textFill>
            <w14:solidFill>
              <w14:srgbClr w14:val="000000"/>
            </w14:solidFill>
          </w14:textFill>
        </w:rPr>
        <w:t>“</w:t>
      </w:r>
      <w:r>
        <w:rPr>
          <w:rStyle w:val="Nenhum"/>
          <w:outline w:val="0"/>
          <w:color w:val="000000"/>
          <w:u w:color="000000"/>
          <w:shd w:val="clear" w:color="auto" w:fill="ffffff"/>
          <w:rtl w:val="0"/>
          <w:lang w:val="pt-PT"/>
          <w14:textFill>
            <w14:solidFill>
              <w14:srgbClr w14:val="000000"/>
            </w14:solidFill>
          </w14:textFill>
        </w:rPr>
        <w:t>a redu</w:t>
      </w:r>
      <w:r>
        <w:rPr>
          <w:rStyle w:val="Nenhum"/>
          <w:outline w:val="0"/>
          <w:color w:val="000000"/>
          <w:u w:color="000000"/>
          <w:shd w:val="clear" w:color="auto" w:fill="ffffff"/>
          <w:rtl w:val="0"/>
          <w:lang w:val="pt-PT"/>
          <w14:textFill>
            <w14:solidFill>
              <w14:srgbClr w14:val="000000"/>
            </w14:solidFill>
          </w14:textFill>
        </w:rPr>
        <w:t>çã</w:t>
      </w:r>
      <w:r>
        <w:rPr>
          <w:rStyle w:val="Nenhum"/>
          <w:outline w:val="0"/>
          <w:color w:val="000000"/>
          <w:u w:color="000000"/>
          <w:shd w:val="clear" w:color="auto" w:fill="ffffff"/>
          <w:rtl w:val="0"/>
          <w:lang w:val="pt-PT"/>
          <w14:textFill>
            <w14:solidFill>
              <w14:srgbClr w14:val="000000"/>
            </w14:solidFill>
          </w14:textFill>
        </w:rPr>
        <w:t>o da vulnerabilidade socioecon</w:t>
      </w:r>
      <w:r>
        <w:rPr>
          <w:rStyle w:val="Nenhum"/>
          <w:outline w:val="0"/>
          <w:color w:val="000000"/>
          <w:u w:color="000000"/>
          <w:shd w:val="clear" w:color="auto" w:fill="ffffff"/>
          <w:rtl w:val="0"/>
          <w14:textFill>
            <w14:solidFill>
              <w14:srgbClr w14:val="000000"/>
            </w14:solidFill>
          </w14:textFill>
        </w:rPr>
        <w:t>ô</w:t>
      </w:r>
      <w:r>
        <w:rPr>
          <w:rStyle w:val="Nenhum"/>
          <w:outline w:val="0"/>
          <w:color w:val="000000"/>
          <w:u w:color="000000"/>
          <w:shd w:val="clear" w:color="auto" w:fill="ffffff"/>
          <w:rtl w:val="0"/>
          <w:lang w:val="pt-PT"/>
          <w14:textFill>
            <w14:solidFill>
              <w14:srgbClr w14:val="000000"/>
            </w14:solidFill>
          </w14:textFill>
        </w:rPr>
        <w:t>mica de fam</w:t>
      </w:r>
      <w:r>
        <w:rPr>
          <w:rStyle w:val="Nenhum"/>
          <w:outline w:val="0"/>
          <w:color w:val="000000"/>
          <w:u w:color="000000"/>
          <w:shd w:val="clear" w:color="auto" w:fill="ffffff"/>
          <w:rtl w:val="0"/>
          <w14:textFill>
            <w14:solidFill>
              <w14:srgbClr w14:val="000000"/>
            </w14:solidFill>
          </w14:textFill>
        </w:rPr>
        <w:t>í</w:t>
      </w:r>
      <w:r>
        <w:rPr>
          <w:rStyle w:val="Nenhum"/>
          <w:outline w:val="0"/>
          <w:color w:val="000000"/>
          <w:u w:color="000000"/>
          <w:shd w:val="clear" w:color="auto" w:fill="ffffff"/>
          <w:rtl w:val="0"/>
          <w:lang w:val="pt-PT"/>
          <w14:textFill>
            <w14:solidFill>
              <w14:srgbClr w14:val="000000"/>
            </w14:solidFill>
          </w14:textFill>
        </w:rPr>
        <w:t>lias em situa</w:t>
      </w:r>
      <w:r>
        <w:rPr>
          <w:rStyle w:val="Nenhum"/>
          <w:outline w:val="0"/>
          <w:color w:val="000000"/>
          <w:u w:color="000000"/>
          <w:shd w:val="clear" w:color="auto" w:fill="ffffff"/>
          <w:rtl w:val="0"/>
          <w:lang w:val="pt-PT"/>
          <w14:textFill>
            <w14:solidFill>
              <w14:srgbClr w14:val="000000"/>
            </w14:solidFill>
          </w14:textFill>
        </w:rPr>
        <w:t>çã</w:t>
      </w:r>
      <w:r>
        <w:rPr>
          <w:rStyle w:val="Nenhum"/>
          <w:outline w:val="0"/>
          <w:color w:val="000000"/>
          <w:u w:color="000000"/>
          <w:shd w:val="clear" w:color="auto" w:fill="ffffff"/>
          <w:rtl w:val="0"/>
          <w:lang w:val="pt-PT"/>
          <w14:textFill>
            <w14:solidFill>
              <w14:srgbClr w14:val="000000"/>
            </w14:solidFill>
          </w14:textFill>
        </w:rPr>
        <w:t>o de pobreza ou de extrema pobreza.</w:t>
      </w:r>
      <w:r>
        <w:rPr>
          <w:rStyle w:val="Nenhum"/>
          <w:outline w:val="0"/>
          <w:color w:val="000000"/>
          <w:u w:color="000000"/>
          <w:shd w:val="clear" w:color="auto" w:fill="ffffff"/>
          <w:rtl w:val="0"/>
          <w14:textFill>
            <w14:solidFill>
              <w14:srgbClr w14:val="000000"/>
            </w14:solidFill>
          </w14:textFill>
        </w:rPr>
        <w:t xml:space="preserve">” </w:t>
      </w:r>
      <w:r>
        <w:rPr>
          <w:rStyle w:val="Nenhum"/>
          <w:outline w:val="0"/>
          <w:color w:val="000000"/>
          <w:u w:color="000000"/>
          <w:shd w:val="clear" w:color="auto" w:fill="ffffff"/>
          <w:rtl w:val="0"/>
          <w:lang w:val="it-IT"/>
          <w14:textFill>
            <w14:solidFill>
              <w14:srgbClr w14:val="000000"/>
            </w14:solidFill>
          </w14:textFill>
        </w:rPr>
        <w:t>Nessa nova inser</w:t>
      </w:r>
      <w:r>
        <w:rPr>
          <w:rStyle w:val="Nenhum"/>
          <w:outline w:val="0"/>
          <w:color w:val="000000"/>
          <w:u w:color="000000"/>
          <w:shd w:val="clear" w:color="auto" w:fill="ffffff"/>
          <w:rtl w:val="0"/>
          <w:lang w:val="pt-PT"/>
          <w14:textFill>
            <w14:solidFill>
              <w14:srgbClr w14:val="000000"/>
            </w14:solidFill>
          </w14:textFill>
        </w:rPr>
        <w:t>çã</w:t>
      </w:r>
      <w:r>
        <w:rPr>
          <w:rStyle w:val="Nenhum"/>
          <w:outline w:val="0"/>
          <w:color w:val="000000"/>
          <w:u w:color="000000"/>
          <w:shd w:val="clear" w:color="auto" w:fill="ffffff"/>
          <w:rtl w:val="0"/>
          <w:lang w:val="pt-PT"/>
          <w14:textFill>
            <w14:solidFill>
              <w14:srgbClr w14:val="000000"/>
            </w14:solidFill>
          </w14:textFill>
        </w:rPr>
        <w:t>o na constitui</w:t>
      </w:r>
      <w:r>
        <w:rPr>
          <w:rStyle w:val="Nenhum"/>
          <w:outline w:val="0"/>
          <w:color w:val="000000"/>
          <w:u w:color="000000"/>
          <w:shd w:val="clear" w:color="auto" w:fill="ffffff"/>
          <w:rtl w:val="0"/>
          <w:lang w:val="pt-PT"/>
          <w14:textFill>
            <w14:solidFill>
              <w14:srgbClr w14:val="000000"/>
            </w14:solidFill>
          </w14:textFill>
        </w:rPr>
        <w:t>çã</w:t>
      </w:r>
      <w:r>
        <w:rPr>
          <w:rStyle w:val="Nenhum"/>
          <w:outline w:val="0"/>
          <w:color w:val="000000"/>
          <w:u w:color="000000"/>
          <w:shd w:val="clear" w:color="auto" w:fill="ffffff"/>
          <w:rtl w:val="0"/>
          <w:lang w:val="pt-PT"/>
          <w14:textFill>
            <w14:solidFill>
              <w14:srgbClr w14:val="000000"/>
            </w14:solidFill>
          </w14:textFill>
        </w:rPr>
        <w:t>o vemos a mudan</w:t>
      </w:r>
      <w:r>
        <w:rPr>
          <w:rStyle w:val="Nenhum"/>
          <w:outline w:val="0"/>
          <w:color w:val="000000"/>
          <w:u w:color="000000"/>
          <w:shd w:val="clear" w:color="auto" w:fill="ffffff"/>
          <w:rtl w:val="0"/>
          <w14:textFill>
            <w14:solidFill>
              <w14:srgbClr w14:val="000000"/>
            </w14:solidFill>
          </w14:textFill>
        </w:rPr>
        <w:t>ç</w:t>
      </w:r>
      <w:r>
        <w:rPr>
          <w:rStyle w:val="Nenhum"/>
          <w:outline w:val="0"/>
          <w:color w:val="000000"/>
          <w:u w:color="000000"/>
          <w:shd w:val="clear" w:color="auto" w:fill="ffffff"/>
          <w:rtl w:val="0"/>
          <w:lang w:val="es-ES_tradnl"/>
          <w14:textFill>
            <w14:solidFill>
              <w14:srgbClr w14:val="000000"/>
            </w14:solidFill>
          </w14:textFill>
        </w:rPr>
        <w:t>a de t</w:t>
      </w:r>
      <w:r>
        <w:rPr>
          <w:rStyle w:val="Nenhum"/>
          <w:outline w:val="0"/>
          <w:color w:val="000000"/>
          <w:u w:color="000000"/>
          <w:shd w:val="clear" w:color="auto" w:fill="ffffff"/>
          <w:rtl w:val="0"/>
          <w14:textFill>
            <w14:solidFill>
              <w14:srgbClr w14:val="000000"/>
            </w14:solidFill>
          </w14:textFill>
        </w:rPr>
        <w:t>ô</w:t>
      </w:r>
      <w:r>
        <w:rPr>
          <w:rStyle w:val="Nenhum"/>
          <w:outline w:val="0"/>
          <w:color w:val="000000"/>
          <w:u w:color="000000"/>
          <w:shd w:val="clear" w:color="auto" w:fill="ffffff"/>
          <w:rtl w:val="0"/>
          <w14:textFill>
            <w14:solidFill>
              <w14:srgbClr w14:val="000000"/>
            </w14:solidFill>
          </w14:textFill>
        </w:rPr>
        <w:t>nica, j</w:t>
      </w:r>
      <w:r>
        <w:rPr>
          <w:rStyle w:val="Nenhum"/>
          <w:outline w:val="0"/>
          <w:color w:val="000000"/>
          <w:u w:color="000000"/>
          <w:shd w:val="clear" w:color="auto" w:fill="ffffff"/>
          <w:rtl w:val="0"/>
          <w14:textFill>
            <w14:solidFill>
              <w14:srgbClr w14:val="000000"/>
            </w14:solidFill>
          </w14:textFill>
        </w:rPr>
        <w:t xml:space="preserve">á </w:t>
      </w:r>
      <w:r>
        <w:rPr>
          <w:rStyle w:val="Nenhum"/>
          <w:outline w:val="0"/>
          <w:color w:val="000000"/>
          <w:u w:color="000000"/>
          <w:shd w:val="clear" w:color="auto" w:fill="ffffff"/>
          <w:rtl w:val="0"/>
          <w14:textFill>
            <w14:solidFill>
              <w14:srgbClr w14:val="000000"/>
            </w14:solidFill>
          </w14:textFill>
        </w:rPr>
        <w:t>n</w:t>
      </w:r>
      <w:r>
        <w:rPr>
          <w:rStyle w:val="Nenhum"/>
          <w:outline w:val="0"/>
          <w:color w:val="000000"/>
          <w:u w:color="000000"/>
          <w:shd w:val="clear" w:color="auto" w:fill="ffffff"/>
          <w:rtl w:val="0"/>
          <w:lang w:val="pt-PT"/>
          <w14:textFill>
            <w14:solidFill>
              <w14:srgbClr w14:val="000000"/>
            </w14:solidFill>
          </w14:textFill>
        </w:rPr>
        <w:t>ã</w:t>
      </w:r>
      <w:r>
        <w:rPr>
          <w:rStyle w:val="Nenhum"/>
          <w:outline w:val="0"/>
          <w:color w:val="000000"/>
          <w:u w:color="000000"/>
          <w:shd w:val="clear" w:color="auto" w:fill="ffffff"/>
          <w:rtl w:val="0"/>
          <w:lang w:val="pt-PT"/>
          <w14:textFill>
            <w14:solidFill>
              <w14:srgbClr w14:val="000000"/>
            </w14:solidFill>
          </w14:textFill>
        </w:rPr>
        <w:t xml:space="preserve">o se trata de erradicar a pobreza, mas de </w:t>
      </w:r>
      <w:r>
        <w:rPr>
          <w:rStyle w:val="Nenhum"/>
          <w:rFonts w:ascii="Arial Unicode MS" w:hAnsi="Arial Unicode MS" w:hint="default"/>
          <w:outline w:val="0"/>
          <w:color w:val="000000"/>
          <w:u w:color="000000"/>
          <w:shd w:val="clear" w:color="auto" w:fill="ffffff"/>
          <w:rtl w:val="1"/>
          <w:lang w:val="ar-SA" w:bidi="ar-SA"/>
          <w14:textFill>
            <w14:solidFill>
              <w14:srgbClr w14:val="000000"/>
            </w14:solidFill>
          </w14:textFill>
        </w:rPr>
        <w:t>“</w:t>
      </w:r>
      <w:r>
        <w:rPr>
          <w:rStyle w:val="Nenhum"/>
          <w:outline w:val="0"/>
          <w:color w:val="000000"/>
          <w:u w:color="000000"/>
          <w:shd w:val="clear" w:color="auto" w:fill="ffffff"/>
          <w:rtl w:val="0"/>
          <w:lang w:val="pt-PT"/>
          <w14:textFill>
            <w14:solidFill>
              <w14:srgbClr w14:val="000000"/>
            </w14:solidFill>
          </w14:textFill>
        </w:rPr>
        <w:t>reduzir a vulnerabilidade socioecon</w:t>
      </w:r>
      <w:r>
        <w:rPr>
          <w:rStyle w:val="Nenhum"/>
          <w:outline w:val="0"/>
          <w:color w:val="000000"/>
          <w:u w:color="000000"/>
          <w:shd w:val="clear" w:color="auto" w:fill="ffffff"/>
          <w:rtl w:val="0"/>
          <w14:textFill>
            <w14:solidFill>
              <w14:srgbClr w14:val="000000"/>
            </w14:solidFill>
          </w14:textFill>
        </w:rPr>
        <w:t>ô</w:t>
      </w:r>
      <w:r>
        <w:rPr>
          <w:rStyle w:val="Nenhum"/>
          <w:outline w:val="0"/>
          <w:color w:val="000000"/>
          <w:u w:color="000000"/>
          <w:shd w:val="clear" w:color="auto" w:fill="ffffff"/>
          <w:rtl w:val="0"/>
          <w:lang w:val="pt-PT"/>
          <w14:textFill>
            <w14:solidFill>
              <w14:srgbClr w14:val="000000"/>
            </w14:solidFill>
          </w14:textFill>
        </w:rPr>
        <w:t>mica de fam</w:t>
      </w:r>
      <w:r>
        <w:rPr>
          <w:rStyle w:val="Nenhum"/>
          <w:outline w:val="0"/>
          <w:color w:val="000000"/>
          <w:u w:color="000000"/>
          <w:shd w:val="clear" w:color="auto" w:fill="ffffff"/>
          <w:rtl w:val="0"/>
          <w14:textFill>
            <w14:solidFill>
              <w14:srgbClr w14:val="000000"/>
            </w14:solidFill>
          </w14:textFill>
        </w:rPr>
        <w:t>í</w:t>
      </w:r>
      <w:r>
        <w:rPr>
          <w:rStyle w:val="Nenhum"/>
          <w:outline w:val="0"/>
          <w:color w:val="000000"/>
          <w:u w:color="000000"/>
          <w:shd w:val="clear" w:color="auto" w:fill="ffffff"/>
          <w:rtl w:val="0"/>
          <w:lang w:val="pt-PT"/>
          <w14:textFill>
            <w14:solidFill>
              <w14:srgbClr w14:val="000000"/>
            </w14:solidFill>
          </w14:textFill>
        </w:rPr>
        <w:t>lias</w:t>
      </w:r>
      <w:r>
        <w:rPr>
          <w:rStyle w:val="Nenhum"/>
          <w:outline w:val="0"/>
          <w:color w:val="000000"/>
          <w:u w:color="000000"/>
          <w:shd w:val="clear" w:color="auto" w:fill="ffffff"/>
          <w:rtl w:val="0"/>
          <w14:textFill>
            <w14:solidFill>
              <w14:srgbClr w14:val="000000"/>
            </w14:solidFill>
          </w14:textFill>
        </w:rPr>
        <w:t>”</w:t>
      </w:r>
      <w:r>
        <w:rPr>
          <w:rStyle w:val="Nenhum"/>
          <w:outline w:val="0"/>
          <w:color w:val="000000"/>
          <w:u w:color="000000"/>
          <w:shd w:val="clear" w:color="auto" w:fill="ffffff"/>
          <w:rtl w:val="0"/>
          <w:lang w:val="pt-PT"/>
          <w14:textFill>
            <w14:solidFill>
              <w14:srgbClr w14:val="000000"/>
            </w14:solidFill>
          </w14:textFill>
        </w:rPr>
        <w:t>. A nova inser</w:t>
      </w:r>
      <w:r>
        <w:rPr>
          <w:rStyle w:val="Nenhum"/>
          <w:outline w:val="0"/>
          <w:color w:val="000000"/>
          <w:u w:color="000000"/>
          <w:shd w:val="clear" w:color="auto" w:fill="ffffff"/>
          <w:rtl w:val="0"/>
          <w:lang w:val="pt-PT"/>
          <w14:textFill>
            <w14:solidFill>
              <w14:srgbClr w14:val="000000"/>
            </w14:solidFill>
          </w14:textFill>
        </w:rPr>
        <w:t>çã</w:t>
      </w:r>
      <w:r>
        <w:rPr>
          <w:rStyle w:val="Nenhum"/>
          <w:outline w:val="0"/>
          <w:color w:val="000000"/>
          <w:u w:color="000000"/>
          <w:shd w:val="clear" w:color="auto" w:fill="ffffff"/>
          <w:rtl w:val="0"/>
          <w:lang w:val="pt-PT"/>
          <w14:textFill>
            <w14:solidFill>
              <w14:srgbClr w14:val="000000"/>
            </w14:solidFill>
          </w14:textFill>
        </w:rPr>
        <w:t xml:space="preserve">o demonstra um deslocamento dos objetivos constitucionais, para uma </w:t>
      </w:r>
      <w:r>
        <w:rPr>
          <w:rStyle w:val="Nenhum"/>
          <w:rFonts w:ascii="Arial Unicode MS" w:hAnsi="Arial Unicode MS" w:hint="default"/>
          <w:outline w:val="0"/>
          <w:color w:val="000000"/>
          <w:u w:color="000000"/>
          <w:shd w:val="clear" w:color="auto" w:fill="ffffff"/>
          <w:rtl w:val="1"/>
          <w:lang w:val="ar-SA" w:bidi="ar-SA"/>
          <w14:textFill>
            <w14:solidFill>
              <w14:srgbClr w14:val="000000"/>
            </w14:solidFill>
          </w14:textFill>
        </w:rPr>
        <w:t>“</w:t>
      </w:r>
      <w:r>
        <w:rPr>
          <w:rStyle w:val="Nenhum"/>
          <w:outline w:val="0"/>
          <w:color w:val="000000"/>
          <w:u w:color="000000"/>
          <w:shd w:val="clear" w:color="auto" w:fill="ffffff"/>
          <w:rtl w:val="0"/>
          <w:lang w:val="pt-PT"/>
          <w14:textFill>
            <w14:solidFill>
              <w14:srgbClr w14:val="000000"/>
            </w14:solidFill>
          </w14:textFill>
        </w:rPr>
        <w:t>nova ordem pol</w:t>
      </w:r>
      <w:r>
        <w:rPr>
          <w:rStyle w:val="Nenhum"/>
          <w:outline w:val="0"/>
          <w:color w:val="000000"/>
          <w:u w:color="000000"/>
          <w:shd w:val="clear" w:color="auto" w:fill="ffffff"/>
          <w:rtl w:val="0"/>
          <w14:textFill>
            <w14:solidFill>
              <w14:srgbClr w14:val="000000"/>
            </w14:solidFill>
          </w14:textFill>
        </w:rPr>
        <w:t>í</w:t>
      </w:r>
      <w:r>
        <w:rPr>
          <w:rStyle w:val="Nenhum"/>
          <w:outline w:val="0"/>
          <w:color w:val="000000"/>
          <w:u w:color="000000"/>
          <w:shd w:val="clear" w:color="auto" w:fill="ffffff"/>
          <w:rtl w:val="0"/>
          <w:lang w:val="it-IT"/>
          <w14:textFill>
            <w14:solidFill>
              <w14:srgbClr w14:val="000000"/>
            </w14:solidFill>
          </w14:textFill>
        </w:rPr>
        <w:t>tica e ideol</w:t>
      </w:r>
      <w:r>
        <w:rPr>
          <w:rStyle w:val="Nenhum"/>
          <w:outline w:val="0"/>
          <w:color w:val="000000"/>
          <w:u w:color="000000"/>
          <w:shd w:val="clear" w:color="auto" w:fill="ffffff"/>
          <w:rtl w:val="0"/>
          <w:lang w:val="es-ES_tradnl"/>
          <w14:textFill>
            <w14:solidFill>
              <w14:srgbClr w14:val="000000"/>
            </w14:solidFill>
          </w14:textFill>
        </w:rPr>
        <w:t>ó</w:t>
      </w:r>
      <w:r>
        <w:rPr>
          <w:rStyle w:val="Nenhum"/>
          <w:outline w:val="0"/>
          <w:color w:val="000000"/>
          <w:u w:color="000000"/>
          <w:shd w:val="clear" w:color="auto" w:fill="ffffff"/>
          <w:rtl w:val="0"/>
          <w:lang w:val="pt-PT"/>
          <w14:textFill>
            <w14:solidFill>
              <w14:srgbClr w14:val="000000"/>
            </w14:solidFill>
          </w14:textFill>
        </w:rPr>
        <w:t>gica</w:t>
      </w:r>
      <w:r>
        <w:rPr>
          <w:rStyle w:val="Nenhum"/>
          <w:outline w:val="0"/>
          <w:color w:val="000000"/>
          <w:u w:color="000000"/>
          <w:shd w:val="clear" w:color="auto" w:fill="ffffff"/>
          <w:rtl w:val="0"/>
          <w14:textFill>
            <w14:solidFill>
              <w14:srgbClr w14:val="000000"/>
            </w14:solidFill>
          </w14:textFill>
        </w:rPr>
        <w:t>”</w:t>
      </w:r>
      <w:r>
        <w:rPr>
          <w:rStyle w:val="Nenhum"/>
          <w:outline w:val="0"/>
          <w:color w:val="000000"/>
          <w:u w:color="000000"/>
          <w:shd w:val="clear" w:color="auto" w:fill="ffffff"/>
          <w:rtl w:val="0"/>
          <w:lang w:val="pt-PT"/>
          <w14:textFill>
            <w14:solidFill>
              <w14:srgbClr w14:val="000000"/>
            </w14:solidFill>
          </w14:textFill>
        </w:rPr>
        <w:t>, mais alinhada com a teoria neoliberal atual. Estrategicamente, sem se alterar o texto constitucional na sua ess</w:t>
      </w:r>
      <w:r>
        <w:rPr>
          <w:rStyle w:val="Nenhum"/>
          <w:outline w:val="0"/>
          <w:color w:val="000000"/>
          <w:u w:color="000000"/>
          <w:shd w:val="clear" w:color="auto" w:fill="ffffff"/>
          <w:rtl w:val="0"/>
          <w14:textFill>
            <w14:solidFill>
              <w14:srgbClr w14:val="000000"/>
            </w14:solidFill>
          </w14:textFill>
        </w:rPr>
        <w:t>ê</w:t>
      </w:r>
      <w:r>
        <w:rPr>
          <w:rStyle w:val="Nenhum"/>
          <w:outline w:val="0"/>
          <w:color w:val="000000"/>
          <w:u w:color="000000"/>
          <w:shd w:val="clear" w:color="auto" w:fill="ffffff"/>
          <w:rtl w:val="0"/>
          <w:lang w:val="pt-PT"/>
          <w14:textFill>
            <w14:solidFill>
              <w14:srgbClr w14:val="000000"/>
            </w14:solidFill>
          </w14:textFill>
        </w:rPr>
        <w:t>ncia, visto que resguardado pelas limita</w:t>
      </w:r>
      <w:r>
        <w:rPr>
          <w:rStyle w:val="Nenhum"/>
          <w:outline w:val="0"/>
          <w:color w:val="000000"/>
          <w:u w:color="000000"/>
          <w:shd w:val="clear" w:color="auto" w:fill="ffffff"/>
          <w:rtl w:val="0"/>
          <w:lang w:val="pt-PT"/>
          <w14:textFill>
            <w14:solidFill>
              <w14:srgbClr w14:val="000000"/>
            </w14:solidFill>
          </w14:textFill>
        </w:rPr>
        <w:t>çõ</w:t>
      </w:r>
      <w:r>
        <w:rPr>
          <w:rStyle w:val="Nenhum"/>
          <w:outline w:val="0"/>
          <w:color w:val="000000"/>
          <w:u w:color="000000"/>
          <w:shd w:val="clear" w:color="auto" w:fill="ffffff"/>
          <w:rtl w:val="0"/>
          <w:lang w:val="pt-PT"/>
          <w14:textFill>
            <w14:solidFill>
              <w14:srgbClr w14:val="000000"/>
            </w14:solidFill>
          </w14:textFill>
        </w:rPr>
        <w:t xml:space="preserve">es materiais ao poder de reforma. Flexibilizam as formas de enfretamento a pobreza brasileira, </w:t>
      </w:r>
      <w:r>
        <w:rPr>
          <w:rStyle w:val="Nenhum"/>
          <w:outline w:val="0"/>
          <w:color w:val="000000"/>
          <w:u w:color="000000"/>
          <w:shd w:val="clear" w:color="auto" w:fill="ffffff"/>
          <w:rtl w:val="0"/>
          <w:lang w:val="en-US"/>
          <w14:textFill>
            <w14:solidFill>
              <w14:srgbClr w14:val="000000"/>
            </w14:solidFill>
          </w14:textFill>
        </w:rPr>
        <w:t>diminuindo</w:t>
      </w:r>
      <w:r>
        <w:rPr>
          <w:rStyle w:val="Nenhum"/>
          <w:outline w:val="0"/>
          <w:color w:val="000000"/>
          <w:u w:color="000000"/>
          <w:shd w:val="clear" w:color="auto" w:fill="ffffff"/>
          <w:rtl w:val="0"/>
          <w:lang w:val="pt-PT"/>
          <w14:textFill>
            <w14:solidFill>
              <w14:srgbClr w14:val="000000"/>
            </w14:solidFill>
          </w14:textFill>
        </w:rPr>
        <w:t xml:space="preserve"> os direitos e garantias individuais. </w:t>
      </w:r>
      <w:r>
        <w:rPr>
          <w:rStyle w:val="Hyperlink.1"/>
          <w:rtl w:val="0"/>
        </w:rPr>
        <w:t>J</w:t>
      </w:r>
      <w:r>
        <w:rPr>
          <w:rStyle w:val="Hyperlink.1"/>
          <w:rtl w:val="0"/>
        </w:rPr>
        <w:t xml:space="preserve">á </w:t>
      </w:r>
      <w:r>
        <w:rPr>
          <w:rStyle w:val="Hyperlink.1"/>
          <w:rtl w:val="0"/>
        </w:rPr>
        <w:t>n</w:t>
      </w:r>
      <w:r>
        <w:rPr>
          <w:rStyle w:val="Nenhum"/>
          <w:shd w:val="clear" w:color="auto" w:fill="ffffff"/>
          <w:rtl w:val="0"/>
          <w:lang w:val="pt-PT"/>
        </w:rPr>
        <w:t>ã</w:t>
      </w:r>
      <w:r>
        <w:rPr>
          <w:rStyle w:val="Nenhum"/>
          <w:shd w:val="clear" w:color="auto" w:fill="ffffff"/>
          <w:rtl w:val="0"/>
          <w:lang w:val="es-ES_tradnl"/>
        </w:rPr>
        <w:t>o se prop</w:t>
      </w:r>
      <w:r>
        <w:rPr>
          <w:rStyle w:val="Nenhum"/>
          <w:shd w:val="clear" w:color="auto" w:fill="ffffff"/>
          <w:rtl w:val="0"/>
          <w:lang w:val="pt-PT"/>
        </w:rPr>
        <w:t>õ</w:t>
      </w:r>
      <w:r>
        <w:rPr>
          <w:rStyle w:val="Nenhum"/>
          <w:shd w:val="clear" w:color="auto" w:fill="ffffff"/>
          <w:rtl w:val="0"/>
          <w:lang w:val="pt-PT"/>
        </w:rPr>
        <w:t xml:space="preserve">e erradicar a pobreza, mas sim reduzi-la, </w:t>
      </w:r>
      <w:ins w:id="327" w:date="2022-05-05T15:17:54Z" w:author="oculto">
        <w:r>
          <w:rPr>
            <w:rStyle w:val="Nenhum"/>
            <w:shd w:val="clear" w:color="auto" w:fill="ffffff"/>
            <w:rtl w:val="0"/>
            <w:lang w:val="en-US"/>
          </w:rPr>
          <w:t>apresentando assim um evidente movimento de diminuir garantias e rebaixar os deveres do Estado frente aos problemas de natureza social</w:t>
        </w:r>
      </w:ins>
      <w:del w:id="328" w:date="2022-05-05T15:07:44Z" w:author="oculto">
        <w:r>
          <w:rPr>
            <w:rStyle w:val="Nenhum"/>
            <w:shd w:val="clear" w:color="auto" w:fill="ffffff"/>
            <w:rtl w:val="0"/>
            <w:lang w:val="pt-PT"/>
          </w:rPr>
          <w:delText>suavizando as tens</w:delText>
        </w:r>
      </w:del>
      <w:del w:id="329" w:date="2022-05-05T15:07:44Z" w:author="oculto">
        <w:r>
          <w:rPr>
            <w:rStyle w:val="Nenhum"/>
            <w:shd w:val="clear" w:color="auto" w:fill="ffffff"/>
            <w:rtl w:val="0"/>
            <w:lang w:val="pt-PT"/>
          </w:rPr>
          <w:delText>õ</w:delText>
        </w:r>
      </w:del>
      <w:del w:id="330" w:date="2022-05-05T15:07:44Z" w:author="oculto">
        <w:r>
          <w:rPr>
            <w:rStyle w:val="Nenhum"/>
            <w:shd w:val="clear" w:color="auto" w:fill="ffffff"/>
            <w:rtl w:val="0"/>
            <w:lang w:val="pt-PT"/>
          </w:rPr>
          <w:delText>es no tecido social</w:delText>
        </w:r>
      </w:del>
      <w:r>
        <w:rPr>
          <w:rStyle w:val="Hyperlink.1"/>
          <w:rtl w:val="0"/>
        </w:rPr>
        <w:t xml:space="preserve">. </w:t>
      </w:r>
      <w:ins w:id="331" w:date="2022-05-05T15:17:57Z" w:author="oculto">
        <w:r>
          <w:rPr>
            <w:rStyle w:val="Nenhum"/>
            <w:shd w:val="clear" w:color="auto" w:fill="ffffff"/>
            <w:rtl w:val="0"/>
            <w:lang w:val="en-US"/>
          </w:rPr>
          <w:t>Contudo, vale salientar, o a</w:t>
        </w:r>
      </w:ins>
      <w:ins w:id="332" w:date="2022-05-05T15:17:57Z" w:author="oculto">
        <w:r>
          <w:rPr>
            <w:rStyle w:val="Nenhum A"/>
            <w:rtl w:val="0"/>
          </w:rPr>
          <w:t>rt.</w:t>
        </w:r>
      </w:ins>
      <w:ins w:id="333" w:date="2022-05-05T15:17:57Z" w:author="oculto">
        <w:r>
          <w:rPr>
            <w:rStyle w:val="Nenhum A"/>
            <w:rtl w:val="0"/>
          </w:rPr>
          <w:t> </w:t>
        </w:r>
      </w:ins>
      <w:ins w:id="334" w:date="2022-05-05T15:17:57Z" w:author="oculto">
        <w:r>
          <w:rPr>
            <w:rStyle w:val="Nenhum A"/>
            <w:rtl w:val="0"/>
          </w:rPr>
          <w:t>3</w:t>
        </w:r>
      </w:ins>
      <w:ins w:id="335" w:date="2022-05-05T15:17:57Z" w:author="oculto">
        <w:r>
          <w:rPr>
            <w:rStyle w:val="Nenhum A"/>
            <w:rtl w:val="0"/>
          </w:rPr>
          <w:t>º</w:t>
        </w:r>
      </w:ins>
      <w:ins w:id="336" w:date="2022-05-05T15:17:57Z" w:author="oculto">
        <w:r>
          <w:rPr>
            <w:rStyle w:val="Nenhum"/>
            <w:rtl w:val="0"/>
            <w:lang w:val="en-US"/>
          </w:rPr>
          <w:t xml:space="preserve"> que trata dos </w:t>
        </w:r>
      </w:ins>
      <w:ins w:id="337" w:date="2022-05-05T15:17:57Z" w:author="oculto">
        <w:r>
          <w:rPr>
            <w:rStyle w:val="Nenhum"/>
            <w:rtl w:val="0"/>
            <w:lang w:val="en-US"/>
          </w:rPr>
          <w:t>“</w:t>
        </w:r>
      </w:ins>
      <w:ins w:id="338" w:date="2022-05-05T15:17:57Z" w:author="oculto">
        <w:r>
          <w:rPr>
            <w:rStyle w:val="Nenhum"/>
            <w:rtl w:val="0"/>
            <w:lang w:val="pt-PT"/>
          </w:rPr>
          <w:t>objetivos fundamentais da Rep</w:t>
        </w:r>
      </w:ins>
      <w:ins w:id="339" w:date="2022-05-05T15:17:57Z" w:author="oculto">
        <w:r>
          <w:rPr>
            <w:rStyle w:val="Nenhum A"/>
            <w:rtl w:val="0"/>
          </w:rPr>
          <w:t>ú</w:t>
        </w:r>
      </w:ins>
      <w:ins w:id="340" w:date="2022-05-05T15:17:57Z" w:author="oculto">
        <w:r>
          <w:rPr>
            <w:rStyle w:val="Nenhum"/>
            <w:rtl w:val="0"/>
            <w:lang w:val="pt-PT"/>
          </w:rPr>
          <w:t>blica Federativa do Brasil</w:t>
        </w:r>
      </w:ins>
      <w:ins w:id="341" w:date="2022-05-05T15:17:57Z" w:author="oculto">
        <w:r>
          <w:rPr>
            <w:rStyle w:val="Nenhum"/>
            <w:rtl w:val="0"/>
            <w:lang w:val="en-US"/>
          </w:rPr>
          <w:t xml:space="preserve">” </w:t>
        </w:r>
      </w:ins>
      <w:ins w:id="342" w:date="2022-05-05T15:17:57Z" w:author="oculto">
        <w:r>
          <w:rPr>
            <w:rStyle w:val="Nenhum"/>
            <w:rtl w:val="0"/>
            <w:lang w:val="en-US"/>
          </w:rPr>
          <w:t xml:space="preserve">ainda traz em seu inciso III o objetivo de </w:t>
        </w:r>
      </w:ins>
      <w:ins w:id="343" w:date="2022-05-05T15:17:57Z" w:author="oculto">
        <w:r>
          <w:rPr>
            <w:rStyle w:val="Nenhum"/>
            <w:rtl w:val="0"/>
            <w:lang w:val="en-US"/>
          </w:rPr>
          <w:t>“</w:t>
        </w:r>
      </w:ins>
      <w:ins w:id="344" w:date="2022-05-05T15:17:57Z" w:author="oculto">
        <w:r>
          <w:rPr>
            <w:rStyle w:val="Nenhum"/>
            <w:rtl w:val="0"/>
            <w:lang w:val="es-ES_tradnl"/>
          </w:rPr>
          <w:t>erradicar</w:t>
        </w:r>
      </w:ins>
      <w:ins w:id="345" w:date="2022-05-05T15:17:57Z" w:author="oculto">
        <w:r>
          <w:rPr>
            <w:rStyle w:val="Nenhum"/>
            <w:rtl w:val="0"/>
            <w:lang w:val="en-US"/>
          </w:rPr>
          <w:t xml:space="preserve"> </w:t>
        </w:r>
      </w:ins>
      <w:ins w:id="346" w:date="2022-05-05T15:17:57Z" w:author="oculto">
        <w:r>
          <w:rPr>
            <w:rStyle w:val="Nenhum"/>
            <w:rtl w:val="0"/>
            <w:lang w:val="pt-PT"/>
          </w:rPr>
          <w:t>a pobreza e a marginaliza</w:t>
        </w:r>
      </w:ins>
      <w:ins w:id="347" w:date="2022-05-05T15:17:57Z" w:author="oculto">
        <w:r>
          <w:rPr>
            <w:rStyle w:val="Nenhum"/>
            <w:rtl w:val="0"/>
            <w:lang w:val="pt-PT"/>
          </w:rPr>
          <w:t>çã</w:t>
        </w:r>
      </w:ins>
      <w:ins w:id="348" w:date="2022-05-05T15:17:57Z" w:author="oculto">
        <w:r>
          <w:rPr>
            <w:rStyle w:val="Nenhum"/>
            <w:rtl w:val="0"/>
            <w:lang w:val="pt-PT"/>
          </w:rPr>
          <w:t>o e reduzir as desigualdades sociais e regionais</w:t>
        </w:r>
      </w:ins>
      <w:ins w:id="349" w:date="2022-05-05T15:17:57Z" w:author="oculto">
        <w:r>
          <w:rPr>
            <w:rStyle w:val="Nenhum"/>
            <w:rtl w:val="0"/>
            <w:lang w:val="en-US"/>
          </w:rPr>
          <w:t>”</w:t>
        </w:r>
      </w:ins>
      <w:ins w:id="350" w:date="2022-05-05T15:17:57Z" w:author="oculto">
        <w:r>
          <w:rPr>
            <w:rStyle w:val="Nenhum"/>
            <w:rtl w:val="0"/>
            <w:lang w:val="en-US"/>
          </w:rPr>
          <w:t>.</w:t>
        </w:r>
      </w:ins>
      <w:ins w:id="351" w:date="2022-05-05T15:17:57Z" w:author="oculto">
        <w:r>
          <w:rPr>
            <w:rStyle w:val="Nenhum"/>
            <w:i w:val="1"/>
            <w:iCs w:val="1"/>
            <w:rtl w:val="0"/>
            <w:lang w:val="en-US"/>
          </w:rPr>
          <w:t xml:space="preserve"> </w:t>
        </w:r>
      </w:ins>
      <w:ins w:id="352" w:date="2022-05-05T15:17:57Z" w:author="oculto">
        <w:r>
          <w:rPr>
            <w:rStyle w:val="Nenhum"/>
            <w:rtl w:val="0"/>
            <w:lang w:val="en-US"/>
          </w:rPr>
          <w:t>Nesse sentido, passa a existir uma tens</w:t>
        </w:r>
      </w:ins>
      <w:ins w:id="353" w:date="2022-05-05T15:17:57Z" w:author="oculto">
        <w:r>
          <w:rPr>
            <w:rStyle w:val="Nenhum"/>
            <w:rtl w:val="0"/>
            <w:lang w:val="en-US"/>
          </w:rPr>
          <w:t>ã</w:t>
        </w:r>
      </w:ins>
      <w:ins w:id="354" w:date="2022-05-05T15:17:57Z" w:author="oculto">
        <w:r>
          <w:rPr>
            <w:rStyle w:val="Nenhum"/>
            <w:rtl w:val="0"/>
            <w:lang w:val="en-US"/>
          </w:rPr>
          <w:t>o entre o que prev</w:t>
        </w:r>
      </w:ins>
      <w:ins w:id="355" w:date="2022-05-05T15:17:57Z" w:author="oculto">
        <w:r>
          <w:rPr>
            <w:rStyle w:val="Nenhum"/>
            <w:rtl w:val="0"/>
            <w:lang w:val="en-US"/>
          </w:rPr>
          <w:t xml:space="preserve">ê </w:t>
        </w:r>
      </w:ins>
      <w:ins w:id="356" w:date="2022-05-05T15:17:57Z" w:author="oculto">
        <w:r>
          <w:rPr>
            <w:rStyle w:val="Nenhum"/>
            <w:rtl w:val="0"/>
            <w:lang w:val="en-US"/>
          </w:rPr>
          <w:t>esse artigo e o que est</w:t>
        </w:r>
      </w:ins>
      <w:ins w:id="357" w:date="2022-05-05T15:17:57Z" w:author="oculto">
        <w:r>
          <w:rPr>
            <w:rStyle w:val="Nenhum"/>
            <w:rtl w:val="0"/>
            <w:lang w:val="en-US"/>
          </w:rPr>
          <w:t xml:space="preserve">á </w:t>
        </w:r>
      </w:ins>
      <w:ins w:id="358" w:date="2022-05-05T15:17:57Z" w:author="oculto">
        <w:r>
          <w:rPr>
            <w:rStyle w:val="Nenhum"/>
            <w:rtl w:val="0"/>
            <w:lang w:val="en-US"/>
          </w:rPr>
          <w:t>na formula</w:t>
        </w:r>
      </w:ins>
      <w:ins w:id="359" w:date="2022-05-05T15:17:57Z" w:author="oculto">
        <w:r>
          <w:rPr>
            <w:rStyle w:val="Nenhum"/>
            <w:rtl w:val="0"/>
            <w:lang w:val="en-US"/>
          </w:rPr>
          <w:t>çã</w:t>
        </w:r>
      </w:ins>
      <w:ins w:id="360" w:date="2022-05-05T15:17:57Z" w:author="oculto">
        <w:r>
          <w:rPr>
            <w:rStyle w:val="Nenhum"/>
            <w:rtl w:val="0"/>
            <w:lang w:val="en-US"/>
          </w:rPr>
          <w:t xml:space="preserve">o do art. 203, inciso VI que preconiza </w:t>
        </w:r>
      </w:ins>
      <w:ins w:id="361" w:date="2022-05-05T15:17:57Z" w:author="oculto">
        <w:r>
          <w:rPr>
            <w:rStyle w:val="Nenhum"/>
            <w:rFonts w:ascii="Arial Unicode MS" w:hAnsi="Arial Unicode MS" w:hint="default"/>
            <w:shd w:val="clear" w:color="auto" w:fill="ffffff"/>
            <w:rtl w:val="1"/>
            <w:lang w:val="ar-SA" w:bidi="ar-SA"/>
          </w:rPr>
          <w:t>“</w:t>
        </w:r>
      </w:ins>
      <w:ins w:id="362" w:date="2022-05-05T15:17:57Z" w:author="oculto">
        <w:r>
          <w:rPr>
            <w:rStyle w:val="Nenhum"/>
            <w:shd w:val="clear" w:color="auto" w:fill="ffffff"/>
            <w:rtl w:val="0"/>
            <w:lang w:val="pt-PT"/>
          </w:rPr>
          <w:t>a redu</w:t>
        </w:r>
      </w:ins>
      <w:ins w:id="363" w:date="2022-05-05T15:17:57Z" w:author="oculto">
        <w:r>
          <w:rPr>
            <w:rStyle w:val="Nenhum"/>
            <w:shd w:val="clear" w:color="auto" w:fill="ffffff"/>
            <w:rtl w:val="0"/>
            <w:lang w:val="pt-PT"/>
          </w:rPr>
          <w:t>çã</w:t>
        </w:r>
      </w:ins>
      <w:ins w:id="364" w:date="2022-05-05T15:17:57Z" w:author="oculto">
        <w:r>
          <w:rPr>
            <w:rStyle w:val="Hyperlink.1"/>
            <w:rtl w:val="0"/>
          </w:rPr>
          <w:t>o</w:t>
        </w:r>
      </w:ins>
      <w:ins w:id="365" w:date="2022-05-05T15:17:57Z" w:author="oculto">
        <w:r>
          <w:rPr>
            <w:rStyle w:val="Nenhum"/>
            <w:shd w:val="clear" w:color="auto" w:fill="ffffff"/>
            <w:rtl w:val="0"/>
            <w:lang w:val="en-US"/>
          </w:rPr>
          <w:t xml:space="preserve"> [e n</w:t>
        </w:r>
      </w:ins>
      <w:ins w:id="366" w:date="2022-05-05T15:17:57Z" w:author="oculto">
        <w:r>
          <w:rPr>
            <w:rStyle w:val="Nenhum"/>
            <w:shd w:val="clear" w:color="auto" w:fill="ffffff"/>
            <w:rtl w:val="0"/>
            <w:lang w:val="en-US"/>
          </w:rPr>
          <w:t>ã</w:t>
        </w:r>
      </w:ins>
      <w:ins w:id="367" w:date="2022-05-05T15:17:57Z" w:author="oculto">
        <w:r>
          <w:rPr>
            <w:rStyle w:val="Nenhum"/>
            <w:shd w:val="clear" w:color="auto" w:fill="ffffff"/>
            <w:rtl w:val="0"/>
            <w:lang w:val="en-US"/>
          </w:rPr>
          <w:t>o a erradica</w:t>
        </w:r>
      </w:ins>
      <w:ins w:id="368" w:date="2022-05-05T15:17:57Z" w:author="oculto">
        <w:r>
          <w:rPr>
            <w:rStyle w:val="Nenhum"/>
            <w:shd w:val="clear" w:color="auto" w:fill="ffffff"/>
            <w:rtl w:val="0"/>
            <w:lang w:val="en-US"/>
          </w:rPr>
          <w:t>çã</w:t>
        </w:r>
      </w:ins>
      <w:ins w:id="369" w:date="2022-05-05T15:17:57Z" w:author="oculto">
        <w:r>
          <w:rPr>
            <w:rStyle w:val="Nenhum"/>
            <w:shd w:val="clear" w:color="auto" w:fill="ffffff"/>
            <w:rtl w:val="0"/>
            <w:lang w:val="en-US"/>
          </w:rPr>
          <w:t>o]</w:t>
        </w:r>
      </w:ins>
      <w:ins w:id="370" w:date="2022-05-05T15:17:57Z" w:author="oculto">
        <w:r>
          <w:rPr>
            <w:rStyle w:val="Nenhum"/>
            <w:shd w:val="clear" w:color="auto" w:fill="ffffff"/>
            <w:rtl w:val="0"/>
            <w:lang w:val="pt-PT"/>
          </w:rPr>
          <w:t xml:space="preserve"> da vulnerabilidade socioecon</w:t>
        </w:r>
      </w:ins>
      <w:ins w:id="371" w:date="2022-05-05T15:17:57Z" w:author="oculto">
        <w:r>
          <w:rPr>
            <w:rStyle w:val="Hyperlink.1"/>
            <w:rtl w:val="0"/>
          </w:rPr>
          <w:t>ô</w:t>
        </w:r>
      </w:ins>
      <w:ins w:id="372" w:date="2022-05-05T15:17:57Z" w:author="oculto">
        <w:r>
          <w:rPr>
            <w:rStyle w:val="Nenhum"/>
            <w:shd w:val="clear" w:color="auto" w:fill="ffffff"/>
            <w:rtl w:val="0"/>
            <w:lang w:val="pt-PT"/>
          </w:rPr>
          <w:t>mica de fam</w:t>
        </w:r>
      </w:ins>
      <w:ins w:id="373" w:date="2022-05-05T15:17:57Z" w:author="oculto">
        <w:r>
          <w:rPr>
            <w:rStyle w:val="Hyperlink.1"/>
            <w:rtl w:val="0"/>
          </w:rPr>
          <w:t>í</w:t>
        </w:r>
      </w:ins>
      <w:ins w:id="374" w:date="2022-05-05T15:17:57Z" w:author="oculto">
        <w:r>
          <w:rPr>
            <w:rStyle w:val="Nenhum"/>
            <w:shd w:val="clear" w:color="auto" w:fill="ffffff"/>
            <w:rtl w:val="0"/>
            <w:lang w:val="pt-PT"/>
          </w:rPr>
          <w:t>lias em situa</w:t>
        </w:r>
      </w:ins>
      <w:ins w:id="375" w:date="2022-05-05T15:17:57Z" w:author="oculto">
        <w:r>
          <w:rPr>
            <w:rStyle w:val="Nenhum"/>
            <w:shd w:val="clear" w:color="auto" w:fill="ffffff"/>
            <w:rtl w:val="0"/>
            <w:lang w:val="pt-PT"/>
          </w:rPr>
          <w:t>çã</w:t>
        </w:r>
      </w:ins>
      <w:ins w:id="376" w:date="2022-05-05T15:17:57Z" w:author="oculto">
        <w:r>
          <w:rPr>
            <w:rStyle w:val="Nenhum"/>
            <w:shd w:val="clear" w:color="auto" w:fill="ffffff"/>
            <w:rtl w:val="0"/>
            <w:lang w:val="pt-PT"/>
          </w:rPr>
          <w:t>o de pobreza ou de extrema pobreza.</w:t>
        </w:r>
      </w:ins>
      <w:ins w:id="377" w:date="2022-05-05T15:17:57Z" w:author="oculto">
        <w:r>
          <w:rPr>
            <w:rStyle w:val="Hyperlink.1"/>
            <w:rtl w:val="0"/>
          </w:rPr>
          <w:t>”</w:t>
        </w:r>
      </w:ins>
      <w:ins w:id="378" w:date="2022-05-05T15:17:57Z" w:author="oculto">
        <w:r>
          <w:rPr>
            <w:rStyle w:val="Nenhum"/>
            <w:rtl w:val="0"/>
            <w:lang w:val="en-US"/>
          </w:rPr>
          <w:t xml:space="preserve">  </w:t>
        </w:r>
      </w:ins>
    </w:p>
    <w:p>
      <w:pPr>
        <w:pStyle w:val="Corpo A"/>
        <w:spacing w:line="360" w:lineRule="auto"/>
        <w:ind w:firstLine="851"/>
        <w:jc w:val="both"/>
      </w:pPr>
      <w:del w:id="379" w:date="2022-05-05T15:04:28Z" w:author="oculto">
        <w:r>
          <w:rPr>
            <w:rStyle w:val="Nenhum"/>
            <w:outline w:val="0"/>
            <w:color w:val="000000"/>
            <w:u w:color="000000"/>
            <w:shd w:val="clear" w:color="auto" w:fill="ffffff"/>
            <w:rtl w:val="0"/>
            <w14:textFill>
              <w14:solidFill>
                <w14:srgbClr w14:val="000000"/>
              </w14:solidFill>
            </w14:textFill>
          </w:rPr>
          <w:delText xml:space="preserve"> </w:delText>
        </w:r>
      </w:del>
      <w:r>
        <w:rPr>
          <w:rStyle w:val="Nenhum"/>
          <w:outline w:val="0"/>
          <w:color w:val="000000"/>
          <w:u w:color="000000"/>
          <w:shd w:val="clear" w:color="auto" w:fill="ffffff"/>
          <w:rtl w:val="0"/>
          <w:lang w:val="pt-PT"/>
          <w14:textFill>
            <w14:solidFill>
              <w14:srgbClr w14:val="000000"/>
            </w14:solidFill>
          </w14:textFill>
        </w:rPr>
        <w:t>Salta aos olhos a nova reda</w:t>
      </w:r>
      <w:r>
        <w:rPr>
          <w:rStyle w:val="Nenhum"/>
          <w:outline w:val="0"/>
          <w:color w:val="000000"/>
          <w:u w:color="000000"/>
          <w:shd w:val="clear" w:color="auto" w:fill="ffffff"/>
          <w:rtl w:val="0"/>
          <w:lang w:val="pt-PT"/>
          <w14:textFill>
            <w14:solidFill>
              <w14:srgbClr w14:val="000000"/>
            </w14:solidFill>
          </w14:textFill>
        </w:rPr>
        <w:t>çã</w:t>
      </w:r>
      <w:r>
        <w:rPr>
          <w:rStyle w:val="Nenhum"/>
          <w:outline w:val="0"/>
          <w:color w:val="000000"/>
          <w:u w:color="000000"/>
          <w:shd w:val="clear" w:color="auto" w:fill="ffffff"/>
          <w:rtl w:val="0"/>
          <w:lang w:val="pt-PT"/>
          <w14:textFill>
            <w14:solidFill>
              <w14:srgbClr w14:val="000000"/>
            </w14:solidFill>
          </w14:textFill>
        </w:rPr>
        <w:t>o constitucional que se deu em pleno per</w:t>
      </w:r>
      <w:r>
        <w:rPr>
          <w:rStyle w:val="Nenhum"/>
          <w:outline w:val="0"/>
          <w:color w:val="000000"/>
          <w:u w:color="000000"/>
          <w:shd w:val="clear" w:color="auto" w:fill="ffffff"/>
          <w:rtl w:val="0"/>
          <w14:textFill>
            <w14:solidFill>
              <w14:srgbClr w14:val="000000"/>
            </w14:solidFill>
          </w14:textFill>
        </w:rPr>
        <w:t>í</w:t>
      </w:r>
      <w:r>
        <w:rPr>
          <w:rStyle w:val="Nenhum"/>
          <w:outline w:val="0"/>
          <w:color w:val="000000"/>
          <w:u w:color="000000"/>
          <w:shd w:val="clear" w:color="auto" w:fill="ffffff"/>
          <w:rtl w:val="0"/>
          <w:lang w:val="pt-PT"/>
          <w14:textFill>
            <w14:solidFill>
              <w14:srgbClr w14:val="000000"/>
            </w14:solidFill>
          </w14:textFill>
        </w:rPr>
        <w:t>odo pand</w:t>
      </w:r>
      <w:r>
        <w:rPr>
          <w:rStyle w:val="Nenhum"/>
          <w:outline w:val="0"/>
          <w:color w:val="000000"/>
          <w:u w:color="000000"/>
          <w:shd w:val="clear" w:color="auto" w:fill="ffffff"/>
          <w:rtl w:val="0"/>
          <w14:textFill>
            <w14:solidFill>
              <w14:srgbClr w14:val="000000"/>
            </w14:solidFill>
          </w14:textFill>
        </w:rPr>
        <w:t>ê</w:t>
      </w:r>
      <w:r>
        <w:rPr>
          <w:rStyle w:val="Nenhum"/>
          <w:outline w:val="0"/>
          <w:color w:val="000000"/>
          <w:u w:color="000000"/>
          <w:shd w:val="clear" w:color="auto" w:fill="ffffff"/>
          <w:rtl w:val="0"/>
          <w:lang w:val="pt-PT"/>
          <w14:textFill>
            <w14:solidFill>
              <w14:srgbClr w14:val="000000"/>
            </w14:solidFill>
          </w14:textFill>
        </w:rPr>
        <w:t>mico no Brasil, quando houve o agravamento da pobreza e da fome, visto o aumento do desemprego e renda em decorr</w:t>
      </w:r>
      <w:r>
        <w:rPr>
          <w:rStyle w:val="Nenhum"/>
          <w:outline w:val="0"/>
          <w:color w:val="000000"/>
          <w:u w:color="000000"/>
          <w:shd w:val="clear" w:color="auto" w:fill="ffffff"/>
          <w:rtl w:val="0"/>
          <w14:textFill>
            <w14:solidFill>
              <w14:srgbClr w14:val="000000"/>
            </w14:solidFill>
          </w14:textFill>
        </w:rPr>
        <w:t>ê</w:t>
      </w:r>
      <w:r>
        <w:rPr>
          <w:rStyle w:val="Nenhum"/>
          <w:outline w:val="0"/>
          <w:color w:val="000000"/>
          <w:u w:color="000000"/>
          <w:shd w:val="clear" w:color="auto" w:fill="ffffff"/>
          <w:rtl w:val="0"/>
          <w:lang w:val="pt-PT"/>
          <w14:textFill>
            <w14:solidFill>
              <w14:srgbClr w14:val="000000"/>
            </w14:solidFill>
          </w14:textFill>
        </w:rPr>
        <w:t>ncia das medidas sanit</w:t>
      </w:r>
      <w:r>
        <w:rPr>
          <w:rStyle w:val="Nenhum"/>
          <w:outline w:val="0"/>
          <w:color w:val="000000"/>
          <w:u w:color="000000"/>
          <w:shd w:val="clear" w:color="auto" w:fill="ffffff"/>
          <w:rtl w:val="0"/>
          <w14:textFill>
            <w14:solidFill>
              <w14:srgbClr w14:val="000000"/>
            </w14:solidFill>
          </w14:textFill>
        </w:rPr>
        <w:t>á</w:t>
      </w:r>
      <w:r>
        <w:rPr>
          <w:rStyle w:val="Nenhum"/>
          <w:outline w:val="0"/>
          <w:color w:val="000000"/>
          <w:u w:color="000000"/>
          <w:shd w:val="clear" w:color="auto" w:fill="ffffff"/>
          <w:rtl w:val="0"/>
          <w:lang w:val="pt-PT"/>
          <w14:textFill>
            <w14:solidFill>
              <w14:srgbClr w14:val="000000"/>
            </w14:solidFill>
          </w14:textFill>
        </w:rPr>
        <w:t>rias restritivas impostas pela crise sanit</w:t>
      </w:r>
      <w:r>
        <w:rPr>
          <w:rStyle w:val="Nenhum"/>
          <w:outline w:val="0"/>
          <w:color w:val="000000"/>
          <w:u w:color="000000"/>
          <w:shd w:val="clear" w:color="auto" w:fill="ffffff"/>
          <w:rtl w:val="0"/>
          <w14:textFill>
            <w14:solidFill>
              <w14:srgbClr w14:val="000000"/>
            </w14:solidFill>
          </w14:textFill>
        </w:rPr>
        <w:t>á</w:t>
      </w:r>
      <w:r>
        <w:rPr>
          <w:rStyle w:val="Nenhum"/>
          <w:outline w:val="0"/>
          <w:color w:val="000000"/>
          <w:u w:color="000000"/>
          <w:shd w:val="clear" w:color="auto" w:fill="ffffff"/>
          <w:rtl w:val="0"/>
          <w:lang w:val="pt-PT"/>
          <w14:textFill>
            <w14:solidFill>
              <w14:srgbClr w14:val="000000"/>
            </w14:solidFill>
          </w14:textFill>
        </w:rPr>
        <w:t>ria. Nesse per</w:t>
      </w:r>
      <w:r>
        <w:rPr>
          <w:rStyle w:val="Nenhum"/>
          <w:outline w:val="0"/>
          <w:color w:val="000000"/>
          <w:u w:color="000000"/>
          <w:shd w:val="clear" w:color="auto" w:fill="ffffff"/>
          <w:rtl w:val="0"/>
          <w14:textFill>
            <w14:solidFill>
              <w14:srgbClr w14:val="000000"/>
            </w14:solidFill>
          </w14:textFill>
        </w:rPr>
        <w:t>í</w:t>
      </w:r>
      <w:r>
        <w:rPr>
          <w:rStyle w:val="Nenhum"/>
          <w:outline w:val="0"/>
          <w:color w:val="000000"/>
          <w:u w:color="000000"/>
          <w:shd w:val="clear" w:color="auto" w:fill="ffffff"/>
          <w:rtl w:val="0"/>
          <w:lang w:val="pt-PT"/>
          <w14:textFill>
            <w14:solidFill>
              <w14:srgbClr w14:val="000000"/>
            </w14:solidFill>
          </w14:textFill>
        </w:rPr>
        <w:t>odo de grande agudiza</w:t>
      </w:r>
      <w:r>
        <w:rPr>
          <w:rStyle w:val="Nenhum"/>
          <w:outline w:val="0"/>
          <w:color w:val="000000"/>
          <w:u w:color="000000"/>
          <w:shd w:val="clear" w:color="auto" w:fill="ffffff"/>
          <w:rtl w:val="0"/>
          <w:lang w:val="pt-PT"/>
          <w14:textFill>
            <w14:solidFill>
              <w14:srgbClr w14:val="000000"/>
            </w14:solidFill>
          </w14:textFill>
        </w:rPr>
        <w:t>çã</w:t>
      </w:r>
      <w:r>
        <w:rPr>
          <w:rStyle w:val="Nenhum"/>
          <w:outline w:val="0"/>
          <w:color w:val="000000"/>
          <w:u w:color="000000"/>
          <w:shd w:val="clear" w:color="auto" w:fill="ffffff"/>
          <w:rtl w:val="0"/>
          <w:lang w:val="pt-PT"/>
          <w14:textFill>
            <w14:solidFill>
              <w14:srgbClr w14:val="000000"/>
            </w14:solidFill>
          </w14:textFill>
        </w:rPr>
        <w:t>o das express</w:t>
      </w:r>
      <w:r>
        <w:rPr>
          <w:rStyle w:val="Nenhum"/>
          <w:outline w:val="0"/>
          <w:color w:val="000000"/>
          <w:u w:color="000000"/>
          <w:shd w:val="clear" w:color="auto" w:fill="ffffff"/>
          <w:rtl w:val="0"/>
          <w:lang w:val="pt-PT"/>
          <w14:textFill>
            <w14:solidFill>
              <w14:srgbClr w14:val="000000"/>
            </w14:solidFill>
          </w14:textFill>
        </w:rPr>
        <w:t>õ</w:t>
      </w:r>
      <w:r>
        <w:rPr>
          <w:rStyle w:val="Nenhum"/>
          <w:outline w:val="0"/>
          <w:color w:val="000000"/>
          <w:u w:color="000000"/>
          <w:shd w:val="clear" w:color="auto" w:fill="ffffff"/>
          <w:rtl w:val="0"/>
          <w:lang w:val="pt-PT"/>
          <w14:textFill>
            <w14:solidFill>
              <w14:srgbClr w14:val="000000"/>
            </w14:solidFill>
          </w14:textFill>
        </w:rPr>
        <w:t>es da quest</w:t>
      </w:r>
      <w:r>
        <w:rPr>
          <w:rStyle w:val="Nenhum"/>
          <w:outline w:val="0"/>
          <w:color w:val="000000"/>
          <w:u w:color="000000"/>
          <w:shd w:val="clear" w:color="auto" w:fill="ffffff"/>
          <w:rtl w:val="0"/>
          <w:lang w:val="pt-PT"/>
          <w14:textFill>
            <w14:solidFill>
              <w14:srgbClr w14:val="000000"/>
            </w14:solidFill>
          </w14:textFill>
        </w:rPr>
        <w:t>ã</w:t>
      </w:r>
      <w:r>
        <w:rPr>
          <w:rStyle w:val="Nenhum"/>
          <w:outline w:val="0"/>
          <w:color w:val="000000"/>
          <w:u w:color="000000"/>
          <w:shd w:val="clear" w:color="auto" w:fill="ffffff"/>
          <w:rtl w:val="0"/>
          <w:lang w:val="pt-PT"/>
          <w14:textFill>
            <w14:solidFill>
              <w14:srgbClr w14:val="000000"/>
            </w14:solidFill>
          </w14:textFill>
        </w:rPr>
        <w:t>o social o governo lan</w:t>
      </w:r>
      <w:r>
        <w:rPr>
          <w:rStyle w:val="Nenhum"/>
          <w:outline w:val="0"/>
          <w:color w:val="000000"/>
          <w:u w:color="000000"/>
          <w:shd w:val="clear" w:color="auto" w:fill="ffffff"/>
          <w:rtl w:val="0"/>
          <w14:textFill>
            <w14:solidFill>
              <w14:srgbClr w14:val="000000"/>
            </w14:solidFill>
          </w14:textFill>
        </w:rPr>
        <w:t>ç</w:t>
      </w:r>
      <w:r>
        <w:rPr>
          <w:rStyle w:val="Nenhum"/>
          <w:outline w:val="0"/>
          <w:color w:val="000000"/>
          <w:u w:color="000000"/>
          <w:shd w:val="clear" w:color="auto" w:fill="ffffff"/>
          <w:rtl w:val="0"/>
          <w:lang w:val="pt-PT"/>
          <w14:textFill>
            <w14:solidFill>
              <w14:srgbClr w14:val="000000"/>
            </w14:solidFill>
          </w14:textFill>
        </w:rPr>
        <w:t>ou o programa Aux</w:t>
      </w:r>
      <w:r>
        <w:rPr>
          <w:rStyle w:val="Nenhum"/>
          <w:outline w:val="0"/>
          <w:color w:val="000000"/>
          <w:u w:color="000000"/>
          <w:shd w:val="clear" w:color="auto" w:fill="ffffff"/>
          <w:rtl w:val="0"/>
          <w14:textFill>
            <w14:solidFill>
              <w14:srgbClr w14:val="000000"/>
            </w14:solidFill>
          </w14:textFill>
        </w:rPr>
        <w:t>í</w:t>
      </w:r>
      <w:r>
        <w:rPr>
          <w:rStyle w:val="Nenhum"/>
          <w:outline w:val="0"/>
          <w:color w:val="000000"/>
          <w:u w:color="000000"/>
          <w:shd w:val="clear" w:color="auto" w:fill="ffffff"/>
          <w:rtl w:val="0"/>
          <w:lang w:val="es-ES_tradnl"/>
          <w14:textFill>
            <w14:solidFill>
              <w14:srgbClr w14:val="000000"/>
            </w14:solidFill>
          </w14:textFill>
        </w:rPr>
        <w:t>lio Emergencial</w:t>
      </w:r>
      <w:r>
        <w:rPr>
          <w:rStyle w:val="Nenhum"/>
          <w:outline w:val="0"/>
          <w:color w:val="000000"/>
          <w:u w:color="000000"/>
          <w:shd w:val="clear" w:color="auto" w:fill="ffffff"/>
          <w:vertAlign w:val="superscript"/>
          <w14:textFill>
            <w14:solidFill>
              <w14:srgbClr w14:val="000000"/>
            </w14:solidFill>
          </w14:textFill>
        </w:rPr>
        <w:footnoteReference w:id="12"/>
      </w:r>
      <w:r>
        <w:rPr>
          <w:rStyle w:val="Nenhum"/>
          <w:outline w:val="0"/>
          <w:color w:val="000000"/>
          <w:u w:color="000000"/>
          <w:shd w:val="clear" w:color="auto" w:fill="ffffff"/>
          <w:rtl w:val="0"/>
          <w:lang w:val="pt-PT"/>
          <w14:textFill>
            <w14:solidFill>
              <w14:srgbClr w14:val="000000"/>
            </w14:solidFill>
          </w14:textFill>
        </w:rPr>
        <w:t>, que transferiu recursos para ampla camada da popula</w:t>
      </w:r>
      <w:r>
        <w:rPr>
          <w:rStyle w:val="Nenhum"/>
          <w:outline w:val="0"/>
          <w:color w:val="000000"/>
          <w:u w:color="000000"/>
          <w:shd w:val="clear" w:color="auto" w:fill="ffffff"/>
          <w:rtl w:val="0"/>
          <w:lang w:val="pt-PT"/>
          <w14:textFill>
            <w14:solidFill>
              <w14:srgbClr w14:val="000000"/>
            </w14:solidFill>
          </w14:textFill>
        </w:rPr>
        <w:t>çã</w:t>
      </w:r>
      <w:r>
        <w:rPr>
          <w:rStyle w:val="Nenhum"/>
          <w:outline w:val="0"/>
          <w:color w:val="000000"/>
          <w:u w:color="000000"/>
          <w:shd w:val="clear" w:color="auto" w:fill="ffffff"/>
          <w:rtl w:val="0"/>
          <w14:textFill>
            <w14:solidFill>
              <w14:srgbClr w14:val="000000"/>
            </w14:solidFill>
          </w14:textFill>
        </w:rPr>
        <w:t>o</w:t>
      </w:r>
      <w:del w:id="380" w:date="2022-05-05T15:08:52Z" w:author="oculto">
        <w:r>
          <w:rPr>
            <w:rStyle w:val="Nenhum"/>
            <w:outline w:val="0"/>
            <w:color w:val="000000"/>
            <w:u w:color="000000"/>
            <w:shd w:val="clear" w:color="auto" w:fill="ffffff"/>
            <w:rtl w:val="0"/>
            <w14:textFill>
              <w14:solidFill>
                <w14:srgbClr w14:val="000000"/>
              </w14:solidFill>
            </w14:textFill>
          </w:rPr>
          <w:delText>,</w:delText>
        </w:r>
      </w:del>
      <w:r>
        <w:rPr>
          <w:rStyle w:val="Nenhum"/>
          <w:outline w:val="0"/>
          <w:color w:val="000000"/>
          <w:u w:color="000000"/>
          <w:shd w:val="clear" w:color="auto" w:fill="ffffff"/>
          <w:rtl w:val="0"/>
          <w:lang w:val="pt-PT"/>
          <w14:textFill>
            <w14:solidFill>
              <w14:srgbClr w14:val="000000"/>
            </w14:solidFill>
          </w14:textFill>
        </w:rPr>
        <w:t xml:space="preserve"> seguindo</w:t>
      </w:r>
      <w:del w:id="381" w:date="2022-05-05T15:08:54Z" w:author="oculto">
        <w:r>
          <w:rPr>
            <w:rStyle w:val="Nenhum"/>
            <w:outline w:val="0"/>
            <w:color w:val="000000"/>
            <w:u w:color="000000"/>
            <w:shd w:val="clear" w:color="auto" w:fill="ffffff"/>
            <w:rtl w:val="0"/>
            <w14:textFill>
              <w14:solidFill>
                <w14:srgbClr w14:val="000000"/>
              </w14:solidFill>
            </w14:textFill>
          </w:rPr>
          <w:delText>,</w:delText>
        </w:r>
      </w:del>
      <w:r>
        <w:rPr>
          <w:rStyle w:val="Nenhum"/>
          <w:outline w:val="0"/>
          <w:color w:val="000000"/>
          <w:u w:color="000000"/>
          <w:shd w:val="clear" w:color="auto" w:fill="ffffff"/>
          <w:rtl w:val="0"/>
          <w:lang w:val="pt-PT"/>
          <w14:textFill>
            <w14:solidFill>
              <w14:srgbClr w14:val="000000"/>
            </w14:solidFill>
          </w14:textFill>
        </w:rPr>
        <w:t xml:space="preserve"> o exemplo de outras na</w:t>
      </w:r>
      <w:r>
        <w:rPr>
          <w:rStyle w:val="Nenhum"/>
          <w:outline w:val="0"/>
          <w:color w:val="000000"/>
          <w:u w:color="000000"/>
          <w:shd w:val="clear" w:color="auto" w:fill="ffffff"/>
          <w:rtl w:val="0"/>
          <w:lang w:val="pt-PT"/>
          <w14:textFill>
            <w14:solidFill>
              <w14:srgbClr w14:val="000000"/>
            </w14:solidFill>
          </w14:textFill>
        </w:rPr>
        <w:t>çõ</w:t>
      </w:r>
      <w:r>
        <w:rPr>
          <w:rStyle w:val="Nenhum"/>
          <w:outline w:val="0"/>
          <w:color w:val="000000"/>
          <w:u w:color="000000"/>
          <w:shd w:val="clear" w:color="auto" w:fill="ffffff"/>
          <w:rtl w:val="0"/>
          <w:lang w:val="pt-PT"/>
          <w14:textFill>
            <w14:solidFill>
              <w14:srgbClr w14:val="000000"/>
            </w14:solidFill>
          </w14:textFill>
        </w:rPr>
        <w:t xml:space="preserve">es pelo mundo. </w:t>
      </w:r>
      <w:del w:id="382" w:date="2022-05-05T15:11:37Z" w:author="oculto">
        <w:r>
          <w:rPr>
            <w:rStyle w:val="Nenhum"/>
            <w:outline w:val="0"/>
            <w:color w:val="000000"/>
            <w:u w:color="000000"/>
            <w:shd w:val="clear" w:color="auto" w:fill="ffffff"/>
            <w:rtl w:val="0"/>
            <w14:textFill>
              <w14:solidFill>
                <w14:srgbClr w14:val="000000"/>
              </w14:solidFill>
            </w14:textFill>
          </w:rPr>
          <w:delText xml:space="preserve"> </w:delText>
        </w:r>
      </w:del>
      <w:r>
        <w:rPr>
          <w:rStyle w:val="Nenhum"/>
          <w:rtl w:val="0"/>
          <w:lang w:val="pt-PT"/>
        </w:rPr>
        <w:t>No art. 23, X a Constitui</w:t>
      </w:r>
      <w:r>
        <w:rPr>
          <w:rStyle w:val="Nenhum"/>
          <w:rtl w:val="0"/>
          <w:lang w:val="pt-PT"/>
        </w:rPr>
        <w:t>çã</w:t>
      </w:r>
      <w:r>
        <w:rPr>
          <w:rStyle w:val="Nenhum"/>
          <w:rtl w:val="0"/>
          <w:lang w:val="es-ES_tradnl"/>
        </w:rPr>
        <w:t>o define que s</w:t>
      </w:r>
      <w:r>
        <w:rPr>
          <w:rStyle w:val="Nenhum"/>
          <w:rtl w:val="0"/>
          <w:lang w:val="pt-PT"/>
        </w:rPr>
        <w:t>ã</w:t>
      </w:r>
      <w:r>
        <w:rPr>
          <w:rStyle w:val="Nenhum"/>
          <w:rtl w:val="0"/>
          <w:lang w:val="pt-PT"/>
        </w:rPr>
        <w:t>o compet</w:t>
      </w:r>
      <w:r>
        <w:rPr>
          <w:rStyle w:val="Nenhum A"/>
          <w:rtl w:val="0"/>
        </w:rPr>
        <w:t>ê</w:t>
      </w:r>
      <w:r>
        <w:rPr>
          <w:rStyle w:val="Nenhum"/>
          <w:rtl w:val="0"/>
          <w:lang w:val="pt-PT"/>
        </w:rPr>
        <w:t>ncias da Uni</w:t>
      </w:r>
      <w:r>
        <w:rPr>
          <w:rStyle w:val="Nenhum"/>
          <w:rtl w:val="0"/>
          <w:lang w:val="pt-PT"/>
        </w:rPr>
        <w:t>ã</w:t>
      </w:r>
      <w:r>
        <w:rPr>
          <w:rStyle w:val="Nenhum"/>
          <w:rtl w:val="0"/>
          <w:lang w:val="pt-PT"/>
        </w:rPr>
        <w:t>o, Estados e Munic</w:t>
      </w:r>
      <w:r>
        <w:rPr>
          <w:rStyle w:val="Nenhum A"/>
          <w:rtl w:val="0"/>
        </w:rPr>
        <w:t>í</w:t>
      </w:r>
      <w:r>
        <w:rPr>
          <w:rStyle w:val="Nenhum"/>
          <w:rtl w:val="0"/>
          <w:lang w:val="pt-PT"/>
        </w:rPr>
        <w:t>pios o combate as causas da pobreza e os fatores da marginaliza</w:t>
      </w:r>
      <w:r>
        <w:rPr>
          <w:rStyle w:val="Nenhum"/>
          <w:rtl w:val="0"/>
          <w:lang w:val="pt-PT"/>
        </w:rPr>
        <w:t>çã</w:t>
      </w:r>
      <w:r>
        <w:rPr>
          <w:rStyle w:val="Nenhum"/>
          <w:rtl w:val="0"/>
          <w:lang w:val="es-ES_tradnl"/>
        </w:rPr>
        <w:t>o, buscando promover a integra</w:t>
      </w:r>
      <w:r>
        <w:rPr>
          <w:rStyle w:val="Nenhum"/>
          <w:rtl w:val="0"/>
          <w:lang w:val="pt-PT"/>
        </w:rPr>
        <w:t>çã</w:t>
      </w:r>
      <w:r>
        <w:rPr>
          <w:rStyle w:val="Nenhum"/>
          <w:rtl w:val="0"/>
          <w:lang w:val="pt-PT"/>
        </w:rPr>
        <w:t>o social dos setores desfavorecidos. J</w:t>
      </w:r>
      <w:r>
        <w:rPr>
          <w:rStyle w:val="Nenhum A"/>
          <w:rtl w:val="0"/>
        </w:rPr>
        <w:t xml:space="preserve">á </w:t>
      </w:r>
      <w:r>
        <w:rPr>
          <w:rStyle w:val="Nenhum"/>
          <w:rtl w:val="0"/>
          <w:lang w:val="pt-PT"/>
        </w:rPr>
        <w:t>a Lei Complementar 111 de 6 de julho de 2001 criou o Fundo de Combate a erradica</w:t>
      </w:r>
      <w:r>
        <w:rPr>
          <w:rStyle w:val="Nenhum"/>
          <w:rtl w:val="0"/>
          <w:lang w:val="pt-PT"/>
        </w:rPr>
        <w:t>çã</w:t>
      </w:r>
      <w:r>
        <w:rPr>
          <w:rStyle w:val="Nenhum"/>
          <w:rtl w:val="0"/>
          <w:lang w:val="pt-PT"/>
        </w:rPr>
        <w:t>o da pobreza, conforme previsto nos arts. 79, 80 e 81 da ADCT (Atos das Disposi</w:t>
      </w:r>
      <w:r>
        <w:rPr>
          <w:rStyle w:val="Nenhum"/>
          <w:rtl w:val="0"/>
          <w:lang w:val="pt-PT"/>
        </w:rPr>
        <w:t>çõ</w:t>
      </w:r>
      <w:r>
        <w:rPr>
          <w:rStyle w:val="Nenhum"/>
          <w:rtl w:val="0"/>
          <w:lang w:val="pt-PT"/>
        </w:rPr>
        <w:t>es Constitucionais Transit</w:t>
      </w:r>
      <w:r>
        <w:rPr>
          <w:rStyle w:val="Nenhum"/>
          <w:rtl w:val="0"/>
          <w:lang w:val="es-ES_tradnl"/>
        </w:rPr>
        <w:t>ó</w:t>
      </w:r>
      <w:r>
        <w:rPr>
          <w:rStyle w:val="Nenhum"/>
          <w:rtl w:val="0"/>
          <w:lang w:val="pt-PT"/>
        </w:rPr>
        <w:t>rias). Esse fundo foi criado para as a</w:t>
      </w:r>
      <w:r>
        <w:rPr>
          <w:rStyle w:val="Nenhum"/>
          <w:rtl w:val="0"/>
          <w:lang w:val="pt-PT"/>
        </w:rPr>
        <w:t>çõ</w:t>
      </w:r>
      <w:r>
        <w:rPr>
          <w:rStyle w:val="Nenhum"/>
          <w:rtl w:val="0"/>
          <w:lang w:val="pt-PT"/>
        </w:rPr>
        <w:t xml:space="preserve">es de combate </w:t>
      </w:r>
      <w:r>
        <w:rPr>
          <w:rStyle w:val="Nenhum A"/>
          <w:rtl w:val="0"/>
        </w:rPr>
        <w:t xml:space="preserve">à </w:t>
      </w:r>
      <w:r>
        <w:rPr>
          <w:rStyle w:val="Nenhum"/>
          <w:rtl w:val="0"/>
          <w:lang w:val="pt-PT"/>
        </w:rPr>
        <w:t>pobreza at</w:t>
      </w:r>
      <w:r>
        <w:rPr>
          <w:rStyle w:val="Nenhum"/>
          <w:rtl w:val="0"/>
          <w:lang w:val="fr-FR"/>
        </w:rPr>
        <w:t xml:space="preserve">é </w:t>
      </w:r>
      <w:r>
        <w:rPr>
          <w:rStyle w:val="Nenhum"/>
          <w:rtl w:val="0"/>
          <w:lang w:val="pt-PT"/>
        </w:rPr>
        <w:t>2010, entretanto, a EC n. 67 prorrogou esse prazo por tempo indeterminado. Interessa-nos em particular a destina</w:t>
      </w:r>
      <w:r>
        <w:rPr>
          <w:rStyle w:val="Nenhum"/>
          <w:rtl w:val="0"/>
          <w:lang w:val="pt-PT"/>
        </w:rPr>
        <w:t>çã</w:t>
      </w:r>
      <w:r>
        <w:rPr>
          <w:rStyle w:val="Nenhum"/>
          <w:rtl w:val="0"/>
          <w:lang w:val="pt-PT"/>
        </w:rPr>
        <w:t>o dos recursos desse Fundo, conforme o art. 3</w:t>
      </w:r>
      <w:r>
        <w:rPr>
          <w:rStyle w:val="Nenhum"/>
          <w:rFonts w:ascii="Perpetua" w:cs="Perpetua" w:hAnsi="Perpetua" w:eastAsia="Perpetua"/>
          <w:rtl w:val="0"/>
          <w:lang w:val="pt-PT"/>
        </w:rPr>
        <w:t>º</w:t>
      </w:r>
      <w:r>
        <w:rPr>
          <w:rStyle w:val="Nenhum A"/>
          <w:rtl w:val="0"/>
        </w:rPr>
        <w:t xml:space="preserve"> da LC 111/ 2001:</w:t>
      </w:r>
    </w:p>
    <w:p>
      <w:pPr>
        <w:pStyle w:val="Corpo A"/>
        <w:ind w:firstLine="851"/>
        <w:jc w:val="both"/>
      </w:pPr>
    </w:p>
    <w:p>
      <w:pPr>
        <w:pStyle w:val="Corpo A"/>
        <w:shd w:val="clear" w:color="auto" w:fill="ffffff"/>
        <w:suppressAutoHyphens w:val="0"/>
        <w:ind w:left="2268" w:firstLine="0"/>
      </w:pPr>
      <w:r>
        <w:rPr>
          <w:rStyle w:val="Nenhum"/>
          <w:rtl w:val="0"/>
          <w:lang w:val="pt-PT"/>
        </w:rPr>
        <w:t>Os recursos do Fundo ser</w:t>
      </w:r>
      <w:r>
        <w:rPr>
          <w:rStyle w:val="Nenhum"/>
          <w:rtl w:val="0"/>
          <w:lang w:val="pt-PT"/>
        </w:rPr>
        <w:t>ã</w:t>
      </w:r>
      <w:r>
        <w:rPr>
          <w:rStyle w:val="Nenhum"/>
          <w:rtl w:val="0"/>
          <w:lang w:val="pt-PT"/>
        </w:rPr>
        <w:t>o direcionados a a</w:t>
      </w:r>
      <w:r>
        <w:rPr>
          <w:rStyle w:val="Nenhum"/>
          <w:rtl w:val="0"/>
          <w:lang w:val="pt-PT"/>
        </w:rPr>
        <w:t>çõ</w:t>
      </w:r>
      <w:r>
        <w:rPr>
          <w:rStyle w:val="Nenhum"/>
          <w:rtl w:val="0"/>
          <w:lang w:val="pt-PT"/>
        </w:rPr>
        <w:t>es que tenham como alvo:</w:t>
      </w:r>
    </w:p>
    <w:p>
      <w:pPr>
        <w:pStyle w:val="Corpo A"/>
        <w:shd w:val="clear" w:color="auto" w:fill="ffffff"/>
        <w:suppressAutoHyphens w:val="0"/>
        <w:ind w:left="2268" w:firstLine="0"/>
        <w:rPr>
          <w:rStyle w:val="Nenhum"/>
          <w:i w:val="1"/>
          <w:iCs w:val="1"/>
        </w:rPr>
      </w:pPr>
      <w:r>
        <w:rPr>
          <w:rStyle w:val="Nenhum"/>
          <w:rtl w:val="0"/>
          <w:lang w:val="en-US"/>
        </w:rPr>
        <w:t xml:space="preserve">I </w:t>
      </w:r>
      <w:r>
        <w:rPr>
          <w:rStyle w:val="Nenhum"/>
          <w:i w:val="1"/>
          <w:iCs w:val="1"/>
          <w:rtl w:val="0"/>
        </w:rPr>
        <w:t xml:space="preserve">– </w:t>
      </w:r>
      <w:r>
        <w:rPr>
          <w:rStyle w:val="Nenhum"/>
          <w:i w:val="1"/>
          <w:iCs w:val="1"/>
          <w:rtl w:val="0"/>
        </w:rPr>
        <w:t>fam</w:t>
      </w:r>
      <w:r>
        <w:rPr>
          <w:rStyle w:val="Nenhum"/>
          <w:i w:val="1"/>
          <w:iCs w:val="1"/>
          <w:rtl w:val="0"/>
        </w:rPr>
        <w:t>í</w:t>
      </w:r>
      <w:r>
        <w:rPr>
          <w:rStyle w:val="Nenhum"/>
          <w:i w:val="1"/>
          <w:iCs w:val="1"/>
          <w:rtl w:val="0"/>
          <w:lang w:val="pt-PT"/>
        </w:rPr>
        <w:t>lias cuja renda</w:t>
      </w:r>
      <w:r>
        <w:rPr>
          <w:rStyle w:val="Nenhum"/>
          <w:i w:val="1"/>
          <w:iCs w:val="1"/>
          <w:rtl w:val="0"/>
        </w:rPr>
        <w:t> </w:t>
      </w:r>
      <w:r>
        <w:rPr>
          <w:rStyle w:val="Nenhum"/>
          <w:i w:val="1"/>
          <w:iCs w:val="1"/>
          <w:rtl w:val="0"/>
          <w:lang w:val="it-IT"/>
        </w:rPr>
        <w:t>per capita</w:t>
      </w:r>
      <w:r>
        <w:rPr>
          <w:rStyle w:val="Nenhum"/>
          <w:i w:val="1"/>
          <w:iCs w:val="1"/>
          <w:rtl w:val="0"/>
        </w:rPr>
        <w:t> </w:t>
      </w:r>
      <w:r>
        <w:rPr>
          <w:rStyle w:val="Nenhum"/>
          <w:i w:val="1"/>
          <w:iCs w:val="1"/>
          <w:rtl w:val="0"/>
          <w:lang w:val="pt-PT"/>
        </w:rPr>
        <w:t xml:space="preserve">seja inferior </w:t>
      </w:r>
      <w:r>
        <w:rPr>
          <w:rStyle w:val="Nenhum"/>
          <w:i w:val="1"/>
          <w:iCs w:val="1"/>
          <w:rtl w:val="0"/>
        </w:rPr>
        <w:t xml:space="preserve">à </w:t>
      </w:r>
      <w:r>
        <w:rPr>
          <w:rStyle w:val="Nenhum"/>
          <w:i w:val="1"/>
          <w:iCs w:val="1"/>
          <w:rtl w:val="0"/>
          <w:lang w:val="pt-PT"/>
        </w:rPr>
        <w:t>linha de pobreza</w:t>
      </w:r>
      <w:r>
        <w:rPr>
          <w:rStyle w:val="Nenhum"/>
          <w:rtl w:val="0"/>
          <w:lang w:val="pt-PT"/>
        </w:rPr>
        <w:t xml:space="preserve">, assim como </w:t>
      </w:r>
      <w:r>
        <w:rPr>
          <w:rStyle w:val="Nenhum"/>
          <w:i w:val="1"/>
          <w:iCs w:val="1"/>
          <w:rtl w:val="0"/>
          <w:lang w:val="it-IT"/>
        </w:rPr>
        <w:t>indiv</w:t>
      </w:r>
      <w:r>
        <w:rPr>
          <w:rStyle w:val="Nenhum"/>
          <w:i w:val="1"/>
          <w:iCs w:val="1"/>
          <w:rtl w:val="0"/>
        </w:rPr>
        <w:t>í</w:t>
      </w:r>
      <w:r>
        <w:rPr>
          <w:rStyle w:val="Nenhum"/>
          <w:i w:val="1"/>
          <w:iCs w:val="1"/>
          <w:rtl w:val="0"/>
          <w:lang w:val="pt-PT"/>
        </w:rPr>
        <w:t>duos em igual situa</w:t>
      </w:r>
      <w:r>
        <w:rPr>
          <w:rStyle w:val="Nenhum"/>
          <w:i w:val="1"/>
          <w:iCs w:val="1"/>
          <w:rtl w:val="0"/>
          <w:lang w:val="pt-PT"/>
        </w:rPr>
        <w:t>çã</w:t>
      </w:r>
      <w:r>
        <w:rPr>
          <w:rStyle w:val="Nenhum"/>
          <w:i w:val="1"/>
          <w:iCs w:val="1"/>
          <w:rtl w:val="0"/>
          <w:lang w:val="pt-PT"/>
        </w:rPr>
        <w:t>o de renda;</w:t>
      </w:r>
    </w:p>
    <w:p>
      <w:pPr>
        <w:pStyle w:val="Corpo A"/>
        <w:shd w:val="clear" w:color="auto" w:fill="ffffff"/>
        <w:suppressAutoHyphens w:val="0"/>
        <w:ind w:left="2268" w:firstLine="0"/>
        <w:rPr>
          <w:rStyle w:val="Nenhum"/>
          <w:i w:val="1"/>
          <w:iCs w:val="1"/>
        </w:rPr>
      </w:pPr>
      <w:r>
        <w:rPr>
          <w:rStyle w:val="Nenhum"/>
          <w:rtl w:val="0"/>
          <w:lang w:val="en-US"/>
        </w:rPr>
        <w:t xml:space="preserve">II </w:t>
      </w:r>
      <w:r>
        <w:rPr>
          <w:rStyle w:val="Nenhum A"/>
          <w:rtl w:val="0"/>
        </w:rPr>
        <w:t xml:space="preserve">– </w:t>
      </w:r>
      <w:r>
        <w:rPr>
          <w:rStyle w:val="Nenhum"/>
          <w:i w:val="1"/>
          <w:iCs w:val="1"/>
          <w:rtl w:val="0"/>
          <w:lang w:val="pt-PT"/>
        </w:rPr>
        <w:t>as popula</w:t>
      </w:r>
      <w:r>
        <w:rPr>
          <w:rStyle w:val="Nenhum"/>
          <w:i w:val="1"/>
          <w:iCs w:val="1"/>
          <w:rtl w:val="0"/>
          <w:lang w:val="pt-PT"/>
        </w:rPr>
        <w:t>çõ</w:t>
      </w:r>
      <w:r>
        <w:rPr>
          <w:rStyle w:val="Nenhum"/>
          <w:i w:val="1"/>
          <w:iCs w:val="1"/>
          <w:rtl w:val="0"/>
          <w:lang w:val="pt-PT"/>
        </w:rPr>
        <w:t>es de munic</w:t>
      </w:r>
      <w:r>
        <w:rPr>
          <w:rStyle w:val="Nenhum"/>
          <w:i w:val="1"/>
          <w:iCs w:val="1"/>
          <w:rtl w:val="0"/>
        </w:rPr>
        <w:t>í</w:t>
      </w:r>
      <w:r>
        <w:rPr>
          <w:rStyle w:val="Nenhum"/>
          <w:i w:val="1"/>
          <w:iCs w:val="1"/>
          <w:rtl w:val="0"/>
          <w:lang w:val="pt-PT"/>
        </w:rPr>
        <w:t>pios e localidades urbanas ou rurais, isoladas ou integrantes de regi</w:t>
      </w:r>
      <w:r>
        <w:rPr>
          <w:rStyle w:val="Nenhum"/>
          <w:i w:val="1"/>
          <w:iCs w:val="1"/>
          <w:rtl w:val="0"/>
          <w:lang w:val="pt-PT"/>
        </w:rPr>
        <w:t>õ</w:t>
      </w:r>
      <w:r>
        <w:rPr>
          <w:rStyle w:val="Nenhum"/>
          <w:i w:val="1"/>
          <w:iCs w:val="1"/>
          <w:rtl w:val="0"/>
          <w:lang w:val="pt-PT"/>
        </w:rPr>
        <w:t>es metropolitanas, que apresentem condi</w:t>
      </w:r>
      <w:r>
        <w:rPr>
          <w:rStyle w:val="Nenhum"/>
          <w:i w:val="1"/>
          <w:iCs w:val="1"/>
          <w:rtl w:val="0"/>
          <w:lang w:val="pt-PT"/>
        </w:rPr>
        <w:t>çõ</w:t>
      </w:r>
      <w:r>
        <w:rPr>
          <w:rStyle w:val="Nenhum"/>
          <w:i w:val="1"/>
          <w:iCs w:val="1"/>
          <w:rtl w:val="0"/>
          <w:lang w:val="pt-PT"/>
        </w:rPr>
        <w:t>es de vida desfavor</w:t>
      </w:r>
      <w:r>
        <w:rPr>
          <w:rStyle w:val="Nenhum"/>
          <w:i w:val="1"/>
          <w:iCs w:val="1"/>
          <w:rtl w:val="0"/>
        </w:rPr>
        <w:t>á</w:t>
      </w:r>
      <w:r>
        <w:rPr>
          <w:rStyle w:val="Nenhum"/>
          <w:i w:val="1"/>
          <w:iCs w:val="1"/>
          <w:rtl w:val="0"/>
          <w:lang w:val="pt-PT"/>
        </w:rPr>
        <w:t>veis.</w:t>
      </w:r>
    </w:p>
    <w:p>
      <w:pPr>
        <w:pStyle w:val="Corpo A"/>
        <w:shd w:val="clear" w:color="auto" w:fill="ffffff"/>
        <w:suppressAutoHyphens w:val="0"/>
        <w:ind w:left="2268" w:firstLine="0"/>
        <w:rPr>
          <w:rStyle w:val="Nenhum"/>
          <w:i w:val="1"/>
          <w:iCs w:val="1"/>
        </w:rPr>
      </w:pPr>
      <w:r>
        <w:rPr>
          <w:rStyle w:val="Nenhum A"/>
          <w:rtl w:val="0"/>
        </w:rPr>
        <w:t xml:space="preserve">§ </w:t>
      </w:r>
      <w:r>
        <w:rPr>
          <w:rStyle w:val="Nenhum A"/>
          <w:rtl w:val="0"/>
        </w:rPr>
        <w:t>1</w:t>
      </w:r>
      <w:r>
        <w:rPr>
          <w:rStyle w:val="Nenhum"/>
          <w:u w:val="single"/>
          <w:vertAlign w:val="superscript"/>
          <w:rtl w:val="0"/>
        </w:rPr>
        <w:t>o</w:t>
      </w:r>
      <w:r>
        <w:rPr>
          <w:rStyle w:val="Nenhum A"/>
          <w:rtl w:val="0"/>
        </w:rPr>
        <w:t> </w:t>
      </w:r>
      <w:r>
        <w:rPr>
          <w:rStyle w:val="Nenhum"/>
          <w:rtl w:val="0"/>
          <w:lang w:val="pt-PT"/>
        </w:rPr>
        <w:t xml:space="preserve">O atendimento </w:t>
      </w:r>
      <w:r>
        <w:rPr>
          <w:rStyle w:val="Nenhum A"/>
          <w:rtl w:val="0"/>
        </w:rPr>
        <w:t>à</w:t>
      </w:r>
      <w:r>
        <w:rPr>
          <w:rStyle w:val="Nenhum"/>
          <w:rtl w:val="0"/>
          <w:lang w:val="es-ES_tradnl"/>
        </w:rPr>
        <w:t>s fam</w:t>
      </w:r>
      <w:r>
        <w:rPr>
          <w:rStyle w:val="Nenhum A"/>
          <w:rtl w:val="0"/>
        </w:rPr>
        <w:t>í</w:t>
      </w:r>
      <w:r>
        <w:rPr>
          <w:rStyle w:val="Nenhum"/>
          <w:rtl w:val="0"/>
          <w:lang w:val="pt-PT"/>
        </w:rPr>
        <w:t>lias e indiv</w:t>
      </w:r>
      <w:r>
        <w:rPr>
          <w:rStyle w:val="Nenhum A"/>
          <w:rtl w:val="0"/>
        </w:rPr>
        <w:t>í</w:t>
      </w:r>
      <w:r>
        <w:rPr>
          <w:rStyle w:val="Nenhum"/>
          <w:rtl w:val="0"/>
          <w:lang w:val="pt-PT"/>
        </w:rPr>
        <w:t>duos de que trata o inciso I ser</w:t>
      </w:r>
      <w:r>
        <w:rPr>
          <w:rStyle w:val="Nenhum A"/>
          <w:rtl w:val="0"/>
        </w:rPr>
        <w:t xml:space="preserve">á </w:t>
      </w:r>
      <w:r>
        <w:rPr>
          <w:rStyle w:val="Nenhum"/>
          <w:rtl w:val="0"/>
          <w:lang w:val="pt-PT"/>
        </w:rPr>
        <w:t>feito, prioritariamente, por meio de programas de refor</w:t>
      </w:r>
      <w:r>
        <w:rPr>
          <w:rStyle w:val="Nenhum A"/>
          <w:rtl w:val="0"/>
        </w:rPr>
        <w:t>ç</w:t>
      </w:r>
      <w:r>
        <w:rPr>
          <w:rStyle w:val="Nenhum"/>
          <w:rtl w:val="0"/>
          <w:lang w:val="pt-PT"/>
        </w:rPr>
        <w:t xml:space="preserve">o de renda, nas modalidades "Bolsa Escola", para as </w:t>
      </w:r>
      <w:r>
        <w:rPr>
          <w:rStyle w:val="Nenhum"/>
          <w:i w:val="1"/>
          <w:iCs w:val="1"/>
          <w:rtl w:val="0"/>
        </w:rPr>
        <w:t>fam</w:t>
      </w:r>
      <w:r>
        <w:rPr>
          <w:rStyle w:val="Nenhum"/>
          <w:i w:val="1"/>
          <w:iCs w:val="1"/>
          <w:rtl w:val="0"/>
        </w:rPr>
        <w:t>í</w:t>
      </w:r>
      <w:r>
        <w:rPr>
          <w:rStyle w:val="Nenhum"/>
          <w:i w:val="1"/>
          <w:iCs w:val="1"/>
          <w:rtl w:val="0"/>
          <w:lang w:val="pt-PT"/>
        </w:rPr>
        <w:t>lias que t</w:t>
      </w:r>
      <w:r>
        <w:rPr>
          <w:rStyle w:val="Nenhum"/>
          <w:i w:val="1"/>
          <w:iCs w:val="1"/>
          <w:rtl w:val="0"/>
        </w:rPr>
        <w:t>ê</w:t>
      </w:r>
      <w:r>
        <w:rPr>
          <w:rStyle w:val="Nenhum"/>
          <w:i w:val="1"/>
          <w:iCs w:val="1"/>
          <w:rtl w:val="0"/>
          <w:lang w:val="pt-PT"/>
        </w:rPr>
        <w:t>m filhos com idade entre seis e quinze anos</w:t>
      </w:r>
      <w:r>
        <w:rPr>
          <w:rStyle w:val="Nenhum"/>
          <w:rtl w:val="0"/>
          <w:lang w:val="pt-PT"/>
        </w:rPr>
        <w:t>, e "Bolsa Alimenta</w:t>
      </w:r>
      <w:r>
        <w:rPr>
          <w:rStyle w:val="Nenhum"/>
          <w:rtl w:val="0"/>
          <w:lang w:val="pt-PT"/>
        </w:rPr>
        <w:t>çã</w:t>
      </w:r>
      <w:r>
        <w:rPr>
          <w:rStyle w:val="Nenhum"/>
          <w:rtl w:val="0"/>
          <w:lang w:val="es-ES_tradnl"/>
        </w:rPr>
        <w:t xml:space="preserve">o", </w:t>
      </w:r>
      <w:r>
        <w:rPr>
          <w:rStyle w:val="Nenhum"/>
          <w:i w:val="1"/>
          <w:iCs w:val="1"/>
          <w:rtl w:val="0"/>
        </w:rPr>
        <w:t>à</w:t>
      </w:r>
      <w:r>
        <w:rPr>
          <w:rStyle w:val="Nenhum"/>
          <w:i w:val="1"/>
          <w:iCs w:val="1"/>
          <w:rtl w:val="0"/>
          <w:lang w:val="pt-PT"/>
        </w:rPr>
        <w:t>quelas com filhos em idade de zero a seis anos e indiv</w:t>
      </w:r>
      <w:r>
        <w:rPr>
          <w:rStyle w:val="Nenhum"/>
          <w:i w:val="1"/>
          <w:iCs w:val="1"/>
          <w:rtl w:val="0"/>
        </w:rPr>
        <w:t>í</w:t>
      </w:r>
      <w:r>
        <w:rPr>
          <w:rStyle w:val="Nenhum"/>
          <w:i w:val="1"/>
          <w:iCs w:val="1"/>
          <w:rtl w:val="0"/>
          <w:lang w:val="pt-PT"/>
        </w:rPr>
        <w:t>duos que perderam os v</w:t>
      </w:r>
      <w:r>
        <w:rPr>
          <w:rStyle w:val="Nenhum"/>
          <w:i w:val="1"/>
          <w:iCs w:val="1"/>
          <w:rtl w:val="0"/>
        </w:rPr>
        <w:t>í</w:t>
      </w:r>
      <w:r>
        <w:rPr>
          <w:rStyle w:val="Nenhum"/>
          <w:i w:val="1"/>
          <w:iCs w:val="1"/>
          <w:rtl w:val="0"/>
          <w:lang w:val="pt-PT"/>
        </w:rPr>
        <w:t>nculos familiares.</w:t>
      </w:r>
    </w:p>
    <w:p>
      <w:pPr>
        <w:pStyle w:val="Corpo A"/>
        <w:shd w:val="clear" w:color="auto" w:fill="ffffff"/>
        <w:suppressAutoHyphens w:val="0"/>
        <w:ind w:left="2268" w:firstLine="0"/>
      </w:pPr>
      <w:r>
        <w:rPr>
          <w:rStyle w:val="Nenhum A"/>
          <w:rtl w:val="0"/>
        </w:rPr>
        <w:t xml:space="preserve">§ </w:t>
      </w:r>
      <w:r>
        <w:rPr>
          <w:rStyle w:val="Nenhum A"/>
          <w:rtl w:val="0"/>
        </w:rPr>
        <w:t>2</w:t>
      </w:r>
      <w:r>
        <w:rPr>
          <w:rStyle w:val="Nenhum"/>
          <w:u w:val="single"/>
          <w:vertAlign w:val="superscript"/>
          <w:rtl w:val="0"/>
        </w:rPr>
        <w:t>o</w:t>
      </w:r>
      <w:r>
        <w:rPr>
          <w:rStyle w:val="Nenhum A"/>
          <w:rtl w:val="0"/>
        </w:rPr>
        <w:t> </w:t>
      </w:r>
      <w:r>
        <w:rPr>
          <w:rStyle w:val="Nenhum"/>
          <w:i w:val="1"/>
          <w:iCs w:val="1"/>
          <w:rtl w:val="0"/>
          <w:lang w:val="pt-PT"/>
        </w:rPr>
        <w:t>A linha de pobreza ou conceito que venha a substitu</w:t>
      </w:r>
      <w:r>
        <w:rPr>
          <w:rStyle w:val="Nenhum"/>
          <w:i w:val="1"/>
          <w:iCs w:val="1"/>
          <w:rtl w:val="0"/>
        </w:rPr>
        <w:t>í</w:t>
      </w:r>
      <w:r>
        <w:rPr>
          <w:rStyle w:val="Nenhum"/>
          <w:i w:val="1"/>
          <w:iCs w:val="1"/>
          <w:rtl w:val="0"/>
          <w:lang w:val="pt-PT"/>
        </w:rPr>
        <w:t>-lo, assim como os munic</w:t>
      </w:r>
      <w:r>
        <w:rPr>
          <w:rStyle w:val="Nenhum"/>
          <w:i w:val="1"/>
          <w:iCs w:val="1"/>
          <w:rtl w:val="0"/>
        </w:rPr>
        <w:t>í</w:t>
      </w:r>
      <w:r>
        <w:rPr>
          <w:rStyle w:val="Nenhum"/>
          <w:i w:val="1"/>
          <w:iCs w:val="1"/>
          <w:rtl w:val="0"/>
          <w:lang w:val="pt-PT"/>
        </w:rPr>
        <w:t>pios que apresentem condi</w:t>
      </w:r>
      <w:r>
        <w:rPr>
          <w:rStyle w:val="Nenhum"/>
          <w:i w:val="1"/>
          <w:iCs w:val="1"/>
          <w:rtl w:val="0"/>
          <w:lang w:val="pt-PT"/>
        </w:rPr>
        <w:t>çõ</w:t>
      </w:r>
      <w:r>
        <w:rPr>
          <w:rStyle w:val="Nenhum"/>
          <w:i w:val="1"/>
          <w:iCs w:val="1"/>
          <w:rtl w:val="0"/>
          <w:lang w:val="pt-PT"/>
        </w:rPr>
        <w:t>es de vida desfavor</w:t>
      </w:r>
      <w:r>
        <w:rPr>
          <w:rStyle w:val="Nenhum"/>
          <w:i w:val="1"/>
          <w:iCs w:val="1"/>
          <w:rtl w:val="0"/>
        </w:rPr>
        <w:t>á</w:t>
      </w:r>
      <w:r>
        <w:rPr>
          <w:rStyle w:val="Nenhum"/>
          <w:i w:val="1"/>
          <w:iCs w:val="1"/>
          <w:rtl w:val="0"/>
          <w:lang w:val="pt-PT"/>
        </w:rPr>
        <w:t>veis, ser</w:t>
      </w:r>
      <w:r>
        <w:rPr>
          <w:rStyle w:val="Nenhum"/>
          <w:i w:val="1"/>
          <w:iCs w:val="1"/>
          <w:rtl w:val="0"/>
          <w:lang w:val="pt-PT"/>
        </w:rPr>
        <w:t>ã</w:t>
      </w:r>
      <w:r>
        <w:rPr>
          <w:rStyle w:val="Nenhum"/>
          <w:i w:val="1"/>
          <w:iCs w:val="1"/>
          <w:rtl w:val="0"/>
          <w:lang w:val="pt-PT"/>
        </w:rPr>
        <w:t>o definidos e divulgados, pelo Poder Executivo, a cada ano.</w:t>
      </w:r>
      <w:r>
        <w:rPr>
          <w:rStyle w:val="Nenhum"/>
          <w:rtl w:val="0"/>
          <w:lang w:val="pt-PT"/>
        </w:rPr>
        <w:t xml:space="preserve"> (grifo nosso)</w:t>
      </w:r>
    </w:p>
    <w:p>
      <w:pPr>
        <w:pStyle w:val="Corpo A"/>
        <w:spacing w:line="360" w:lineRule="auto"/>
        <w:ind w:firstLine="851"/>
        <w:jc w:val="both"/>
      </w:pPr>
    </w:p>
    <w:p>
      <w:pPr>
        <w:pStyle w:val="Corpo A"/>
        <w:spacing w:line="360" w:lineRule="auto"/>
        <w:ind w:firstLine="851"/>
        <w:jc w:val="both"/>
      </w:pPr>
      <w:r>
        <w:rPr>
          <w:rStyle w:val="Nenhum"/>
          <w:rtl w:val="0"/>
          <w:lang w:val="pt-PT"/>
        </w:rPr>
        <w:t>Nos termos da LC 111/2001, os recursos dever</w:t>
      </w:r>
      <w:r>
        <w:rPr>
          <w:rStyle w:val="Nenhum"/>
          <w:rtl w:val="0"/>
          <w:lang w:val="pt-PT"/>
        </w:rPr>
        <w:t>ã</w:t>
      </w:r>
      <w:r>
        <w:rPr>
          <w:rStyle w:val="Nenhum"/>
          <w:rtl w:val="0"/>
          <w:lang w:val="pt-PT"/>
        </w:rPr>
        <w:t xml:space="preserve">o ser destinados </w:t>
      </w:r>
      <w:r>
        <w:rPr>
          <w:rStyle w:val="Nenhum A"/>
          <w:rtl w:val="0"/>
        </w:rPr>
        <w:t>à</w:t>
      </w:r>
      <w:r>
        <w:rPr>
          <w:rStyle w:val="Nenhum"/>
          <w:rtl w:val="0"/>
          <w:lang w:val="en-US"/>
        </w:rPr>
        <w:t>s a</w:t>
      </w:r>
      <w:r>
        <w:rPr>
          <w:rStyle w:val="Nenhum"/>
          <w:rtl w:val="0"/>
          <w:lang w:val="pt-PT"/>
        </w:rPr>
        <w:t>çõ</w:t>
      </w:r>
      <w:r>
        <w:rPr>
          <w:rStyle w:val="Nenhum"/>
          <w:rtl w:val="0"/>
          <w:lang w:val="pt-PT"/>
        </w:rPr>
        <w:t>es voltadas para as fam</w:t>
      </w:r>
      <w:r>
        <w:rPr>
          <w:rStyle w:val="Nenhum A"/>
          <w:rtl w:val="0"/>
        </w:rPr>
        <w:t>í</w:t>
      </w:r>
      <w:r>
        <w:rPr>
          <w:rStyle w:val="Nenhum"/>
          <w:rtl w:val="0"/>
          <w:lang w:val="pt-PT"/>
        </w:rPr>
        <w:t>lias ou indiv</w:t>
      </w:r>
      <w:r>
        <w:rPr>
          <w:rStyle w:val="Nenhum A"/>
          <w:rtl w:val="0"/>
        </w:rPr>
        <w:t>í</w:t>
      </w:r>
      <w:r>
        <w:rPr>
          <w:rStyle w:val="Nenhum"/>
          <w:rtl w:val="0"/>
          <w:lang w:val="pt-PT"/>
        </w:rPr>
        <w:t xml:space="preserve">duos com renda per capita inferior </w:t>
      </w:r>
      <w:r>
        <w:rPr>
          <w:rStyle w:val="Nenhum A"/>
          <w:rtl w:val="0"/>
        </w:rPr>
        <w:t xml:space="preserve">à </w:t>
      </w:r>
      <w:r>
        <w:rPr>
          <w:rStyle w:val="Nenhum"/>
          <w:rtl w:val="0"/>
          <w:lang w:val="pt-PT"/>
        </w:rPr>
        <w:t>linha da pobreza, popula</w:t>
      </w:r>
      <w:r>
        <w:rPr>
          <w:rStyle w:val="Nenhum"/>
          <w:rtl w:val="0"/>
          <w:lang w:val="pt-PT"/>
        </w:rPr>
        <w:t>çõ</w:t>
      </w:r>
      <w:r>
        <w:rPr>
          <w:rStyle w:val="Nenhum"/>
          <w:rtl w:val="0"/>
          <w:lang w:val="pt-PT"/>
        </w:rPr>
        <w:t>es de comunidades urbanas ou rurais isoladas, integrantes de regi</w:t>
      </w:r>
      <w:r>
        <w:rPr>
          <w:rStyle w:val="Nenhum"/>
          <w:rtl w:val="0"/>
          <w:lang w:val="pt-PT"/>
        </w:rPr>
        <w:t>õ</w:t>
      </w:r>
      <w:r>
        <w:rPr>
          <w:rStyle w:val="Nenhum"/>
          <w:rtl w:val="0"/>
          <w:lang w:val="pt-PT"/>
        </w:rPr>
        <w:t>es metropolitanas que apresentem condi</w:t>
      </w:r>
      <w:r>
        <w:rPr>
          <w:rStyle w:val="Nenhum"/>
          <w:rtl w:val="0"/>
          <w:lang w:val="pt-PT"/>
        </w:rPr>
        <w:t>çõ</w:t>
      </w:r>
      <w:r>
        <w:rPr>
          <w:rStyle w:val="Nenhum"/>
          <w:rtl w:val="0"/>
          <w:lang w:val="pt-PT"/>
        </w:rPr>
        <w:t>es desfavor</w:t>
      </w:r>
      <w:r>
        <w:rPr>
          <w:rStyle w:val="Nenhum A"/>
          <w:rtl w:val="0"/>
        </w:rPr>
        <w:t>á</w:t>
      </w:r>
      <w:r>
        <w:rPr>
          <w:rStyle w:val="Nenhum"/>
          <w:rtl w:val="0"/>
          <w:lang w:val="pt-PT"/>
        </w:rPr>
        <w:t>veis. Tamb</w:t>
      </w:r>
      <w:r>
        <w:rPr>
          <w:rStyle w:val="Nenhum"/>
          <w:rtl w:val="0"/>
          <w:lang w:val="fr-FR"/>
        </w:rPr>
        <w:t>é</w:t>
      </w:r>
      <w:r>
        <w:rPr>
          <w:rStyle w:val="Nenhum"/>
          <w:rtl w:val="0"/>
          <w:lang w:val="pt-PT"/>
        </w:rPr>
        <w:t>m dever</w:t>
      </w:r>
      <w:r>
        <w:rPr>
          <w:rStyle w:val="Nenhum"/>
          <w:rtl w:val="0"/>
          <w:lang w:val="pt-PT"/>
        </w:rPr>
        <w:t>ã</w:t>
      </w:r>
      <w:r>
        <w:rPr>
          <w:rStyle w:val="Nenhum"/>
          <w:rtl w:val="0"/>
          <w:lang w:val="pt-PT"/>
        </w:rPr>
        <w:t>o ser priorizadas as fam</w:t>
      </w:r>
      <w:r>
        <w:rPr>
          <w:rStyle w:val="Nenhum A"/>
          <w:rtl w:val="0"/>
        </w:rPr>
        <w:t>í</w:t>
      </w:r>
      <w:r>
        <w:rPr>
          <w:rStyle w:val="Nenhum"/>
          <w:rtl w:val="0"/>
          <w:lang w:val="pt-PT"/>
        </w:rPr>
        <w:t>lias com filhos com idade at</w:t>
      </w:r>
      <w:r>
        <w:rPr>
          <w:rStyle w:val="Nenhum"/>
          <w:rtl w:val="0"/>
          <w:lang w:val="fr-FR"/>
        </w:rPr>
        <w:t xml:space="preserve">é </w:t>
      </w:r>
      <w:r>
        <w:rPr>
          <w:rStyle w:val="Nenhum"/>
          <w:rtl w:val="0"/>
          <w:lang w:val="pt-PT"/>
        </w:rPr>
        <w:t>quinze anos, a depender do programa de refor</w:t>
      </w:r>
      <w:r>
        <w:rPr>
          <w:rStyle w:val="Nenhum A"/>
          <w:rtl w:val="0"/>
        </w:rPr>
        <w:t>ç</w:t>
      </w:r>
      <w:r>
        <w:rPr>
          <w:rStyle w:val="Nenhum"/>
          <w:rtl w:val="0"/>
          <w:lang w:val="pt-PT"/>
        </w:rPr>
        <w:t>o de renda. Aqui vemos que a lei traz alguns aspectos gerais do conceito de pobreza para dar seguimento ao comando constitucional de sua erradica</w:t>
      </w:r>
      <w:r>
        <w:rPr>
          <w:rStyle w:val="Nenhum"/>
          <w:rtl w:val="0"/>
          <w:lang w:val="pt-PT"/>
        </w:rPr>
        <w:t>çã</w:t>
      </w:r>
      <w:r>
        <w:rPr>
          <w:rStyle w:val="Nenhum"/>
          <w:rtl w:val="0"/>
          <w:lang w:val="pt-PT"/>
        </w:rPr>
        <w:t>o. Em seu par</w:t>
      </w:r>
      <w:r>
        <w:rPr>
          <w:rStyle w:val="Nenhum A"/>
          <w:rtl w:val="0"/>
        </w:rPr>
        <w:t>á</w:t>
      </w:r>
      <w:r>
        <w:rPr>
          <w:rStyle w:val="Nenhum"/>
          <w:rtl w:val="0"/>
          <w:lang w:val="pt-PT"/>
        </w:rPr>
        <w:t>grafo segundo a referida lei indica que os conceitos de linha da pobreza e condi</w:t>
      </w:r>
      <w:r>
        <w:rPr>
          <w:rStyle w:val="Nenhum"/>
          <w:rtl w:val="0"/>
          <w:lang w:val="pt-PT"/>
        </w:rPr>
        <w:t>çõ</w:t>
      </w:r>
      <w:r>
        <w:rPr>
          <w:rStyle w:val="Nenhum"/>
          <w:rtl w:val="0"/>
          <w:lang w:val="pt-PT"/>
        </w:rPr>
        <w:t>es desfavor</w:t>
      </w:r>
      <w:r>
        <w:rPr>
          <w:rStyle w:val="Nenhum A"/>
          <w:rtl w:val="0"/>
        </w:rPr>
        <w:t>á</w:t>
      </w:r>
      <w:r>
        <w:rPr>
          <w:rStyle w:val="Nenhum"/>
          <w:rtl w:val="0"/>
          <w:lang w:val="pt-PT"/>
        </w:rPr>
        <w:t>veis dever</w:t>
      </w:r>
      <w:r>
        <w:rPr>
          <w:rStyle w:val="Nenhum"/>
          <w:rtl w:val="0"/>
          <w:lang w:val="pt-PT"/>
        </w:rPr>
        <w:t>ã</w:t>
      </w:r>
      <w:r>
        <w:rPr>
          <w:rStyle w:val="Nenhum"/>
          <w:rtl w:val="0"/>
          <w:lang w:val="pt-PT"/>
        </w:rPr>
        <w:t xml:space="preserve">o ser definidos, a cada ano, pelo Poder Executivo. </w:t>
      </w:r>
    </w:p>
    <w:p>
      <w:pPr>
        <w:pStyle w:val="Corpo A"/>
        <w:spacing w:line="360" w:lineRule="auto"/>
        <w:ind w:firstLine="851"/>
        <w:jc w:val="both"/>
        <w:rPr>
          <w:ins w:id="383" w:date="2022-05-05T15:26:45Z" w:author="oculto"/>
          <w:rStyle w:val="Nenhum A"/>
        </w:rPr>
      </w:pPr>
      <w:r>
        <w:rPr>
          <w:rStyle w:val="Nenhum"/>
          <w:rtl w:val="0"/>
          <w:lang w:val="pt-PT"/>
        </w:rPr>
        <w:t xml:space="preserve">O governo brasileiro tem priorizado conceituar a pobreza a partir dos indicadores de renda, as denominadas linhas da pobreza. Conforme a </w:t>
      </w:r>
      <w:r>
        <w:rPr>
          <w:rStyle w:val="Nenhum"/>
          <w:i w:val="1"/>
          <w:iCs w:val="1"/>
          <w:rtl w:val="0"/>
        </w:rPr>
        <w:t>S</w:t>
      </w:r>
      <w:r>
        <w:rPr>
          <w:rStyle w:val="Nenhum"/>
          <w:i w:val="1"/>
          <w:iCs w:val="1"/>
          <w:rtl w:val="0"/>
        </w:rPr>
        <w:t>í</w:t>
      </w:r>
      <w:r>
        <w:rPr>
          <w:rStyle w:val="Nenhum"/>
          <w:i w:val="1"/>
          <w:iCs w:val="1"/>
          <w:rtl w:val="0"/>
          <w:lang w:val="pt-PT"/>
        </w:rPr>
        <w:t>ntese de Indicadores Sociais: uma an</w:t>
      </w:r>
      <w:r>
        <w:rPr>
          <w:rStyle w:val="Nenhum"/>
          <w:i w:val="1"/>
          <w:iCs w:val="1"/>
          <w:rtl w:val="0"/>
        </w:rPr>
        <w:t>á</w:t>
      </w:r>
      <w:r>
        <w:rPr>
          <w:rStyle w:val="Nenhum"/>
          <w:i w:val="1"/>
          <w:iCs w:val="1"/>
          <w:rtl w:val="0"/>
          <w:lang w:val="pt-PT"/>
        </w:rPr>
        <w:t>lise das condi</w:t>
      </w:r>
      <w:r>
        <w:rPr>
          <w:rStyle w:val="Nenhum"/>
          <w:i w:val="1"/>
          <w:iCs w:val="1"/>
          <w:rtl w:val="0"/>
          <w:lang w:val="pt-PT"/>
        </w:rPr>
        <w:t>çõ</w:t>
      </w:r>
      <w:r>
        <w:rPr>
          <w:rStyle w:val="Nenhum"/>
          <w:i w:val="1"/>
          <w:iCs w:val="1"/>
          <w:rtl w:val="0"/>
          <w:lang w:val="pt-PT"/>
        </w:rPr>
        <w:t>es de vida da popula</w:t>
      </w:r>
      <w:r>
        <w:rPr>
          <w:rStyle w:val="Nenhum"/>
          <w:i w:val="1"/>
          <w:iCs w:val="1"/>
          <w:rtl w:val="0"/>
          <w:lang w:val="pt-PT"/>
        </w:rPr>
        <w:t>çã</w:t>
      </w:r>
      <w:r>
        <w:rPr>
          <w:rStyle w:val="Nenhum"/>
          <w:i w:val="1"/>
          <w:iCs w:val="1"/>
          <w:rtl w:val="0"/>
          <w:lang w:val="pt-PT"/>
        </w:rPr>
        <w:t>o brasileira</w:t>
      </w:r>
      <w:r>
        <w:rPr>
          <w:rStyle w:val="Nenhum"/>
          <w:vertAlign w:val="superscript"/>
        </w:rPr>
        <w:footnoteReference w:id="13"/>
      </w:r>
      <w:r>
        <w:rPr>
          <w:rStyle w:val="Nenhum A"/>
          <w:rtl w:val="0"/>
        </w:rPr>
        <w:t>, n</w:t>
      </w:r>
      <w:r>
        <w:rPr>
          <w:rStyle w:val="Nenhum"/>
          <w:rtl w:val="0"/>
          <w:lang w:val="pt-PT"/>
        </w:rPr>
        <w:t>ã</w:t>
      </w:r>
      <w:r>
        <w:rPr>
          <w:rStyle w:val="Nenhum"/>
          <w:rtl w:val="0"/>
          <w:lang w:val="es-ES_tradnl"/>
        </w:rPr>
        <w:t>o h</w:t>
      </w:r>
      <w:r>
        <w:rPr>
          <w:rStyle w:val="Nenhum A"/>
          <w:rtl w:val="0"/>
        </w:rPr>
        <w:t xml:space="preserve">á </w:t>
      </w:r>
      <w:r>
        <w:rPr>
          <w:rStyle w:val="Nenhum"/>
          <w:rtl w:val="0"/>
          <w:lang w:val="pt-PT"/>
        </w:rPr>
        <w:t>uma linha de pobreza oficial no pa</w:t>
      </w:r>
      <w:r>
        <w:rPr>
          <w:rStyle w:val="Nenhum A"/>
          <w:rtl w:val="0"/>
        </w:rPr>
        <w:t>í</w:t>
      </w:r>
      <w:r>
        <w:rPr>
          <w:rStyle w:val="Nenhum"/>
          <w:rtl w:val="0"/>
          <w:lang w:val="pt-PT"/>
        </w:rPr>
        <w:t>s, coexistindo v</w:t>
      </w:r>
      <w:r>
        <w:rPr>
          <w:rStyle w:val="Nenhum A"/>
          <w:rtl w:val="0"/>
        </w:rPr>
        <w:t>á</w:t>
      </w:r>
      <w:r>
        <w:rPr>
          <w:rStyle w:val="Nenhum"/>
          <w:rtl w:val="0"/>
          <w:lang w:val="pt-PT"/>
        </w:rPr>
        <w:t>rias linhas para an</w:t>
      </w:r>
      <w:r>
        <w:rPr>
          <w:rStyle w:val="Nenhum A"/>
          <w:rtl w:val="0"/>
        </w:rPr>
        <w:t>á</w:t>
      </w:r>
      <w:r>
        <w:rPr>
          <w:rStyle w:val="Nenhum"/>
          <w:rtl w:val="0"/>
          <w:lang w:val="pt-PT"/>
        </w:rPr>
        <w:t>lise da pobreza, conforme os programas sociais existentes. O Cad</w:t>
      </w:r>
      <w:r>
        <w:rPr>
          <w:rStyle w:val="Nenhum A"/>
          <w:rtl w:val="0"/>
        </w:rPr>
        <w:t>Ú</w:t>
      </w:r>
      <w:r>
        <w:rPr>
          <w:rStyle w:val="Nenhum"/>
          <w:rtl w:val="0"/>
          <w:lang w:val="pt-PT"/>
        </w:rPr>
        <w:t>nico inscreve fam</w:t>
      </w:r>
      <w:r>
        <w:rPr>
          <w:rStyle w:val="Nenhum A"/>
          <w:rtl w:val="0"/>
        </w:rPr>
        <w:t>í</w:t>
      </w:r>
      <w:r>
        <w:rPr>
          <w:rStyle w:val="Nenhum"/>
          <w:rtl w:val="0"/>
          <w:lang w:val="pt-PT"/>
        </w:rPr>
        <w:t>lias com renda de at</w:t>
      </w:r>
      <w:r>
        <w:rPr>
          <w:rStyle w:val="Nenhum"/>
          <w:rtl w:val="0"/>
          <w:lang w:val="fr-FR"/>
        </w:rPr>
        <w:t xml:space="preserve">é ½ </w:t>
      </w:r>
      <w:r>
        <w:rPr>
          <w:rStyle w:val="Nenhum A"/>
          <w:rtl w:val="0"/>
        </w:rPr>
        <w:t>sal</w:t>
      </w:r>
      <w:r>
        <w:rPr>
          <w:rStyle w:val="Nenhum A"/>
          <w:rtl w:val="0"/>
        </w:rPr>
        <w:t>á</w:t>
      </w:r>
      <w:r>
        <w:rPr>
          <w:rStyle w:val="Nenhum"/>
          <w:rtl w:val="0"/>
          <w:lang w:val="pt-PT"/>
        </w:rPr>
        <w:t>rio m</w:t>
      </w:r>
      <w:r>
        <w:rPr>
          <w:rStyle w:val="Nenhum A"/>
          <w:rtl w:val="0"/>
        </w:rPr>
        <w:t>í</w:t>
      </w:r>
      <w:r>
        <w:rPr>
          <w:rStyle w:val="Nenhum"/>
          <w:rtl w:val="0"/>
          <w:lang w:val="pt-PT"/>
        </w:rPr>
        <w:t>nimo de rendimento per capita e outras com renda at</w:t>
      </w:r>
      <w:r>
        <w:rPr>
          <w:rStyle w:val="Nenhum"/>
          <w:rtl w:val="0"/>
          <w:lang w:val="fr-FR"/>
        </w:rPr>
        <w:t xml:space="preserve">é ¼ </w:t>
      </w:r>
      <w:r>
        <w:rPr>
          <w:rStyle w:val="Nenhum"/>
          <w:rtl w:val="0"/>
          <w:lang w:val="es-ES_tradnl"/>
        </w:rPr>
        <w:t>do sal</w:t>
      </w:r>
      <w:r>
        <w:rPr>
          <w:rStyle w:val="Nenhum A"/>
          <w:rtl w:val="0"/>
        </w:rPr>
        <w:t>á</w:t>
      </w:r>
      <w:r>
        <w:rPr>
          <w:rStyle w:val="Nenhum"/>
          <w:rtl w:val="0"/>
          <w:lang w:val="pt-PT"/>
        </w:rPr>
        <w:t>rio m</w:t>
      </w:r>
      <w:r>
        <w:rPr>
          <w:rStyle w:val="Nenhum A"/>
          <w:rtl w:val="0"/>
        </w:rPr>
        <w:t>í</w:t>
      </w:r>
      <w:r>
        <w:rPr>
          <w:rStyle w:val="Nenhum"/>
          <w:rtl w:val="0"/>
          <w:lang w:val="pt-PT"/>
        </w:rPr>
        <w:t>nimo, os candidatos ao BPC. Os dados de 2020 apontavam que para serem eleg</w:t>
      </w:r>
      <w:r>
        <w:rPr>
          <w:rStyle w:val="Nenhum A"/>
          <w:rtl w:val="0"/>
        </w:rPr>
        <w:t>í</w:t>
      </w:r>
      <w:r>
        <w:rPr>
          <w:rStyle w:val="Nenhum"/>
          <w:rtl w:val="0"/>
          <w:lang w:val="pt-PT"/>
        </w:rPr>
        <w:t>veis ao programa Bolsa Fam</w:t>
      </w:r>
      <w:r>
        <w:rPr>
          <w:rStyle w:val="Nenhum A"/>
          <w:rtl w:val="0"/>
        </w:rPr>
        <w:t>í</w:t>
      </w:r>
      <w:r>
        <w:rPr>
          <w:rStyle w:val="Nenhum"/>
          <w:rtl w:val="0"/>
          <w:lang w:val="pt-PT"/>
        </w:rPr>
        <w:t>lia, as fam</w:t>
      </w:r>
      <w:r>
        <w:rPr>
          <w:rStyle w:val="Nenhum A"/>
          <w:rtl w:val="0"/>
        </w:rPr>
        <w:t>í</w:t>
      </w:r>
      <w:r>
        <w:rPr>
          <w:rStyle w:val="Nenhum"/>
          <w:rtl w:val="0"/>
          <w:lang w:val="pt-PT"/>
        </w:rPr>
        <w:t>lias pobres deveriam declarar renda per capita mensal de at</w:t>
      </w:r>
      <w:r>
        <w:rPr>
          <w:rStyle w:val="Nenhum"/>
          <w:rtl w:val="0"/>
          <w:lang w:val="fr-FR"/>
        </w:rPr>
        <w:t xml:space="preserve">é </w:t>
      </w:r>
      <w:r>
        <w:rPr>
          <w:rStyle w:val="Nenhum"/>
          <w:rtl w:val="0"/>
          <w:lang w:val="pt-PT"/>
        </w:rPr>
        <w:t>R$178,30 (cento e setenta e oito reais e trinta centavos) e as fam</w:t>
      </w:r>
      <w:r>
        <w:rPr>
          <w:rStyle w:val="Nenhum A"/>
          <w:rtl w:val="0"/>
        </w:rPr>
        <w:t>í</w:t>
      </w:r>
      <w:r>
        <w:rPr>
          <w:rStyle w:val="Nenhum"/>
          <w:rtl w:val="0"/>
          <w:lang w:val="pt-PT"/>
        </w:rPr>
        <w:t>lias extremamente pobres renda de at</w:t>
      </w:r>
      <w:r>
        <w:rPr>
          <w:rStyle w:val="Nenhum"/>
          <w:rtl w:val="0"/>
          <w:lang w:val="fr-FR"/>
        </w:rPr>
        <w:t xml:space="preserve">é </w:t>
      </w:r>
      <w:r>
        <w:rPr>
          <w:rStyle w:val="Nenhum"/>
          <w:rtl w:val="0"/>
          <w:lang w:val="en-US"/>
        </w:rPr>
        <w:t>R$89,</w:t>
      </w:r>
      <w:del w:id="384" w:date="2022-05-05T15:24:42Z" w:author="oculto">
        <w:r>
          <w:rPr>
            <w:rStyle w:val="Nenhum A"/>
            <w:rtl w:val="0"/>
          </w:rPr>
          <w:delText xml:space="preserve"> </w:delText>
        </w:r>
      </w:del>
      <w:r>
        <w:rPr>
          <w:rStyle w:val="Nenhum"/>
          <w:rtl w:val="0"/>
          <w:lang w:val="pt-PT"/>
        </w:rPr>
        <w:t>00 (oitenta e nove reais) (IBGE, 2020, p. 133). Atualmente o programa foi substitu</w:t>
      </w:r>
      <w:r>
        <w:rPr>
          <w:rStyle w:val="Nenhum A"/>
          <w:rtl w:val="0"/>
        </w:rPr>
        <w:t>í</w:t>
      </w:r>
      <w:r>
        <w:rPr>
          <w:rStyle w:val="Nenhum"/>
          <w:rtl w:val="0"/>
          <w:lang w:val="pt-PT"/>
        </w:rPr>
        <w:t>do pelo programa denominado Aux</w:t>
      </w:r>
      <w:r>
        <w:rPr>
          <w:rStyle w:val="Nenhum A"/>
          <w:rtl w:val="0"/>
        </w:rPr>
        <w:t>í</w:t>
      </w:r>
      <w:r>
        <w:rPr>
          <w:rStyle w:val="Nenhum"/>
          <w:rtl w:val="0"/>
          <w:lang w:val="pt-PT"/>
        </w:rPr>
        <w:t>lio Brasil. Para este programa s</w:t>
      </w:r>
      <w:r>
        <w:rPr>
          <w:rStyle w:val="Nenhum"/>
          <w:rtl w:val="0"/>
          <w:lang w:val="pt-PT"/>
        </w:rPr>
        <w:t>ã</w:t>
      </w:r>
      <w:r>
        <w:rPr>
          <w:rStyle w:val="Nenhum"/>
          <w:rtl w:val="0"/>
          <w:lang w:val="pt-PT"/>
        </w:rPr>
        <w:t>o consideradas fam</w:t>
      </w:r>
      <w:r>
        <w:rPr>
          <w:rStyle w:val="Nenhum A"/>
          <w:rtl w:val="0"/>
        </w:rPr>
        <w:t>í</w:t>
      </w:r>
      <w:r>
        <w:rPr>
          <w:rStyle w:val="Nenhum"/>
          <w:rtl w:val="0"/>
          <w:lang w:val="pt-PT"/>
        </w:rPr>
        <w:t>lias pobres aquelas com renda mensal familiar per capita entre R$105,01 e R$210,00, j</w:t>
      </w:r>
      <w:r>
        <w:rPr>
          <w:rStyle w:val="Nenhum A"/>
          <w:rtl w:val="0"/>
        </w:rPr>
        <w:t xml:space="preserve">á </w:t>
      </w:r>
      <w:r>
        <w:rPr>
          <w:rStyle w:val="Nenhum"/>
          <w:rtl w:val="0"/>
          <w:lang w:val="es-ES_tradnl"/>
        </w:rPr>
        <w:t>as fam</w:t>
      </w:r>
      <w:r>
        <w:rPr>
          <w:rStyle w:val="Nenhum A"/>
          <w:rtl w:val="0"/>
        </w:rPr>
        <w:t>í</w:t>
      </w:r>
      <w:r>
        <w:rPr>
          <w:rStyle w:val="Nenhum"/>
          <w:rtl w:val="0"/>
          <w:lang w:val="pt-PT"/>
        </w:rPr>
        <w:t>lias extremamente pobres s</w:t>
      </w:r>
      <w:r>
        <w:rPr>
          <w:rStyle w:val="Nenhum"/>
          <w:rtl w:val="0"/>
          <w:lang w:val="pt-PT"/>
        </w:rPr>
        <w:t>ã</w:t>
      </w:r>
      <w:r>
        <w:rPr>
          <w:rStyle w:val="Nenhum"/>
          <w:rtl w:val="0"/>
          <w:lang w:val="pt-PT"/>
        </w:rPr>
        <w:t>o aquelas com renda familiar mensal de at</w:t>
      </w:r>
      <w:r>
        <w:rPr>
          <w:rStyle w:val="Nenhum"/>
          <w:rtl w:val="0"/>
          <w:lang w:val="fr-FR"/>
        </w:rPr>
        <w:t xml:space="preserve">é </w:t>
      </w:r>
      <w:r>
        <w:rPr>
          <w:rStyle w:val="Nenhum"/>
          <w:rtl w:val="0"/>
          <w:lang w:val="en-US"/>
        </w:rPr>
        <w:t>R$105,00</w:t>
      </w:r>
      <w:r>
        <w:rPr>
          <w:rStyle w:val="Nenhum"/>
          <w:vertAlign w:val="superscript"/>
        </w:rPr>
        <w:footnoteReference w:id="14"/>
      </w:r>
      <w:r>
        <w:rPr>
          <w:rStyle w:val="Nenhum A"/>
          <w:rtl w:val="0"/>
        </w:rPr>
        <w:t>. J</w:t>
      </w:r>
      <w:r>
        <w:rPr>
          <w:rStyle w:val="Nenhum A"/>
          <w:rtl w:val="0"/>
        </w:rPr>
        <w:t xml:space="preserve">á </w:t>
      </w:r>
      <w:r>
        <w:rPr>
          <w:rStyle w:val="Nenhum"/>
          <w:rtl w:val="0"/>
          <w:lang w:val="pt-PT"/>
        </w:rPr>
        <w:t>o Banco Mundial utiliza tr</w:t>
      </w:r>
      <w:r>
        <w:rPr>
          <w:rStyle w:val="Nenhum A"/>
          <w:rtl w:val="0"/>
        </w:rPr>
        <w:t>ê</w:t>
      </w:r>
      <w:r>
        <w:rPr>
          <w:rStyle w:val="Nenhum"/>
          <w:rtl w:val="0"/>
          <w:lang w:val="pt-PT"/>
        </w:rPr>
        <w:t>s linhas de pobreza, conforme os n</w:t>
      </w:r>
      <w:r>
        <w:rPr>
          <w:rStyle w:val="Nenhum A"/>
          <w:rtl w:val="0"/>
        </w:rPr>
        <w:t>í</w:t>
      </w:r>
      <w:r>
        <w:rPr>
          <w:rStyle w:val="Nenhum"/>
          <w:rtl w:val="0"/>
          <w:lang w:val="pt-PT"/>
        </w:rPr>
        <w:t>veis de renda de cada pa</w:t>
      </w:r>
      <w:r>
        <w:rPr>
          <w:rStyle w:val="Nenhum A"/>
          <w:rtl w:val="0"/>
        </w:rPr>
        <w:t>í</w:t>
      </w:r>
      <w:r>
        <w:rPr>
          <w:rStyle w:val="Nenhum"/>
          <w:rtl w:val="0"/>
          <w:lang w:val="pt-PT"/>
        </w:rPr>
        <w:t>s, sendo fixada a linha da extrema pobreza no valor de US$1,90/dia; para os pa</w:t>
      </w:r>
      <w:r>
        <w:rPr>
          <w:rStyle w:val="Nenhum A"/>
          <w:rtl w:val="0"/>
        </w:rPr>
        <w:t>í</w:t>
      </w:r>
      <w:r>
        <w:rPr>
          <w:rStyle w:val="Nenhum"/>
          <w:rtl w:val="0"/>
          <w:lang w:val="pt-PT"/>
        </w:rPr>
        <w:t>ses de renda m</w:t>
      </w:r>
      <w:r>
        <w:rPr>
          <w:rStyle w:val="Nenhum"/>
          <w:rtl w:val="0"/>
          <w:lang w:val="fr-FR"/>
        </w:rPr>
        <w:t>é</w:t>
      </w:r>
      <w:r>
        <w:rPr>
          <w:rStyle w:val="Nenhum"/>
          <w:rtl w:val="0"/>
          <w:lang w:val="pt-PT"/>
        </w:rPr>
        <w:t>dia-baixa o valor de US$3,20/dia para a linha da pobreza; e para a os pa</w:t>
      </w:r>
      <w:r>
        <w:rPr>
          <w:rStyle w:val="Nenhum A"/>
          <w:rtl w:val="0"/>
        </w:rPr>
        <w:t>í</w:t>
      </w:r>
      <w:r>
        <w:rPr>
          <w:rStyle w:val="Nenhum"/>
          <w:rtl w:val="0"/>
          <w:lang w:val="pt-PT"/>
        </w:rPr>
        <w:t>ses de renda m</w:t>
      </w:r>
      <w:r>
        <w:rPr>
          <w:rStyle w:val="Nenhum"/>
          <w:rtl w:val="0"/>
          <w:lang w:val="fr-FR"/>
        </w:rPr>
        <w:t>é</w:t>
      </w:r>
      <w:r>
        <w:rPr>
          <w:rStyle w:val="Nenhum"/>
          <w:rtl w:val="0"/>
          <w:lang w:val="pt-PT"/>
        </w:rPr>
        <w:t xml:space="preserve">dia-alta, sendo que o Brasil pertence a esse </w:t>
      </w:r>
      <w:r>
        <w:rPr>
          <w:rStyle w:val="Nenhum A"/>
          <w:rtl w:val="0"/>
        </w:rPr>
        <w:t>ú</w:t>
      </w:r>
      <w:r>
        <w:rPr>
          <w:rStyle w:val="Nenhum"/>
          <w:rtl w:val="0"/>
          <w:lang w:val="pt-PT"/>
        </w:rPr>
        <w:t xml:space="preserve">ltimo grupo, o valor de US$5,50/dia para a linha da pobreza. </w:t>
      </w:r>
    </w:p>
    <w:p>
      <w:pPr>
        <w:pStyle w:val="Corpo A"/>
        <w:spacing w:line="360" w:lineRule="auto"/>
        <w:ind w:firstLine="851"/>
        <w:jc w:val="both"/>
      </w:pPr>
      <w:r>
        <w:rPr>
          <w:rStyle w:val="Nenhum"/>
          <w:rtl w:val="0"/>
          <w:lang w:val="pt-PT"/>
        </w:rPr>
        <w:t>Em linhas gerais, segundo dados do SIS, em 2020 nas linhas da extrema pobreza monet</w:t>
      </w:r>
      <w:r>
        <w:rPr>
          <w:rStyle w:val="Nenhum A"/>
          <w:rtl w:val="0"/>
        </w:rPr>
        <w:t>á</w:t>
      </w:r>
      <w:r>
        <w:rPr>
          <w:rStyle w:val="Nenhum"/>
          <w:rtl w:val="0"/>
          <w:lang w:val="pt-PT"/>
        </w:rPr>
        <w:t>ria no Brasil est</w:t>
      </w:r>
      <w:r>
        <w:rPr>
          <w:rStyle w:val="Nenhum"/>
          <w:rtl w:val="0"/>
          <w:lang w:val="pt-PT"/>
        </w:rPr>
        <w:t>ã</w:t>
      </w:r>
      <w:r>
        <w:rPr>
          <w:rStyle w:val="Nenhum"/>
          <w:rtl w:val="0"/>
          <w:lang w:val="pt-PT"/>
        </w:rPr>
        <w:t>o as fam</w:t>
      </w:r>
      <w:r>
        <w:rPr>
          <w:rStyle w:val="Nenhum A"/>
          <w:rtl w:val="0"/>
        </w:rPr>
        <w:t>í</w:t>
      </w:r>
      <w:r>
        <w:rPr>
          <w:rStyle w:val="Nenhum"/>
          <w:rtl w:val="0"/>
          <w:lang w:val="pt-PT"/>
        </w:rPr>
        <w:t>lias com renda per capita de at</w:t>
      </w:r>
      <w:r>
        <w:rPr>
          <w:rStyle w:val="Nenhum"/>
          <w:rtl w:val="0"/>
          <w:lang w:val="fr-FR"/>
        </w:rPr>
        <w:t xml:space="preserve">é ¼ </w:t>
      </w:r>
      <w:r>
        <w:rPr>
          <w:rStyle w:val="Nenhum"/>
          <w:rtl w:val="0"/>
          <w:lang w:val="es-ES_tradnl"/>
        </w:rPr>
        <w:t>do sal</w:t>
      </w:r>
      <w:r>
        <w:rPr>
          <w:rStyle w:val="Nenhum A"/>
          <w:rtl w:val="0"/>
        </w:rPr>
        <w:t>á</w:t>
      </w:r>
      <w:r>
        <w:rPr>
          <w:rStyle w:val="Nenhum"/>
          <w:rtl w:val="0"/>
          <w:lang w:val="pt-PT"/>
        </w:rPr>
        <w:t>rio m</w:t>
      </w:r>
      <w:r>
        <w:rPr>
          <w:rStyle w:val="Nenhum A"/>
          <w:rtl w:val="0"/>
        </w:rPr>
        <w:t>í</w:t>
      </w:r>
      <w:r>
        <w:rPr>
          <w:rStyle w:val="Nenhum"/>
          <w:rtl w:val="0"/>
          <w:lang w:val="pt-PT"/>
        </w:rPr>
        <w:t>nimo e as fam</w:t>
      </w:r>
      <w:r>
        <w:rPr>
          <w:rStyle w:val="Nenhum A"/>
          <w:rtl w:val="0"/>
        </w:rPr>
        <w:t>í</w:t>
      </w:r>
      <w:r>
        <w:rPr>
          <w:rStyle w:val="Nenhum"/>
          <w:rtl w:val="0"/>
          <w:lang w:val="es-ES_tradnl"/>
        </w:rPr>
        <w:t>lias pobres de at</w:t>
      </w:r>
      <w:r>
        <w:rPr>
          <w:rStyle w:val="Nenhum"/>
          <w:rtl w:val="0"/>
          <w:lang w:val="fr-FR"/>
        </w:rPr>
        <w:t xml:space="preserve">é ½ </w:t>
      </w:r>
      <w:r>
        <w:rPr>
          <w:rStyle w:val="Nenhum A"/>
          <w:rtl w:val="0"/>
        </w:rPr>
        <w:t>sal</w:t>
      </w:r>
      <w:r>
        <w:rPr>
          <w:rStyle w:val="Nenhum A"/>
          <w:rtl w:val="0"/>
        </w:rPr>
        <w:t>á</w:t>
      </w:r>
      <w:r>
        <w:rPr>
          <w:rStyle w:val="Nenhum"/>
          <w:rtl w:val="0"/>
          <w:lang w:val="pt-PT"/>
        </w:rPr>
        <w:t>rio m</w:t>
      </w:r>
      <w:r>
        <w:rPr>
          <w:rStyle w:val="Nenhum A"/>
          <w:rtl w:val="0"/>
        </w:rPr>
        <w:t>í</w:t>
      </w:r>
      <w:r>
        <w:rPr>
          <w:rStyle w:val="Nenhum"/>
          <w:rtl w:val="0"/>
          <w:lang w:val="pt-PT"/>
        </w:rPr>
        <w:t>nimo (Ibidem, p. 63). Estes par</w:t>
      </w:r>
      <w:r>
        <w:rPr>
          <w:rStyle w:val="Nenhum A"/>
          <w:rtl w:val="0"/>
        </w:rPr>
        <w:t>â</w:t>
      </w:r>
      <w:r>
        <w:rPr>
          <w:rStyle w:val="Nenhum"/>
          <w:rtl w:val="0"/>
          <w:lang w:val="pt-PT"/>
        </w:rPr>
        <w:t>metros adotados para aferi</w:t>
      </w:r>
      <w:r>
        <w:rPr>
          <w:rStyle w:val="Nenhum"/>
          <w:rtl w:val="0"/>
          <w:lang w:val="pt-PT"/>
        </w:rPr>
        <w:t>çã</w:t>
      </w:r>
      <w:r>
        <w:rPr>
          <w:rStyle w:val="Nenhum"/>
          <w:rtl w:val="0"/>
          <w:lang w:val="pt-PT"/>
        </w:rPr>
        <w:t>o da pobreza indicam a precariedade das condi</w:t>
      </w:r>
      <w:r>
        <w:rPr>
          <w:rStyle w:val="Nenhum"/>
          <w:rtl w:val="0"/>
          <w:lang w:val="pt-PT"/>
        </w:rPr>
        <w:t>çõ</w:t>
      </w:r>
      <w:r>
        <w:rPr>
          <w:rStyle w:val="Nenhum"/>
          <w:rtl w:val="0"/>
          <w:lang w:val="pt-PT"/>
        </w:rPr>
        <w:t>es de vida das popula</w:t>
      </w:r>
      <w:r>
        <w:rPr>
          <w:rStyle w:val="Nenhum"/>
          <w:rtl w:val="0"/>
          <w:lang w:val="pt-PT"/>
        </w:rPr>
        <w:t>çõ</w:t>
      </w:r>
      <w:r>
        <w:rPr>
          <w:rStyle w:val="Nenhum"/>
          <w:rtl w:val="0"/>
          <w:lang w:val="pt-PT"/>
        </w:rPr>
        <w:t>es, aferindo condi</w:t>
      </w:r>
      <w:r>
        <w:rPr>
          <w:rStyle w:val="Nenhum"/>
          <w:rtl w:val="0"/>
          <w:lang w:val="pt-PT"/>
        </w:rPr>
        <w:t>çõ</w:t>
      </w:r>
      <w:r>
        <w:rPr>
          <w:rStyle w:val="Nenhum"/>
          <w:rtl w:val="0"/>
          <w:lang w:val="fr-FR"/>
        </w:rPr>
        <w:t>es b</w:t>
      </w:r>
      <w:r>
        <w:rPr>
          <w:rStyle w:val="Nenhum A"/>
          <w:rtl w:val="0"/>
        </w:rPr>
        <w:t>á</w:t>
      </w:r>
      <w:r>
        <w:rPr>
          <w:rStyle w:val="Nenhum"/>
          <w:rtl w:val="0"/>
          <w:lang w:val="pt-PT"/>
        </w:rPr>
        <w:t>sicas no n</w:t>
      </w:r>
      <w:r>
        <w:rPr>
          <w:rStyle w:val="Nenhum A"/>
          <w:rtl w:val="0"/>
        </w:rPr>
        <w:t>í</w:t>
      </w:r>
      <w:r>
        <w:rPr>
          <w:rStyle w:val="Nenhum"/>
          <w:rtl w:val="0"/>
          <w:lang w:val="pt-PT"/>
        </w:rPr>
        <w:t>vel da subsist</w:t>
      </w:r>
      <w:r>
        <w:rPr>
          <w:rStyle w:val="Nenhum A"/>
          <w:rtl w:val="0"/>
        </w:rPr>
        <w:t>ê</w:t>
      </w:r>
      <w:r>
        <w:rPr>
          <w:rStyle w:val="Nenhum"/>
          <w:rtl w:val="0"/>
          <w:lang w:val="pt-PT"/>
        </w:rPr>
        <w:t>ncia. Embora haja consenso sobre a multidimensionalidade da pobreza, na pr</w:t>
      </w:r>
      <w:r>
        <w:rPr>
          <w:rStyle w:val="Nenhum A"/>
          <w:rtl w:val="0"/>
        </w:rPr>
        <w:t>á</w:t>
      </w:r>
      <w:r>
        <w:rPr>
          <w:rStyle w:val="Nenhum"/>
          <w:rtl w:val="0"/>
          <w:lang w:val="pt-PT"/>
        </w:rPr>
        <w:t xml:space="preserve">tica o que vemos </w:t>
      </w:r>
      <w:r>
        <w:rPr>
          <w:rStyle w:val="Nenhum"/>
          <w:rtl w:val="0"/>
          <w:lang w:val="fr-FR"/>
        </w:rPr>
        <w:t xml:space="preserve">é </w:t>
      </w:r>
      <w:r>
        <w:rPr>
          <w:rStyle w:val="Nenhum"/>
          <w:rtl w:val="0"/>
          <w:lang w:val="pt-PT"/>
        </w:rPr>
        <w:t>a utiliza</w:t>
      </w:r>
      <w:r>
        <w:rPr>
          <w:rStyle w:val="Nenhum"/>
          <w:rtl w:val="0"/>
          <w:lang w:val="pt-PT"/>
        </w:rPr>
        <w:t>çã</w:t>
      </w:r>
      <w:r>
        <w:rPr>
          <w:rStyle w:val="Nenhum"/>
          <w:rtl w:val="0"/>
          <w:lang w:val="pt-PT"/>
        </w:rPr>
        <w:t>o de linhas estritamente monet</w:t>
      </w:r>
      <w:r>
        <w:rPr>
          <w:rStyle w:val="Nenhum A"/>
          <w:rtl w:val="0"/>
        </w:rPr>
        <w:t>á</w:t>
      </w:r>
      <w:r>
        <w:rPr>
          <w:rStyle w:val="Nenhum"/>
          <w:rtl w:val="0"/>
          <w:lang w:val="pt-PT"/>
        </w:rPr>
        <w:t>rias para sua conceitua</w:t>
      </w:r>
      <w:r>
        <w:rPr>
          <w:rStyle w:val="Nenhum"/>
          <w:rtl w:val="0"/>
          <w:lang w:val="pt-PT"/>
        </w:rPr>
        <w:t>çã</w:t>
      </w:r>
      <w:r>
        <w:rPr>
          <w:rStyle w:val="Nenhum"/>
          <w:rtl w:val="0"/>
          <w:lang w:val="it-IT"/>
        </w:rPr>
        <w:t xml:space="preserve">o. Conforme Feres e Villatoro, </w:t>
      </w:r>
      <w:r>
        <w:rPr>
          <w:rStyle w:val="Nenhum"/>
          <w:rFonts w:ascii="Arial Unicode MS" w:hAnsi="Arial Unicode MS" w:hint="default"/>
          <w:rtl w:val="1"/>
          <w:lang w:val="ar-SA" w:bidi="ar-SA"/>
        </w:rPr>
        <w:t>“</w:t>
      </w:r>
      <w:r>
        <w:rPr>
          <w:rStyle w:val="Nenhum"/>
          <w:rtl w:val="0"/>
          <w:lang w:val="pt-PT"/>
        </w:rPr>
        <w:t>A utiliza</w:t>
      </w:r>
      <w:r>
        <w:rPr>
          <w:rStyle w:val="Nenhum"/>
          <w:rtl w:val="0"/>
          <w:lang w:val="pt-PT"/>
        </w:rPr>
        <w:t>çã</w:t>
      </w:r>
      <w:r>
        <w:rPr>
          <w:rStyle w:val="Nenhum"/>
          <w:rtl w:val="0"/>
          <w:lang w:val="pt-PT"/>
        </w:rPr>
        <w:t>o exclusiva de linhas monet</w:t>
      </w:r>
      <w:r>
        <w:rPr>
          <w:rStyle w:val="Nenhum A"/>
          <w:rtl w:val="0"/>
        </w:rPr>
        <w:t>á</w:t>
      </w:r>
      <w:r>
        <w:rPr>
          <w:rStyle w:val="Nenhum"/>
          <w:rtl w:val="0"/>
          <w:lang w:val="pt-PT"/>
        </w:rPr>
        <w:t>rias leva ao risco de produzir estrat</w:t>
      </w:r>
      <w:r>
        <w:rPr>
          <w:rStyle w:val="Nenhum"/>
          <w:rtl w:val="0"/>
          <w:lang w:val="fr-FR"/>
        </w:rPr>
        <w:t>é</w:t>
      </w:r>
      <w:r>
        <w:rPr>
          <w:rStyle w:val="Nenhum"/>
          <w:rtl w:val="0"/>
          <w:lang w:val="pt-PT"/>
        </w:rPr>
        <w:t xml:space="preserve">gias desbalanceadas, orientadas </w:t>
      </w:r>
      <w:r>
        <w:rPr>
          <w:rStyle w:val="Nenhum A"/>
          <w:rtl w:val="0"/>
        </w:rPr>
        <w:t xml:space="preserve">à </w:t>
      </w:r>
      <w:r>
        <w:rPr>
          <w:rStyle w:val="Nenhum A"/>
          <w:rtl w:val="0"/>
        </w:rPr>
        <w:t>supress</w:t>
      </w:r>
      <w:r>
        <w:rPr>
          <w:rStyle w:val="Nenhum"/>
          <w:rtl w:val="0"/>
          <w:lang w:val="pt-PT"/>
        </w:rPr>
        <w:t>ã</w:t>
      </w:r>
      <w:r>
        <w:rPr>
          <w:rStyle w:val="Nenhum"/>
          <w:rtl w:val="0"/>
          <w:lang w:val="es-ES_tradnl"/>
        </w:rPr>
        <w:t>o estat</w:t>
      </w:r>
      <w:r>
        <w:rPr>
          <w:rStyle w:val="Nenhum A"/>
          <w:rtl w:val="0"/>
        </w:rPr>
        <w:t>í</w:t>
      </w:r>
      <w:r>
        <w:rPr>
          <w:rStyle w:val="Nenhum"/>
          <w:rtl w:val="0"/>
          <w:lang w:val="pt-PT"/>
        </w:rPr>
        <w:t>stica de um dos sintomas da pobreza e n</w:t>
      </w:r>
      <w:r>
        <w:rPr>
          <w:rStyle w:val="Nenhum"/>
          <w:rtl w:val="0"/>
          <w:lang w:val="pt-PT"/>
        </w:rPr>
        <w:t>ã</w:t>
      </w:r>
      <w:r>
        <w:rPr>
          <w:rStyle w:val="Nenhum"/>
          <w:rtl w:val="0"/>
          <w:lang w:val="pt-PT"/>
        </w:rPr>
        <w:t>o das causas da priva</w:t>
      </w:r>
      <w:r>
        <w:rPr>
          <w:rStyle w:val="Nenhum"/>
          <w:rtl w:val="0"/>
          <w:lang w:val="pt-PT"/>
        </w:rPr>
        <w:t>çã</w:t>
      </w:r>
      <w:r>
        <w:rPr>
          <w:rStyle w:val="Nenhum A"/>
          <w:rtl w:val="0"/>
        </w:rPr>
        <w:t>o</w:t>
      </w:r>
      <w:r>
        <w:rPr>
          <w:rStyle w:val="Nenhum A"/>
          <w:rtl w:val="0"/>
        </w:rPr>
        <w:t xml:space="preserve">” </w:t>
      </w:r>
      <w:r>
        <w:rPr>
          <w:rStyle w:val="Nenhum"/>
          <w:rtl w:val="0"/>
          <w:lang w:val="pt-PT"/>
        </w:rPr>
        <w:t>(2013, p. 16). Assim, embora as abordagens monet</w:t>
      </w:r>
      <w:r>
        <w:rPr>
          <w:rStyle w:val="Nenhum A"/>
          <w:rtl w:val="0"/>
        </w:rPr>
        <w:t>á</w:t>
      </w:r>
      <w:r>
        <w:rPr>
          <w:rStyle w:val="Nenhum"/>
          <w:rtl w:val="0"/>
          <w:lang w:val="pt-PT"/>
        </w:rPr>
        <w:t>rias tenham a vantagem de estabelecer crit</w:t>
      </w:r>
      <w:r>
        <w:rPr>
          <w:rStyle w:val="Nenhum"/>
          <w:rtl w:val="0"/>
          <w:lang w:val="fr-FR"/>
        </w:rPr>
        <w:t>é</w:t>
      </w:r>
      <w:r>
        <w:rPr>
          <w:rStyle w:val="Nenhum"/>
          <w:rtl w:val="0"/>
          <w:lang w:val="pt-PT"/>
        </w:rPr>
        <w:t>rios objetivos e de f</w:t>
      </w:r>
      <w:r>
        <w:rPr>
          <w:rStyle w:val="Nenhum A"/>
          <w:rtl w:val="0"/>
        </w:rPr>
        <w:t>á</w:t>
      </w:r>
      <w:r>
        <w:rPr>
          <w:rStyle w:val="Nenhum"/>
          <w:rtl w:val="0"/>
          <w:lang w:val="fr-FR"/>
        </w:rPr>
        <w:t>cil mensura</w:t>
      </w:r>
      <w:r>
        <w:rPr>
          <w:rStyle w:val="Nenhum"/>
          <w:rtl w:val="0"/>
          <w:lang w:val="pt-PT"/>
        </w:rPr>
        <w:t>çã</w:t>
      </w:r>
      <w:r>
        <w:rPr>
          <w:rStyle w:val="Nenhum"/>
          <w:rtl w:val="0"/>
          <w:lang w:val="pt-PT"/>
        </w:rPr>
        <w:t>o, acabam por estabelecer padr</w:t>
      </w:r>
      <w:r>
        <w:rPr>
          <w:rStyle w:val="Nenhum"/>
          <w:rtl w:val="0"/>
          <w:lang w:val="pt-PT"/>
        </w:rPr>
        <w:t>õ</w:t>
      </w:r>
      <w:r>
        <w:rPr>
          <w:rStyle w:val="Nenhum"/>
          <w:rtl w:val="0"/>
          <w:lang w:val="fr-FR"/>
        </w:rPr>
        <w:t>es m</w:t>
      </w:r>
      <w:r>
        <w:rPr>
          <w:rStyle w:val="Nenhum A"/>
          <w:rtl w:val="0"/>
        </w:rPr>
        <w:t>í</w:t>
      </w:r>
      <w:r>
        <w:rPr>
          <w:rStyle w:val="Nenhum"/>
          <w:rtl w:val="0"/>
          <w:lang w:val="pt-PT"/>
        </w:rPr>
        <w:t>nimos extremos, ao n</w:t>
      </w:r>
      <w:r>
        <w:rPr>
          <w:rStyle w:val="Nenhum A"/>
          <w:rtl w:val="0"/>
        </w:rPr>
        <w:t>í</w:t>
      </w:r>
      <w:r>
        <w:rPr>
          <w:rStyle w:val="Nenhum"/>
          <w:rtl w:val="0"/>
          <w:lang w:val="pt-PT"/>
        </w:rPr>
        <w:t>vel da subsist</w:t>
      </w:r>
      <w:r>
        <w:rPr>
          <w:rStyle w:val="Nenhum A"/>
          <w:rtl w:val="0"/>
        </w:rPr>
        <w:t>ê</w:t>
      </w:r>
      <w:r>
        <w:rPr>
          <w:rStyle w:val="Nenhum"/>
          <w:rtl w:val="0"/>
          <w:lang w:val="pt-PT"/>
        </w:rPr>
        <w:t>ncia, excluindo popula</w:t>
      </w:r>
      <w:r>
        <w:rPr>
          <w:rStyle w:val="Nenhum"/>
          <w:rtl w:val="0"/>
          <w:lang w:val="pt-PT"/>
        </w:rPr>
        <w:t>çõ</w:t>
      </w:r>
      <w:r>
        <w:rPr>
          <w:rStyle w:val="Nenhum"/>
          <w:rtl w:val="0"/>
          <w:lang w:val="pt-PT"/>
        </w:rPr>
        <w:t>es que vivem em situa</w:t>
      </w:r>
      <w:r>
        <w:rPr>
          <w:rStyle w:val="Nenhum"/>
          <w:rtl w:val="0"/>
          <w:lang w:val="pt-PT"/>
        </w:rPr>
        <w:t>çã</w:t>
      </w:r>
      <w:r>
        <w:rPr>
          <w:rStyle w:val="Nenhum"/>
          <w:rtl w:val="0"/>
          <w:lang w:val="pt-PT"/>
        </w:rPr>
        <w:t>o de priva</w:t>
      </w:r>
      <w:r>
        <w:rPr>
          <w:rStyle w:val="Nenhum"/>
          <w:rtl w:val="0"/>
          <w:lang w:val="pt-PT"/>
        </w:rPr>
        <w:t>çã</w:t>
      </w:r>
      <w:r>
        <w:rPr>
          <w:rStyle w:val="Nenhum"/>
          <w:rtl w:val="0"/>
          <w:lang w:val="pt-PT"/>
        </w:rPr>
        <w:t>o semelhantes, privadas do acesso aos programas governamentais, frequentemente, por uma fra</w:t>
      </w:r>
      <w:r>
        <w:rPr>
          <w:rStyle w:val="Nenhum"/>
          <w:rtl w:val="0"/>
          <w:lang w:val="pt-PT"/>
        </w:rPr>
        <w:t>çã</w:t>
      </w:r>
      <w:r>
        <w:rPr>
          <w:rStyle w:val="Nenhum"/>
          <w:rtl w:val="0"/>
          <w:lang w:val="pt-PT"/>
        </w:rPr>
        <w:t>o num</w:t>
      </w:r>
      <w:r>
        <w:rPr>
          <w:rStyle w:val="Nenhum"/>
          <w:rtl w:val="0"/>
          <w:lang w:val="fr-FR"/>
        </w:rPr>
        <w:t>é</w:t>
      </w:r>
      <w:r>
        <w:rPr>
          <w:rStyle w:val="Nenhum"/>
          <w:rtl w:val="0"/>
          <w:lang w:val="pt-PT"/>
        </w:rPr>
        <w:t>rica. Veremos mais adiante como isso se apresenta no BPC, e se existem mecanismos para compensar a unilateralidade desse par</w:t>
      </w:r>
      <w:r>
        <w:rPr>
          <w:rStyle w:val="Nenhum A"/>
          <w:rtl w:val="0"/>
        </w:rPr>
        <w:t>â</w:t>
      </w:r>
      <w:r>
        <w:rPr>
          <w:rStyle w:val="Nenhum"/>
          <w:rtl w:val="0"/>
          <w:lang w:val="pt-PT"/>
        </w:rPr>
        <w:t>metro no atendimento das fam</w:t>
      </w:r>
      <w:r>
        <w:rPr>
          <w:rStyle w:val="Nenhum A"/>
          <w:rtl w:val="0"/>
        </w:rPr>
        <w:t>í</w:t>
      </w:r>
      <w:r>
        <w:rPr>
          <w:rStyle w:val="Nenhum"/>
          <w:rtl w:val="0"/>
          <w:lang w:val="pt-PT"/>
        </w:rPr>
        <w:t>lias em situa</w:t>
      </w:r>
      <w:r>
        <w:rPr>
          <w:rStyle w:val="Nenhum"/>
          <w:rtl w:val="0"/>
          <w:lang w:val="pt-PT"/>
        </w:rPr>
        <w:t>çã</w:t>
      </w:r>
      <w:r>
        <w:rPr>
          <w:rStyle w:val="Nenhum"/>
          <w:rtl w:val="0"/>
          <w:lang w:val="pt-PT"/>
        </w:rPr>
        <w:t xml:space="preserve">o de extrema pobreza. </w:t>
      </w:r>
    </w:p>
    <w:p>
      <w:pPr>
        <w:pStyle w:val="Corpo A"/>
        <w:spacing w:line="360" w:lineRule="auto"/>
        <w:ind w:firstLine="851"/>
        <w:jc w:val="both"/>
      </w:pPr>
      <w:r>
        <w:rPr>
          <w:rStyle w:val="Nenhum"/>
          <w:rtl w:val="0"/>
          <w:lang w:val="pt-PT"/>
        </w:rPr>
        <w:t>Superar o flagelo da pobreza pressup</w:t>
      </w:r>
      <w:r>
        <w:rPr>
          <w:rStyle w:val="Nenhum"/>
          <w:rtl w:val="0"/>
          <w:lang w:val="pt-PT"/>
        </w:rPr>
        <w:t>õ</w:t>
      </w:r>
      <w:r>
        <w:rPr>
          <w:rStyle w:val="Nenhum"/>
          <w:rtl w:val="0"/>
          <w:lang w:val="pt-PT"/>
        </w:rPr>
        <w:t>e um conjunto de a</w:t>
      </w:r>
      <w:r>
        <w:rPr>
          <w:rStyle w:val="Nenhum"/>
          <w:rtl w:val="0"/>
          <w:lang w:val="pt-PT"/>
        </w:rPr>
        <w:t>çõ</w:t>
      </w:r>
      <w:r>
        <w:rPr>
          <w:rStyle w:val="Nenhum"/>
          <w:rtl w:val="0"/>
          <w:lang w:val="pt-PT"/>
        </w:rPr>
        <w:t>es, com objetivos, metas e programas bem estruturados e articulados entre o governo e sociedade, pois a erradica</w:t>
      </w:r>
      <w:r>
        <w:rPr>
          <w:rStyle w:val="Nenhum"/>
          <w:rtl w:val="0"/>
          <w:lang w:val="pt-PT"/>
        </w:rPr>
        <w:t>çã</w:t>
      </w:r>
      <w:r>
        <w:rPr>
          <w:rStyle w:val="Nenhum"/>
          <w:rtl w:val="0"/>
          <w:lang w:val="pt-PT"/>
        </w:rPr>
        <w:t xml:space="preserve">o da pobreza </w:t>
      </w:r>
      <w:r>
        <w:rPr>
          <w:rStyle w:val="Nenhum"/>
          <w:rtl w:val="0"/>
          <w:lang w:val="fr-FR"/>
        </w:rPr>
        <w:t xml:space="preserve">é </w:t>
      </w:r>
      <w:r>
        <w:rPr>
          <w:rStyle w:val="Nenhum"/>
          <w:rtl w:val="0"/>
          <w:lang w:val="pt-PT"/>
        </w:rPr>
        <w:t>algo complexo, que exige um grande esfor</w:t>
      </w:r>
      <w:r>
        <w:rPr>
          <w:rStyle w:val="Nenhum A"/>
          <w:rtl w:val="0"/>
        </w:rPr>
        <w:t>ç</w:t>
      </w:r>
      <w:r>
        <w:rPr>
          <w:rStyle w:val="Nenhum"/>
          <w:rtl w:val="0"/>
          <w:lang w:val="pt-PT"/>
        </w:rPr>
        <w:t>o nacional. A pobreza tratada com simplismo moralizante e paternalista, que desconsidera seus aspectos multidimensionais, serve para tornar o pobre objeto de caridade, obstando a mudan</w:t>
      </w:r>
      <w:r>
        <w:rPr>
          <w:rStyle w:val="Nenhum A"/>
          <w:rtl w:val="0"/>
        </w:rPr>
        <w:t>ç</w:t>
      </w:r>
      <w:r>
        <w:rPr>
          <w:rStyle w:val="Nenhum"/>
          <w:rtl w:val="0"/>
          <w:lang w:val="pt-PT"/>
        </w:rPr>
        <w:t>a nas rela</w:t>
      </w:r>
      <w:r>
        <w:rPr>
          <w:rStyle w:val="Nenhum"/>
          <w:rtl w:val="0"/>
          <w:lang w:val="pt-PT"/>
        </w:rPr>
        <w:t>çõ</w:t>
      </w:r>
      <w:r>
        <w:rPr>
          <w:rStyle w:val="Nenhum A"/>
          <w:rtl w:val="0"/>
        </w:rPr>
        <w:t>es hegem</w:t>
      </w:r>
      <w:r>
        <w:rPr>
          <w:rStyle w:val="Nenhum A"/>
          <w:rtl w:val="0"/>
        </w:rPr>
        <w:t>ô</w:t>
      </w:r>
      <w:r>
        <w:rPr>
          <w:rStyle w:val="Nenhum"/>
          <w:rtl w:val="0"/>
          <w:lang w:val="pt-PT"/>
        </w:rPr>
        <w:t>nicas cristalizadas no seio da sociedade. Dentre alguns caminhos amplamente apontados pelos estudiosos e operadores das pol</w:t>
      </w:r>
      <w:r>
        <w:rPr>
          <w:rStyle w:val="Nenhum A"/>
          <w:rtl w:val="0"/>
        </w:rPr>
        <w:t>í</w:t>
      </w:r>
      <w:r>
        <w:rPr>
          <w:rStyle w:val="Nenhum"/>
          <w:rtl w:val="0"/>
          <w:lang w:val="pt-PT"/>
        </w:rPr>
        <w:t>ticas sociais para o trato eficiente da pobreza, est</w:t>
      </w:r>
      <w:r>
        <w:rPr>
          <w:rStyle w:val="Nenhum"/>
          <w:rtl w:val="0"/>
          <w:lang w:val="pt-PT"/>
        </w:rPr>
        <w:t>ã</w:t>
      </w:r>
      <w:r>
        <w:rPr>
          <w:rStyle w:val="Nenhum"/>
          <w:rtl w:val="0"/>
          <w:lang w:val="pt-PT"/>
        </w:rPr>
        <w:t>o o implemento de pol</w:t>
      </w:r>
      <w:r>
        <w:rPr>
          <w:rStyle w:val="Nenhum A"/>
          <w:rtl w:val="0"/>
        </w:rPr>
        <w:t>í</w:t>
      </w:r>
      <w:r>
        <w:rPr>
          <w:rStyle w:val="Nenhum"/>
          <w:rtl w:val="0"/>
          <w:lang w:val="pt-PT"/>
        </w:rPr>
        <w:t>ticas efetivamente articuladas e alinhadas no mesmo prop</w:t>
      </w:r>
      <w:r>
        <w:rPr>
          <w:rStyle w:val="Nenhum"/>
          <w:rtl w:val="0"/>
          <w:lang w:val="es-ES_tradnl"/>
        </w:rPr>
        <w:t>ó</w:t>
      </w:r>
      <w:r>
        <w:rPr>
          <w:rStyle w:val="Nenhum"/>
          <w:rtl w:val="0"/>
          <w:lang w:val="pt-PT"/>
        </w:rPr>
        <w:t>sito, qual seja: a erradica</w:t>
      </w:r>
      <w:r>
        <w:rPr>
          <w:rStyle w:val="Nenhum"/>
          <w:rtl w:val="0"/>
          <w:lang w:val="pt-PT"/>
        </w:rPr>
        <w:t>çã</w:t>
      </w:r>
      <w:r>
        <w:rPr>
          <w:rStyle w:val="Nenhum"/>
          <w:rtl w:val="0"/>
          <w:lang w:val="pt-PT"/>
        </w:rPr>
        <w:t xml:space="preserve">o da pobreza. A desigualdade social brasileira </w:t>
      </w:r>
      <w:r>
        <w:rPr>
          <w:rStyle w:val="Nenhum"/>
          <w:rtl w:val="0"/>
          <w:lang w:val="fr-FR"/>
        </w:rPr>
        <w:t xml:space="preserve">é </w:t>
      </w:r>
      <w:r>
        <w:rPr>
          <w:rStyle w:val="Nenhum"/>
          <w:rtl w:val="0"/>
          <w:lang w:val="pt-PT"/>
        </w:rPr>
        <w:t>outra quest</w:t>
      </w:r>
      <w:r>
        <w:rPr>
          <w:rStyle w:val="Nenhum"/>
          <w:rtl w:val="0"/>
          <w:lang w:val="pt-PT"/>
        </w:rPr>
        <w:t>ã</w:t>
      </w:r>
      <w:r>
        <w:rPr>
          <w:rStyle w:val="Nenhum"/>
          <w:rtl w:val="0"/>
          <w:lang w:val="pt-PT"/>
        </w:rPr>
        <w:t>o que precisa ser verdadeiramente enfrentada pelos governos e sociedade, especialmente considerando o quadro atual das atuais pol</w:t>
      </w:r>
      <w:r>
        <w:rPr>
          <w:rStyle w:val="Nenhum A"/>
          <w:rtl w:val="0"/>
        </w:rPr>
        <w:t>í</w:t>
      </w:r>
      <w:r>
        <w:rPr>
          <w:rStyle w:val="Nenhum"/>
          <w:rtl w:val="0"/>
          <w:lang w:val="pt-PT"/>
        </w:rPr>
        <w:t>ticas neoliberais que t</w:t>
      </w:r>
      <w:r>
        <w:rPr>
          <w:rStyle w:val="Nenhum A"/>
          <w:rtl w:val="0"/>
        </w:rPr>
        <w:t>ê</w:t>
      </w:r>
      <w:r>
        <w:rPr>
          <w:rStyle w:val="Nenhum"/>
          <w:rtl w:val="0"/>
          <w:lang w:val="pt-PT"/>
        </w:rPr>
        <w:t>m colocado em polos antag</w:t>
      </w:r>
      <w:r>
        <w:rPr>
          <w:rStyle w:val="Nenhum A"/>
          <w:rtl w:val="0"/>
        </w:rPr>
        <w:t>ô</w:t>
      </w:r>
      <w:r>
        <w:rPr>
          <w:rStyle w:val="Nenhum"/>
          <w:rtl w:val="0"/>
          <w:lang w:val="pt-PT"/>
        </w:rPr>
        <w:t>nicos as pol</w:t>
      </w:r>
      <w:r>
        <w:rPr>
          <w:rStyle w:val="Nenhum A"/>
          <w:rtl w:val="0"/>
        </w:rPr>
        <w:t>í</w:t>
      </w:r>
      <w:r>
        <w:rPr>
          <w:rStyle w:val="Nenhum"/>
          <w:rtl w:val="0"/>
          <w:lang w:val="pt-PT"/>
        </w:rPr>
        <w:t>ticas sociais e econ</w:t>
      </w:r>
      <w:r>
        <w:rPr>
          <w:rStyle w:val="Nenhum A"/>
          <w:rtl w:val="0"/>
        </w:rPr>
        <w:t>ô</w:t>
      </w:r>
      <w:r>
        <w:rPr>
          <w:rStyle w:val="Nenhum"/>
          <w:rtl w:val="0"/>
          <w:lang w:val="pt-PT"/>
        </w:rPr>
        <w:t>micas. Nesse sentido, apresentam que os gastos com programas e pol</w:t>
      </w:r>
      <w:r>
        <w:rPr>
          <w:rStyle w:val="Nenhum A"/>
          <w:rtl w:val="0"/>
        </w:rPr>
        <w:t>í</w:t>
      </w:r>
      <w:r>
        <w:rPr>
          <w:rStyle w:val="Nenhum"/>
          <w:rtl w:val="0"/>
          <w:lang w:val="pt-PT"/>
        </w:rPr>
        <w:t>ticas sociais colocam em risco o equil</w:t>
      </w:r>
      <w:r>
        <w:rPr>
          <w:rStyle w:val="Nenhum A"/>
          <w:rtl w:val="0"/>
        </w:rPr>
        <w:t>í</w:t>
      </w:r>
      <w:r>
        <w:rPr>
          <w:rStyle w:val="Nenhum"/>
          <w:rtl w:val="0"/>
          <w:lang w:val="pt-PT"/>
        </w:rPr>
        <w:t>brio fiscal do Estado, sustentando que a efic</w:t>
      </w:r>
      <w:r>
        <w:rPr>
          <w:rStyle w:val="Nenhum A"/>
          <w:rtl w:val="0"/>
        </w:rPr>
        <w:t>á</w:t>
      </w:r>
      <w:r>
        <w:rPr>
          <w:rStyle w:val="Nenhum"/>
          <w:rtl w:val="0"/>
          <w:lang w:val="pt-PT"/>
        </w:rPr>
        <w:t>cia do mercado no trato dos problemas sociais que ele mesmo gera, pode ser operacionalizada por meio de pol</w:t>
      </w:r>
      <w:r>
        <w:rPr>
          <w:rStyle w:val="Nenhum A"/>
          <w:rtl w:val="0"/>
        </w:rPr>
        <w:t>í</w:t>
      </w:r>
      <w:r>
        <w:rPr>
          <w:rStyle w:val="Nenhum"/>
          <w:rtl w:val="0"/>
          <w:lang w:val="pt-PT"/>
        </w:rPr>
        <w:t>ticas puramente econ</w:t>
      </w:r>
      <w:r>
        <w:rPr>
          <w:rStyle w:val="Nenhum A"/>
          <w:rtl w:val="0"/>
        </w:rPr>
        <w:t>ô</w:t>
      </w:r>
      <w:r>
        <w:rPr>
          <w:rStyle w:val="Nenhum"/>
          <w:rtl w:val="0"/>
          <w:lang w:val="pt-PT"/>
        </w:rPr>
        <w:t>micas e fiscais (TEIXEIRA, 1985, p. 400). Para tanto, individualizam a pobreza, fragilizando as lutas sociais e as possibilidades de mudan</w:t>
      </w:r>
      <w:r>
        <w:rPr>
          <w:rStyle w:val="Nenhum A"/>
          <w:rtl w:val="0"/>
        </w:rPr>
        <w:t>ç</w:t>
      </w:r>
      <w:r>
        <w:rPr>
          <w:rStyle w:val="Nenhum"/>
          <w:rtl w:val="0"/>
          <w:lang w:val="pt-PT"/>
        </w:rPr>
        <w:t>as estruturais que efetivamente possam elevar os n</w:t>
      </w:r>
      <w:r>
        <w:rPr>
          <w:rStyle w:val="Nenhum A"/>
          <w:rtl w:val="0"/>
        </w:rPr>
        <w:t>í</w:t>
      </w:r>
      <w:r>
        <w:rPr>
          <w:rStyle w:val="Nenhum"/>
          <w:rtl w:val="0"/>
          <w:lang w:val="pt-PT"/>
        </w:rPr>
        <w:t>veis de bem-estar para toda coletividade e n</w:t>
      </w:r>
      <w:r>
        <w:rPr>
          <w:rStyle w:val="Nenhum"/>
          <w:rtl w:val="0"/>
          <w:lang w:val="pt-PT"/>
        </w:rPr>
        <w:t>ã</w:t>
      </w:r>
      <w:r>
        <w:rPr>
          <w:rStyle w:val="Nenhum"/>
          <w:rtl w:val="0"/>
          <w:lang w:val="pt-PT"/>
        </w:rPr>
        <w:t xml:space="preserve">o somente para alguns. </w:t>
      </w:r>
    </w:p>
    <w:p>
      <w:pPr>
        <w:pStyle w:val="Corpo A"/>
        <w:spacing w:line="360" w:lineRule="auto"/>
        <w:ind w:firstLine="851"/>
        <w:jc w:val="both"/>
      </w:pPr>
      <w:r>
        <w:rPr>
          <w:rStyle w:val="Nenhum"/>
          <w:rtl w:val="0"/>
          <w:lang w:val="pt-PT"/>
        </w:rPr>
        <w:t>Embora a Constitui</w:t>
      </w:r>
      <w:r>
        <w:rPr>
          <w:rStyle w:val="Nenhum"/>
          <w:rtl w:val="0"/>
          <w:lang w:val="pt-PT"/>
        </w:rPr>
        <w:t>çã</w:t>
      </w:r>
      <w:r>
        <w:rPr>
          <w:rStyle w:val="Nenhum"/>
          <w:rtl w:val="0"/>
          <w:lang w:val="pt-PT"/>
        </w:rPr>
        <w:t xml:space="preserve">o apresente a </w:t>
      </w:r>
      <w:r>
        <w:rPr>
          <w:rStyle w:val="Nenhum"/>
          <w:rFonts w:ascii="Arial Unicode MS" w:hAnsi="Arial Unicode MS" w:hint="default"/>
          <w:rtl w:val="1"/>
          <w:lang w:val="ar-SA" w:bidi="ar-SA"/>
        </w:rPr>
        <w:t>“</w:t>
      </w:r>
      <w:r>
        <w:rPr>
          <w:rStyle w:val="Nenhum"/>
          <w:rtl w:val="0"/>
          <w:lang w:val="es-ES_tradnl"/>
        </w:rPr>
        <w:t>erradica</w:t>
      </w:r>
      <w:r>
        <w:rPr>
          <w:rStyle w:val="Nenhum"/>
          <w:rtl w:val="0"/>
          <w:lang w:val="pt-PT"/>
        </w:rPr>
        <w:t>çã</w:t>
      </w:r>
      <w:r>
        <w:rPr>
          <w:rStyle w:val="Nenhum"/>
          <w:rtl w:val="0"/>
          <w:lang w:val="pt-PT"/>
        </w:rPr>
        <w:t>o da pobreza</w:t>
      </w:r>
      <w:r>
        <w:rPr>
          <w:rStyle w:val="Nenhum A"/>
          <w:rtl w:val="0"/>
        </w:rPr>
        <w:t xml:space="preserve">” </w:t>
      </w:r>
      <w:r>
        <w:rPr>
          <w:rStyle w:val="Nenhum"/>
          <w:rtl w:val="0"/>
          <w:lang w:val="pt-PT"/>
        </w:rPr>
        <w:t>como um imperativo da Rep</w:t>
      </w:r>
      <w:r>
        <w:rPr>
          <w:rStyle w:val="Nenhum A"/>
          <w:rtl w:val="0"/>
        </w:rPr>
        <w:t>ú</w:t>
      </w:r>
      <w:r>
        <w:rPr>
          <w:rStyle w:val="Nenhum"/>
          <w:rtl w:val="0"/>
          <w:lang w:val="pt-PT"/>
        </w:rPr>
        <w:t>blica, parece-nos que ainda h</w:t>
      </w:r>
      <w:r>
        <w:rPr>
          <w:rStyle w:val="Nenhum A"/>
          <w:rtl w:val="0"/>
        </w:rPr>
        <w:t xml:space="preserve">á </w:t>
      </w:r>
      <w:r>
        <w:rPr>
          <w:rStyle w:val="Nenhum"/>
          <w:rtl w:val="0"/>
          <w:lang w:val="pt-PT"/>
        </w:rPr>
        <w:t>um longo caminho a ser percorrido, especialmente se considerarmos que as diferentes abordagens para medir a pobreza diferem da sua capacidade de alcan</w:t>
      </w:r>
      <w:r>
        <w:rPr>
          <w:rStyle w:val="Nenhum A"/>
          <w:rtl w:val="0"/>
        </w:rPr>
        <w:t>ç</w:t>
      </w:r>
      <w:r>
        <w:rPr>
          <w:rStyle w:val="Nenhum"/>
          <w:rtl w:val="0"/>
          <w:lang w:val="pt-PT"/>
        </w:rPr>
        <w:t>ar os objetivos propostos, ou seja, uma abordagem unilateral do fen</w:t>
      </w:r>
      <w:r>
        <w:rPr>
          <w:rStyle w:val="Nenhum A"/>
          <w:rtl w:val="0"/>
        </w:rPr>
        <w:t>ô</w:t>
      </w:r>
      <w:r>
        <w:rPr>
          <w:rStyle w:val="Nenhum"/>
          <w:rtl w:val="0"/>
          <w:lang w:val="pt-PT"/>
        </w:rPr>
        <w:t xml:space="preserve">meno da pobreza </w:t>
      </w:r>
      <w:r>
        <w:rPr>
          <w:rStyle w:val="Nenhum"/>
          <w:rtl w:val="0"/>
          <w:lang w:val="fr-FR"/>
        </w:rPr>
        <w:t xml:space="preserve">é </w:t>
      </w:r>
      <w:r>
        <w:rPr>
          <w:rStyle w:val="Nenhum"/>
          <w:rtl w:val="0"/>
          <w:lang w:val="pt-PT"/>
        </w:rPr>
        <w:t>incapaz de oferecer uma caracteriza</w:t>
      </w:r>
      <w:r>
        <w:rPr>
          <w:rStyle w:val="Nenhum"/>
          <w:rtl w:val="0"/>
          <w:lang w:val="pt-PT"/>
        </w:rPr>
        <w:t>çã</w:t>
      </w:r>
      <w:r>
        <w:rPr>
          <w:rStyle w:val="Nenhum"/>
          <w:rtl w:val="0"/>
          <w:lang w:val="it-IT"/>
        </w:rPr>
        <w:t>o completa da priva</w:t>
      </w:r>
      <w:r>
        <w:rPr>
          <w:rStyle w:val="Nenhum"/>
          <w:rtl w:val="0"/>
          <w:lang w:val="pt-PT"/>
        </w:rPr>
        <w:t>çã</w:t>
      </w:r>
      <w:r>
        <w:rPr>
          <w:rStyle w:val="Nenhum"/>
          <w:rtl w:val="0"/>
          <w:lang w:val="es-ES_tradnl"/>
        </w:rPr>
        <w:t>o a que est</w:t>
      </w:r>
      <w:r>
        <w:rPr>
          <w:rStyle w:val="Nenhum"/>
          <w:rtl w:val="0"/>
          <w:lang w:val="pt-PT"/>
        </w:rPr>
        <w:t>ã</w:t>
      </w:r>
      <w:r>
        <w:rPr>
          <w:rStyle w:val="Nenhum"/>
          <w:rtl w:val="0"/>
          <w:lang w:val="pt-PT"/>
        </w:rPr>
        <w:t>o sujeitas as popula</w:t>
      </w:r>
      <w:r>
        <w:rPr>
          <w:rStyle w:val="Nenhum"/>
          <w:rtl w:val="0"/>
          <w:lang w:val="pt-PT"/>
        </w:rPr>
        <w:t>çõ</w:t>
      </w:r>
      <w:r>
        <w:rPr>
          <w:rStyle w:val="Nenhum"/>
          <w:rtl w:val="0"/>
          <w:lang w:val="pt-PT"/>
        </w:rPr>
        <w:t>es mais vulner</w:t>
      </w:r>
      <w:r>
        <w:rPr>
          <w:rStyle w:val="Nenhum A"/>
          <w:rtl w:val="0"/>
        </w:rPr>
        <w:t>á</w:t>
      </w:r>
      <w:r>
        <w:rPr>
          <w:rStyle w:val="Nenhum"/>
          <w:rtl w:val="0"/>
          <w:lang w:val="pt-PT"/>
        </w:rPr>
        <w:t xml:space="preserve">veis. </w:t>
      </w:r>
    </w:p>
    <w:p>
      <w:pPr>
        <w:pStyle w:val="Corpo A"/>
        <w:spacing w:line="360" w:lineRule="auto"/>
        <w:ind w:firstLine="851"/>
        <w:jc w:val="both"/>
      </w:pPr>
      <w:r>
        <w:rPr>
          <w:rStyle w:val="Nenhum"/>
          <w:rtl w:val="0"/>
          <w:lang w:val="pt-PT"/>
        </w:rPr>
        <w:t>Importa, mais adiante, analisar os artigos que regulamentam o BPC na LOAS, onde poderemos inferir em que medida o objetivo constitucional de erradicar a pobreza se traduz em a</w:t>
      </w:r>
      <w:r>
        <w:rPr>
          <w:rStyle w:val="Nenhum"/>
          <w:rtl w:val="0"/>
          <w:lang w:val="pt-PT"/>
        </w:rPr>
        <w:t>çõ</w:t>
      </w:r>
      <w:r>
        <w:rPr>
          <w:rStyle w:val="Nenhum"/>
          <w:rtl w:val="0"/>
          <w:lang w:val="pt-PT"/>
        </w:rPr>
        <w:t>es concretas e que demonstrem ou n</w:t>
      </w:r>
      <w:r>
        <w:rPr>
          <w:rStyle w:val="Nenhum"/>
          <w:rtl w:val="0"/>
          <w:lang w:val="pt-PT"/>
        </w:rPr>
        <w:t>ã</w:t>
      </w:r>
      <w:r>
        <w:rPr>
          <w:rStyle w:val="Nenhum"/>
          <w:rtl w:val="0"/>
          <w:lang w:val="it-IT"/>
        </w:rPr>
        <w:t>o a persegui</w:t>
      </w:r>
      <w:r>
        <w:rPr>
          <w:rStyle w:val="Nenhum"/>
          <w:rtl w:val="0"/>
          <w:lang w:val="pt-PT"/>
        </w:rPr>
        <w:t>çã</w:t>
      </w:r>
      <w:r>
        <w:rPr>
          <w:rStyle w:val="Nenhum"/>
          <w:rtl w:val="0"/>
          <w:lang w:val="es-ES_tradnl"/>
        </w:rPr>
        <w:t>o intransigente de tal objetivo.</w:t>
      </w:r>
    </w:p>
    <w:p>
      <w:pPr>
        <w:pStyle w:val="Corpo A"/>
        <w:spacing w:line="360" w:lineRule="auto"/>
        <w:ind w:firstLine="851"/>
        <w:jc w:val="both"/>
      </w:pPr>
      <w:r>
        <w:rPr>
          <w:rStyle w:val="Nenhum"/>
          <w:rtl w:val="0"/>
          <w:lang w:val="pt-PT"/>
        </w:rPr>
        <w:t>Direitos b</w:t>
      </w:r>
      <w:r>
        <w:rPr>
          <w:rStyle w:val="Nenhum A"/>
          <w:rtl w:val="0"/>
        </w:rPr>
        <w:t>á</w:t>
      </w:r>
      <w:r>
        <w:rPr>
          <w:rStyle w:val="Nenhum"/>
          <w:rtl w:val="0"/>
          <w:lang w:val="pt-PT"/>
        </w:rPr>
        <w:t>sicos como sa</w:t>
      </w:r>
      <w:r>
        <w:rPr>
          <w:rStyle w:val="Nenhum A"/>
          <w:rtl w:val="0"/>
        </w:rPr>
        <w:t>ú</w:t>
      </w:r>
      <w:r>
        <w:rPr>
          <w:rStyle w:val="Nenhum"/>
          <w:rtl w:val="0"/>
          <w:lang w:val="en-US"/>
        </w:rPr>
        <w:t>de, educa</w:t>
      </w:r>
      <w:r>
        <w:rPr>
          <w:rStyle w:val="Nenhum"/>
          <w:rtl w:val="0"/>
          <w:lang w:val="pt-PT"/>
        </w:rPr>
        <w:t>çã</w:t>
      </w:r>
      <w:r>
        <w:rPr>
          <w:rStyle w:val="Nenhum A"/>
          <w:rtl w:val="0"/>
        </w:rPr>
        <w:t>o, alimenta</w:t>
      </w:r>
      <w:r>
        <w:rPr>
          <w:rStyle w:val="Nenhum"/>
          <w:rtl w:val="0"/>
          <w:lang w:val="pt-PT"/>
        </w:rPr>
        <w:t>çã</w:t>
      </w:r>
      <w:r>
        <w:rPr>
          <w:rStyle w:val="Nenhum"/>
          <w:rtl w:val="0"/>
          <w:lang w:val="es-ES_tradnl"/>
        </w:rPr>
        <w:t>o est</w:t>
      </w:r>
      <w:r>
        <w:rPr>
          <w:rStyle w:val="Nenhum"/>
          <w:rtl w:val="0"/>
          <w:lang w:val="pt-PT"/>
        </w:rPr>
        <w:t>ã</w:t>
      </w:r>
      <w:r>
        <w:rPr>
          <w:rStyle w:val="Nenhum"/>
          <w:rtl w:val="0"/>
          <w:lang w:val="pt-PT"/>
        </w:rPr>
        <w:t xml:space="preserve">o abrangidos no direito </w:t>
      </w:r>
      <w:r>
        <w:rPr>
          <w:rStyle w:val="Nenhum A"/>
          <w:rtl w:val="0"/>
        </w:rPr>
        <w:t xml:space="preserve">à </w:t>
      </w:r>
      <w:r>
        <w:rPr>
          <w:rStyle w:val="Nenhum"/>
          <w:rtl w:val="0"/>
          <w:lang w:val="pt-PT"/>
        </w:rPr>
        <w:t xml:space="preserve">dignidade da pessoa humana, expresso no texto constitucional brasileiro. Conforme Martins: </w:t>
      </w:r>
    </w:p>
    <w:p>
      <w:pPr>
        <w:pStyle w:val="Corpo A"/>
        <w:spacing w:line="360" w:lineRule="auto"/>
        <w:ind w:firstLine="851"/>
        <w:jc w:val="both"/>
      </w:pPr>
    </w:p>
    <w:p>
      <w:pPr>
        <w:pStyle w:val="Corpo A"/>
        <w:ind w:left="2268" w:firstLine="0"/>
        <w:jc w:val="both"/>
      </w:pPr>
      <w:r>
        <w:rPr>
          <w:rStyle w:val="Nenhum"/>
          <w:rtl w:val="0"/>
          <w:lang w:val="pt-PT"/>
        </w:rPr>
        <w:t>...uma interpreta</w:t>
      </w:r>
      <w:r>
        <w:rPr>
          <w:rStyle w:val="Nenhum"/>
          <w:rtl w:val="0"/>
          <w:lang w:val="pt-PT"/>
        </w:rPr>
        <w:t>çã</w:t>
      </w:r>
      <w:r>
        <w:rPr>
          <w:rStyle w:val="Nenhum"/>
          <w:rtl w:val="0"/>
          <w:lang w:val="pt-PT"/>
        </w:rPr>
        <w:t>o constitucionalmente adequada do princ</w:t>
      </w:r>
      <w:r>
        <w:rPr>
          <w:rStyle w:val="Nenhum A"/>
          <w:rtl w:val="0"/>
        </w:rPr>
        <w:t>í</w:t>
      </w:r>
      <w:r>
        <w:rPr>
          <w:rStyle w:val="Nenhum"/>
          <w:rtl w:val="0"/>
          <w:lang w:val="pt-PT"/>
        </w:rPr>
        <w:t>pio da dignidade da pessoa humana como ideia fonte do sistema de direitos fundamentais deve compreender uma composi</w:t>
      </w:r>
      <w:r>
        <w:rPr>
          <w:rStyle w:val="Nenhum"/>
          <w:rtl w:val="0"/>
          <w:lang w:val="pt-PT"/>
        </w:rPr>
        <w:t>çã</w:t>
      </w:r>
      <w:r>
        <w:rPr>
          <w:rStyle w:val="Nenhum"/>
          <w:rtl w:val="0"/>
          <w:lang w:val="it-IT"/>
        </w:rPr>
        <w:t>o anal</w:t>
      </w:r>
      <w:r>
        <w:rPr>
          <w:rStyle w:val="Nenhum A"/>
          <w:rtl w:val="0"/>
        </w:rPr>
        <w:t>í</w:t>
      </w:r>
      <w:r>
        <w:rPr>
          <w:rStyle w:val="Nenhum"/>
          <w:rtl w:val="0"/>
          <w:lang w:val="pt-PT"/>
        </w:rPr>
        <w:t>tica de todos os direitos que, no programa da Constitui</w:t>
      </w:r>
      <w:r>
        <w:rPr>
          <w:rStyle w:val="Nenhum"/>
          <w:rtl w:val="0"/>
          <w:lang w:val="pt-PT"/>
        </w:rPr>
        <w:t>çã</w:t>
      </w:r>
      <w:r>
        <w:rPr>
          <w:rStyle w:val="Nenhum"/>
          <w:rtl w:val="0"/>
          <w:lang w:val="pt-PT"/>
        </w:rPr>
        <w:t>o, garantem uma vida boa para a pessoa humana. (2020, p. 140)</w:t>
      </w:r>
    </w:p>
    <w:p>
      <w:pPr>
        <w:pStyle w:val="Corpo A"/>
        <w:spacing w:line="360" w:lineRule="auto"/>
        <w:ind w:firstLine="851"/>
        <w:jc w:val="both"/>
      </w:pPr>
    </w:p>
    <w:p>
      <w:pPr>
        <w:pStyle w:val="Corpo A"/>
        <w:spacing w:line="360" w:lineRule="auto"/>
        <w:ind w:firstLine="851"/>
        <w:jc w:val="both"/>
      </w:pPr>
      <w:r>
        <w:rPr>
          <w:rStyle w:val="Nenhum"/>
          <w:rtl w:val="0"/>
          <w:lang w:val="pt-PT"/>
        </w:rPr>
        <w:t>Assim, podemos vislumbrar uma rela</w:t>
      </w:r>
      <w:r>
        <w:rPr>
          <w:rStyle w:val="Nenhum"/>
          <w:rtl w:val="0"/>
          <w:lang w:val="pt-PT"/>
        </w:rPr>
        <w:t>çã</w:t>
      </w:r>
      <w:r>
        <w:rPr>
          <w:rStyle w:val="Nenhum"/>
          <w:rtl w:val="0"/>
          <w:lang w:val="pt-PT"/>
        </w:rPr>
        <w:t>o entre o primado da erradica</w:t>
      </w:r>
      <w:r>
        <w:rPr>
          <w:rStyle w:val="Nenhum"/>
          <w:rtl w:val="0"/>
          <w:lang w:val="pt-PT"/>
        </w:rPr>
        <w:t>çã</w:t>
      </w:r>
      <w:r>
        <w:rPr>
          <w:rStyle w:val="Nenhum"/>
          <w:rtl w:val="0"/>
          <w:lang w:val="pt-PT"/>
        </w:rPr>
        <w:t>o da pobreza e os direitos fundamentais constitucionais, na medida em que a supera</w:t>
      </w:r>
      <w:r>
        <w:rPr>
          <w:rStyle w:val="Nenhum"/>
          <w:rtl w:val="0"/>
          <w:lang w:val="pt-PT"/>
        </w:rPr>
        <w:t>çã</w:t>
      </w:r>
      <w:r>
        <w:rPr>
          <w:rStyle w:val="Nenhum"/>
          <w:rtl w:val="0"/>
          <w:lang w:val="pt-PT"/>
        </w:rPr>
        <w:t>o da pobreza est</w:t>
      </w:r>
      <w:r>
        <w:rPr>
          <w:rStyle w:val="Nenhum A"/>
          <w:rtl w:val="0"/>
        </w:rPr>
        <w:t xml:space="preserve">á </w:t>
      </w:r>
      <w:r>
        <w:rPr>
          <w:rStyle w:val="Nenhum"/>
          <w:rtl w:val="0"/>
          <w:lang w:val="es-ES_tradnl"/>
        </w:rPr>
        <w:t xml:space="preserve">relacionada </w:t>
      </w:r>
      <w:r>
        <w:rPr>
          <w:rStyle w:val="Nenhum A"/>
          <w:rtl w:val="0"/>
        </w:rPr>
        <w:t xml:space="preserve">à </w:t>
      </w:r>
      <w:r>
        <w:rPr>
          <w:rStyle w:val="Nenhum"/>
          <w:rtl w:val="0"/>
          <w:lang w:val="pt-PT"/>
        </w:rPr>
        <w:t>garantia de sa</w:t>
      </w:r>
      <w:r>
        <w:rPr>
          <w:rStyle w:val="Nenhum A"/>
          <w:rtl w:val="0"/>
        </w:rPr>
        <w:t>ú</w:t>
      </w:r>
      <w:r>
        <w:rPr>
          <w:rStyle w:val="Nenhum"/>
          <w:rtl w:val="0"/>
          <w:lang w:val="en-US"/>
        </w:rPr>
        <w:t>de, educa</w:t>
      </w:r>
      <w:r>
        <w:rPr>
          <w:rStyle w:val="Nenhum"/>
          <w:rtl w:val="0"/>
          <w:lang w:val="pt-PT"/>
        </w:rPr>
        <w:t>çã</w:t>
      </w:r>
      <w:r>
        <w:rPr>
          <w:rStyle w:val="Nenhum"/>
          <w:rtl w:val="0"/>
          <w:lang w:val="pt-PT"/>
        </w:rPr>
        <w:t>o, moradia, alimenta</w:t>
      </w:r>
      <w:r>
        <w:rPr>
          <w:rStyle w:val="Nenhum"/>
          <w:rtl w:val="0"/>
          <w:lang w:val="pt-PT"/>
        </w:rPr>
        <w:t>çã</w:t>
      </w:r>
      <w:r>
        <w:rPr>
          <w:rStyle w:val="Nenhum"/>
          <w:rtl w:val="0"/>
          <w:lang w:val="it-IT"/>
        </w:rPr>
        <w:t>o, conviv</w:t>
      </w:r>
      <w:r>
        <w:rPr>
          <w:rStyle w:val="Nenhum A"/>
          <w:rtl w:val="0"/>
        </w:rPr>
        <w:t>ê</w:t>
      </w:r>
      <w:r>
        <w:rPr>
          <w:rStyle w:val="Nenhum"/>
          <w:rtl w:val="0"/>
          <w:lang w:val="it-IT"/>
        </w:rPr>
        <w:t>ncia comunit</w:t>
      </w:r>
      <w:r>
        <w:rPr>
          <w:rStyle w:val="Nenhum A"/>
          <w:rtl w:val="0"/>
        </w:rPr>
        <w:t>á</w:t>
      </w:r>
      <w:r>
        <w:rPr>
          <w:rStyle w:val="Nenhum"/>
          <w:rtl w:val="0"/>
          <w:lang w:val="pt-PT"/>
        </w:rPr>
        <w:t>ria e tantos outros necess</w:t>
      </w:r>
      <w:r>
        <w:rPr>
          <w:rStyle w:val="Nenhum A"/>
          <w:rtl w:val="0"/>
        </w:rPr>
        <w:t>á</w:t>
      </w:r>
      <w:r>
        <w:rPr>
          <w:rStyle w:val="Nenhum"/>
          <w:rtl w:val="0"/>
          <w:lang w:val="pt-PT"/>
        </w:rPr>
        <w:t xml:space="preserve">rios </w:t>
      </w:r>
      <w:r>
        <w:rPr>
          <w:rStyle w:val="Nenhum A"/>
          <w:rtl w:val="0"/>
        </w:rPr>
        <w:t xml:space="preserve">à </w:t>
      </w:r>
      <w:r>
        <w:rPr>
          <w:rStyle w:val="Nenhum"/>
          <w:rtl w:val="0"/>
          <w:lang w:val="pt-PT"/>
        </w:rPr>
        <w:t>vida em sociedade. Diferentes instrumentos e tratados internacionais, assinados pelo Brasil, apresentam os pobres como titulares de direitos, a serem garantidos pelos estados</w:t>
      </w:r>
      <w:r>
        <w:rPr>
          <w:rStyle w:val="Nenhum"/>
          <w:vertAlign w:val="superscript"/>
        </w:rPr>
        <w:footnoteReference w:id="15"/>
      </w:r>
      <w:r>
        <w:rPr>
          <w:rStyle w:val="Nenhum"/>
          <w:rtl w:val="0"/>
          <w:lang w:val="pt-PT"/>
        </w:rPr>
        <w:t xml:space="preserve">. Para Ingo Sarlet (2004), citado por Martins (2020, p. 140) </w:t>
      </w:r>
      <w:r>
        <w:rPr>
          <w:rStyle w:val="Nenhum"/>
          <w:rFonts w:ascii="Arial Unicode MS" w:hAnsi="Arial Unicode MS" w:hint="default"/>
          <w:rtl w:val="1"/>
          <w:lang w:val="ar-SA" w:bidi="ar-SA"/>
        </w:rPr>
        <w:t>“</w:t>
      </w:r>
      <w:r>
        <w:rPr>
          <w:rStyle w:val="Nenhum"/>
          <w:rtl w:val="0"/>
          <w:lang w:val="pt-PT"/>
        </w:rPr>
        <w:t>os direitos fundamentais constituem explicita</w:t>
      </w:r>
      <w:r>
        <w:rPr>
          <w:rStyle w:val="Nenhum"/>
          <w:rtl w:val="0"/>
          <w:lang w:val="pt-PT"/>
        </w:rPr>
        <w:t>çõ</w:t>
      </w:r>
      <w:r>
        <w:rPr>
          <w:rStyle w:val="Nenhum"/>
          <w:rtl w:val="0"/>
          <w:lang w:val="pt-PT"/>
        </w:rPr>
        <w:t>es da dignidade da pessoa humana</w:t>
      </w:r>
      <w:r>
        <w:rPr>
          <w:rStyle w:val="Nenhum A"/>
          <w:rtl w:val="0"/>
        </w:rPr>
        <w:t>”</w:t>
      </w:r>
      <w:r>
        <w:rPr>
          <w:rStyle w:val="Nenhum"/>
          <w:rtl w:val="0"/>
          <w:lang w:val="it-IT"/>
        </w:rPr>
        <w:t>. Necess</w:t>
      </w:r>
      <w:r>
        <w:rPr>
          <w:rStyle w:val="Nenhum A"/>
          <w:rtl w:val="0"/>
        </w:rPr>
        <w:t>á</w:t>
      </w:r>
      <w:r>
        <w:rPr>
          <w:rStyle w:val="Nenhum"/>
          <w:rtl w:val="0"/>
          <w:lang w:val="it-IT"/>
        </w:rPr>
        <w:t xml:space="preserve">rio, portanto: </w:t>
      </w:r>
    </w:p>
    <w:p>
      <w:pPr>
        <w:pStyle w:val="Corpo A"/>
        <w:spacing w:line="360" w:lineRule="auto"/>
        <w:ind w:left="2268" w:firstLine="0"/>
        <w:jc w:val="both"/>
        <w:rPr>
          <w:rStyle w:val="Nenhum A"/>
          <w:sz w:val="20"/>
          <w:szCs w:val="20"/>
        </w:rPr>
      </w:pPr>
    </w:p>
    <w:p>
      <w:pPr>
        <w:pStyle w:val="Corpo A"/>
        <w:ind w:left="2268" w:firstLine="0"/>
        <w:jc w:val="both"/>
      </w:pPr>
      <w:r>
        <w:rPr>
          <w:rStyle w:val="Nenhum"/>
          <w:rtl w:val="0"/>
          <w:lang w:val="pt-PT"/>
        </w:rPr>
        <w:t>Levar a s</w:t>
      </w:r>
      <w:r>
        <w:rPr>
          <w:rStyle w:val="Nenhum"/>
          <w:rtl w:val="0"/>
          <w:lang w:val="fr-FR"/>
        </w:rPr>
        <w:t>é</w:t>
      </w:r>
      <w:r>
        <w:rPr>
          <w:rStyle w:val="Nenhum"/>
          <w:rtl w:val="0"/>
          <w:lang w:val="pt-PT"/>
        </w:rPr>
        <w:t>rio tamb</w:t>
      </w:r>
      <w:r>
        <w:rPr>
          <w:rStyle w:val="Nenhum"/>
          <w:rtl w:val="0"/>
          <w:lang w:val="fr-FR"/>
        </w:rPr>
        <w:t>é</w:t>
      </w:r>
      <w:r>
        <w:rPr>
          <w:rStyle w:val="Nenhum"/>
          <w:rtl w:val="0"/>
          <w:lang w:val="pt-PT"/>
        </w:rPr>
        <w:t>m os direitos sociais lato sensu e vislumbrar na prote</w:t>
      </w:r>
      <w:r>
        <w:rPr>
          <w:rStyle w:val="Nenhum"/>
          <w:rtl w:val="0"/>
          <w:lang w:val="pt-PT"/>
        </w:rPr>
        <w:t>çã</w:t>
      </w:r>
      <w:r>
        <w:rPr>
          <w:rStyle w:val="Nenhum A"/>
          <w:rtl w:val="0"/>
        </w:rPr>
        <w:t xml:space="preserve">o </w:t>
      </w:r>
      <w:r>
        <w:rPr>
          <w:rStyle w:val="Nenhum A"/>
          <w:rtl w:val="0"/>
        </w:rPr>
        <w:t xml:space="preserve">à </w:t>
      </w:r>
      <w:r>
        <w:rPr>
          <w:rStyle w:val="Nenhum A"/>
          <w:rtl w:val="0"/>
        </w:rPr>
        <w:t>sa</w:t>
      </w:r>
      <w:r>
        <w:rPr>
          <w:rStyle w:val="Nenhum A"/>
          <w:rtl w:val="0"/>
        </w:rPr>
        <w:t>ú</w:t>
      </w:r>
      <w:r>
        <w:rPr>
          <w:rStyle w:val="Nenhum A"/>
          <w:rtl w:val="0"/>
        </w:rPr>
        <w:t xml:space="preserve">de, </w:t>
      </w:r>
      <w:r>
        <w:rPr>
          <w:rStyle w:val="Nenhum A"/>
          <w:rtl w:val="0"/>
        </w:rPr>
        <w:t xml:space="preserve">à </w:t>
      </w:r>
      <w:r>
        <w:rPr>
          <w:rStyle w:val="Nenhum"/>
          <w:rtl w:val="0"/>
          <w:lang w:val="en-US"/>
        </w:rPr>
        <w:t>educa</w:t>
      </w:r>
      <w:r>
        <w:rPr>
          <w:rStyle w:val="Nenhum"/>
          <w:rtl w:val="0"/>
          <w:lang w:val="pt-PT"/>
        </w:rPr>
        <w:t>çã</w:t>
      </w:r>
      <w:r>
        <w:rPr>
          <w:rStyle w:val="Nenhum"/>
          <w:rtl w:val="0"/>
          <w:lang w:val="pt-PT"/>
        </w:rPr>
        <w:t xml:space="preserve">o, ao meio ambiente, ao trabalho ou </w:t>
      </w:r>
      <w:r>
        <w:rPr>
          <w:rStyle w:val="Nenhum A"/>
          <w:rtl w:val="0"/>
        </w:rPr>
        <w:t xml:space="preserve">à </w:t>
      </w:r>
      <w:r>
        <w:rPr>
          <w:rStyle w:val="Nenhum"/>
          <w:rtl w:val="0"/>
          <w:lang w:val="it-IT"/>
        </w:rPr>
        <w:t>assist</w:t>
      </w:r>
      <w:r>
        <w:rPr>
          <w:rStyle w:val="Nenhum A"/>
          <w:rtl w:val="0"/>
        </w:rPr>
        <w:t>ê</w:t>
      </w:r>
      <w:r>
        <w:rPr>
          <w:rStyle w:val="Nenhum"/>
          <w:rtl w:val="0"/>
          <w:lang w:val="pt-PT"/>
        </w:rPr>
        <w:t>ncia social, tanto quanto nos demais direitos de presta</w:t>
      </w:r>
      <w:r>
        <w:rPr>
          <w:rStyle w:val="Nenhum"/>
          <w:rtl w:val="0"/>
          <w:lang w:val="pt-PT"/>
        </w:rPr>
        <w:t>çã</w:t>
      </w:r>
      <w:r>
        <w:rPr>
          <w:rStyle w:val="Nenhum"/>
          <w:rtl w:val="0"/>
          <w:lang w:val="pt-PT"/>
        </w:rPr>
        <w:t>o bens portadores de um valor aut</w:t>
      </w:r>
      <w:r>
        <w:rPr>
          <w:rStyle w:val="Nenhum A"/>
          <w:rtl w:val="0"/>
        </w:rPr>
        <w:t>ô</w:t>
      </w:r>
      <w:r>
        <w:rPr>
          <w:rStyle w:val="Nenhum"/>
          <w:rtl w:val="0"/>
          <w:lang w:val="pt-PT"/>
        </w:rPr>
        <w:t>nomo para a felicidade humana, que devem ser juridicamente garantidos [...] porque s</w:t>
      </w:r>
      <w:r>
        <w:rPr>
          <w:rStyle w:val="Nenhum"/>
          <w:rtl w:val="0"/>
          <w:lang w:val="pt-PT"/>
        </w:rPr>
        <w:t>ã</w:t>
      </w:r>
      <w:r>
        <w:rPr>
          <w:rStyle w:val="Nenhum"/>
          <w:rtl w:val="0"/>
          <w:lang w:val="es-ES_tradnl"/>
        </w:rPr>
        <w:t>o por si s</w:t>
      </w:r>
      <w:r>
        <w:rPr>
          <w:rStyle w:val="Nenhum A"/>
          <w:rtl w:val="0"/>
        </w:rPr>
        <w:t xml:space="preserve">ó </w:t>
      </w:r>
      <w:r>
        <w:rPr>
          <w:rStyle w:val="Nenhum"/>
          <w:rtl w:val="0"/>
          <w:lang w:val="it-IT"/>
        </w:rPr>
        <w:t>indispens</w:t>
      </w:r>
      <w:r>
        <w:rPr>
          <w:rStyle w:val="Nenhum A"/>
          <w:rtl w:val="0"/>
        </w:rPr>
        <w:t>á</w:t>
      </w:r>
      <w:r>
        <w:rPr>
          <w:rStyle w:val="Nenhum"/>
          <w:rtl w:val="0"/>
          <w:lang w:val="pt-PT"/>
        </w:rPr>
        <w:t xml:space="preserve">veis </w:t>
      </w:r>
      <w:r>
        <w:rPr>
          <w:rStyle w:val="Nenhum A"/>
          <w:rtl w:val="0"/>
        </w:rPr>
        <w:t xml:space="preserve">à </w:t>
      </w:r>
      <w:r>
        <w:rPr>
          <w:rStyle w:val="Nenhum"/>
          <w:rtl w:val="0"/>
          <w:lang w:val="pt-PT"/>
        </w:rPr>
        <w:t>dignidade da exist</w:t>
      </w:r>
      <w:r>
        <w:rPr>
          <w:rStyle w:val="Nenhum A"/>
          <w:rtl w:val="0"/>
        </w:rPr>
        <w:t>ê</w:t>
      </w:r>
      <w:r>
        <w:rPr>
          <w:rStyle w:val="Nenhum"/>
          <w:rtl w:val="0"/>
          <w:lang w:val="pt-PT"/>
        </w:rPr>
        <w:t xml:space="preserve">ncia humana (Ibidem). </w:t>
      </w:r>
    </w:p>
    <w:p>
      <w:pPr>
        <w:pStyle w:val="Corpo A"/>
        <w:spacing w:line="360" w:lineRule="auto"/>
        <w:ind w:firstLine="851"/>
        <w:jc w:val="both"/>
      </w:pPr>
    </w:p>
    <w:p>
      <w:pPr>
        <w:pStyle w:val="Corpo A"/>
        <w:spacing w:line="360" w:lineRule="auto"/>
        <w:ind w:firstLine="851"/>
        <w:jc w:val="both"/>
      </w:pPr>
      <w:r>
        <w:rPr>
          <w:rStyle w:val="Nenhum"/>
          <w:rtl w:val="0"/>
          <w:lang w:val="pt-PT"/>
        </w:rPr>
        <w:t>A Constitui</w:t>
      </w:r>
      <w:r>
        <w:rPr>
          <w:rStyle w:val="Nenhum"/>
          <w:rtl w:val="0"/>
          <w:lang w:val="pt-PT"/>
        </w:rPr>
        <w:t>çã</w:t>
      </w:r>
      <w:r>
        <w:rPr>
          <w:rStyle w:val="Nenhum"/>
          <w:rtl w:val="0"/>
          <w:lang w:val="pt-PT"/>
        </w:rPr>
        <w:t>o brasileira em seu artigo 1</w:t>
      </w:r>
      <w:r>
        <w:rPr>
          <w:rStyle w:val="Nenhum"/>
          <w:rFonts w:ascii="Perpetua" w:cs="Perpetua" w:hAnsi="Perpetua" w:eastAsia="Perpetua"/>
          <w:rtl w:val="0"/>
          <w:lang w:val="pt-PT"/>
        </w:rPr>
        <w:t>º</w:t>
      </w:r>
      <w:r>
        <w:rPr>
          <w:rStyle w:val="Nenhum"/>
          <w:rtl w:val="0"/>
          <w:lang w:val="pt-PT"/>
        </w:rPr>
        <w:t xml:space="preserve"> estabelece as bases do ordenamento p</w:t>
      </w:r>
      <w:r>
        <w:rPr>
          <w:rStyle w:val="Nenhum A"/>
          <w:rtl w:val="0"/>
        </w:rPr>
        <w:t>á</w:t>
      </w:r>
      <w:r>
        <w:rPr>
          <w:rStyle w:val="Nenhum"/>
          <w:rtl w:val="0"/>
          <w:lang w:val="pt-PT"/>
        </w:rPr>
        <w:t>trio, apresentando seus princ</w:t>
      </w:r>
      <w:r>
        <w:rPr>
          <w:rStyle w:val="Nenhum A"/>
          <w:rtl w:val="0"/>
        </w:rPr>
        <w:t>í</w:t>
      </w:r>
      <w:r>
        <w:rPr>
          <w:rStyle w:val="Nenhum"/>
          <w:rtl w:val="0"/>
          <w:lang w:val="pt-PT"/>
        </w:rPr>
        <w:t>pios fundamentais:</w:t>
      </w:r>
    </w:p>
    <w:p>
      <w:pPr>
        <w:pStyle w:val="Corpo A"/>
        <w:spacing w:line="360" w:lineRule="auto"/>
        <w:ind w:firstLine="851"/>
        <w:jc w:val="both"/>
      </w:pPr>
    </w:p>
    <w:p>
      <w:pPr>
        <w:pStyle w:val="Normal (Web)"/>
        <w:shd w:val="clear" w:color="auto" w:fill="ffffff"/>
        <w:spacing w:before="0" w:after="0"/>
        <w:ind w:left="2268" w:firstLine="0"/>
        <w:jc w:val="both"/>
        <w:rPr>
          <w:rStyle w:val="Hyperlink.3"/>
        </w:rPr>
      </w:pPr>
      <w:r>
        <w:rPr>
          <w:rStyle w:val="Hyperlink.3"/>
          <w:rtl w:val="0"/>
          <w:lang w:val="pt-PT"/>
        </w:rPr>
        <w:t>A Rep</w:t>
      </w:r>
      <w:r>
        <w:rPr>
          <w:rStyle w:val="Hyperlink.3"/>
          <w:rtl w:val="0"/>
          <w:lang w:val="pt-PT"/>
        </w:rPr>
        <w:t>ú</w:t>
      </w:r>
      <w:r>
        <w:rPr>
          <w:rStyle w:val="Hyperlink.3"/>
          <w:rtl w:val="0"/>
          <w:lang w:val="pt-PT"/>
        </w:rPr>
        <w:t>blica Federativa do Brasil, formada pela uni</w:t>
      </w:r>
      <w:r>
        <w:rPr>
          <w:rStyle w:val="Hyperlink.3"/>
          <w:rtl w:val="0"/>
          <w:lang w:val="pt-PT"/>
        </w:rPr>
        <w:t>ã</w:t>
      </w:r>
      <w:r>
        <w:rPr>
          <w:rStyle w:val="Hyperlink.3"/>
          <w:rtl w:val="0"/>
          <w:lang w:val="pt-PT"/>
        </w:rPr>
        <w:t>o indissol</w:t>
      </w:r>
      <w:r>
        <w:rPr>
          <w:rStyle w:val="Hyperlink.3"/>
          <w:rtl w:val="0"/>
          <w:lang w:val="pt-PT"/>
        </w:rPr>
        <w:t>ú</w:t>
      </w:r>
      <w:r>
        <w:rPr>
          <w:rStyle w:val="Hyperlink.3"/>
          <w:rtl w:val="0"/>
          <w:lang w:val="pt-PT"/>
        </w:rPr>
        <w:t>vel dos Estados e Munic</w:t>
      </w:r>
      <w:r>
        <w:rPr>
          <w:rStyle w:val="Hyperlink.3"/>
          <w:rtl w:val="0"/>
          <w:lang w:val="pt-PT"/>
        </w:rPr>
        <w:t>í</w:t>
      </w:r>
      <w:r>
        <w:rPr>
          <w:rStyle w:val="Hyperlink.3"/>
          <w:rtl w:val="0"/>
          <w:lang w:val="pt-PT"/>
        </w:rPr>
        <w:t>pios e do Distrito Federal, constitui-se em Estado Democr</w:t>
      </w:r>
      <w:r>
        <w:rPr>
          <w:rStyle w:val="Hyperlink.3"/>
          <w:rtl w:val="0"/>
          <w:lang w:val="pt-PT"/>
        </w:rPr>
        <w:t>á</w:t>
      </w:r>
      <w:r>
        <w:rPr>
          <w:rStyle w:val="Hyperlink.3"/>
          <w:rtl w:val="0"/>
          <w:lang w:val="pt-PT"/>
        </w:rPr>
        <w:t>tico de Direito e tem como fundamentos:</w:t>
      </w:r>
      <w:bookmarkStart w:name="I" w:id="385"/>
      <w:bookmarkEnd w:id="385"/>
    </w:p>
    <w:p>
      <w:pPr>
        <w:pStyle w:val="Normal (Web)"/>
        <w:shd w:val="clear" w:color="auto" w:fill="ffffff"/>
        <w:spacing w:before="0" w:after="0"/>
        <w:ind w:left="2268" w:firstLine="0"/>
        <w:jc w:val="both"/>
        <w:rPr>
          <w:rStyle w:val="Hyperlink.3"/>
        </w:rPr>
      </w:pPr>
      <w:r>
        <w:rPr>
          <w:rStyle w:val="Hyperlink.3"/>
          <w:rtl w:val="0"/>
          <w:lang w:val="pt-PT"/>
        </w:rPr>
        <w:t>I - a soberania;</w:t>
      </w:r>
    </w:p>
    <w:p>
      <w:pPr>
        <w:pStyle w:val="Normal (Web)"/>
        <w:shd w:val="clear" w:color="auto" w:fill="ffffff"/>
        <w:spacing w:before="0" w:after="0"/>
        <w:ind w:left="2268" w:firstLine="0"/>
        <w:jc w:val="both"/>
        <w:rPr>
          <w:rStyle w:val="Nenhum"/>
          <w:rFonts w:ascii="Times New Roman" w:cs="Times New Roman" w:hAnsi="Times New Roman" w:eastAsia="Times New Roman"/>
          <w:i w:val="1"/>
          <w:iCs w:val="1"/>
        </w:rPr>
      </w:pPr>
      <w:bookmarkStart w:name="II" w:id="386"/>
      <w:bookmarkEnd w:id="386"/>
      <w:r>
        <w:rPr>
          <w:rStyle w:val="Nenhum"/>
          <w:rFonts w:ascii="Times New Roman" w:hAnsi="Times New Roman"/>
          <w:i w:val="1"/>
          <w:iCs w:val="1"/>
          <w:rtl w:val="0"/>
          <w:lang w:val="pt-PT"/>
        </w:rPr>
        <w:t>I</w:t>
      </w:r>
      <w:r>
        <w:rPr>
          <w:rStyle w:val="Nenhum"/>
          <w:rFonts w:ascii="Times New Roman" w:hAnsi="Times New Roman"/>
          <w:i w:val="1"/>
          <w:iCs w:val="1"/>
          <w:rtl w:val="0"/>
          <w:lang w:val="pt-PT"/>
        </w:rPr>
        <w:t>I - a cidadania;</w:t>
      </w:r>
    </w:p>
    <w:p>
      <w:pPr>
        <w:pStyle w:val="Normal (Web)"/>
        <w:shd w:val="clear" w:color="auto" w:fill="ffffff"/>
        <w:spacing w:before="0" w:after="0"/>
        <w:ind w:left="2268" w:firstLine="0"/>
        <w:jc w:val="both"/>
        <w:rPr>
          <w:rStyle w:val="Nenhum"/>
          <w:rFonts w:ascii="Times New Roman" w:cs="Times New Roman" w:hAnsi="Times New Roman" w:eastAsia="Times New Roman"/>
          <w:i w:val="1"/>
          <w:iCs w:val="1"/>
        </w:rPr>
      </w:pPr>
      <w:bookmarkStart w:name="III" w:id="387"/>
      <w:bookmarkEnd w:id="387"/>
      <w:r>
        <w:rPr>
          <w:rStyle w:val="Nenhum"/>
          <w:rFonts w:ascii="Times New Roman" w:hAnsi="Times New Roman"/>
          <w:i w:val="1"/>
          <w:iCs w:val="1"/>
          <w:rtl w:val="0"/>
          <w:lang w:val="pt-PT"/>
        </w:rPr>
        <w:t>I</w:t>
      </w:r>
      <w:r>
        <w:rPr>
          <w:rStyle w:val="Nenhum"/>
          <w:rFonts w:ascii="Times New Roman" w:hAnsi="Times New Roman"/>
          <w:i w:val="1"/>
          <w:iCs w:val="1"/>
          <w:rtl w:val="0"/>
          <w:lang w:val="pt-PT"/>
        </w:rPr>
        <w:t>II - a dignidade da pessoa humana;</w:t>
      </w:r>
    </w:p>
    <w:p>
      <w:pPr>
        <w:pStyle w:val="Normal (Web)"/>
        <w:shd w:val="clear" w:color="auto" w:fill="ffffff"/>
        <w:spacing w:before="0" w:after="0"/>
        <w:ind w:left="2268" w:firstLine="0"/>
        <w:jc w:val="both"/>
        <w:rPr>
          <w:rStyle w:val="Hyperlink.3"/>
        </w:rPr>
      </w:pPr>
      <w:bookmarkStart w:name="IV" w:id="388"/>
      <w:bookmarkEnd w:id="388"/>
      <w:r>
        <w:rPr>
          <w:rStyle w:val="Hyperlink.3"/>
          <w:rtl w:val="0"/>
          <w:lang w:val="pt-PT"/>
        </w:rPr>
        <w:t>I</w:t>
      </w:r>
      <w:r>
        <w:rPr>
          <w:rStyle w:val="Hyperlink.3"/>
          <w:rtl w:val="0"/>
          <w:lang w:val="pt-PT"/>
        </w:rPr>
        <w:t>V - os valores sociais do trabalho e da livre iniciativa;</w:t>
      </w:r>
    </w:p>
    <w:p>
      <w:pPr>
        <w:pStyle w:val="Normal (Web)"/>
        <w:shd w:val="clear" w:color="auto" w:fill="ffffff"/>
        <w:spacing w:before="0" w:after="0"/>
        <w:ind w:left="2268" w:firstLine="0"/>
        <w:jc w:val="both"/>
        <w:rPr>
          <w:rStyle w:val="Hyperlink.3"/>
        </w:rPr>
      </w:pPr>
      <w:bookmarkStart w:name="V" w:id="389"/>
      <w:bookmarkEnd w:id="389"/>
      <w:r>
        <w:rPr>
          <w:rStyle w:val="Hyperlink.3"/>
          <w:rtl w:val="0"/>
          <w:lang w:val="pt-PT"/>
        </w:rPr>
        <w:t>V</w:t>
      </w:r>
      <w:r>
        <w:rPr>
          <w:rStyle w:val="Hyperlink.3"/>
          <w:rtl w:val="0"/>
          <w:lang w:val="pt-PT"/>
        </w:rPr>
        <w:t xml:space="preserve"> - o pluralismo pol</w:t>
      </w:r>
      <w:r>
        <w:rPr>
          <w:rStyle w:val="Hyperlink.3"/>
          <w:rtl w:val="0"/>
          <w:lang w:val="pt-PT"/>
        </w:rPr>
        <w:t>í</w:t>
      </w:r>
      <w:r>
        <w:rPr>
          <w:rStyle w:val="Hyperlink.3"/>
          <w:rtl w:val="0"/>
          <w:lang w:val="pt-PT"/>
        </w:rPr>
        <w:t>tico.</w:t>
      </w:r>
    </w:p>
    <w:p>
      <w:pPr>
        <w:pStyle w:val="Normal (Web)"/>
        <w:shd w:val="clear" w:color="auto" w:fill="ffffff"/>
        <w:spacing w:before="0" w:after="0"/>
        <w:ind w:left="2268" w:firstLine="0"/>
        <w:jc w:val="both"/>
        <w:rPr>
          <w:rStyle w:val="Hyperlink.3"/>
        </w:rPr>
      </w:pPr>
      <w:bookmarkStart w:name="PU" w:id="390"/>
      <w:bookmarkEnd w:id="390"/>
      <w:r>
        <w:rPr>
          <w:rStyle w:val="Hyperlink.3"/>
          <w:rtl w:val="0"/>
          <w:lang w:val="pt-PT"/>
        </w:rPr>
        <w:t>P</w:t>
      </w:r>
      <w:r>
        <w:rPr>
          <w:rStyle w:val="Hyperlink.3"/>
          <w:rtl w:val="0"/>
          <w:lang w:val="pt-PT"/>
        </w:rPr>
        <w:t>ar</w:t>
      </w:r>
      <w:r>
        <w:rPr>
          <w:rStyle w:val="Hyperlink.3"/>
          <w:rtl w:val="0"/>
          <w:lang w:val="pt-PT"/>
        </w:rPr>
        <w:t>á</w:t>
      </w:r>
      <w:r>
        <w:rPr>
          <w:rStyle w:val="Hyperlink.3"/>
          <w:rtl w:val="0"/>
          <w:lang w:val="pt-PT"/>
        </w:rPr>
        <w:t xml:space="preserve">grafo </w:t>
      </w:r>
      <w:r>
        <w:rPr>
          <w:rStyle w:val="Hyperlink.3"/>
          <w:rtl w:val="0"/>
          <w:lang w:val="pt-PT"/>
        </w:rPr>
        <w:t>ú</w:t>
      </w:r>
      <w:r>
        <w:rPr>
          <w:rStyle w:val="Hyperlink.3"/>
          <w:rtl w:val="0"/>
          <w:lang w:val="pt-PT"/>
        </w:rPr>
        <w:t>nico. Todo o poder emana do povo, que o exerce por meio de representantes eleitos ou diretamente, nos termos desta Constitui</w:t>
      </w:r>
      <w:r>
        <w:rPr>
          <w:rStyle w:val="Hyperlink.3"/>
          <w:rtl w:val="0"/>
          <w:lang w:val="pt-PT"/>
        </w:rPr>
        <w:t>çã</w:t>
      </w:r>
      <w:r>
        <w:rPr>
          <w:rStyle w:val="Hyperlink.3"/>
          <w:rtl w:val="0"/>
          <w:lang w:val="pt-PT"/>
        </w:rPr>
        <w:t>o (grifo nosso).</w:t>
      </w:r>
    </w:p>
    <w:p>
      <w:pPr>
        <w:pStyle w:val="Corpo A"/>
        <w:spacing w:line="360" w:lineRule="auto"/>
        <w:ind w:firstLine="851"/>
        <w:jc w:val="both"/>
      </w:pPr>
    </w:p>
    <w:p>
      <w:pPr>
        <w:pStyle w:val="Corpo A"/>
        <w:spacing w:line="360" w:lineRule="auto"/>
        <w:ind w:firstLine="851"/>
        <w:jc w:val="both"/>
      </w:pPr>
      <w:r>
        <w:rPr>
          <w:rStyle w:val="Nenhum"/>
          <w:rtl w:val="0"/>
          <w:lang w:val="pt-PT"/>
        </w:rPr>
        <w:t>Dentre os princ</w:t>
      </w:r>
      <w:r>
        <w:rPr>
          <w:rStyle w:val="Nenhum A"/>
          <w:rtl w:val="0"/>
        </w:rPr>
        <w:t>í</w:t>
      </w:r>
      <w:r>
        <w:rPr>
          <w:rStyle w:val="Nenhum"/>
          <w:rtl w:val="0"/>
          <w:lang w:val="pt-PT"/>
        </w:rPr>
        <w:t>pios constitucionais fundamentais o exerc</w:t>
      </w:r>
      <w:r>
        <w:rPr>
          <w:rStyle w:val="Nenhum A"/>
          <w:rtl w:val="0"/>
        </w:rPr>
        <w:t>í</w:t>
      </w:r>
      <w:r>
        <w:rPr>
          <w:rStyle w:val="Nenhum"/>
          <w:rtl w:val="0"/>
          <w:lang w:val="pt-PT"/>
        </w:rPr>
        <w:t>cio da cidadania e a dignidade da pessoa humana apresentam rela</w:t>
      </w:r>
      <w:r>
        <w:rPr>
          <w:rStyle w:val="Nenhum"/>
          <w:rtl w:val="0"/>
          <w:lang w:val="pt-PT"/>
        </w:rPr>
        <w:t>çã</w:t>
      </w:r>
      <w:r>
        <w:rPr>
          <w:rStyle w:val="Nenhum"/>
          <w:rtl w:val="0"/>
          <w:lang w:val="pt-PT"/>
        </w:rPr>
        <w:t>o direta com o BPC, por suas pr</w:t>
      </w:r>
      <w:r>
        <w:rPr>
          <w:rStyle w:val="Nenhum"/>
          <w:rtl w:val="0"/>
          <w:lang w:val="es-ES_tradnl"/>
        </w:rPr>
        <w:t>ó</w:t>
      </w:r>
      <w:r>
        <w:rPr>
          <w:rStyle w:val="Nenhum"/>
          <w:rtl w:val="0"/>
          <w:lang w:val="pt-PT"/>
        </w:rPr>
        <w:t xml:space="preserve">prias peculiaridades. </w:t>
      </w:r>
      <w:r>
        <w:rPr>
          <w:rStyle w:val="Nenhum"/>
          <w:rtl w:val="0"/>
          <w:lang w:val="pt-PT"/>
        </w:rPr>
        <w:t xml:space="preserve">É </w:t>
      </w:r>
      <w:r>
        <w:rPr>
          <w:rStyle w:val="Nenhum"/>
          <w:rtl w:val="0"/>
          <w:lang w:val="it-IT"/>
        </w:rPr>
        <w:t>benef</w:t>
      </w:r>
      <w:r>
        <w:rPr>
          <w:rStyle w:val="Nenhum A"/>
          <w:rtl w:val="0"/>
        </w:rPr>
        <w:t>í</w:t>
      </w:r>
      <w:r>
        <w:rPr>
          <w:rStyle w:val="Nenhum"/>
          <w:rtl w:val="0"/>
          <w:lang w:val="pt-PT"/>
        </w:rPr>
        <w:t>cio de transfer</w:t>
      </w:r>
      <w:r>
        <w:rPr>
          <w:rStyle w:val="Nenhum A"/>
          <w:rtl w:val="0"/>
        </w:rPr>
        <w:t>ê</w:t>
      </w:r>
      <w:r>
        <w:rPr>
          <w:rStyle w:val="Nenhum"/>
          <w:rtl w:val="0"/>
          <w:lang w:val="pt-PT"/>
        </w:rPr>
        <w:t xml:space="preserve">ncia de renda, cujo objetivo </w:t>
      </w:r>
      <w:r>
        <w:rPr>
          <w:rStyle w:val="Nenhum"/>
          <w:rtl w:val="0"/>
          <w:lang w:val="fr-FR"/>
        </w:rPr>
        <w:t xml:space="preserve">é </w:t>
      </w:r>
      <w:r>
        <w:rPr>
          <w:rStyle w:val="Nenhum"/>
          <w:rtl w:val="0"/>
          <w:lang w:val="pt-PT"/>
        </w:rPr>
        <w:t>garantir a vida e o acesso aos recursos sociais m</w:t>
      </w:r>
      <w:r>
        <w:rPr>
          <w:rStyle w:val="Nenhum A"/>
          <w:rtl w:val="0"/>
        </w:rPr>
        <w:t>í</w:t>
      </w:r>
      <w:r>
        <w:rPr>
          <w:rStyle w:val="Nenhum"/>
          <w:rtl w:val="0"/>
          <w:lang w:val="pt-PT"/>
        </w:rPr>
        <w:t xml:space="preserve">nimos, </w:t>
      </w:r>
      <w:r>
        <w:rPr>
          <w:rStyle w:val="Nenhum A"/>
          <w:rtl w:val="0"/>
        </w:rPr>
        <w:t>à</w:t>
      </w:r>
      <w:r>
        <w:rPr>
          <w:rStyle w:val="Nenhum"/>
          <w:rtl w:val="0"/>
          <w:lang w:val="pt-PT"/>
        </w:rPr>
        <w:t>queles que n</w:t>
      </w:r>
      <w:r>
        <w:rPr>
          <w:rStyle w:val="Nenhum"/>
          <w:rtl w:val="0"/>
          <w:lang w:val="pt-PT"/>
        </w:rPr>
        <w:t>ã</w:t>
      </w:r>
      <w:r>
        <w:rPr>
          <w:rStyle w:val="Nenhum A"/>
          <w:rtl w:val="0"/>
        </w:rPr>
        <w:t>o t</w:t>
      </w:r>
      <w:r>
        <w:rPr>
          <w:rStyle w:val="Nenhum A"/>
          <w:rtl w:val="0"/>
        </w:rPr>
        <w:t>ê</w:t>
      </w:r>
      <w:r>
        <w:rPr>
          <w:rStyle w:val="Nenhum"/>
          <w:rtl w:val="0"/>
          <w:lang w:val="pt-PT"/>
        </w:rPr>
        <w:t>m condi</w:t>
      </w:r>
      <w:r>
        <w:rPr>
          <w:rStyle w:val="Nenhum"/>
          <w:rtl w:val="0"/>
          <w:lang w:val="pt-PT"/>
        </w:rPr>
        <w:t>çõ</w:t>
      </w:r>
      <w:r>
        <w:rPr>
          <w:rStyle w:val="Nenhum"/>
          <w:rtl w:val="0"/>
          <w:lang w:val="pt-PT"/>
        </w:rPr>
        <w:t>es de prover a pr</w:t>
      </w:r>
      <w:r>
        <w:rPr>
          <w:rStyle w:val="Nenhum"/>
          <w:rtl w:val="0"/>
          <w:lang w:val="es-ES_tradnl"/>
        </w:rPr>
        <w:t>ó</w:t>
      </w:r>
      <w:r>
        <w:rPr>
          <w:rStyle w:val="Nenhum"/>
          <w:rtl w:val="0"/>
          <w:lang w:val="pt-PT"/>
        </w:rPr>
        <w:t>pria subsist</w:t>
      </w:r>
      <w:r>
        <w:rPr>
          <w:rStyle w:val="Nenhum A"/>
          <w:rtl w:val="0"/>
        </w:rPr>
        <w:t>ê</w:t>
      </w:r>
      <w:r>
        <w:rPr>
          <w:rStyle w:val="Nenhum"/>
          <w:rtl w:val="0"/>
          <w:lang w:val="pt-PT"/>
        </w:rPr>
        <w:t xml:space="preserve">ncia. Nesse sentido, o BPC proporciona </w:t>
      </w:r>
      <w:r>
        <w:rPr>
          <w:rStyle w:val="Nenhum A"/>
          <w:rtl w:val="0"/>
        </w:rPr>
        <w:t>à</w:t>
      </w:r>
      <w:r>
        <w:rPr>
          <w:rStyle w:val="Nenhum"/>
          <w:rtl w:val="0"/>
          <w:lang w:val="pt-PT"/>
        </w:rPr>
        <w:t>queles que conseguem acesso ao benef</w:t>
      </w:r>
      <w:r>
        <w:rPr>
          <w:rStyle w:val="Nenhum A"/>
          <w:rtl w:val="0"/>
        </w:rPr>
        <w:t>í</w:t>
      </w:r>
      <w:r>
        <w:rPr>
          <w:rStyle w:val="Nenhum"/>
          <w:rtl w:val="0"/>
          <w:lang w:val="pt-PT"/>
        </w:rPr>
        <w:t>cio o direito a condi</w:t>
      </w:r>
      <w:r>
        <w:rPr>
          <w:rStyle w:val="Nenhum"/>
          <w:rtl w:val="0"/>
          <w:lang w:val="pt-PT"/>
        </w:rPr>
        <w:t>çõ</w:t>
      </w:r>
      <w:r>
        <w:rPr>
          <w:rStyle w:val="Nenhum"/>
          <w:rtl w:val="0"/>
          <w:lang w:val="pt-PT"/>
        </w:rPr>
        <w:t>es de vida minimamente dignas, na medida que os recursos financeiros alocados proporcionam acesso aos bens necess</w:t>
      </w:r>
      <w:r>
        <w:rPr>
          <w:rStyle w:val="Nenhum A"/>
          <w:rtl w:val="0"/>
        </w:rPr>
        <w:t>á</w:t>
      </w:r>
      <w:r>
        <w:rPr>
          <w:rStyle w:val="Nenhum"/>
          <w:rtl w:val="0"/>
          <w:lang w:val="pt-PT"/>
        </w:rPr>
        <w:t xml:space="preserve">rios </w:t>
      </w:r>
      <w:r>
        <w:rPr>
          <w:rStyle w:val="Nenhum A"/>
          <w:rtl w:val="0"/>
        </w:rPr>
        <w:t xml:space="preserve">à </w:t>
      </w:r>
      <w:r>
        <w:rPr>
          <w:rStyle w:val="Nenhum"/>
          <w:rtl w:val="0"/>
          <w:lang w:val="pt-PT"/>
        </w:rPr>
        <w:t>sua sobreviv</w:t>
      </w:r>
      <w:r>
        <w:rPr>
          <w:rStyle w:val="Nenhum A"/>
          <w:rtl w:val="0"/>
        </w:rPr>
        <w:t>ê</w:t>
      </w:r>
      <w:r>
        <w:rPr>
          <w:rStyle w:val="Nenhum"/>
          <w:rtl w:val="0"/>
          <w:lang w:val="es-ES_tradnl"/>
        </w:rPr>
        <w:t>ncia</w:t>
      </w:r>
      <w:r>
        <w:rPr>
          <w:rStyle w:val="Nenhum"/>
          <w:vertAlign w:val="superscript"/>
        </w:rPr>
        <w:footnoteReference w:id="16"/>
      </w:r>
      <w:r>
        <w:rPr>
          <w:rStyle w:val="Nenhum"/>
          <w:rtl w:val="0"/>
          <w:lang w:val="pt-PT"/>
        </w:rPr>
        <w:t>. Conseguem, portanto, um certo grau de inser</w:t>
      </w:r>
      <w:r>
        <w:rPr>
          <w:rStyle w:val="Nenhum"/>
          <w:rtl w:val="0"/>
          <w:lang w:val="pt-PT"/>
        </w:rPr>
        <w:t>çã</w:t>
      </w:r>
      <w:r>
        <w:rPr>
          <w:rStyle w:val="Nenhum"/>
          <w:rtl w:val="0"/>
          <w:lang w:val="pt-PT"/>
        </w:rPr>
        <w:t>o no tecido social, um m</w:t>
      </w:r>
      <w:r>
        <w:rPr>
          <w:rStyle w:val="Nenhum A"/>
          <w:rtl w:val="0"/>
        </w:rPr>
        <w:t>í</w:t>
      </w:r>
      <w:r>
        <w:rPr>
          <w:rStyle w:val="Nenhum"/>
          <w:rtl w:val="0"/>
          <w:lang w:val="pt-PT"/>
        </w:rPr>
        <w:t>nimo de dignidade e de cidadania. Cr</w:t>
      </w:r>
      <w:r>
        <w:rPr>
          <w:rStyle w:val="Nenhum A"/>
          <w:rtl w:val="0"/>
        </w:rPr>
        <w:t>í</w:t>
      </w:r>
      <w:r>
        <w:rPr>
          <w:rStyle w:val="Nenhum"/>
          <w:rtl w:val="0"/>
          <w:lang w:val="pt-PT"/>
        </w:rPr>
        <w:t xml:space="preserve">ticas </w:t>
      </w:r>
      <w:del w:id="391" w:date="2022-05-05T15:38:20Z" w:author="oculto">
        <w:r>
          <w:rPr>
            <w:rStyle w:val="Nenhum A"/>
            <w:rtl w:val="0"/>
          </w:rPr>
          <w:delText>ex</w:delText>
        </w:r>
      </w:del>
      <w:r>
        <w:rPr>
          <w:rStyle w:val="Nenhum"/>
          <w:rtl w:val="0"/>
          <w:lang w:val="pt-PT"/>
        </w:rPr>
        <w:t>surgem quanto as fam</w:t>
      </w:r>
      <w:r>
        <w:rPr>
          <w:rStyle w:val="Nenhum A"/>
          <w:rtl w:val="0"/>
        </w:rPr>
        <w:t>í</w:t>
      </w:r>
      <w:r>
        <w:rPr>
          <w:rStyle w:val="Nenhum"/>
          <w:rtl w:val="0"/>
          <w:lang w:val="pt-PT"/>
        </w:rPr>
        <w:t>lias que n</w:t>
      </w:r>
      <w:r>
        <w:rPr>
          <w:rStyle w:val="Nenhum"/>
          <w:rtl w:val="0"/>
          <w:lang w:val="pt-PT"/>
        </w:rPr>
        <w:t>ã</w:t>
      </w:r>
      <w:r>
        <w:rPr>
          <w:rStyle w:val="Nenhum"/>
          <w:rtl w:val="0"/>
          <w:lang w:val="pt-PT"/>
        </w:rPr>
        <w:t>o conseguem acessar o benef</w:t>
      </w:r>
      <w:r>
        <w:rPr>
          <w:rStyle w:val="Nenhum A"/>
          <w:rtl w:val="0"/>
        </w:rPr>
        <w:t>í</w:t>
      </w:r>
      <w:r>
        <w:rPr>
          <w:rStyle w:val="Nenhum"/>
          <w:rtl w:val="0"/>
          <w:lang w:val="pt-PT"/>
        </w:rPr>
        <w:t>cio face ao crit</w:t>
      </w:r>
      <w:r>
        <w:rPr>
          <w:rStyle w:val="Nenhum"/>
          <w:rtl w:val="0"/>
          <w:lang w:val="fr-FR"/>
        </w:rPr>
        <w:t>é</w:t>
      </w:r>
      <w:r>
        <w:rPr>
          <w:rStyle w:val="Nenhum"/>
          <w:rtl w:val="0"/>
          <w:lang w:val="it-IT"/>
        </w:rPr>
        <w:t>rio altamente excludente</w:t>
      </w:r>
      <w:r>
        <w:rPr>
          <w:rStyle w:val="Nenhum"/>
          <w:vertAlign w:val="superscript"/>
        </w:rPr>
        <w:footnoteReference w:id="17"/>
      </w:r>
      <w:r>
        <w:rPr>
          <w:rStyle w:val="Nenhum"/>
          <w:rtl w:val="0"/>
          <w:lang w:val="pt-PT"/>
        </w:rPr>
        <w:t>, bem como, em raz</w:t>
      </w:r>
      <w:r>
        <w:rPr>
          <w:rStyle w:val="Nenhum"/>
          <w:rtl w:val="0"/>
          <w:lang w:val="pt-PT"/>
        </w:rPr>
        <w:t>ã</w:t>
      </w:r>
      <w:r>
        <w:rPr>
          <w:rStyle w:val="Nenhum"/>
          <w:rtl w:val="0"/>
          <w:lang w:val="pt-PT"/>
        </w:rPr>
        <w:t>o de toda uma teia burocr</w:t>
      </w:r>
      <w:r>
        <w:rPr>
          <w:rStyle w:val="Nenhum A"/>
          <w:rtl w:val="0"/>
        </w:rPr>
        <w:t>á</w:t>
      </w:r>
      <w:r>
        <w:rPr>
          <w:rStyle w:val="Nenhum"/>
          <w:rtl w:val="0"/>
          <w:lang w:val="pt-PT"/>
        </w:rPr>
        <w:t>tica que envolve o processo de concess</w:t>
      </w:r>
      <w:r>
        <w:rPr>
          <w:rStyle w:val="Nenhum"/>
          <w:rtl w:val="0"/>
          <w:lang w:val="pt-PT"/>
        </w:rPr>
        <w:t>ã</w:t>
      </w:r>
      <w:r>
        <w:rPr>
          <w:rStyle w:val="Nenhum"/>
          <w:rtl w:val="0"/>
          <w:lang w:val="pt-PT"/>
        </w:rPr>
        <w:t>o. A n</w:t>
      </w:r>
      <w:r>
        <w:rPr>
          <w:rStyle w:val="Nenhum"/>
          <w:rtl w:val="0"/>
          <w:lang w:val="pt-PT"/>
        </w:rPr>
        <w:t>ã</w:t>
      </w:r>
      <w:r>
        <w:rPr>
          <w:rStyle w:val="Nenhum"/>
          <w:rtl w:val="0"/>
          <w:lang w:val="pt-PT"/>
        </w:rPr>
        <w:t>o cidadania e a exclus</w:t>
      </w:r>
      <w:r>
        <w:rPr>
          <w:rStyle w:val="Nenhum"/>
          <w:rtl w:val="0"/>
          <w:lang w:val="pt-PT"/>
        </w:rPr>
        <w:t>ã</w:t>
      </w:r>
      <w:r>
        <w:rPr>
          <w:rStyle w:val="Nenhum"/>
          <w:rtl w:val="0"/>
          <w:lang w:val="es-ES_tradnl"/>
        </w:rPr>
        <w:t>o est</w:t>
      </w:r>
      <w:r>
        <w:rPr>
          <w:rStyle w:val="Nenhum"/>
          <w:rtl w:val="0"/>
          <w:lang w:val="pt-PT"/>
        </w:rPr>
        <w:t>ã</w:t>
      </w:r>
      <w:r>
        <w:rPr>
          <w:rStyle w:val="Nenhum"/>
          <w:rtl w:val="0"/>
          <w:lang w:val="pt-PT"/>
        </w:rPr>
        <w:t xml:space="preserve">o sempre circundando </w:t>
      </w:r>
      <w:ins w:id="392" w:date="2022-05-05T15:39:19Z" w:author="oculto">
        <w:r>
          <w:rPr>
            <w:rStyle w:val="Nenhum"/>
            <w:rtl w:val="0"/>
            <w:lang w:val="en-US"/>
          </w:rPr>
          <w:t xml:space="preserve">entre </w:t>
        </w:r>
      </w:ins>
      <w:r>
        <w:rPr>
          <w:rStyle w:val="Nenhum"/>
          <w:rtl w:val="0"/>
          <w:lang w:val="pt-PT"/>
        </w:rPr>
        <w:t>aqueles que se pretendem benefici</w:t>
      </w:r>
      <w:r>
        <w:rPr>
          <w:rStyle w:val="Nenhum A"/>
          <w:rtl w:val="0"/>
        </w:rPr>
        <w:t>á</w:t>
      </w:r>
      <w:r>
        <w:rPr>
          <w:rStyle w:val="Nenhum"/>
          <w:rtl w:val="0"/>
          <w:lang w:val="pt-PT"/>
        </w:rPr>
        <w:t>rios, especialmente considerando que o acesso se d</w:t>
      </w:r>
      <w:r>
        <w:rPr>
          <w:rStyle w:val="Nenhum A"/>
          <w:rtl w:val="0"/>
        </w:rPr>
        <w:t xml:space="preserve">á </w:t>
      </w:r>
      <w:r>
        <w:rPr>
          <w:rStyle w:val="Nenhum"/>
          <w:rtl w:val="0"/>
          <w:lang w:val="pt-PT"/>
        </w:rPr>
        <w:t>pelo n</w:t>
      </w:r>
      <w:r>
        <w:rPr>
          <w:rStyle w:val="Nenhum"/>
          <w:rtl w:val="0"/>
          <w:lang w:val="pt-PT"/>
        </w:rPr>
        <w:t>ã</w:t>
      </w:r>
      <w:r>
        <w:rPr>
          <w:rStyle w:val="Nenhum"/>
          <w:rtl w:val="0"/>
          <w:lang w:val="pt-PT"/>
        </w:rPr>
        <w:t>o direito, pela prova da pr</w:t>
      </w:r>
      <w:r>
        <w:rPr>
          <w:rStyle w:val="Nenhum"/>
          <w:rtl w:val="0"/>
          <w:lang w:val="es-ES_tradnl"/>
        </w:rPr>
        <w:t>ó</w:t>
      </w:r>
      <w:r>
        <w:rPr>
          <w:rStyle w:val="Nenhum"/>
          <w:rtl w:val="0"/>
          <w:lang w:val="pt-PT"/>
        </w:rPr>
        <w:t xml:space="preserve">pria miserabilidade, vulnerabilidade e subalternidade dos sujeitos. </w:t>
      </w:r>
      <w:r>
        <w:rPr>
          <w:rStyle w:val="Nenhum"/>
          <w:rtl w:val="0"/>
          <w:lang w:val="pt-PT"/>
        </w:rPr>
        <w:t xml:space="preserve">É </w:t>
      </w:r>
      <w:r>
        <w:rPr>
          <w:rStyle w:val="Nenhum"/>
          <w:rtl w:val="0"/>
          <w:lang w:val="pt-PT"/>
        </w:rPr>
        <w:t xml:space="preserve">a chamada </w:t>
      </w:r>
      <w:r>
        <w:rPr>
          <w:rStyle w:val="Nenhum"/>
          <w:rFonts w:ascii="Arial Unicode MS" w:hAnsi="Arial Unicode MS" w:hint="default"/>
          <w:rtl w:val="1"/>
          <w:lang w:val="ar-SA" w:bidi="ar-SA"/>
        </w:rPr>
        <w:t>“</w:t>
      </w:r>
      <w:r>
        <w:rPr>
          <w:rStyle w:val="Nenhum"/>
          <w:rtl w:val="0"/>
          <w:lang w:val="pt-PT"/>
        </w:rPr>
        <w:t>cidadania invertida</w:t>
      </w:r>
      <w:r>
        <w:rPr>
          <w:rStyle w:val="Nenhum A"/>
          <w:rtl w:val="0"/>
        </w:rPr>
        <w:t>”</w:t>
      </w:r>
      <w:r>
        <w:rPr>
          <w:rStyle w:val="Nenhum A"/>
          <w:rtl w:val="0"/>
        </w:rPr>
        <w:t>:</w:t>
      </w:r>
    </w:p>
    <w:p>
      <w:pPr>
        <w:pStyle w:val="Corpo A"/>
        <w:spacing w:line="360" w:lineRule="auto"/>
        <w:jc w:val="both"/>
      </w:pPr>
    </w:p>
    <w:p>
      <w:pPr>
        <w:pStyle w:val="Corpo A"/>
        <w:ind w:left="2268" w:firstLine="0"/>
        <w:jc w:val="both"/>
      </w:pPr>
      <w:r>
        <w:rPr>
          <w:rStyle w:val="Nenhum"/>
          <w:shd w:val="clear" w:color="auto" w:fill="ffffff"/>
          <w:rtl w:val="0"/>
          <w:lang w:val="pt-PT"/>
        </w:rPr>
        <w:t>em que o indiv</w:t>
      </w:r>
      <w:r>
        <w:rPr>
          <w:rStyle w:val="Hyperlink.1"/>
          <w:rtl w:val="0"/>
        </w:rPr>
        <w:t>í</w:t>
      </w:r>
      <w:r>
        <w:rPr>
          <w:rStyle w:val="Nenhum"/>
          <w:shd w:val="clear" w:color="auto" w:fill="ffffff"/>
          <w:rtl w:val="0"/>
          <w:lang w:val="pt-PT"/>
        </w:rPr>
        <w:t>duo entra em rela</w:t>
      </w:r>
      <w:r>
        <w:rPr>
          <w:rStyle w:val="Nenhum"/>
          <w:shd w:val="clear" w:color="auto" w:fill="ffffff"/>
          <w:rtl w:val="0"/>
          <w:lang w:val="pt-PT"/>
        </w:rPr>
        <w:t>çã</w:t>
      </w:r>
      <w:r>
        <w:rPr>
          <w:rStyle w:val="Nenhum"/>
          <w:shd w:val="clear" w:color="auto" w:fill="ffffff"/>
          <w:rtl w:val="0"/>
          <w:lang w:val="pt-PT"/>
        </w:rPr>
        <w:t>o com o Estado no momento em que se reconhece como um n</w:t>
      </w:r>
      <w:r>
        <w:rPr>
          <w:rStyle w:val="Nenhum"/>
          <w:shd w:val="clear" w:color="auto" w:fill="ffffff"/>
          <w:rtl w:val="0"/>
          <w:lang w:val="pt-PT"/>
        </w:rPr>
        <w:t>ã</w:t>
      </w:r>
      <w:r>
        <w:rPr>
          <w:rStyle w:val="Nenhum"/>
          <w:shd w:val="clear" w:color="auto" w:fill="ffffff"/>
          <w:rtl w:val="0"/>
          <w:lang w:val="pt-PT"/>
        </w:rPr>
        <w:t>o-cidad</w:t>
      </w:r>
      <w:r>
        <w:rPr>
          <w:rStyle w:val="Nenhum"/>
          <w:shd w:val="clear" w:color="auto" w:fill="ffffff"/>
          <w:rtl w:val="0"/>
          <w:lang w:val="pt-PT"/>
        </w:rPr>
        <w:t>ã</w:t>
      </w:r>
      <w:r>
        <w:rPr>
          <w:rStyle w:val="Nenhum"/>
          <w:shd w:val="clear" w:color="auto" w:fill="ffffff"/>
          <w:rtl w:val="0"/>
          <w:lang w:val="pt-PT"/>
        </w:rPr>
        <w:t>o, tem como atributos jur</w:t>
      </w:r>
      <w:r>
        <w:rPr>
          <w:rStyle w:val="Hyperlink.1"/>
          <w:rtl w:val="0"/>
        </w:rPr>
        <w:t>í</w:t>
      </w:r>
      <w:r>
        <w:rPr>
          <w:rStyle w:val="Nenhum"/>
          <w:shd w:val="clear" w:color="auto" w:fill="ffffff"/>
          <w:rtl w:val="0"/>
          <w:lang w:val="pt-PT"/>
        </w:rPr>
        <w:t>dicos e institucionais, respectivamente, a aus</w:t>
      </w:r>
      <w:r>
        <w:rPr>
          <w:rStyle w:val="Hyperlink.1"/>
          <w:rtl w:val="0"/>
        </w:rPr>
        <w:t>ê</w:t>
      </w:r>
      <w:r>
        <w:rPr>
          <w:rStyle w:val="Nenhum"/>
          <w:shd w:val="clear" w:color="auto" w:fill="ffffff"/>
          <w:rtl w:val="0"/>
          <w:lang w:val="pt-PT"/>
        </w:rPr>
        <w:t>ncia de uma rela</w:t>
      </w:r>
      <w:r>
        <w:rPr>
          <w:rStyle w:val="Nenhum"/>
          <w:shd w:val="clear" w:color="auto" w:fill="ffffff"/>
          <w:rtl w:val="0"/>
          <w:lang w:val="pt-PT"/>
        </w:rPr>
        <w:t>çã</w:t>
      </w:r>
      <w:r>
        <w:rPr>
          <w:rStyle w:val="Nenhum"/>
          <w:shd w:val="clear" w:color="auto" w:fill="ffffff"/>
          <w:rtl w:val="0"/>
          <w:lang w:val="pt-PT"/>
        </w:rPr>
        <w:t>o formalizada de direito ao benef</w:t>
      </w:r>
      <w:r>
        <w:rPr>
          <w:rStyle w:val="Hyperlink.1"/>
          <w:rtl w:val="0"/>
        </w:rPr>
        <w:t>í</w:t>
      </w:r>
      <w:r>
        <w:rPr>
          <w:rStyle w:val="Nenhum"/>
          <w:shd w:val="clear" w:color="auto" w:fill="ffffff"/>
          <w:rtl w:val="0"/>
          <w:lang w:val="pt-PT"/>
        </w:rPr>
        <w:t>cio, o que se reflete na instabilidade das pol</w:t>
      </w:r>
      <w:r>
        <w:rPr>
          <w:rStyle w:val="Hyperlink.1"/>
          <w:rtl w:val="0"/>
        </w:rPr>
        <w:t>í</w:t>
      </w:r>
      <w:r>
        <w:rPr>
          <w:rStyle w:val="Nenhum"/>
          <w:shd w:val="clear" w:color="auto" w:fill="ffffff"/>
          <w:rtl w:val="0"/>
          <w:lang w:val="pt-PT"/>
        </w:rPr>
        <w:t>ticas assistenciais (TEIXEIRA, 1985, p. 401).</w:t>
      </w:r>
    </w:p>
    <w:p>
      <w:pPr>
        <w:pStyle w:val="Corpo A"/>
        <w:tabs>
          <w:tab w:val="left" w:pos="851"/>
        </w:tabs>
        <w:spacing w:line="360" w:lineRule="auto"/>
        <w:jc w:val="both"/>
      </w:pPr>
    </w:p>
    <w:p>
      <w:pPr>
        <w:pStyle w:val="Corpo A"/>
        <w:spacing w:line="360" w:lineRule="auto"/>
        <w:ind w:firstLine="851"/>
        <w:jc w:val="both"/>
      </w:pPr>
      <w:r>
        <w:rPr>
          <w:rStyle w:val="Nenhum"/>
          <w:rtl w:val="0"/>
          <w:lang w:val="fr-FR"/>
        </w:rPr>
        <w:t>A simples transfer</w:t>
      </w:r>
      <w:r>
        <w:rPr>
          <w:rStyle w:val="Nenhum A"/>
          <w:rtl w:val="0"/>
        </w:rPr>
        <w:t>ê</w:t>
      </w:r>
      <w:r>
        <w:rPr>
          <w:rStyle w:val="Nenhum"/>
          <w:rtl w:val="0"/>
          <w:lang w:val="pt-PT"/>
        </w:rPr>
        <w:t>ncia de renda, com os crit</w:t>
      </w:r>
      <w:r>
        <w:rPr>
          <w:rStyle w:val="Nenhum"/>
          <w:rtl w:val="0"/>
          <w:lang w:val="fr-FR"/>
        </w:rPr>
        <w:t>é</w:t>
      </w:r>
      <w:r>
        <w:rPr>
          <w:rStyle w:val="Nenhum"/>
          <w:rtl w:val="0"/>
          <w:lang w:val="pt-PT"/>
        </w:rPr>
        <w:t>rios de concess</w:t>
      </w:r>
      <w:r>
        <w:rPr>
          <w:rStyle w:val="Nenhum"/>
          <w:rtl w:val="0"/>
          <w:lang w:val="pt-PT"/>
        </w:rPr>
        <w:t>ã</w:t>
      </w:r>
      <w:r>
        <w:rPr>
          <w:rStyle w:val="Nenhum"/>
          <w:rtl w:val="0"/>
          <w:lang w:val="pt-PT"/>
        </w:rPr>
        <w:t>o adotados, baseia-se numa abordagem da pobreza que n</w:t>
      </w:r>
      <w:r>
        <w:rPr>
          <w:rStyle w:val="Nenhum"/>
          <w:rtl w:val="0"/>
          <w:lang w:val="pt-PT"/>
        </w:rPr>
        <w:t>ã</w:t>
      </w:r>
      <w:r>
        <w:rPr>
          <w:rStyle w:val="Nenhum"/>
          <w:rtl w:val="0"/>
          <w:lang w:val="pt-PT"/>
        </w:rPr>
        <w:t>o contempla sua multidimensionalidade, prejudicando a meta de erradica</w:t>
      </w:r>
      <w:r>
        <w:rPr>
          <w:rStyle w:val="Nenhum"/>
          <w:rtl w:val="0"/>
          <w:lang w:val="pt-PT"/>
        </w:rPr>
        <w:t>çã</w:t>
      </w:r>
      <w:r>
        <w:rPr>
          <w:rStyle w:val="Nenhum"/>
          <w:rtl w:val="0"/>
          <w:lang w:val="pt-PT"/>
        </w:rPr>
        <w:t xml:space="preserve">o da pobreza </w:t>
      </w:r>
      <w:r>
        <w:rPr>
          <w:rStyle w:val="Nenhum A"/>
          <w:rtl w:val="0"/>
        </w:rPr>
        <w:t xml:space="preserve">à </w:t>
      </w:r>
      <w:r>
        <w:rPr>
          <w:rStyle w:val="Nenhum"/>
          <w:rtl w:val="0"/>
          <w:lang w:val="pt-PT"/>
        </w:rPr>
        <w:t>medida que limita a capacidade de se compreender o fen</w:t>
      </w:r>
      <w:r>
        <w:rPr>
          <w:rStyle w:val="Nenhum A"/>
          <w:rtl w:val="0"/>
        </w:rPr>
        <w:t>ô</w:t>
      </w:r>
      <w:r>
        <w:rPr>
          <w:rStyle w:val="Nenhum"/>
          <w:rtl w:val="0"/>
          <w:lang w:val="pt-PT"/>
        </w:rPr>
        <w:t>meno em toda sua dimens</w:t>
      </w:r>
      <w:r>
        <w:rPr>
          <w:rStyle w:val="Nenhum"/>
          <w:rtl w:val="0"/>
          <w:lang w:val="pt-PT"/>
        </w:rPr>
        <w:t>ã</w:t>
      </w:r>
      <w:r>
        <w:rPr>
          <w:rStyle w:val="Nenhum"/>
          <w:rtl w:val="0"/>
          <w:lang w:val="it-IT"/>
        </w:rPr>
        <w:t xml:space="preserve">o. </w:t>
      </w:r>
    </w:p>
    <w:p>
      <w:pPr>
        <w:pStyle w:val="Corpo A"/>
        <w:spacing w:line="360" w:lineRule="auto"/>
        <w:ind w:firstLine="851"/>
        <w:jc w:val="both"/>
      </w:pPr>
      <w:r>
        <w:rPr>
          <w:rStyle w:val="Nenhum"/>
          <w:rtl w:val="0"/>
          <w:lang w:val="pt-PT"/>
        </w:rPr>
        <w:t>O art. 4, III, da Lei Org</w:t>
      </w:r>
      <w:r>
        <w:rPr>
          <w:rStyle w:val="Nenhum A"/>
          <w:rtl w:val="0"/>
        </w:rPr>
        <w:t>â</w:t>
      </w:r>
      <w:r>
        <w:rPr>
          <w:rStyle w:val="Nenhum"/>
          <w:rtl w:val="0"/>
          <w:lang w:val="pt-PT"/>
        </w:rPr>
        <w:t>nica da Assist</w:t>
      </w:r>
      <w:r>
        <w:rPr>
          <w:rStyle w:val="Nenhum A"/>
          <w:rtl w:val="0"/>
        </w:rPr>
        <w:t>ê</w:t>
      </w:r>
      <w:r>
        <w:rPr>
          <w:rStyle w:val="Nenhum"/>
          <w:rtl w:val="0"/>
          <w:lang w:val="pt-PT"/>
        </w:rPr>
        <w:t>ncia Social, alinhada com as diretrizes constitucionais apresenta o princ</w:t>
      </w:r>
      <w:r>
        <w:rPr>
          <w:rStyle w:val="Nenhum A"/>
          <w:rtl w:val="0"/>
        </w:rPr>
        <w:t>í</w:t>
      </w:r>
      <w:r>
        <w:rPr>
          <w:rStyle w:val="Nenhum"/>
          <w:rtl w:val="0"/>
          <w:lang w:val="pt-PT"/>
        </w:rPr>
        <w:t>pio da dignidade do cidad</w:t>
      </w:r>
      <w:r>
        <w:rPr>
          <w:rStyle w:val="Nenhum"/>
          <w:rtl w:val="0"/>
          <w:lang w:val="pt-PT"/>
        </w:rPr>
        <w:t>ã</w:t>
      </w:r>
      <w:r>
        <w:rPr>
          <w:rStyle w:val="Nenhum"/>
          <w:rtl w:val="0"/>
          <w:lang w:val="it-IT"/>
        </w:rPr>
        <w:t xml:space="preserve">o: </w:t>
      </w:r>
    </w:p>
    <w:p>
      <w:pPr>
        <w:pStyle w:val="Corpo A"/>
        <w:tabs>
          <w:tab w:val="left" w:pos="851"/>
        </w:tabs>
        <w:jc w:val="both"/>
      </w:pPr>
    </w:p>
    <w:p>
      <w:pPr>
        <w:pStyle w:val="Corpo A"/>
        <w:tabs>
          <w:tab w:val="left" w:pos="851"/>
        </w:tabs>
        <w:ind w:left="2268" w:firstLine="0"/>
        <w:jc w:val="both"/>
      </w:pPr>
      <w:r>
        <w:rPr>
          <w:rStyle w:val="Nenhum A"/>
          <w:rtl w:val="0"/>
        </w:rPr>
        <w:t>Art. 4</w:t>
      </w:r>
      <w:r>
        <w:rPr>
          <w:rStyle w:val="Nenhum A"/>
          <w:rtl w:val="0"/>
        </w:rPr>
        <w:t xml:space="preserve">º </w:t>
      </w:r>
      <w:r>
        <w:rPr>
          <w:rStyle w:val="Nenhum"/>
          <w:rtl w:val="0"/>
          <w:lang w:val="pt-PT"/>
        </w:rPr>
        <w:t>A assist</w:t>
      </w:r>
      <w:r>
        <w:rPr>
          <w:rStyle w:val="Nenhum A"/>
          <w:rtl w:val="0"/>
        </w:rPr>
        <w:t>ê</w:t>
      </w:r>
      <w:r>
        <w:rPr>
          <w:rStyle w:val="Nenhum"/>
          <w:rtl w:val="0"/>
          <w:lang w:val="pt-PT"/>
        </w:rPr>
        <w:t>ncia social rege-se pelos seguintes princ</w:t>
      </w:r>
      <w:r>
        <w:rPr>
          <w:rStyle w:val="Nenhum A"/>
          <w:rtl w:val="0"/>
        </w:rPr>
        <w:t>í</w:t>
      </w:r>
      <w:r>
        <w:rPr>
          <w:rStyle w:val="Nenhum"/>
          <w:rtl w:val="0"/>
          <w:lang w:val="es-ES_tradnl"/>
        </w:rPr>
        <w:t>pios:</w:t>
      </w:r>
    </w:p>
    <w:p>
      <w:pPr>
        <w:pStyle w:val="Corpo A"/>
        <w:tabs>
          <w:tab w:val="left" w:pos="851"/>
        </w:tabs>
        <w:ind w:left="2268" w:firstLine="0"/>
        <w:jc w:val="both"/>
      </w:pPr>
      <w:r>
        <w:rPr>
          <w:rStyle w:val="Nenhum"/>
          <w:rtl w:val="0"/>
          <w:lang w:val="pt-PT"/>
        </w:rPr>
        <w:t xml:space="preserve">I - supremacia do atendimento </w:t>
      </w:r>
      <w:r>
        <w:rPr>
          <w:rStyle w:val="Nenhum A"/>
          <w:rtl w:val="0"/>
        </w:rPr>
        <w:t>à</w:t>
      </w:r>
      <w:r>
        <w:rPr>
          <w:rStyle w:val="Nenhum"/>
          <w:rtl w:val="0"/>
          <w:lang w:val="pt-PT"/>
        </w:rPr>
        <w:t>s necessidades sociais sobre as exig</w:t>
      </w:r>
      <w:r>
        <w:rPr>
          <w:rStyle w:val="Nenhum A"/>
          <w:rtl w:val="0"/>
        </w:rPr>
        <w:t>ê</w:t>
      </w:r>
      <w:r>
        <w:rPr>
          <w:rStyle w:val="Nenhum"/>
          <w:rtl w:val="0"/>
          <w:lang w:val="pt-PT"/>
        </w:rPr>
        <w:t>ncias de rentabilidade econ</w:t>
      </w:r>
      <w:r>
        <w:rPr>
          <w:rStyle w:val="Nenhum A"/>
          <w:rtl w:val="0"/>
        </w:rPr>
        <w:t>ô</w:t>
      </w:r>
      <w:r>
        <w:rPr>
          <w:rStyle w:val="Nenhum"/>
          <w:rtl w:val="0"/>
          <w:lang w:val="it-IT"/>
        </w:rPr>
        <w:t xml:space="preserve">mica; </w:t>
      </w:r>
    </w:p>
    <w:p>
      <w:pPr>
        <w:pStyle w:val="Corpo A"/>
        <w:tabs>
          <w:tab w:val="left" w:pos="851"/>
        </w:tabs>
        <w:ind w:left="2268" w:firstLine="0"/>
        <w:jc w:val="both"/>
      </w:pPr>
      <w:r>
        <w:rPr>
          <w:rStyle w:val="Nenhum"/>
          <w:rtl w:val="0"/>
          <w:lang w:val="de-DE"/>
        </w:rPr>
        <w:t>II - universaliza</w:t>
      </w:r>
      <w:r>
        <w:rPr>
          <w:rStyle w:val="Nenhum"/>
          <w:rtl w:val="0"/>
          <w:lang w:val="pt-PT"/>
        </w:rPr>
        <w:t>çã</w:t>
      </w:r>
      <w:r>
        <w:rPr>
          <w:rStyle w:val="Nenhum"/>
          <w:rtl w:val="0"/>
          <w:lang w:val="pt-PT"/>
        </w:rPr>
        <w:t>o dos direitos sociais, a fim de tornar o destinat</w:t>
      </w:r>
      <w:r>
        <w:rPr>
          <w:rStyle w:val="Nenhum A"/>
          <w:rtl w:val="0"/>
        </w:rPr>
        <w:t>á</w:t>
      </w:r>
      <w:r>
        <w:rPr>
          <w:rStyle w:val="Nenhum"/>
          <w:rtl w:val="0"/>
          <w:lang w:val="pt-PT"/>
        </w:rPr>
        <w:t>rio da a</w:t>
      </w:r>
      <w:r>
        <w:rPr>
          <w:rStyle w:val="Nenhum"/>
          <w:rtl w:val="0"/>
          <w:lang w:val="pt-PT"/>
        </w:rPr>
        <w:t>çã</w:t>
      </w:r>
      <w:r>
        <w:rPr>
          <w:rStyle w:val="Nenhum"/>
          <w:rtl w:val="0"/>
          <w:lang w:val="pt-PT"/>
        </w:rPr>
        <w:t>o assistencial alcan</w:t>
      </w:r>
      <w:r>
        <w:rPr>
          <w:rStyle w:val="Nenhum"/>
          <w:rtl w:val="0"/>
          <w:lang w:val="pt-PT"/>
        </w:rPr>
        <w:t>çá</w:t>
      </w:r>
      <w:r>
        <w:rPr>
          <w:rStyle w:val="Nenhum"/>
          <w:rtl w:val="0"/>
          <w:lang w:val="pt-PT"/>
        </w:rPr>
        <w:t>vel pelas demais pol</w:t>
      </w:r>
      <w:r>
        <w:rPr>
          <w:rStyle w:val="Nenhum A"/>
          <w:rtl w:val="0"/>
        </w:rPr>
        <w:t>í</w:t>
      </w:r>
      <w:r>
        <w:rPr>
          <w:rStyle w:val="Nenhum"/>
          <w:rtl w:val="0"/>
          <w:lang w:val="pt-PT"/>
        </w:rPr>
        <w:t>ticas p</w:t>
      </w:r>
      <w:r>
        <w:rPr>
          <w:rStyle w:val="Nenhum A"/>
          <w:rtl w:val="0"/>
        </w:rPr>
        <w:t>ú</w:t>
      </w:r>
      <w:r>
        <w:rPr>
          <w:rStyle w:val="Nenhum"/>
          <w:rtl w:val="0"/>
          <w:lang w:val="es-ES_tradnl"/>
        </w:rPr>
        <w:t xml:space="preserve">blicas; </w:t>
      </w:r>
    </w:p>
    <w:p>
      <w:pPr>
        <w:pStyle w:val="Corpo A"/>
        <w:tabs>
          <w:tab w:val="left" w:pos="851"/>
        </w:tabs>
        <w:ind w:left="2268" w:firstLine="0"/>
        <w:jc w:val="both"/>
      </w:pPr>
      <w:r>
        <w:rPr>
          <w:rStyle w:val="Nenhum"/>
          <w:rtl w:val="0"/>
          <w:lang w:val="it-IT"/>
        </w:rPr>
        <w:t xml:space="preserve">III - </w:t>
      </w:r>
      <w:r>
        <w:rPr>
          <w:rStyle w:val="Nenhum"/>
          <w:i w:val="1"/>
          <w:iCs w:val="1"/>
          <w:rtl w:val="0"/>
          <w:lang w:val="pt-PT"/>
        </w:rPr>
        <w:t xml:space="preserve">respeito </w:t>
      </w:r>
      <w:r>
        <w:rPr>
          <w:rStyle w:val="Nenhum"/>
          <w:i w:val="1"/>
          <w:iCs w:val="1"/>
          <w:rtl w:val="0"/>
        </w:rPr>
        <w:t xml:space="preserve">à </w:t>
      </w:r>
      <w:r>
        <w:rPr>
          <w:rStyle w:val="Nenhum"/>
          <w:i w:val="1"/>
          <w:iCs w:val="1"/>
          <w:rtl w:val="0"/>
          <w:lang w:val="pt-PT"/>
        </w:rPr>
        <w:t>dignidade do cidad</w:t>
      </w:r>
      <w:r>
        <w:rPr>
          <w:rStyle w:val="Nenhum"/>
          <w:i w:val="1"/>
          <w:iCs w:val="1"/>
          <w:rtl w:val="0"/>
          <w:lang w:val="pt-PT"/>
        </w:rPr>
        <w:t>ã</w:t>
      </w:r>
      <w:r>
        <w:rPr>
          <w:rStyle w:val="Nenhum"/>
          <w:i w:val="1"/>
          <w:iCs w:val="1"/>
          <w:rtl w:val="0"/>
        </w:rPr>
        <w:t>o</w:t>
      </w:r>
      <w:r>
        <w:rPr>
          <w:rStyle w:val="Nenhum A"/>
          <w:rtl w:val="0"/>
        </w:rPr>
        <w:t xml:space="preserve">, </w:t>
      </w:r>
      <w:r>
        <w:rPr>
          <w:rStyle w:val="Nenhum A"/>
          <w:rtl w:val="0"/>
        </w:rPr>
        <w:t xml:space="preserve">à </w:t>
      </w:r>
      <w:r>
        <w:rPr>
          <w:rStyle w:val="Nenhum"/>
          <w:rtl w:val="0"/>
          <w:lang w:val="pt-PT"/>
        </w:rPr>
        <w:t>sua autonomia e ao seu direito a benef</w:t>
      </w:r>
      <w:r>
        <w:rPr>
          <w:rStyle w:val="Nenhum A"/>
          <w:rtl w:val="0"/>
        </w:rPr>
        <w:t>í</w:t>
      </w:r>
      <w:r>
        <w:rPr>
          <w:rStyle w:val="Nenhum"/>
          <w:rtl w:val="0"/>
          <w:lang w:val="pt-PT"/>
        </w:rPr>
        <w:t>cios e servi</w:t>
      </w:r>
      <w:r>
        <w:rPr>
          <w:rStyle w:val="Nenhum A"/>
          <w:rtl w:val="0"/>
        </w:rPr>
        <w:t>ç</w:t>
      </w:r>
      <w:r>
        <w:rPr>
          <w:rStyle w:val="Nenhum"/>
          <w:rtl w:val="0"/>
          <w:lang w:val="pt-PT"/>
        </w:rPr>
        <w:t xml:space="preserve">os de qualidade, bem como </w:t>
      </w:r>
      <w:r>
        <w:rPr>
          <w:rStyle w:val="Nenhum A"/>
          <w:rtl w:val="0"/>
        </w:rPr>
        <w:t xml:space="preserve">à </w:t>
      </w:r>
      <w:r>
        <w:rPr>
          <w:rStyle w:val="Nenhum"/>
          <w:rtl w:val="0"/>
          <w:lang w:val="es-ES_tradnl"/>
        </w:rPr>
        <w:t>conviv</w:t>
      </w:r>
      <w:r>
        <w:rPr>
          <w:rStyle w:val="Nenhum A"/>
          <w:rtl w:val="0"/>
        </w:rPr>
        <w:t>ê</w:t>
      </w:r>
      <w:r>
        <w:rPr>
          <w:rStyle w:val="Nenhum"/>
          <w:rtl w:val="0"/>
          <w:lang w:val="pt-PT"/>
        </w:rPr>
        <w:t>ncia familiar e comunit</w:t>
      </w:r>
      <w:r>
        <w:rPr>
          <w:rStyle w:val="Nenhum A"/>
          <w:rtl w:val="0"/>
        </w:rPr>
        <w:t>á</w:t>
      </w:r>
      <w:r>
        <w:rPr>
          <w:rStyle w:val="Nenhum"/>
          <w:rtl w:val="0"/>
          <w:lang w:val="pt-PT"/>
        </w:rPr>
        <w:t>ria, vedando-se qualquer comprova</w:t>
      </w:r>
      <w:r>
        <w:rPr>
          <w:rStyle w:val="Nenhum"/>
          <w:rtl w:val="0"/>
          <w:lang w:val="pt-PT"/>
        </w:rPr>
        <w:t>çã</w:t>
      </w:r>
      <w:r>
        <w:rPr>
          <w:rStyle w:val="Nenhum A"/>
          <w:rtl w:val="0"/>
        </w:rPr>
        <w:t>o vexat</w:t>
      </w:r>
      <w:r>
        <w:rPr>
          <w:rStyle w:val="Nenhum"/>
          <w:rtl w:val="0"/>
          <w:lang w:val="es-ES_tradnl"/>
        </w:rPr>
        <w:t>ó</w:t>
      </w:r>
      <w:r>
        <w:rPr>
          <w:rStyle w:val="Nenhum"/>
          <w:rtl w:val="0"/>
          <w:lang w:val="pt-PT"/>
        </w:rPr>
        <w:t xml:space="preserve">ria de necessidade; </w:t>
      </w:r>
    </w:p>
    <w:p>
      <w:pPr>
        <w:pStyle w:val="Corpo A"/>
        <w:tabs>
          <w:tab w:val="left" w:pos="851"/>
        </w:tabs>
        <w:ind w:left="2268" w:firstLine="0"/>
        <w:jc w:val="both"/>
      </w:pPr>
      <w:r>
        <w:rPr>
          <w:rStyle w:val="Nenhum"/>
          <w:rtl w:val="0"/>
          <w:lang w:val="pt-PT"/>
        </w:rPr>
        <w:t>IV - igualdade de direitos no acesso ao atendimento, sem discrimina</w:t>
      </w:r>
      <w:r>
        <w:rPr>
          <w:rStyle w:val="Nenhum"/>
          <w:rtl w:val="0"/>
          <w:lang w:val="pt-PT"/>
        </w:rPr>
        <w:t>çã</w:t>
      </w:r>
      <w:r>
        <w:rPr>
          <w:rStyle w:val="Nenhum"/>
          <w:rtl w:val="0"/>
          <w:lang w:val="pt-PT"/>
        </w:rPr>
        <w:t>o de qualquer natureza, garantindo-se equival</w:t>
      </w:r>
      <w:r>
        <w:rPr>
          <w:rStyle w:val="Nenhum A"/>
          <w:rtl w:val="0"/>
        </w:rPr>
        <w:t>ê</w:t>
      </w:r>
      <w:r>
        <w:rPr>
          <w:rStyle w:val="Nenhum"/>
          <w:rtl w:val="0"/>
          <w:lang w:val="es-ES_tradnl"/>
        </w:rPr>
        <w:t xml:space="preserve">ncia </w:t>
      </w:r>
      <w:r>
        <w:rPr>
          <w:rStyle w:val="Nenhum A"/>
          <w:rtl w:val="0"/>
        </w:rPr>
        <w:t>à</w:t>
      </w:r>
      <w:r>
        <w:rPr>
          <w:rStyle w:val="Nenhum"/>
          <w:rtl w:val="0"/>
          <w:lang w:val="fr-FR"/>
        </w:rPr>
        <w:t>s popula</w:t>
      </w:r>
      <w:r>
        <w:rPr>
          <w:rStyle w:val="Nenhum"/>
          <w:rtl w:val="0"/>
          <w:lang w:val="pt-PT"/>
        </w:rPr>
        <w:t>çõ</w:t>
      </w:r>
      <w:r>
        <w:rPr>
          <w:rStyle w:val="Nenhum"/>
          <w:rtl w:val="0"/>
          <w:lang w:val="pt-PT"/>
        </w:rPr>
        <w:t xml:space="preserve">es urbanas e rurais; </w:t>
      </w:r>
    </w:p>
    <w:p>
      <w:pPr>
        <w:pStyle w:val="Corpo A"/>
        <w:tabs>
          <w:tab w:val="left" w:pos="851"/>
        </w:tabs>
        <w:ind w:left="2268" w:firstLine="0"/>
        <w:jc w:val="both"/>
      </w:pPr>
      <w:r>
        <w:rPr>
          <w:rStyle w:val="Nenhum"/>
          <w:rtl w:val="0"/>
          <w:lang w:val="pt-PT"/>
        </w:rPr>
        <w:t>V - divulga</w:t>
      </w:r>
      <w:r>
        <w:rPr>
          <w:rStyle w:val="Nenhum"/>
          <w:rtl w:val="0"/>
          <w:lang w:val="pt-PT"/>
        </w:rPr>
        <w:t>çã</w:t>
      </w:r>
      <w:r>
        <w:rPr>
          <w:rStyle w:val="Nenhum"/>
          <w:rtl w:val="0"/>
          <w:lang w:val="pt-PT"/>
        </w:rPr>
        <w:t>o ampla dos benef</w:t>
      </w:r>
      <w:r>
        <w:rPr>
          <w:rStyle w:val="Nenhum A"/>
          <w:rtl w:val="0"/>
        </w:rPr>
        <w:t>í</w:t>
      </w:r>
      <w:r>
        <w:rPr>
          <w:rStyle w:val="Nenhum"/>
          <w:rtl w:val="0"/>
          <w:lang w:val="pt-PT"/>
        </w:rPr>
        <w:t>cios, servi</w:t>
      </w:r>
      <w:r>
        <w:rPr>
          <w:rStyle w:val="Nenhum A"/>
          <w:rtl w:val="0"/>
        </w:rPr>
        <w:t>ç</w:t>
      </w:r>
      <w:r>
        <w:rPr>
          <w:rStyle w:val="Nenhum"/>
          <w:rtl w:val="0"/>
          <w:lang w:val="pt-PT"/>
        </w:rPr>
        <w:t>os, programas e projetos. (grifo nosso)</w:t>
      </w:r>
    </w:p>
    <w:p>
      <w:pPr>
        <w:pStyle w:val="Corpo A"/>
        <w:tabs>
          <w:tab w:val="left" w:pos="851"/>
        </w:tabs>
        <w:spacing w:line="360" w:lineRule="auto"/>
        <w:ind w:left="2268" w:firstLine="0"/>
        <w:jc w:val="both"/>
        <w:rPr>
          <w:rStyle w:val="Nenhum A"/>
          <w:sz w:val="20"/>
          <w:szCs w:val="20"/>
        </w:rPr>
      </w:pPr>
    </w:p>
    <w:p>
      <w:pPr>
        <w:pStyle w:val="Corpo A"/>
        <w:tabs>
          <w:tab w:val="left" w:pos="851"/>
        </w:tabs>
        <w:ind w:left="2268" w:firstLine="0"/>
        <w:jc w:val="both"/>
        <w:rPr>
          <w:rStyle w:val="Nenhum A"/>
          <w:sz w:val="20"/>
          <w:szCs w:val="20"/>
        </w:rPr>
      </w:pPr>
    </w:p>
    <w:p>
      <w:pPr>
        <w:pStyle w:val="Corpo A"/>
        <w:spacing w:line="360" w:lineRule="auto"/>
        <w:ind w:firstLine="851"/>
        <w:jc w:val="both"/>
      </w:pPr>
      <w:r>
        <w:rPr>
          <w:rStyle w:val="Nenhum"/>
          <w:rtl w:val="0"/>
          <w:lang w:val="pt-PT"/>
        </w:rPr>
        <w:t>Observamos nesse artigo alguns princ</w:t>
      </w:r>
      <w:r>
        <w:rPr>
          <w:rStyle w:val="Nenhum A"/>
          <w:rtl w:val="0"/>
        </w:rPr>
        <w:t>í</w:t>
      </w:r>
      <w:r>
        <w:rPr>
          <w:rStyle w:val="Nenhum"/>
          <w:rtl w:val="0"/>
          <w:lang w:val="pt-PT"/>
        </w:rPr>
        <w:t xml:space="preserve">pios da LOAS, sendo que destacamos o enfoque dado a dignidade sob a perspectiva da cidadania. Esta vem atrelada ao respeito </w:t>
      </w:r>
      <w:r>
        <w:rPr>
          <w:rStyle w:val="Nenhum A"/>
          <w:rtl w:val="0"/>
        </w:rPr>
        <w:t xml:space="preserve">à </w:t>
      </w:r>
      <w:r>
        <w:rPr>
          <w:rStyle w:val="Nenhum"/>
          <w:rtl w:val="0"/>
          <w:lang w:val="pt-PT"/>
        </w:rPr>
        <w:t>autonomia do cidad</w:t>
      </w:r>
      <w:r>
        <w:rPr>
          <w:rStyle w:val="Nenhum"/>
          <w:rtl w:val="0"/>
          <w:lang w:val="pt-PT"/>
        </w:rPr>
        <w:t>ã</w:t>
      </w:r>
      <w:r>
        <w:rPr>
          <w:rStyle w:val="Nenhum"/>
          <w:rtl w:val="0"/>
          <w:lang w:val="pt-PT"/>
        </w:rPr>
        <w:t>o, ao seu direito aos benef</w:t>
      </w:r>
      <w:r>
        <w:rPr>
          <w:rStyle w:val="Nenhum A"/>
          <w:rtl w:val="0"/>
        </w:rPr>
        <w:t>í</w:t>
      </w:r>
      <w:r>
        <w:rPr>
          <w:rStyle w:val="Nenhum"/>
          <w:rtl w:val="0"/>
          <w:lang w:val="pt-PT"/>
        </w:rPr>
        <w:t>cios e servi</w:t>
      </w:r>
      <w:r>
        <w:rPr>
          <w:rStyle w:val="Nenhum A"/>
          <w:rtl w:val="0"/>
        </w:rPr>
        <w:t>ç</w:t>
      </w:r>
      <w:r>
        <w:rPr>
          <w:rStyle w:val="Nenhum"/>
          <w:rtl w:val="0"/>
          <w:lang w:val="pt-PT"/>
        </w:rPr>
        <w:t>os p</w:t>
      </w:r>
      <w:r>
        <w:rPr>
          <w:rStyle w:val="Nenhum A"/>
          <w:rtl w:val="0"/>
        </w:rPr>
        <w:t>ú</w:t>
      </w:r>
      <w:r>
        <w:rPr>
          <w:rStyle w:val="Nenhum"/>
          <w:rtl w:val="0"/>
          <w:lang w:val="pt-PT"/>
        </w:rPr>
        <w:t xml:space="preserve">blicos de qualidade, </w:t>
      </w:r>
      <w:r>
        <w:rPr>
          <w:rStyle w:val="Nenhum A"/>
          <w:rtl w:val="0"/>
        </w:rPr>
        <w:t xml:space="preserve">à </w:t>
      </w:r>
      <w:r>
        <w:rPr>
          <w:rStyle w:val="Nenhum"/>
          <w:rtl w:val="0"/>
          <w:lang w:val="es-ES_tradnl"/>
        </w:rPr>
        <w:t>conviv</w:t>
      </w:r>
      <w:r>
        <w:rPr>
          <w:rStyle w:val="Nenhum A"/>
          <w:rtl w:val="0"/>
        </w:rPr>
        <w:t>ê</w:t>
      </w:r>
      <w:r>
        <w:rPr>
          <w:rStyle w:val="Nenhum"/>
          <w:rtl w:val="0"/>
          <w:lang w:val="pt-PT"/>
        </w:rPr>
        <w:t>ncia familiar e comunit</w:t>
      </w:r>
      <w:r>
        <w:rPr>
          <w:rStyle w:val="Nenhum A"/>
          <w:rtl w:val="0"/>
        </w:rPr>
        <w:t>á</w:t>
      </w:r>
      <w:r>
        <w:rPr>
          <w:rStyle w:val="Nenhum"/>
          <w:rtl w:val="0"/>
          <w:lang w:val="it-IT"/>
        </w:rPr>
        <w:t xml:space="preserve">ria e </w:t>
      </w:r>
      <w:r>
        <w:rPr>
          <w:rStyle w:val="Nenhum A"/>
          <w:rtl w:val="0"/>
        </w:rPr>
        <w:t xml:space="preserve">à </w:t>
      </w:r>
      <w:r>
        <w:rPr>
          <w:rStyle w:val="Nenhum A"/>
          <w:rtl w:val="0"/>
        </w:rPr>
        <w:t>veda</w:t>
      </w:r>
      <w:r>
        <w:rPr>
          <w:rStyle w:val="Nenhum"/>
          <w:rtl w:val="0"/>
          <w:lang w:val="pt-PT"/>
        </w:rPr>
        <w:t>çã</w:t>
      </w:r>
      <w:r>
        <w:rPr>
          <w:rStyle w:val="Nenhum"/>
          <w:rtl w:val="0"/>
          <w:lang w:val="pt-PT"/>
        </w:rPr>
        <w:t>o de qualquer comprova</w:t>
      </w:r>
      <w:r>
        <w:rPr>
          <w:rStyle w:val="Nenhum"/>
          <w:rtl w:val="0"/>
          <w:lang w:val="pt-PT"/>
        </w:rPr>
        <w:t>çã</w:t>
      </w:r>
      <w:r>
        <w:rPr>
          <w:rStyle w:val="Nenhum A"/>
          <w:rtl w:val="0"/>
        </w:rPr>
        <w:t>o vexat</w:t>
      </w:r>
      <w:r>
        <w:rPr>
          <w:rStyle w:val="Nenhum"/>
          <w:rtl w:val="0"/>
          <w:lang w:val="es-ES_tradnl"/>
        </w:rPr>
        <w:t>ó</w:t>
      </w:r>
      <w:r>
        <w:rPr>
          <w:rStyle w:val="Nenhum"/>
          <w:rtl w:val="0"/>
          <w:lang w:val="pt-PT"/>
        </w:rPr>
        <w:t>ria de suas condi</w:t>
      </w:r>
      <w:r>
        <w:rPr>
          <w:rStyle w:val="Nenhum"/>
          <w:rtl w:val="0"/>
          <w:lang w:val="pt-PT"/>
        </w:rPr>
        <w:t>çõ</w:t>
      </w:r>
      <w:r>
        <w:rPr>
          <w:rStyle w:val="Nenhum"/>
          <w:rtl w:val="0"/>
          <w:lang w:val="pt-PT"/>
        </w:rPr>
        <w:t>es de necessidade. Tamb</w:t>
      </w:r>
      <w:r>
        <w:rPr>
          <w:rStyle w:val="Nenhum"/>
          <w:rtl w:val="0"/>
          <w:lang w:val="fr-FR"/>
        </w:rPr>
        <w:t>é</w:t>
      </w:r>
      <w:r>
        <w:rPr>
          <w:rStyle w:val="Nenhum"/>
          <w:rtl w:val="0"/>
          <w:lang w:val="pt-PT"/>
        </w:rPr>
        <w:t>m no inciso IV, ao tratar da igualdade, preconiza a LOAS o acesso a assist</w:t>
      </w:r>
      <w:r>
        <w:rPr>
          <w:rStyle w:val="Nenhum A"/>
          <w:rtl w:val="0"/>
        </w:rPr>
        <w:t>ê</w:t>
      </w:r>
      <w:r>
        <w:rPr>
          <w:rStyle w:val="Nenhum"/>
          <w:rtl w:val="0"/>
          <w:lang w:val="pt-PT"/>
        </w:rPr>
        <w:t>ncia social sem discrimina</w:t>
      </w:r>
      <w:r>
        <w:rPr>
          <w:rStyle w:val="Nenhum"/>
          <w:rtl w:val="0"/>
          <w:lang w:val="pt-PT"/>
        </w:rPr>
        <w:t>çã</w:t>
      </w:r>
      <w:r>
        <w:rPr>
          <w:rStyle w:val="Nenhum"/>
          <w:rtl w:val="0"/>
          <w:lang w:val="pt-PT"/>
        </w:rPr>
        <w:t>o em qualquer situa</w:t>
      </w:r>
      <w:r>
        <w:rPr>
          <w:rStyle w:val="Nenhum"/>
          <w:rtl w:val="0"/>
          <w:lang w:val="pt-PT"/>
        </w:rPr>
        <w:t>çã</w:t>
      </w:r>
      <w:r>
        <w:rPr>
          <w:rStyle w:val="Nenhum"/>
          <w:rtl w:val="0"/>
          <w:lang w:val="pt-PT"/>
        </w:rPr>
        <w:t xml:space="preserve">o. Sob este aspecto podemos inferir que garantir tais direitos </w:t>
      </w:r>
      <w:r>
        <w:rPr>
          <w:rStyle w:val="Nenhum"/>
          <w:rtl w:val="0"/>
          <w:lang w:val="fr-FR"/>
        </w:rPr>
        <w:t>é</w:t>
      </w:r>
      <w:r>
        <w:rPr>
          <w:rStyle w:val="Nenhum"/>
          <w:rtl w:val="0"/>
          <w:lang w:val="pt-PT"/>
        </w:rPr>
        <w:t>, entre outras, formas pr</w:t>
      </w:r>
      <w:r>
        <w:rPr>
          <w:rStyle w:val="Nenhum A"/>
          <w:rtl w:val="0"/>
        </w:rPr>
        <w:t>á</w:t>
      </w:r>
      <w:r>
        <w:rPr>
          <w:rStyle w:val="Nenhum"/>
          <w:rtl w:val="0"/>
          <w:lang w:val="pt-PT"/>
        </w:rPr>
        <w:t>ticas de se enfrentar a pobreza. N</w:t>
      </w:r>
      <w:r>
        <w:rPr>
          <w:rStyle w:val="Nenhum"/>
          <w:rtl w:val="0"/>
          <w:lang w:val="pt-PT"/>
        </w:rPr>
        <w:t>ã</w:t>
      </w:r>
      <w:r>
        <w:rPr>
          <w:rStyle w:val="Nenhum"/>
          <w:rtl w:val="0"/>
          <w:lang w:val="pt-PT"/>
        </w:rPr>
        <w:t>o ter a autonomia de sua vontade respeitada, n</w:t>
      </w:r>
      <w:r>
        <w:rPr>
          <w:rStyle w:val="Nenhum"/>
          <w:rtl w:val="0"/>
          <w:lang w:val="pt-PT"/>
        </w:rPr>
        <w:t>ã</w:t>
      </w:r>
      <w:r>
        <w:rPr>
          <w:rStyle w:val="Nenhum"/>
          <w:rtl w:val="0"/>
          <w:lang w:val="pt-PT"/>
        </w:rPr>
        <w:t>o ter acesso a servi</w:t>
      </w:r>
      <w:r>
        <w:rPr>
          <w:rStyle w:val="Nenhum A"/>
          <w:rtl w:val="0"/>
        </w:rPr>
        <w:t>ç</w:t>
      </w:r>
      <w:r>
        <w:rPr>
          <w:rStyle w:val="Nenhum"/>
          <w:rtl w:val="0"/>
          <w:lang w:val="pt-PT"/>
        </w:rPr>
        <w:t>os e benef</w:t>
      </w:r>
      <w:r>
        <w:rPr>
          <w:rStyle w:val="Nenhum A"/>
          <w:rtl w:val="0"/>
        </w:rPr>
        <w:t>í</w:t>
      </w:r>
      <w:r>
        <w:rPr>
          <w:rStyle w:val="Nenhum"/>
          <w:rtl w:val="0"/>
          <w:lang w:val="pt-PT"/>
        </w:rPr>
        <w:t>cios de qualidade, n</w:t>
      </w:r>
      <w:r>
        <w:rPr>
          <w:rStyle w:val="Nenhum"/>
          <w:rtl w:val="0"/>
          <w:lang w:val="pt-PT"/>
        </w:rPr>
        <w:t>ã</w:t>
      </w:r>
      <w:r>
        <w:rPr>
          <w:rStyle w:val="Nenhum"/>
          <w:rtl w:val="0"/>
          <w:lang w:val="pt-PT"/>
        </w:rPr>
        <w:t>o ter direito a conviv</w:t>
      </w:r>
      <w:r>
        <w:rPr>
          <w:rStyle w:val="Nenhum A"/>
          <w:rtl w:val="0"/>
        </w:rPr>
        <w:t>ê</w:t>
      </w:r>
      <w:r>
        <w:rPr>
          <w:rStyle w:val="Nenhum"/>
          <w:rtl w:val="0"/>
          <w:lang w:val="pt-PT"/>
        </w:rPr>
        <w:t xml:space="preserve">ncia social e aos outros aspectos da cidadania, </w:t>
      </w:r>
      <w:r>
        <w:rPr>
          <w:rStyle w:val="Nenhum"/>
          <w:rtl w:val="0"/>
          <w:lang w:val="fr-FR"/>
        </w:rPr>
        <w:t xml:space="preserve">é </w:t>
      </w:r>
      <w:r>
        <w:rPr>
          <w:rStyle w:val="Nenhum"/>
          <w:rtl w:val="0"/>
          <w:lang w:val="fr-FR"/>
        </w:rPr>
        <w:t>a express</w:t>
      </w:r>
      <w:r>
        <w:rPr>
          <w:rStyle w:val="Nenhum"/>
          <w:rtl w:val="0"/>
          <w:lang w:val="pt-PT"/>
        </w:rPr>
        <w:t>ã</w:t>
      </w:r>
      <w:r>
        <w:rPr>
          <w:rStyle w:val="Nenhum"/>
          <w:rtl w:val="0"/>
          <w:lang w:val="pt-PT"/>
        </w:rPr>
        <w:t xml:space="preserve">o da pobreza para a lei. A pobreza, sob esta </w:t>
      </w:r>
      <w:r>
        <w:rPr>
          <w:rStyle w:val="Nenhum"/>
          <w:rtl w:val="0"/>
          <w:lang w:val="es-ES_tradnl"/>
        </w:rPr>
        <w:t>ó</w:t>
      </w:r>
      <w:r>
        <w:rPr>
          <w:rStyle w:val="Nenhum"/>
          <w:rtl w:val="0"/>
          <w:lang w:val="pt-PT"/>
        </w:rPr>
        <w:t xml:space="preserve">tica conceitual, </w:t>
      </w:r>
      <w:r>
        <w:rPr>
          <w:rStyle w:val="Nenhum"/>
          <w:rtl w:val="0"/>
          <w:lang w:val="fr-FR"/>
        </w:rPr>
        <w:t xml:space="preserve">é </w:t>
      </w:r>
      <w:r>
        <w:rPr>
          <w:rStyle w:val="Nenhum A"/>
          <w:rtl w:val="0"/>
        </w:rPr>
        <w:t>a pr</w:t>
      </w:r>
      <w:r>
        <w:rPr>
          <w:rStyle w:val="Nenhum"/>
          <w:rtl w:val="0"/>
          <w:lang w:val="es-ES_tradnl"/>
        </w:rPr>
        <w:t>ó</w:t>
      </w:r>
      <w:r>
        <w:rPr>
          <w:rStyle w:val="Nenhum"/>
          <w:rtl w:val="0"/>
          <w:lang w:val="pt-PT"/>
        </w:rPr>
        <w:t xml:space="preserve">pria cidadania inversa, </w:t>
      </w:r>
      <w:r>
        <w:rPr>
          <w:rStyle w:val="Nenhum"/>
          <w:rtl w:val="0"/>
          <w:lang w:val="fr-FR"/>
        </w:rPr>
        <w:t xml:space="preserve">é </w:t>
      </w:r>
      <w:r>
        <w:rPr>
          <w:rStyle w:val="Nenhum A"/>
          <w:rtl w:val="0"/>
        </w:rPr>
        <w:t>a nega</w:t>
      </w:r>
      <w:r>
        <w:rPr>
          <w:rStyle w:val="Nenhum"/>
          <w:rtl w:val="0"/>
          <w:lang w:val="pt-PT"/>
        </w:rPr>
        <w:t>çã</w:t>
      </w:r>
      <w:r>
        <w:rPr>
          <w:rStyle w:val="Nenhum"/>
          <w:rtl w:val="0"/>
          <w:lang w:val="pt-PT"/>
        </w:rPr>
        <w:t>o da cidadania.</w:t>
      </w:r>
    </w:p>
    <w:p>
      <w:pPr>
        <w:pStyle w:val="Corpo A"/>
        <w:spacing w:line="360" w:lineRule="auto"/>
        <w:ind w:firstLine="851"/>
        <w:jc w:val="both"/>
      </w:pPr>
      <w:r>
        <w:rPr>
          <w:rStyle w:val="Nenhum"/>
          <w:rtl w:val="0"/>
          <w:lang w:val="pt-PT"/>
        </w:rPr>
        <w:t>A universaliza</w:t>
      </w:r>
      <w:r>
        <w:rPr>
          <w:rStyle w:val="Nenhum"/>
          <w:rtl w:val="0"/>
          <w:lang w:val="pt-PT"/>
        </w:rPr>
        <w:t>çã</w:t>
      </w:r>
      <w:r>
        <w:rPr>
          <w:rStyle w:val="Nenhum"/>
          <w:rtl w:val="0"/>
          <w:lang w:val="pt-PT"/>
        </w:rPr>
        <w:t xml:space="preserve">o dos direitos sociais na lei </w:t>
      </w:r>
      <w:r>
        <w:rPr>
          <w:rStyle w:val="Nenhum"/>
          <w:rtl w:val="0"/>
          <w:lang w:val="fr-FR"/>
        </w:rPr>
        <w:t xml:space="preserve">é </w:t>
      </w:r>
      <w:r>
        <w:rPr>
          <w:rStyle w:val="Nenhum"/>
          <w:rtl w:val="0"/>
          <w:lang w:val="pt-PT"/>
        </w:rPr>
        <w:t>apresentada como condi</w:t>
      </w:r>
      <w:r>
        <w:rPr>
          <w:rStyle w:val="Nenhum"/>
          <w:rtl w:val="0"/>
          <w:lang w:val="pt-PT"/>
        </w:rPr>
        <w:t>çã</w:t>
      </w:r>
      <w:r>
        <w:rPr>
          <w:rStyle w:val="Nenhum"/>
          <w:rtl w:val="0"/>
          <w:lang w:val="pt-PT"/>
        </w:rPr>
        <w:t>o para tornar o destinat</w:t>
      </w:r>
      <w:r>
        <w:rPr>
          <w:rStyle w:val="Nenhum A"/>
          <w:rtl w:val="0"/>
        </w:rPr>
        <w:t>á</w:t>
      </w:r>
      <w:r>
        <w:rPr>
          <w:rStyle w:val="Nenhum"/>
          <w:rtl w:val="0"/>
          <w:lang w:val="pt-PT"/>
        </w:rPr>
        <w:t>rio das a</w:t>
      </w:r>
      <w:r>
        <w:rPr>
          <w:rStyle w:val="Nenhum"/>
          <w:rtl w:val="0"/>
          <w:lang w:val="pt-PT"/>
        </w:rPr>
        <w:t>çõ</w:t>
      </w:r>
      <w:r>
        <w:rPr>
          <w:rStyle w:val="Nenhum"/>
          <w:rtl w:val="0"/>
          <w:lang w:val="es-ES_tradnl"/>
        </w:rPr>
        <w:t>es alcan</w:t>
      </w:r>
      <w:r>
        <w:rPr>
          <w:rStyle w:val="Nenhum"/>
          <w:rtl w:val="0"/>
          <w:lang w:val="pt-PT"/>
        </w:rPr>
        <w:t>çá</w:t>
      </w:r>
      <w:r>
        <w:rPr>
          <w:rStyle w:val="Nenhum"/>
          <w:rtl w:val="0"/>
          <w:lang w:val="pt-PT"/>
        </w:rPr>
        <w:t>vel pelas demais pol</w:t>
      </w:r>
      <w:r>
        <w:rPr>
          <w:rStyle w:val="Nenhum A"/>
          <w:rtl w:val="0"/>
        </w:rPr>
        <w:t>í</w:t>
      </w:r>
      <w:r>
        <w:rPr>
          <w:rStyle w:val="Nenhum"/>
          <w:rtl w:val="0"/>
          <w:lang w:val="pt-PT"/>
        </w:rPr>
        <w:t>ticas p</w:t>
      </w:r>
      <w:r>
        <w:rPr>
          <w:rStyle w:val="Nenhum A"/>
          <w:rtl w:val="0"/>
        </w:rPr>
        <w:t>ú</w:t>
      </w:r>
      <w:r>
        <w:rPr>
          <w:rStyle w:val="Nenhum"/>
          <w:rtl w:val="0"/>
          <w:lang w:val="pt-PT"/>
        </w:rPr>
        <w:t xml:space="preserve">blicas. </w:t>
      </w:r>
      <w:del w:id="393" w:date="2022-05-05T15:43:22Z" w:author="oculto">
        <w:r>
          <w:rPr>
            <w:rStyle w:val="Nenhum A"/>
            <w:rtl w:val="0"/>
          </w:rPr>
          <w:delText xml:space="preserve"> </w:delText>
        </w:r>
      </w:del>
      <w:r>
        <w:rPr>
          <w:rStyle w:val="Nenhum"/>
          <w:rtl w:val="0"/>
          <w:lang w:val="pt-PT"/>
        </w:rPr>
        <w:t>O acolhimento deste princ</w:t>
      </w:r>
      <w:r>
        <w:rPr>
          <w:rStyle w:val="Nenhum A"/>
          <w:rtl w:val="0"/>
        </w:rPr>
        <w:t>í</w:t>
      </w:r>
      <w:r>
        <w:rPr>
          <w:rStyle w:val="Nenhum"/>
          <w:rtl w:val="0"/>
          <w:lang w:val="pt-PT"/>
        </w:rPr>
        <w:t>pio deve gerar a promo</w:t>
      </w:r>
      <w:r>
        <w:rPr>
          <w:rStyle w:val="Nenhum"/>
          <w:rtl w:val="0"/>
          <w:lang w:val="pt-PT"/>
        </w:rPr>
        <w:t>çã</w:t>
      </w:r>
      <w:r>
        <w:rPr>
          <w:rStyle w:val="Nenhum"/>
          <w:rtl w:val="0"/>
          <w:lang w:val="pt-PT"/>
        </w:rPr>
        <w:t>o da articula</w:t>
      </w:r>
      <w:r>
        <w:rPr>
          <w:rStyle w:val="Nenhum"/>
          <w:rtl w:val="0"/>
          <w:lang w:val="pt-PT"/>
        </w:rPr>
        <w:t>çã</w:t>
      </w:r>
      <w:r>
        <w:rPr>
          <w:rStyle w:val="Nenhum"/>
          <w:rtl w:val="0"/>
          <w:lang w:val="pt-PT"/>
        </w:rPr>
        <w:t>o da assist</w:t>
      </w:r>
      <w:r>
        <w:rPr>
          <w:rStyle w:val="Nenhum A"/>
          <w:rtl w:val="0"/>
        </w:rPr>
        <w:t>ê</w:t>
      </w:r>
      <w:r>
        <w:rPr>
          <w:rStyle w:val="Nenhum"/>
          <w:rtl w:val="0"/>
          <w:lang w:val="pt-PT"/>
        </w:rPr>
        <w:t>ncia social com as demais pol</w:t>
      </w:r>
      <w:r>
        <w:rPr>
          <w:rStyle w:val="Nenhum A"/>
          <w:rtl w:val="0"/>
        </w:rPr>
        <w:t>í</w:t>
      </w:r>
      <w:r>
        <w:rPr>
          <w:rStyle w:val="Nenhum"/>
          <w:rtl w:val="0"/>
          <w:lang w:val="pt-PT"/>
        </w:rPr>
        <w:t>ticas setoriais, medida que amplia o atendimento das popula</w:t>
      </w:r>
      <w:r>
        <w:rPr>
          <w:rStyle w:val="Nenhum"/>
          <w:rtl w:val="0"/>
          <w:lang w:val="pt-PT"/>
        </w:rPr>
        <w:t>çõ</w:t>
      </w:r>
      <w:r>
        <w:rPr>
          <w:rStyle w:val="Nenhum"/>
          <w:rtl w:val="0"/>
          <w:lang w:val="pt-PT"/>
        </w:rPr>
        <w:t>es mais vulner</w:t>
      </w:r>
      <w:r>
        <w:rPr>
          <w:rStyle w:val="Nenhum A"/>
          <w:rtl w:val="0"/>
        </w:rPr>
        <w:t>á</w:t>
      </w:r>
      <w:r>
        <w:rPr>
          <w:rStyle w:val="Nenhum"/>
          <w:rtl w:val="0"/>
          <w:lang w:val="pt-PT"/>
        </w:rPr>
        <w:t>veis e o reconhecimento da pobreza enquanto fen</w:t>
      </w:r>
      <w:r>
        <w:rPr>
          <w:rStyle w:val="Nenhum A"/>
          <w:rtl w:val="0"/>
        </w:rPr>
        <w:t>ô</w:t>
      </w:r>
      <w:r>
        <w:rPr>
          <w:rStyle w:val="Nenhum"/>
          <w:rtl w:val="0"/>
          <w:lang w:val="pt-PT"/>
        </w:rPr>
        <w:t>meno multidimensinal, na pol</w:t>
      </w:r>
      <w:r>
        <w:rPr>
          <w:rStyle w:val="Nenhum A"/>
          <w:rtl w:val="0"/>
        </w:rPr>
        <w:t>í</w:t>
      </w:r>
      <w:r>
        <w:rPr>
          <w:rStyle w:val="Nenhum"/>
          <w:rtl w:val="0"/>
          <w:lang w:val="pt-PT"/>
        </w:rPr>
        <w:t>tica de assist</w:t>
      </w:r>
      <w:r>
        <w:rPr>
          <w:rStyle w:val="Nenhum A"/>
          <w:rtl w:val="0"/>
        </w:rPr>
        <w:t>ê</w:t>
      </w:r>
      <w:r>
        <w:rPr>
          <w:rStyle w:val="Nenhum"/>
          <w:rtl w:val="0"/>
          <w:lang w:val="pt-PT"/>
        </w:rPr>
        <w:t>ncia social. Tamb</w:t>
      </w:r>
      <w:r>
        <w:rPr>
          <w:rStyle w:val="Nenhum"/>
          <w:rtl w:val="0"/>
          <w:lang w:val="fr-FR"/>
        </w:rPr>
        <w:t>é</w:t>
      </w:r>
      <w:r>
        <w:rPr>
          <w:rStyle w:val="Nenhum"/>
          <w:rtl w:val="0"/>
          <w:lang w:val="pt-PT"/>
        </w:rPr>
        <w:t>m o direito a informa</w:t>
      </w:r>
      <w:r>
        <w:rPr>
          <w:rStyle w:val="Nenhum"/>
          <w:rtl w:val="0"/>
          <w:lang w:val="pt-PT"/>
        </w:rPr>
        <w:t>çã</w:t>
      </w:r>
      <w:r>
        <w:rPr>
          <w:rStyle w:val="Nenhum"/>
          <w:rtl w:val="0"/>
          <w:lang w:val="pt-PT"/>
        </w:rPr>
        <w:t>o comp</w:t>
      </w:r>
      <w:r>
        <w:rPr>
          <w:rStyle w:val="Nenhum"/>
          <w:rtl w:val="0"/>
          <w:lang w:val="pt-PT"/>
        </w:rPr>
        <w:t>õ</w:t>
      </w:r>
      <w:r>
        <w:rPr>
          <w:rStyle w:val="Nenhum"/>
          <w:rtl w:val="0"/>
          <w:lang w:val="pt-PT"/>
        </w:rPr>
        <w:t>e o espectro de direitos componentes da cidadania, abrangendo a divulga</w:t>
      </w:r>
      <w:r>
        <w:rPr>
          <w:rStyle w:val="Nenhum"/>
          <w:rtl w:val="0"/>
          <w:lang w:val="pt-PT"/>
        </w:rPr>
        <w:t>çã</w:t>
      </w:r>
      <w:r>
        <w:rPr>
          <w:rStyle w:val="Nenhum"/>
          <w:rtl w:val="0"/>
          <w:lang w:val="pt-PT"/>
        </w:rPr>
        <w:t>o ampla dos benef</w:t>
      </w:r>
      <w:r>
        <w:rPr>
          <w:rStyle w:val="Nenhum A"/>
          <w:rtl w:val="0"/>
        </w:rPr>
        <w:t>í</w:t>
      </w:r>
      <w:r>
        <w:rPr>
          <w:rStyle w:val="Nenhum"/>
          <w:rtl w:val="0"/>
          <w:lang w:val="pt-PT"/>
        </w:rPr>
        <w:t>cios, servi</w:t>
      </w:r>
      <w:r>
        <w:rPr>
          <w:rStyle w:val="Nenhum A"/>
          <w:rtl w:val="0"/>
        </w:rPr>
        <w:t>ç</w:t>
      </w:r>
      <w:r>
        <w:rPr>
          <w:rStyle w:val="Nenhum"/>
          <w:rtl w:val="0"/>
          <w:lang w:val="pt-PT"/>
        </w:rPr>
        <w:t>os, programas e projetos.  Isso porque, um cidad</w:t>
      </w:r>
      <w:r>
        <w:rPr>
          <w:rStyle w:val="Nenhum"/>
          <w:rtl w:val="0"/>
          <w:lang w:val="pt-PT"/>
        </w:rPr>
        <w:t>ã</w:t>
      </w:r>
      <w:r>
        <w:rPr>
          <w:rStyle w:val="Nenhum"/>
          <w:rtl w:val="0"/>
          <w:lang w:val="pt-PT"/>
        </w:rPr>
        <w:t>o informado tem melhores condi</w:t>
      </w:r>
      <w:r>
        <w:rPr>
          <w:rStyle w:val="Nenhum"/>
          <w:rtl w:val="0"/>
          <w:lang w:val="pt-PT"/>
        </w:rPr>
        <w:t>çõ</w:t>
      </w:r>
      <w:r>
        <w:rPr>
          <w:rStyle w:val="Nenhum"/>
          <w:rtl w:val="0"/>
          <w:lang w:val="pt-PT"/>
        </w:rPr>
        <w:t>es de acesso aos recursos dispon</w:t>
      </w:r>
      <w:r>
        <w:rPr>
          <w:rStyle w:val="Nenhum A"/>
          <w:rtl w:val="0"/>
        </w:rPr>
        <w:t>í</w:t>
      </w:r>
      <w:r>
        <w:rPr>
          <w:rStyle w:val="Nenhum"/>
          <w:rtl w:val="0"/>
          <w:lang w:val="pt-PT"/>
        </w:rPr>
        <w:t>veis, logo, sendo menos afetado pela priva</w:t>
      </w:r>
      <w:r>
        <w:rPr>
          <w:rStyle w:val="Nenhum"/>
          <w:rtl w:val="0"/>
          <w:lang w:val="pt-PT"/>
        </w:rPr>
        <w:t>çã</w:t>
      </w:r>
      <w:r>
        <w:rPr>
          <w:rStyle w:val="Nenhum"/>
          <w:rtl w:val="0"/>
          <w:lang w:val="pt-PT"/>
        </w:rPr>
        <w:t xml:space="preserve">o. Nesse sentido, o direito </w:t>
      </w:r>
      <w:r>
        <w:rPr>
          <w:rStyle w:val="Nenhum A"/>
          <w:rtl w:val="0"/>
        </w:rPr>
        <w:t xml:space="preserve">à </w:t>
      </w:r>
      <w:r>
        <w:rPr>
          <w:rStyle w:val="Nenhum"/>
          <w:rtl w:val="0"/>
          <w:lang w:val="en-US"/>
        </w:rPr>
        <w:t>informa</w:t>
      </w:r>
      <w:r>
        <w:rPr>
          <w:rStyle w:val="Nenhum"/>
          <w:rtl w:val="0"/>
          <w:lang w:val="pt-PT"/>
        </w:rPr>
        <w:t>çã</w:t>
      </w:r>
      <w:r>
        <w:rPr>
          <w:rStyle w:val="Nenhum"/>
          <w:rtl w:val="0"/>
          <w:lang w:val="pt-PT"/>
        </w:rPr>
        <w:t>o deve ser entendido como um direito b</w:t>
      </w:r>
      <w:r>
        <w:rPr>
          <w:rStyle w:val="Nenhum A"/>
          <w:rtl w:val="0"/>
        </w:rPr>
        <w:t>á</w:t>
      </w:r>
      <w:r>
        <w:rPr>
          <w:rStyle w:val="Nenhum"/>
          <w:rtl w:val="0"/>
          <w:lang w:val="pt-PT"/>
        </w:rPr>
        <w:t>sico, sendo a desinforma</w:t>
      </w:r>
      <w:r>
        <w:rPr>
          <w:rStyle w:val="Nenhum"/>
          <w:rtl w:val="0"/>
          <w:lang w:val="pt-PT"/>
        </w:rPr>
        <w:t>çã</w:t>
      </w:r>
      <w:r>
        <w:rPr>
          <w:rStyle w:val="Nenhum"/>
          <w:rtl w:val="0"/>
          <w:lang w:val="pt-PT"/>
        </w:rPr>
        <w:t>o um dos aspectos da manifesta</w:t>
      </w:r>
      <w:r>
        <w:rPr>
          <w:rStyle w:val="Nenhum"/>
          <w:rtl w:val="0"/>
          <w:lang w:val="pt-PT"/>
        </w:rPr>
        <w:t>çã</w:t>
      </w:r>
      <w:r>
        <w:rPr>
          <w:rStyle w:val="Nenhum"/>
          <w:rtl w:val="0"/>
          <w:lang w:val="pt-PT"/>
        </w:rPr>
        <w:t>o da pobreza no contexto da assist</w:t>
      </w:r>
      <w:r>
        <w:rPr>
          <w:rStyle w:val="Nenhum A"/>
          <w:rtl w:val="0"/>
        </w:rPr>
        <w:t>ê</w:t>
      </w:r>
      <w:r>
        <w:rPr>
          <w:rStyle w:val="Nenhum"/>
          <w:rtl w:val="0"/>
          <w:lang w:val="pt-PT"/>
        </w:rPr>
        <w:t>ncia social brasileira.</w:t>
      </w:r>
    </w:p>
    <w:p>
      <w:pPr>
        <w:pStyle w:val="Corpo A"/>
        <w:spacing w:line="360" w:lineRule="auto"/>
        <w:ind w:firstLine="851"/>
        <w:jc w:val="both"/>
        <w:rPr>
          <w:del w:id="394" w:date="2022-05-05T15:44:34Z" w:author="oculto"/>
          <w:rStyle w:val="Nenhum A"/>
        </w:rPr>
      </w:pPr>
    </w:p>
    <w:p>
      <w:pPr>
        <w:pStyle w:val="Corpo A"/>
        <w:spacing w:line="360" w:lineRule="auto"/>
        <w:ind w:firstLine="851"/>
        <w:jc w:val="both"/>
        <w:rPr>
          <w:del w:id="395" w:date="2022-05-05T15:44:34Z" w:author="oculto"/>
          <w:rStyle w:val="Nenhum A"/>
        </w:rPr>
      </w:pPr>
    </w:p>
    <w:p>
      <w:pPr>
        <w:pStyle w:val="Corpo A"/>
        <w:spacing w:line="360" w:lineRule="auto"/>
        <w:ind w:firstLine="851"/>
        <w:jc w:val="both"/>
        <w:rPr>
          <w:del w:id="396" w:date="2022-05-05T15:44:34Z" w:author="oculto"/>
          <w:rStyle w:val="Nenhum A"/>
        </w:rPr>
      </w:pPr>
    </w:p>
    <w:p>
      <w:pPr>
        <w:pStyle w:val="Corpo A"/>
        <w:spacing w:line="360" w:lineRule="auto"/>
        <w:ind w:firstLine="851"/>
        <w:jc w:val="both"/>
        <w:rPr>
          <w:del w:id="397" w:date="2022-05-05T15:44:34Z" w:author="oculto"/>
          <w:rStyle w:val="Nenhum A"/>
        </w:rPr>
      </w:pPr>
    </w:p>
    <w:p>
      <w:pPr>
        <w:pStyle w:val="Corpo A"/>
        <w:spacing w:line="360" w:lineRule="auto"/>
        <w:ind w:firstLine="851"/>
        <w:jc w:val="both"/>
        <w:rPr>
          <w:del w:id="398" w:date="2022-05-05T15:44:34Z" w:author="oculto"/>
          <w:rStyle w:val="Nenhum A"/>
        </w:rPr>
      </w:pPr>
    </w:p>
    <w:p>
      <w:pPr>
        <w:pStyle w:val="Corpo A"/>
        <w:spacing w:line="360" w:lineRule="auto"/>
        <w:ind w:firstLine="851"/>
        <w:jc w:val="both"/>
      </w:pPr>
    </w:p>
    <w:p>
      <w:pPr>
        <w:pStyle w:val="Corpo A"/>
        <w:spacing w:line="360" w:lineRule="auto"/>
        <w:ind w:firstLine="851"/>
        <w:jc w:val="both"/>
      </w:pPr>
    </w:p>
    <w:p>
      <w:pPr>
        <w:pStyle w:val="Corpo A"/>
        <w:jc w:val="both"/>
      </w:pPr>
      <w:r>
        <w:rPr>
          <w:rStyle w:val="Nenhum A"/>
          <w:rtl w:val="0"/>
        </w:rPr>
        <w:t>1.2 LEI ORG</w:t>
      </w:r>
      <w:r>
        <w:rPr>
          <w:rStyle w:val="Nenhum A"/>
          <w:rtl w:val="0"/>
        </w:rPr>
        <w:t>Â</w:t>
      </w:r>
      <w:r>
        <w:rPr>
          <w:rStyle w:val="Nenhum"/>
          <w:rtl w:val="0"/>
          <w:lang w:val="pt-PT"/>
        </w:rPr>
        <w:t>NICA DA ASSIST</w:t>
      </w:r>
      <w:r>
        <w:rPr>
          <w:rStyle w:val="Nenhum A"/>
          <w:rtl w:val="0"/>
        </w:rPr>
        <w:t>Ê</w:t>
      </w:r>
      <w:r>
        <w:rPr>
          <w:rStyle w:val="Nenhum"/>
          <w:rtl w:val="0"/>
          <w:lang w:val="pt-PT"/>
        </w:rPr>
        <w:t>NCIA SOCIAL E O BPC</w:t>
      </w:r>
    </w:p>
    <w:p>
      <w:pPr>
        <w:pStyle w:val="Corpo A"/>
        <w:spacing w:line="360" w:lineRule="auto"/>
        <w:jc w:val="both"/>
      </w:pPr>
    </w:p>
    <w:p>
      <w:pPr>
        <w:pStyle w:val="Corpo A"/>
        <w:tabs>
          <w:tab w:val="left" w:pos="851"/>
        </w:tabs>
        <w:spacing w:line="360" w:lineRule="auto"/>
        <w:jc w:val="both"/>
      </w:pPr>
      <w:r>
        <w:rPr>
          <w:rStyle w:val="Nenhum"/>
          <w:rtl w:val="0"/>
          <w:lang w:val="pt-PT"/>
        </w:rPr>
        <w:tab/>
        <w:t>A fim de dar cumprimento ao comando constitucional, em 7 de dezembro de 1993 foi publicada a LOAS, com objetivo de regular e organizar a Assist</w:t>
      </w:r>
      <w:r>
        <w:rPr>
          <w:rStyle w:val="Nenhum A"/>
          <w:rtl w:val="0"/>
        </w:rPr>
        <w:t>ê</w:t>
      </w:r>
      <w:r>
        <w:rPr>
          <w:rStyle w:val="Nenhum"/>
          <w:rtl w:val="0"/>
          <w:lang w:val="pt-PT"/>
        </w:rPr>
        <w:t>ncia Social em todo o territ</w:t>
      </w:r>
      <w:r>
        <w:rPr>
          <w:rStyle w:val="Nenhum"/>
          <w:rtl w:val="0"/>
          <w:lang w:val="es-ES_tradnl"/>
        </w:rPr>
        <w:t>ó</w:t>
      </w:r>
      <w:r>
        <w:rPr>
          <w:rStyle w:val="Nenhum"/>
          <w:rtl w:val="0"/>
          <w:lang w:val="pt-PT"/>
        </w:rPr>
        <w:t xml:space="preserve">rio. </w:t>
      </w:r>
      <w:ins w:id="399" w:date="2022-05-05T21:59:45Z" w:author="oculto">
        <w:r>
          <w:rPr>
            <w:rStyle w:val="Nenhum"/>
            <w:rtl w:val="0"/>
            <w:lang w:val="en-US"/>
          </w:rPr>
          <w:t xml:space="preserve">Em seu </w:t>
        </w:r>
      </w:ins>
      <w:ins w:id="400" w:date="2022-05-05T21:59:45Z" w:author="oculto">
        <w:r>
          <w:rPr>
            <w:rStyle w:val="Nenhum"/>
            <w:rtl w:val="0"/>
            <w:lang w:val="pt-PT"/>
          </w:rPr>
          <w:t>Art. 1</w:t>
        </w:r>
      </w:ins>
      <w:ins w:id="401" w:date="2022-05-05T21:59:45Z" w:author="oculto">
        <w:r>
          <w:rPr>
            <w:rStyle w:val="Nenhum"/>
            <w:rtl w:val="0"/>
            <w:lang w:val="pt-PT"/>
          </w:rPr>
          <w:t xml:space="preserve">º </w:t>
        </w:r>
      </w:ins>
      <w:ins w:id="402" w:date="2022-05-05T21:59:45Z" w:author="oculto">
        <w:r>
          <w:rPr>
            <w:rStyle w:val="Nenhum"/>
            <w:rtl w:val="0"/>
            <w:lang w:val="en-US"/>
          </w:rPr>
          <w:t>a</w:t>
        </w:r>
      </w:ins>
      <w:ins w:id="403" w:date="2022-05-05T21:59:45Z" w:author="oculto">
        <w:r>
          <w:rPr>
            <w:rStyle w:val="Nenhum"/>
            <w:rtl w:val="0"/>
            <w:lang w:val="pt-PT"/>
          </w:rPr>
          <w:t xml:space="preserve"> Lei 8.742/93</w:t>
        </w:r>
      </w:ins>
      <w:ins w:id="404" w:date="2022-05-05T21:59:45Z" w:author="oculto">
        <w:r>
          <w:rPr>
            <w:rStyle w:val="Nenhum"/>
            <w:rtl w:val="0"/>
            <w:lang w:val="en-US"/>
          </w:rPr>
          <w:t xml:space="preserve"> prescreve que</w:t>
        </w:r>
      </w:ins>
      <w:ins w:id="405" w:date="2022-05-05T21:59:45Z" w:author="oculto">
        <w:r>
          <w:rPr>
            <w:rStyle w:val="Nenhum"/>
            <w:rtl w:val="0"/>
            <w:lang w:val="en-US"/>
          </w:rPr>
          <w:t xml:space="preserve"> “</w:t>
        </w:r>
      </w:ins>
      <w:ins w:id="406" w:date="2022-05-05T21:59:45Z" w:author="oculto">
        <w:r>
          <w:rPr>
            <w:rStyle w:val="Nenhum"/>
            <w:rtl w:val="0"/>
            <w:lang w:val="pt-PT"/>
          </w:rPr>
          <w:t>A assist</w:t>
        </w:r>
      </w:ins>
      <w:ins w:id="407" w:date="2022-05-05T21:59:45Z" w:author="oculto">
        <w:r>
          <w:rPr>
            <w:rStyle w:val="Nenhum"/>
            <w:rtl w:val="0"/>
            <w:lang w:val="pt-PT"/>
          </w:rPr>
          <w:t>ê</w:t>
        </w:r>
      </w:ins>
      <w:ins w:id="408" w:date="2022-05-05T21:59:45Z" w:author="oculto">
        <w:r>
          <w:rPr>
            <w:rStyle w:val="Nenhum"/>
            <w:rtl w:val="0"/>
            <w:lang w:val="pt-PT"/>
          </w:rPr>
          <w:t>ncia social, direito do cidad</w:t>
        </w:r>
      </w:ins>
      <w:ins w:id="409" w:date="2022-05-05T21:59:45Z" w:author="oculto">
        <w:r>
          <w:rPr>
            <w:rStyle w:val="Nenhum"/>
            <w:rtl w:val="0"/>
            <w:lang w:val="pt-PT"/>
          </w:rPr>
          <w:t>ã</w:t>
        </w:r>
      </w:ins>
      <w:ins w:id="410" w:date="2022-05-05T21:59:45Z" w:author="oculto">
        <w:r>
          <w:rPr>
            <w:rStyle w:val="Nenhum"/>
            <w:rtl w:val="0"/>
            <w:lang w:val="pt-PT"/>
          </w:rPr>
          <w:t xml:space="preserve">o e dever do Estado, </w:t>
        </w:r>
      </w:ins>
      <w:ins w:id="411" w:date="2022-05-05T21:59:45Z" w:author="oculto">
        <w:r>
          <w:rPr>
            <w:rStyle w:val="Nenhum"/>
            <w:rtl w:val="0"/>
            <w:lang w:val="pt-PT"/>
          </w:rPr>
          <w:t xml:space="preserve">é </w:t>
        </w:r>
      </w:ins>
      <w:ins w:id="412" w:date="2022-05-05T21:59:45Z" w:author="oculto">
        <w:r>
          <w:rPr>
            <w:rStyle w:val="Nenhum"/>
            <w:rtl w:val="0"/>
            <w:lang w:val="pt-PT"/>
          </w:rPr>
          <w:t>Pol</w:t>
        </w:r>
      </w:ins>
      <w:ins w:id="413" w:date="2022-05-05T21:59:45Z" w:author="oculto">
        <w:r>
          <w:rPr>
            <w:rStyle w:val="Nenhum"/>
            <w:rtl w:val="0"/>
            <w:lang w:val="pt-PT"/>
          </w:rPr>
          <w:t>í</w:t>
        </w:r>
      </w:ins>
      <w:ins w:id="414" w:date="2022-05-05T21:59:45Z" w:author="oculto">
        <w:r>
          <w:rPr>
            <w:rStyle w:val="Nenhum"/>
            <w:rtl w:val="0"/>
            <w:lang w:val="pt-PT"/>
          </w:rPr>
          <w:t>tica de Seguridade Social n</w:t>
        </w:r>
      </w:ins>
      <w:ins w:id="415" w:date="2022-05-05T21:59:45Z" w:author="oculto">
        <w:r>
          <w:rPr>
            <w:rStyle w:val="Nenhum"/>
            <w:rtl w:val="0"/>
            <w:lang w:val="pt-PT"/>
          </w:rPr>
          <w:t>ã</w:t>
        </w:r>
      </w:ins>
      <w:ins w:id="416" w:date="2022-05-05T21:59:45Z" w:author="oculto">
        <w:r>
          <w:rPr>
            <w:rStyle w:val="Nenhum"/>
            <w:rtl w:val="0"/>
            <w:lang w:val="pt-PT"/>
          </w:rPr>
          <w:t xml:space="preserve">o contributiva, </w:t>
        </w:r>
      </w:ins>
      <w:ins w:id="417" w:date="2022-05-05T21:59:45Z" w:author="oculto">
        <w:r>
          <w:rPr>
            <w:rStyle w:val="Nenhum"/>
            <w:i w:val="1"/>
            <w:iCs w:val="1"/>
            <w:rtl w:val="0"/>
            <w:lang w:val="pt-PT"/>
          </w:rPr>
          <w:t>que prov</w:t>
        </w:r>
      </w:ins>
      <w:ins w:id="418" w:date="2022-05-05T21:59:45Z" w:author="oculto">
        <w:r>
          <w:rPr>
            <w:rStyle w:val="Nenhum"/>
            <w:i w:val="1"/>
            <w:iCs w:val="1"/>
            <w:rtl w:val="0"/>
            <w:lang w:val="pt-PT"/>
          </w:rPr>
          <w:t xml:space="preserve">ê </w:t>
        </w:r>
      </w:ins>
      <w:ins w:id="419" w:date="2022-05-05T21:59:45Z" w:author="oculto">
        <w:r>
          <w:rPr>
            <w:rStyle w:val="Nenhum"/>
            <w:i w:val="1"/>
            <w:iCs w:val="1"/>
            <w:rtl w:val="0"/>
            <w:lang w:val="pt-PT"/>
          </w:rPr>
          <w:t>os m</w:t>
        </w:r>
      </w:ins>
      <w:ins w:id="420" w:date="2022-05-05T21:59:45Z" w:author="oculto">
        <w:r>
          <w:rPr>
            <w:rStyle w:val="Nenhum"/>
            <w:i w:val="1"/>
            <w:iCs w:val="1"/>
            <w:rtl w:val="0"/>
            <w:lang w:val="pt-PT"/>
          </w:rPr>
          <w:t>í</w:t>
        </w:r>
      </w:ins>
      <w:ins w:id="421" w:date="2022-05-05T21:59:45Z" w:author="oculto">
        <w:r>
          <w:rPr>
            <w:rStyle w:val="Nenhum"/>
            <w:i w:val="1"/>
            <w:iCs w:val="1"/>
            <w:rtl w:val="0"/>
            <w:lang w:val="pt-PT"/>
          </w:rPr>
          <w:t>nimos sociais</w:t>
        </w:r>
      </w:ins>
      <w:ins w:id="422" w:date="2022-05-05T21:59:45Z" w:author="oculto">
        <w:r>
          <w:rPr>
            <w:rStyle w:val="Nenhum"/>
            <w:rtl w:val="0"/>
            <w:lang w:val="pt-PT"/>
          </w:rPr>
          <w:t>, realizada atrav</w:t>
        </w:r>
      </w:ins>
      <w:ins w:id="423" w:date="2022-05-05T21:59:45Z" w:author="oculto">
        <w:r>
          <w:rPr>
            <w:rStyle w:val="Nenhum"/>
            <w:rtl w:val="0"/>
            <w:lang w:val="pt-PT"/>
          </w:rPr>
          <w:t>é</w:t>
        </w:r>
      </w:ins>
      <w:ins w:id="424" w:date="2022-05-05T21:59:45Z" w:author="oculto">
        <w:r>
          <w:rPr>
            <w:rStyle w:val="Nenhum"/>
            <w:rtl w:val="0"/>
            <w:lang w:val="pt-PT"/>
          </w:rPr>
          <w:t>s de um conjunto integrado de a</w:t>
        </w:r>
      </w:ins>
      <w:ins w:id="425" w:date="2022-05-05T21:59:45Z" w:author="oculto">
        <w:r>
          <w:rPr>
            <w:rStyle w:val="Nenhum"/>
            <w:rtl w:val="0"/>
            <w:lang w:val="pt-PT"/>
          </w:rPr>
          <w:t>çõ</w:t>
        </w:r>
      </w:ins>
      <w:ins w:id="426" w:date="2022-05-05T21:59:45Z" w:author="oculto">
        <w:r>
          <w:rPr>
            <w:rStyle w:val="Nenhum"/>
            <w:rtl w:val="0"/>
            <w:lang w:val="pt-PT"/>
          </w:rPr>
          <w:t>es de iniciativa p</w:t>
        </w:r>
      </w:ins>
      <w:ins w:id="427" w:date="2022-05-05T21:59:45Z" w:author="oculto">
        <w:r>
          <w:rPr>
            <w:rStyle w:val="Nenhum"/>
            <w:rtl w:val="0"/>
            <w:lang w:val="pt-PT"/>
          </w:rPr>
          <w:t>ú</w:t>
        </w:r>
      </w:ins>
      <w:ins w:id="428" w:date="2022-05-05T21:59:45Z" w:author="oculto">
        <w:r>
          <w:rPr>
            <w:rStyle w:val="Nenhum"/>
            <w:rtl w:val="0"/>
            <w:lang w:val="pt-PT"/>
          </w:rPr>
          <w:t xml:space="preserve">blica e da sociedade, para garantir o atendimento </w:t>
        </w:r>
      </w:ins>
      <w:ins w:id="429" w:date="2022-05-05T21:59:45Z" w:author="oculto">
        <w:r>
          <w:rPr>
            <w:rStyle w:val="Nenhum"/>
            <w:rtl w:val="0"/>
            <w:lang w:val="pt-PT"/>
          </w:rPr>
          <w:t>à</w:t>
        </w:r>
      </w:ins>
      <w:ins w:id="430" w:date="2022-05-05T21:59:45Z" w:author="oculto">
        <w:r>
          <w:rPr>
            <w:rStyle w:val="Nenhum"/>
            <w:rtl w:val="0"/>
            <w:lang w:val="pt-PT"/>
          </w:rPr>
          <w:t>s necessidades b</w:t>
        </w:r>
      </w:ins>
      <w:ins w:id="431" w:date="2022-05-05T21:59:45Z" w:author="oculto">
        <w:r>
          <w:rPr>
            <w:rStyle w:val="Nenhum"/>
            <w:rtl w:val="0"/>
            <w:lang w:val="pt-PT"/>
          </w:rPr>
          <w:t>á</w:t>
        </w:r>
      </w:ins>
      <w:ins w:id="432" w:date="2022-05-05T21:59:45Z" w:author="oculto">
        <w:r>
          <w:rPr>
            <w:rStyle w:val="Nenhum"/>
            <w:rtl w:val="0"/>
            <w:lang w:val="pt-PT"/>
          </w:rPr>
          <w:t>sicas</w:t>
        </w:r>
      </w:ins>
      <w:ins w:id="433" w:date="2022-05-05T21:59:45Z" w:author="oculto">
        <w:r>
          <w:rPr>
            <w:rStyle w:val="Nenhum"/>
            <w:rtl w:val="0"/>
            <w:lang w:val="en-US"/>
          </w:rPr>
          <w:t xml:space="preserve">” </w:t>
        </w:r>
      </w:ins>
      <w:ins w:id="434" w:date="2022-05-05T21:59:45Z" w:author="oculto">
        <w:r>
          <w:rPr>
            <w:rStyle w:val="Nenhum"/>
            <w:rtl w:val="0"/>
            <w:lang w:val="en-US"/>
          </w:rPr>
          <w:t>(grifo nosso)</w:t>
        </w:r>
      </w:ins>
      <w:ins w:id="435" w:date="2022-05-05T21:59:45Z" w:author="oculto">
        <w:r>
          <w:rPr>
            <w:rStyle w:val="Nenhum"/>
            <w:rtl w:val="0"/>
            <w:lang w:val="pt-PT"/>
          </w:rPr>
          <w:t>.</w:t>
        </w:r>
      </w:ins>
      <w:ins w:id="436" w:date="2022-05-05T21:59:45Z" w:author="oculto">
        <w:r>
          <w:rPr>
            <w:rStyle w:val="Nenhum"/>
            <w:rtl w:val="0"/>
            <w:lang w:val="en-US"/>
          </w:rPr>
          <w:t xml:space="preserve"> Desde j</w:t>
        </w:r>
      </w:ins>
      <w:ins w:id="437" w:date="2022-05-05T21:59:45Z" w:author="oculto">
        <w:r>
          <w:rPr>
            <w:rStyle w:val="Nenhum"/>
            <w:rtl w:val="0"/>
            <w:lang w:val="en-US"/>
          </w:rPr>
          <w:t xml:space="preserve">á </w:t>
        </w:r>
      </w:ins>
      <w:ins w:id="438" w:date="2022-05-05T21:59:45Z" w:author="oculto">
        <w:r>
          <w:rPr>
            <w:rStyle w:val="Nenhum"/>
            <w:rtl w:val="0"/>
            <w:lang w:val="en-US"/>
          </w:rPr>
          <w:t>vale notar que o objetivo da Pol</w:t>
        </w:r>
      </w:ins>
      <w:ins w:id="439" w:date="2022-05-05T21:59:45Z" w:author="oculto">
        <w:r>
          <w:rPr>
            <w:rStyle w:val="Nenhum"/>
            <w:rtl w:val="0"/>
            <w:lang w:val="en-US"/>
          </w:rPr>
          <w:t>í</w:t>
        </w:r>
      </w:ins>
      <w:ins w:id="440" w:date="2022-05-05T21:59:45Z" w:author="oculto">
        <w:r>
          <w:rPr>
            <w:rStyle w:val="Nenhum"/>
            <w:rtl w:val="0"/>
            <w:lang w:val="en-US"/>
          </w:rPr>
          <w:t xml:space="preserve">tica de Seguridade </w:t>
        </w:r>
      </w:ins>
      <w:ins w:id="441" w:date="2022-05-05T21:59:45Z" w:author="oculto">
        <w:r>
          <w:rPr>
            <w:rStyle w:val="Nenhum"/>
            <w:rtl w:val="0"/>
            <w:lang w:val="en-US"/>
          </w:rPr>
          <w:t xml:space="preserve">é </w:t>
        </w:r>
      </w:ins>
      <w:ins w:id="442" w:date="2022-05-05T21:59:45Z" w:author="oculto">
        <w:r>
          <w:rPr>
            <w:rStyle w:val="Nenhum"/>
            <w:rtl w:val="0"/>
            <w:lang w:val="en-US"/>
          </w:rPr>
          <w:t xml:space="preserve">garantir </w:t>
        </w:r>
      </w:ins>
      <w:ins w:id="443" w:date="2022-05-05T21:59:45Z" w:author="oculto">
        <w:r>
          <w:rPr>
            <w:rStyle w:val="Nenhum"/>
            <w:rtl w:val="0"/>
            <w:lang w:val="en-US"/>
          </w:rPr>
          <w:t>“</w:t>
        </w:r>
      </w:ins>
      <w:ins w:id="444" w:date="2022-05-05T21:59:45Z" w:author="oculto">
        <w:r>
          <w:rPr>
            <w:rStyle w:val="Nenhum"/>
            <w:rtl w:val="0"/>
            <w:lang w:val="en-US"/>
          </w:rPr>
          <w:t>os m</w:t>
        </w:r>
      </w:ins>
      <w:ins w:id="445" w:date="2022-05-05T21:59:45Z" w:author="oculto">
        <w:r>
          <w:rPr>
            <w:rStyle w:val="Nenhum"/>
            <w:rtl w:val="0"/>
            <w:lang w:val="en-US"/>
          </w:rPr>
          <w:t>í</w:t>
        </w:r>
      </w:ins>
      <w:ins w:id="446" w:date="2022-05-05T21:59:45Z" w:author="oculto">
        <w:r>
          <w:rPr>
            <w:rStyle w:val="Nenhum"/>
            <w:rtl w:val="0"/>
            <w:lang w:val="en-US"/>
          </w:rPr>
          <w:t>nimos sociais</w:t>
        </w:r>
      </w:ins>
      <w:ins w:id="447" w:date="2022-05-05T21:59:45Z" w:author="oculto">
        <w:r>
          <w:rPr>
            <w:rStyle w:val="Nenhum"/>
            <w:rtl w:val="0"/>
            <w:lang w:val="en-US"/>
          </w:rPr>
          <w:t xml:space="preserve">” </w:t>
        </w:r>
      </w:ins>
      <w:ins w:id="448" w:date="2022-05-05T21:59:45Z" w:author="oculto">
        <w:r>
          <w:rPr>
            <w:rStyle w:val="Nenhum"/>
            <w:rtl w:val="0"/>
            <w:lang w:val="en-US"/>
          </w:rPr>
          <w:t xml:space="preserve">e as </w:t>
        </w:r>
      </w:ins>
      <w:ins w:id="449" w:date="2022-05-05T21:59:45Z" w:author="oculto">
        <w:r>
          <w:rPr>
            <w:rStyle w:val="Nenhum"/>
            <w:rtl w:val="0"/>
            <w:lang w:val="en-US"/>
          </w:rPr>
          <w:t>“</w:t>
        </w:r>
      </w:ins>
      <w:ins w:id="450" w:date="2022-05-05T21:59:45Z" w:author="oculto">
        <w:r>
          <w:rPr>
            <w:rStyle w:val="Nenhum"/>
            <w:rtl w:val="0"/>
            <w:lang w:val="pt-PT"/>
          </w:rPr>
          <w:t>necessidades b</w:t>
        </w:r>
      </w:ins>
      <w:ins w:id="451" w:date="2022-05-05T21:59:45Z" w:author="oculto">
        <w:r>
          <w:rPr>
            <w:rStyle w:val="Nenhum"/>
            <w:rtl w:val="0"/>
            <w:lang w:val="pt-PT"/>
          </w:rPr>
          <w:t>á</w:t>
        </w:r>
      </w:ins>
      <w:ins w:id="452" w:date="2022-05-05T21:59:45Z" w:author="oculto">
        <w:r>
          <w:rPr>
            <w:rStyle w:val="Nenhum"/>
            <w:rtl w:val="0"/>
            <w:lang w:val="pt-PT"/>
          </w:rPr>
          <w:t>sicas</w:t>
        </w:r>
      </w:ins>
      <w:ins w:id="453" w:date="2022-05-05T21:59:45Z" w:author="oculto">
        <w:r>
          <w:rPr>
            <w:rStyle w:val="Nenhum"/>
            <w:rtl w:val="0"/>
            <w:lang w:val="en-US"/>
          </w:rPr>
          <w:t>”</w:t>
        </w:r>
      </w:ins>
      <w:ins w:id="454" w:date="2022-05-05T21:59:45Z" w:author="oculto">
        <w:r>
          <w:rPr>
            <w:rStyle w:val="Nenhum"/>
            <w:rtl w:val="0"/>
            <w:lang w:val="en-US"/>
          </w:rPr>
          <w:t xml:space="preserve"> para quem vive em situa</w:t>
        </w:r>
      </w:ins>
      <w:ins w:id="455" w:date="2022-05-05T21:59:45Z" w:author="oculto">
        <w:r>
          <w:rPr>
            <w:rStyle w:val="Nenhum"/>
            <w:rtl w:val="0"/>
            <w:lang w:val="en-US"/>
          </w:rPr>
          <w:t>çã</w:t>
        </w:r>
      </w:ins>
      <w:ins w:id="456" w:date="2022-05-05T21:59:45Z" w:author="oculto">
        <w:r>
          <w:rPr>
            <w:rStyle w:val="Nenhum"/>
            <w:rtl w:val="0"/>
            <w:lang w:val="en-US"/>
          </w:rPr>
          <w:t>o de priva</w:t>
        </w:r>
      </w:ins>
      <w:ins w:id="457" w:date="2022-05-05T21:59:45Z" w:author="oculto">
        <w:r>
          <w:rPr>
            <w:rStyle w:val="Nenhum"/>
            <w:rtl w:val="0"/>
            <w:lang w:val="en-US"/>
          </w:rPr>
          <w:t>çã</w:t>
        </w:r>
      </w:ins>
      <w:ins w:id="458" w:date="2022-05-05T21:59:45Z" w:author="oculto">
        <w:r>
          <w:rPr>
            <w:rStyle w:val="Nenhum"/>
            <w:rtl w:val="0"/>
            <w:lang w:val="en-US"/>
          </w:rPr>
          <w:t>o e n</w:t>
        </w:r>
      </w:ins>
      <w:ins w:id="459" w:date="2022-05-05T21:59:45Z" w:author="oculto">
        <w:r>
          <w:rPr>
            <w:rStyle w:val="Nenhum"/>
            <w:rtl w:val="0"/>
            <w:lang w:val="en-US"/>
          </w:rPr>
          <w:t>í</w:t>
        </w:r>
      </w:ins>
      <w:ins w:id="460" w:date="2022-05-05T21:59:45Z" w:author="oculto">
        <w:r>
          <w:rPr>
            <w:rStyle w:val="Nenhum"/>
            <w:rtl w:val="0"/>
            <w:lang w:val="en-US"/>
          </w:rPr>
          <w:t>veis profundos de pobreza. Para garantir esse m</w:t>
        </w:r>
      </w:ins>
      <w:ins w:id="461" w:date="2022-05-05T21:59:45Z" w:author="oculto">
        <w:r>
          <w:rPr>
            <w:rStyle w:val="Nenhum"/>
            <w:rtl w:val="0"/>
            <w:lang w:val="en-US"/>
          </w:rPr>
          <w:t>í</w:t>
        </w:r>
      </w:ins>
      <w:ins w:id="462" w:date="2022-05-05T21:59:45Z" w:author="oculto">
        <w:r>
          <w:rPr>
            <w:rStyle w:val="Nenhum"/>
            <w:rtl w:val="0"/>
            <w:lang w:val="en-US"/>
          </w:rPr>
          <w:t>nimo b</w:t>
        </w:r>
      </w:ins>
      <w:ins w:id="463" w:date="2022-05-05T21:59:45Z" w:author="oculto">
        <w:r>
          <w:rPr>
            <w:rStyle w:val="Nenhum"/>
            <w:rtl w:val="0"/>
            <w:lang w:val="en-US"/>
          </w:rPr>
          <w:t>á</w:t>
        </w:r>
      </w:ins>
      <w:ins w:id="464" w:date="2022-05-05T21:59:45Z" w:author="oculto">
        <w:r>
          <w:rPr>
            <w:rStyle w:val="Nenhum"/>
            <w:rtl w:val="0"/>
            <w:lang w:val="en-US"/>
          </w:rPr>
          <w:t>sico, e</w:t>
        </w:r>
      </w:ins>
      <w:del w:id="465" w:date="2022-05-05T21:59:44Z" w:author="oculto">
        <w:r>
          <w:rPr>
            <w:rStyle w:val="Nenhum"/>
            <w:rtl w:val="0"/>
            <w:lang w:val="pt-PT"/>
          </w:rPr>
          <w:delText>E</w:delText>
        </w:r>
      </w:del>
      <w:r>
        <w:rPr>
          <w:rStyle w:val="Nenhum"/>
          <w:rtl w:val="0"/>
          <w:lang w:val="pt-PT"/>
        </w:rPr>
        <w:t>m seu art. 2</w:t>
      </w:r>
      <w:ins w:id="466" w:date="2022-05-05T21:03:57Z" w:author="oculto">
        <w:r>
          <w:rPr>
            <w:rStyle w:val="Nenhum"/>
            <w:rtl w:val="0"/>
            <w:lang w:val="en-US"/>
          </w:rPr>
          <w:t>º</w:t>
        </w:r>
      </w:ins>
      <w:del w:id="467" w:date="2022-05-05T21:03:54Z" w:author="oculto">
        <w:r>
          <w:rPr>
            <w:rStyle w:val="Nenhum"/>
            <w:rtl w:val="0"/>
            <w:lang w:val="pt-PT"/>
          </w:rPr>
          <w:delText>o.</w:delText>
        </w:r>
      </w:del>
      <w:r>
        <w:rPr>
          <w:rStyle w:val="Nenhum"/>
          <w:rtl w:val="0"/>
          <w:lang w:val="pt-PT"/>
        </w:rPr>
        <w:t>, V, a Lei 8.742/93 apresenta, dentre outros objetivos</w:t>
      </w:r>
      <w:del w:id="468" w:date="2022-05-05T21:59:53Z" w:author="oculto">
        <w:r>
          <w:rPr>
            <w:rStyle w:val="Nenhum"/>
            <w:rtl w:val="0"/>
            <w:lang w:val="pt-PT"/>
          </w:rPr>
          <w:delText xml:space="preserve"> b</w:delText>
        </w:r>
      </w:del>
      <w:del w:id="469" w:date="2022-05-05T21:59:53Z" w:author="oculto">
        <w:r>
          <w:rPr>
            <w:rStyle w:val="Nenhum A"/>
            <w:rtl w:val="0"/>
          </w:rPr>
          <w:delText>á</w:delText>
        </w:r>
      </w:del>
      <w:del w:id="470" w:date="2022-05-05T21:59:53Z" w:author="oculto">
        <w:r>
          <w:rPr>
            <w:rStyle w:val="Nenhum"/>
            <w:rtl w:val="0"/>
            <w:lang w:val="pt-PT"/>
          </w:rPr>
          <w:delText>sicos</w:delText>
        </w:r>
      </w:del>
      <w:r>
        <w:rPr>
          <w:rStyle w:val="Nenhum"/>
          <w:rtl w:val="0"/>
          <w:lang w:val="pt-PT"/>
        </w:rPr>
        <w:t xml:space="preserve">: </w:t>
      </w:r>
    </w:p>
    <w:p>
      <w:pPr>
        <w:pStyle w:val="Corpo A"/>
        <w:spacing w:line="360" w:lineRule="auto"/>
        <w:jc w:val="both"/>
      </w:pPr>
    </w:p>
    <w:p>
      <w:pPr>
        <w:pStyle w:val="Corpo A"/>
        <w:ind w:left="2268" w:firstLine="0"/>
        <w:jc w:val="both"/>
      </w:pPr>
      <w:r>
        <w:rPr>
          <w:rStyle w:val="Nenhum"/>
          <w:rtl w:val="0"/>
          <w:lang w:val="pt-PT"/>
        </w:rPr>
        <w:t>"A garantia de 1 (um) sal</w:t>
      </w:r>
      <w:r>
        <w:rPr>
          <w:rStyle w:val="Nenhum A"/>
          <w:rtl w:val="0"/>
        </w:rPr>
        <w:t>á</w:t>
      </w:r>
      <w:r>
        <w:rPr>
          <w:rStyle w:val="Nenhum"/>
          <w:rtl w:val="0"/>
          <w:lang w:val="pt-PT"/>
        </w:rPr>
        <w:t>rio m</w:t>
      </w:r>
      <w:r>
        <w:rPr>
          <w:rStyle w:val="Nenhum A"/>
          <w:rtl w:val="0"/>
        </w:rPr>
        <w:t>í</w:t>
      </w:r>
      <w:r>
        <w:rPr>
          <w:rStyle w:val="Nenhum"/>
          <w:rtl w:val="0"/>
          <w:lang w:val="pt-PT"/>
        </w:rPr>
        <w:t>nimo de benef</w:t>
      </w:r>
      <w:r>
        <w:rPr>
          <w:rStyle w:val="Nenhum A"/>
          <w:rtl w:val="0"/>
        </w:rPr>
        <w:t>í</w:t>
      </w:r>
      <w:r>
        <w:rPr>
          <w:rStyle w:val="Nenhum"/>
          <w:rtl w:val="0"/>
          <w:lang w:val="pt-PT"/>
        </w:rPr>
        <w:t xml:space="preserve">cio mensal </w:t>
      </w:r>
      <w:r>
        <w:rPr>
          <w:rStyle w:val="Nenhum A"/>
          <w:rtl w:val="0"/>
        </w:rPr>
        <w:t xml:space="preserve">à </w:t>
      </w:r>
      <w:r>
        <w:rPr>
          <w:rStyle w:val="Nenhum"/>
          <w:rtl w:val="0"/>
          <w:lang w:val="pt-PT"/>
        </w:rPr>
        <w:t>pessoa portadora de defici</w:t>
      </w:r>
      <w:r>
        <w:rPr>
          <w:rStyle w:val="Nenhum A"/>
          <w:rtl w:val="0"/>
        </w:rPr>
        <w:t>ê</w:t>
      </w:r>
      <w:r>
        <w:rPr>
          <w:rStyle w:val="Nenhum"/>
          <w:rtl w:val="0"/>
          <w:lang w:val="pt-PT"/>
        </w:rPr>
        <w:t>ncia e ao idoso que comprovem n</w:t>
      </w:r>
      <w:r>
        <w:rPr>
          <w:rStyle w:val="Nenhum"/>
          <w:rtl w:val="0"/>
          <w:lang w:val="pt-PT"/>
        </w:rPr>
        <w:t>ã</w:t>
      </w:r>
      <w:r>
        <w:rPr>
          <w:rStyle w:val="Nenhum"/>
          <w:rtl w:val="0"/>
          <w:lang w:val="pt-PT"/>
        </w:rPr>
        <w:t>o possuir meios de prover a pr</w:t>
      </w:r>
      <w:r>
        <w:rPr>
          <w:rStyle w:val="Nenhum"/>
          <w:rtl w:val="0"/>
          <w:lang w:val="es-ES_tradnl"/>
        </w:rPr>
        <w:t>ó</w:t>
      </w:r>
      <w:r>
        <w:rPr>
          <w:rStyle w:val="Nenhum"/>
          <w:rtl w:val="0"/>
          <w:lang w:val="pt-PT"/>
        </w:rPr>
        <w:t>pria manuten</w:t>
      </w:r>
      <w:r>
        <w:rPr>
          <w:rStyle w:val="Nenhum"/>
          <w:rtl w:val="0"/>
          <w:lang w:val="pt-PT"/>
        </w:rPr>
        <w:t>çã</w:t>
      </w:r>
      <w:r>
        <w:rPr>
          <w:rStyle w:val="Nenhum"/>
          <w:rtl w:val="0"/>
          <w:lang w:val="pt-PT"/>
        </w:rPr>
        <w:t>o ou de t</w:t>
      </w:r>
      <w:r>
        <w:rPr>
          <w:rStyle w:val="Nenhum A"/>
          <w:rtl w:val="0"/>
        </w:rPr>
        <w:t>ê</w:t>
      </w:r>
      <w:r>
        <w:rPr>
          <w:rStyle w:val="Nenhum"/>
          <w:rtl w:val="0"/>
          <w:lang w:val="pt-PT"/>
        </w:rPr>
        <w:t>-la provida por sua fam</w:t>
      </w:r>
      <w:r>
        <w:rPr>
          <w:rStyle w:val="Nenhum A"/>
          <w:rtl w:val="0"/>
        </w:rPr>
        <w:t>í</w:t>
      </w:r>
      <w:r>
        <w:rPr>
          <w:rStyle w:val="Nenhum"/>
          <w:rtl w:val="0"/>
          <w:lang w:val="it-IT"/>
        </w:rPr>
        <w:t>lia".</w:t>
      </w:r>
    </w:p>
    <w:p>
      <w:pPr>
        <w:pStyle w:val="Corpo A"/>
        <w:spacing w:line="360" w:lineRule="auto"/>
        <w:jc w:val="both"/>
      </w:pPr>
      <w:r>
        <w:rPr>
          <w:rStyle w:val="Nenhum A"/>
        </w:rPr>
        <w:tab/>
      </w:r>
    </w:p>
    <w:p>
      <w:pPr>
        <w:pStyle w:val="Corpo A"/>
        <w:tabs>
          <w:tab w:val="left" w:pos="851"/>
        </w:tabs>
        <w:spacing w:line="360" w:lineRule="auto"/>
        <w:jc w:val="both"/>
      </w:pPr>
      <w:r>
        <w:rPr>
          <w:rStyle w:val="Nenhum"/>
          <w:rtl w:val="0"/>
          <w:lang w:val="pt-PT"/>
        </w:rPr>
        <w:tab/>
        <w:t>A express</w:t>
      </w:r>
      <w:r>
        <w:rPr>
          <w:rStyle w:val="Nenhum"/>
          <w:rtl w:val="0"/>
          <w:lang w:val="pt-PT"/>
        </w:rPr>
        <w:t>ã</w:t>
      </w:r>
      <w:r>
        <w:rPr>
          <w:rStyle w:val="Nenhum"/>
          <w:rtl w:val="0"/>
          <w:lang w:val="pt-PT"/>
        </w:rPr>
        <w:t>o "pessoa</w:t>
      </w:r>
      <w:del w:id="471" w:date="2022-05-05T21:04:42Z" w:author="oculto">
        <w:r>
          <w:rPr>
            <w:rStyle w:val="Nenhum"/>
            <w:rtl w:val="0"/>
            <w:lang w:val="pt-PT"/>
          </w:rPr>
          <w:delText>s</w:delText>
        </w:r>
      </w:del>
      <w:r>
        <w:rPr>
          <w:rStyle w:val="Nenhum"/>
          <w:rtl w:val="0"/>
          <w:lang w:val="pt-PT"/>
        </w:rPr>
        <w:t xml:space="preserve"> portadora de defici</w:t>
      </w:r>
      <w:r>
        <w:rPr>
          <w:rStyle w:val="Nenhum A"/>
          <w:rtl w:val="0"/>
        </w:rPr>
        <w:t>ê</w:t>
      </w:r>
      <w:r>
        <w:rPr>
          <w:rStyle w:val="Nenhum"/>
          <w:rtl w:val="0"/>
          <w:lang w:val="pt-PT"/>
        </w:rPr>
        <w:t>ncia" encontra-se em desuso, sendo mais utilizada na atualidade "pessoas com defici</w:t>
      </w:r>
      <w:r>
        <w:rPr>
          <w:rStyle w:val="Nenhum A"/>
          <w:rtl w:val="0"/>
        </w:rPr>
        <w:t>ê</w:t>
      </w:r>
      <w:r>
        <w:rPr>
          <w:rStyle w:val="Nenhum"/>
          <w:rtl w:val="0"/>
          <w:lang w:val="pt-PT"/>
        </w:rPr>
        <w:t xml:space="preserve">ncia" ou </w:t>
      </w:r>
      <w:r>
        <w:rPr>
          <w:rStyle w:val="Nenhum"/>
          <w:rFonts w:ascii="Arial Unicode MS" w:hAnsi="Arial Unicode MS" w:hint="default"/>
          <w:rtl w:val="1"/>
          <w:lang w:val="ar-SA" w:bidi="ar-SA"/>
        </w:rPr>
        <w:t>“</w:t>
      </w:r>
      <w:r>
        <w:rPr>
          <w:rStyle w:val="Nenhum A"/>
          <w:rtl w:val="0"/>
        </w:rPr>
        <w:t>PcD</w:t>
      </w:r>
      <w:r>
        <w:rPr>
          <w:rStyle w:val="Nenhum A"/>
          <w:rtl w:val="0"/>
        </w:rPr>
        <w:t>”</w:t>
      </w:r>
      <w:r>
        <w:rPr>
          <w:rStyle w:val="Nenhum"/>
          <w:rtl w:val="0"/>
          <w:lang w:val="pt-PT"/>
        </w:rPr>
        <w:t>. Nota-se ainda que a lei infraconstitucional manteve a mesma reda</w:t>
      </w:r>
      <w:r>
        <w:rPr>
          <w:rStyle w:val="Nenhum"/>
          <w:rtl w:val="0"/>
          <w:lang w:val="pt-PT"/>
        </w:rPr>
        <w:t>çã</w:t>
      </w:r>
      <w:r>
        <w:rPr>
          <w:rStyle w:val="Nenhum"/>
          <w:rtl w:val="0"/>
          <w:lang w:val="pt-PT"/>
        </w:rPr>
        <w:t>o do texto constitucional, adotando a mesma regra da garantia de um sal</w:t>
      </w:r>
      <w:r>
        <w:rPr>
          <w:rStyle w:val="Nenhum A"/>
          <w:rtl w:val="0"/>
        </w:rPr>
        <w:t>á</w:t>
      </w:r>
      <w:r>
        <w:rPr>
          <w:rStyle w:val="Nenhum"/>
          <w:rtl w:val="0"/>
          <w:lang w:val="pt-PT"/>
        </w:rPr>
        <w:t>rio m</w:t>
      </w:r>
      <w:r>
        <w:rPr>
          <w:rStyle w:val="Nenhum A"/>
          <w:rtl w:val="0"/>
        </w:rPr>
        <w:t>í</w:t>
      </w:r>
      <w:r>
        <w:rPr>
          <w:rStyle w:val="Nenhum"/>
          <w:rtl w:val="0"/>
          <w:lang w:val="pt-PT"/>
        </w:rPr>
        <w:t>nimo de benef</w:t>
      </w:r>
      <w:r>
        <w:rPr>
          <w:rStyle w:val="Nenhum A"/>
          <w:rtl w:val="0"/>
        </w:rPr>
        <w:t>í</w:t>
      </w:r>
      <w:r>
        <w:rPr>
          <w:rStyle w:val="Nenhum"/>
          <w:rtl w:val="0"/>
          <w:lang w:val="es-ES_tradnl"/>
        </w:rPr>
        <w:t>cio mensal como padr</w:t>
      </w:r>
      <w:r>
        <w:rPr>
          <w:rStyle w:val="Nenhum"/>
          <w:rtl w:val="0"/>
          <w:lang w:val="pt-PT"/>
        </w:rPr>
        <w:t>ã</w:t>
      </w:r>
      <w:r>
        <w:rPr>
          <w:rStyle w:val="Nenhum"/>
          <w:rtl w:val="0"/>
          <w:lang w:val="pt-PT"/>
        </w:rPr>
        <w:t>o do benef</w:t>
      </w:r>
      <w:r>
        <w:rPr>
          <w:rStyle w:val="Nenhum A"/>
          <w:rtl w:val="0"/>
        </w:rPr>
        <w:t>í</w:t>
      </w:r>
      <w:r>
        <w:rPr>
          <w:rStyle w:val="Nenhum"/>
          <w:rtl w:val="0"/>
          <w:lang w:val="pt-PT"/>
        </w:rPr>
        <w:t>cio aos idosos e pessoas com defici</w:t>
      </w:r>
      <w:r>
        <w:rPr>
          <w:rStyle w:val="Nenhum A"/>
          <w:rtl w:val="0"/>
        </w:rPr>
        <w:t>ê</w:t>
      </w:r>
      <w:r>
        <w:rPr>
          <w:rStyle w:val="Nenhum"/>
          <w:rtl w:val="0"/>
          <w:lang w:val="pt-PT"/>
        </w:rPr>
        <w:t>ncia que comprovadamente n</w:t>
      </w:r>
      <w:r>
        <w:rPr>
          <w:rStyle w:val="Nenhum"/>
          <w:rtl w:val="0"/>
          <w:lang w:val="pt-PT"/>
        </w:rPr>
        <w:t>ã</w:t>
      </w:r>
      <w:r>
        <w:rPr>
          <w:rStyle w:val="Nenhum"/>
          <w:rtl w:val="0"/>
          <w:lang w:val="pt-PT"/>
        </w:rPr>
        <w:t>o tenham condi</w:t>
      </w:r>
      <w:r>
        <w:rPr>
          <w:rStyle w:val="Nenhum"/>
          <w:rtl w:val="0"/>
          <w:lang w:val="pt-PT"/>
        </w:rPr>
        <w:t>çõ</w:t>
      </w:r>
      <w:r>
        <w:rPr>
          <w:rStyle w:val="Nenhum"/>
          <w:rtl w:val="0"/>
          <w:lang w:val="pt-PT"/>
        </w:rPr>
        <w:t>es de prover a pr</w:t>
      </w:r>
      <w:r>
        <w:rPr>
          <w:rStyle w:val="Nenhum"/>
          <w:rtl w:val="0"/>
          <w:lang w:val="es-ES_tradnl"/>
        </w:rPr>
        <w:t>ó</w:t>
      </w:r>
      <w:r>
        <w:rPr>
          <w:rStyle w:val="Nenhum"/>
          <w:rtl w:val="0"/>
          <w:lang w:val="pt-PT"/>
        </w:rPr>
        <w:t>pria subsist</w:t>
      </w:r>
      <w:r>
        <w:rPr>
          <w:rStyle w:val="Nenhum A"/>
          <w:rtl w:val="0"/>
        </w:rPr>
        <w:t>ê</w:t>
      </w:r>
      <w:r>
        <w:rPr>
          <w:rStyle w:val="Nenhum"/>
          <w:rtl w:val="0"/>
          <w:lang w:val="pt-PT"/>
        </w:rPr>
        <w:t>ncia ou t</w:t>
      </w:r>
      <w:r>
        <w:rPr>
          <w:rStyle w:val="Nenhum A"/>
          <w:rtl w:val="0"/>
        </w:rPr>
        <w:t>ê</w:t>
      </w:r>
      <w:r>
        <w:rPr>
          <w:rStyle w:val="Nenhum"/>
          <w:rtl w:val="0"/>
          <w:lang w:val="pt-PT"/>
        </w:rPr>
        <w:t>-la provida pela fam</w:t>
      </w:r>
      <w:r>
        <w:rPr>
          <w:rStyle w:val="Nenhum A"/>
          <w:rtl w:val="0"/>
        </w:rPr>
        <w:t>í</w:t>
      </w:r>
      <w:r>
        <w:rPr>
          <w:rStyle w:val="Nenhum"/>
          <w:rtl w:val="0"/>
          <w:lang w:val="it-IT"/>
        </w:rPr>
        <w:t>lia. Qui</w:t>
      </w:r>
      <w:r>
        <w:rPr>
          <w:rStyle w:val="Nenhum"/>
          <w:rtl w:val="0"/>
          <w:lang w:val="pt-PT"/>
        </w:rPr>
        <w:t xml:space="preserve">çá </w:t>
      </w:r>
      <w:r>
        <w:rPr>
          <w:rStyle w:val="Nenhum"/>
          <w:rtl w:val="0"/>
          <w:lang w:val="pt-PT"/>
        </w:rPr>
        <w:t xml:space="preserve">aqui se possa inferir que esse </w:t>
      </w:r>
      <w:r>
        <w:rPr>
          <w:rStyle w:val="Nenhum"/>
          <w:rtl w:val="0"/>
          <w:lang w:val="fr-FR"/>
        </w:rPr>
        <w:t xml:space="preserve">é </w:t>
      </w:r>
      <w:r>
        <w:rPr>
          <w:rStyle w:val="Nenhum"/>
          <w:rtl w:val="0"/>
          <w:lang w:val="pt-PT"/>
        </w:rPr>
        <w:t>o modelo adotado pela constitui</w:t>
      </w:r>
      <w:r>
        <w:rPr>
          <w:rStyle w:val="Nenhum"/>
          <w:rtl w:val="0"/>
          <w:lang w:val="pt-PT"/>
        </w:rPr>
        <w:t>çã</w:t>
      </w:r>
      <w:r>
        <w:rPr>
          <w:rStyle w:val="Nenhum"/>
          <w:rtl w:val="0"/>
          <w:lang w:val="pt-PT"/>
        </w:rPr>
        <w:t>o para a garantia da dignidade da pessoa humana, conforme preconizado no art. 1</w:t>
      </w:r>
      <w:ins w:id="472" w:date="2022-05-05T21:05:30Z" w:author="oculto">
        <w:r>
          <w:rPr>
            <w:rStyle w:val="Nenhum"/>
            <w:rtl w:val="0"/>
            <w:lang w:val="en-US"/>
          </w:rPr>
          <w:t>º</w:t>
        </w:r>
      </w:ins>
      <w:del w:id="473" w:date="2022-05-05T21:05:28Z" w:author="oculto">
        <w:r>
          <w:rPr>
            <w:rStyle w:val="Nenhum"/>
            <w:rtl w:val="0"/>
            <w:lang w:val="pt-PT"/>
          </w:rPr>
          <w:delText>o.</w:delText>
        </w:r>
      </w:del>
      <w:r>
        <w:rPr>
          <w:rStyle w:val="Nenhum"/>
          <w:rtl w:val="0"/>
          <w:lang w:val="pt-PT"/>
        </w:rPr>
        <w:t>, III da Constitui</w:t>
      </w:r>
      <w:r>
        <w:rPr>
          <w:rStyle w:val="Nenhum"/>
          <w:rtl w:val="0"/>
          <w:lang w:val="pt-PT"/>
        </w:rPr>
        <w:t>çã</w:t>
      </w:r>
      <w:r>
        <w:rPr>
          <w:rStyle w:val="Nenhum"/>
          <w:rtl w:val="0"/>
          <w:lang w:val="pt-PT"/>
        </w:rPr>
        <w:t>o. Sobre o valor do sal</w:t>
      </w:r>
      <w:r>
        <w:rPr>
          <w:rStyle w:val="Nenhum A"/>
          <w:rtl w:val="0"/>
        </w:rPr>
        <w:t>á</w:t>
      </w:r>
      <w:r>
        <w:rPr>
          <w:rStyle w:val="Nenhum"/>
          <w:rtl w:val="0"/>
          <w:lang w:val="es-ES_tradnl"/>
        </w:rPr>
        <w:t>rio a ser utilizado como padr</w:t>
      </w:r>
      <w:r>
        <w:rPr>
          <w:rStyle w:val="Nenhum"/>
          <w:rtl w:val="0"/>
          <w:lang w:val="pt-PT"/>
        </w:rPr>
        <w:t>ã</w:t>
      </w:r>
      <w:r>
        <w:rPr>
          <w:rStyle w:val="Nenhum"/>
          <w:rtl w:val="0"/>
          <w:lang w:val="pt-PT"/>
        </w:rPr>
        <w:t>o para os benef</w:t>
      </w:r>
      <w:r>
        <w:rPr>
          <w:rStyle w:val="Nenhum A"/>
          <w:rtl w:val="0"/>
        </w:rPr>
        <w:t>í</w:t>
      </w:r>
      <w:r>
        <w:rPr>
          <w:rStyle w:val="Nenhum"/>
          <w:rtl w:val="0"/>
          <w:lang w:val="pt-PT"/>
        </w:rPr>
        <w:t>cios, justifica-se o entendimento de que seja adotado o sal</w:t>
      </w:r>
      <w:r>
        <w:rPr>
          <w:rStyle w:val="Nenhum A"/>
          <w:rtl w:val="0"/>
        </w:rPr>
        <w:t>á</w:t>
      </w:r>
      <w:r>
        <w:rPr>
          <w:rStyle w:val="Nenhum"/>
          <w:rtl w:val="0"/>
          <w:lang w:val="pt-PT"/>
        </w:rPr>
        <w:t>rio m</w:t>
      </w:r>
      <w:r>
        <w:rPr>
          <w:rStyle w:val="Nenhum A"/>
          <w:rtl w:val="0"/>
        </w:rPr>
        <w:t>í</w:t>
      </w:r>
      <w:r>
        <w:rPr>
          <w:rStyle w:val="Nenhum"/>
          <w:rtl w:val="0"/>
          <w:lang w:val="pt-PT"/>
        </w:rPr>
        <w:t>nimo publicado anualmente no Di</w:t>
      </w:r>
      <w:r>
        <w:rPr>
          <w:rStyle w:val="Nenhum A"/>
          <w:rtl w:val="0"/>
        </w:rPr>
        <w:t>á</w:t>
      </w:r>
      <w:r>
        <w:rPr>
          <w:rStyle w:val="Nenhum"/>
          <w:rtl w:val="0"/>
          <w:lang w:val="pt-PT"/>
        </w:rPr>
        <w:t>rio Oficial da Uni</w:t>
      </w:r>
      <w:r>
        <w:rPr>
          <w:rStyle w:val="Nenhum"/>
          <w:rtl w:val="0"/>
          <w:lang w:val="pt-PT"/>
        </w:rPr>
        <w:t>ã</w:t>
      </w:r>
      <w:r>
        <w:rPr>
          <w:rStyle w:val="Nenhum"/>
          <w:rtl w:val="0"/>
          <w:lang w:val="pt-PT"/>
        </w:rPr>
        <w:t>o (DOU), visto ser este mesmo o padr</w:t>
      </w:r>
      <w:r>
        <w:rPr>
          <w:rStyle w:val="Nenhum"/>
          <w:rtl w:val="0"/>
          <w:lang w:val="pt-PT"/>
        </w:rPr>
        <w:t>ã</w:t>
      </w:r>
      <w:r>
        <w:rPr>
          <w:rStyle w:val="Nenhum"/>
          <w:rtl w:val="0"/>
          <w:lang w:val="pt-PT"/>
        </w:rPr>
        <w:t>o adotado para o c</w:t>
      </w:r>
      <w:r>
        <w:rPr>
          <w:rStyle w:val="Nenhum A"/>
          <w:rtl w:val="0"/>
        </w:rPr>
        <w:t>á</w:t>
      </w:r>
      <w:r>
        <w:rPr>
          <w:rStyle w:val="Nenhum"/>
          <w:rtl w:val="0"/>
          <w:lang w:val="pt-PT"/>
        </w:rPr>
        <w:t>lculo da renda per capita para inser</w:t>
      </w:r>
      <w:r>
        <w:rPr>
          <w:rStyle w:val="Nenhum"/>
          <w:rtl w:val="0"/>
          <w:lang w:val="pt-PT"/>
        </w:rPr>
        <w:t>çã</w:t>
      </w:r>
      <w:r>
        <w:rPr>
          <w:rStyle w:val="Nenhum"/>
          <w:rtl w:val="0"/>
          <w:lang w:val="pt-PT"/>
        </w:rPr>
        <w:t>o no programa. Como j</w:t>
      </w:r>
      <w:r>
        <w:rPr>
          <w:rStyle w:val="Nenhum A"/>
          <w:rtl w:val="0"/>
        </w:rPr>
        <w:t xml:space="preserve">á </w:t>
      </w:r>
      <w:r>
        <w:rPr>
          <w:rStyle w:val="Nenhum"/>
          <w:rtl w:val="0"/>
          <w:lang w:val="pt-PT"/>
        </w:rPr>
        <w:t>explicitado anteriormente, o sal</w:t>
      </w:r>
      <w:r>
        <w:rPr>
          <w:rStyle w:val="Nenhum A"/>
          <w:rtl w:val="0"/>
        </w:rPr>
        <w:t>á</w:t>
      </w:r>
      <w:r>
        <w:rPr>
          <w:rStyle w:val="Nenhum"/>
          <w:rtl w:val="0"/>
          <w:lang w:val="pt-PT"/>
        </w:rPr>
        <w:t>rio m</w:t>
      </w:r>
      <w:r>
        <w:rPr>
          <w:rStyle w:val="Nenhum A"/>
          <w:rtl w:val="0"/>
        </w:rPr>
        <w:t>í</w:t>
      </w:r>
      <w:r>
        <w:rPr>
          <w:rStyle w:val="Nenhum"/>
          <w:rtl w:val="0"/>
          <w:lang w:val="pt-PT"/>
        </w:rPr>
        <w:t>nimo atual n</w:t>
      </w:r>
      <w:r>
        <w:rPr>
          <w:rStyle w:val="Nenhum"/>
          <w:rtl w:val="0"/>
          <w:lang w:val="pt-PT"/>
        </w:rPr>
        <w:t>ã</w:t>
      </w:r>
      <w:r>
        <w:rPr>
          <w:rStyle w:val="Nenhum A"/>
          <w:rtl w:val="0"/>
        </w:rPr>
        <w:t xml:space="preserve">o </w:t>
      </w:r>
      <w:r>
        <w:rPr>
          <w:rStyle w:val="Nenhum"/>
          <w:rtl w:val="0"/>
          <w:lang w:val="fr-FR"/>
        </w:rPr>
        <w:t xml:space="preserve">é </w:t>
      </w:r>
      <w:r>
        <w:rPr>
          <w:rStyle w:val="Nenhum"/>
          <w:rtl w:val="0"/>
          <w:lang w:val="pt-PT"/>
        </w:rPr>
        <w:t>capaz de atender todas as necessidades vitais b</w:t>
      </w:r>
      <w:r>
        <w:rPr>
          <w:rStyle w:val="Nenhum A"/>
          <w:rtl w:val="0"/>
        </w:rPr>
        <w:t>á</w:t>
      </w:r>
      <w:r>
        <w:rPr>
          <w:rStyle w:val="Nenhum"/>
          <w:rtl w:val="0"/>
          <w:lang w:val="pt-PT"/>
        </w:rPr>
        <w:t>sicas do trabalhador e de sua fam</w:t>
      </w:r>
      <w:r>
        <w:rPr>
          <w:rStyle w:val="Nenhum A"/>
          <w:rtl w:val="0"/>
        </w:rPr>
        <w:t>í</w:t>
      </w:r>
      <w:r>
        <w:rPr>
          <w:rStyle w:val="Nenhum"/>
          <w:rtl w:val="0"/>
          <w:lang w:val="pt-PT"/>
        </w:rPr>
        <w:t>lia, quais sejam: moradia, alimenta</w:t>
      </w:r>
      <w:r>
        <w:rPr>
          <w:rStyle w:val="Nenhum"/>
          <w:rtl w:val="0"/>
          <w:lang w:val="pt-PT"/>
        </w:rPr>
        <w:t>çã</w:t>
      </w:r>
      <w:r>
        <w:rPr>
          <w:rStyle w:val="Nenhum"/>
          <w:rtl w:val="0"/>
          <w:lang w:val="es-ES_tradnl"/>
        </w:rPr>
        <w:t>o, educa</w:t>
      </w:r>
      <w:r>
        <w:rPr>
          <w:rStyle w:val="Nenhum"/>
          <w:rtl w:val="0"/>
          <w:lang w:val="pt-PT"/>
        </w:rPr>
        <w:t>çã</w:t>
      </w:r>
      <w:r>
        <w:rPr>
          <w:rStyle w:val="Nenhum"/>
          <w:rtl w:val="0"/>
          <w:lang w:val="it-IT"/>
        </w:rPr>
        <w:t>o, sa</w:t>
      </w:r>
      <w:r>
        <w:rPr>
          <w:rStyle w:val="Nenhum A"/>
          <w:rtl w:val="0"/>
        </w:rPr>
        <w:t>ú</w:t>
      </w:r>
      <w:r>
        <w:rPr>
          <w:rStyle w:val="Nenhum"/>
          <w:rtl w:val="0"/>
          <w:lang w:val="pt-PT"/>
        </w:rPr>
        <w:t>de, lazer, vestu</w:t>
      </w:r>
      <w:r>
        <w:rPr>
          <w:rStyle w:val="Nenhum A"/>
          <w:rtl w:val="0"/>
        </w:rPr>
        <w:t>á</w:t>
      </w:r>
      <w:r>
        <w:rPr>
          <w:rStyle w:val="Nenhum"/>
          <w:rtl w:val="0"/>
          <w:lang w:val="it-IT"/>
        </w:rPr>
        <w:t>rio, higiene, transporte e previd</w:t>
      </w:r>
      <w:r>
        <w:rPr>
          <w:rStyle w:val="Nenhum A"/>
          <w:rtl w:val="0"/>
        </w:rPr>
        <w:t>ê</w:t>
      </w:r>
      <w:r>
        <w:rPr>
          <w:rStyle w:val="Nenhum"/>
          <w:rtl w:val="0"/>
          <w:lang w:val="pt-PT"/>
        </w:rPr>
        <w:t>ncia social, nos termos do art. 7, IV da CF,</w:t>
      </w:r>
      <w:ins w:id="474" w:date="2022-05-05T21:06:32Z" w:author="oculto">
        <w:r>
          <w:rPr>
            <w:rStyle w:val="Nenhum"/>
            <w:rtl w:val="0"/>
            <w:lang w:val="en-US"/>
          </w:rPr>
          <w:t>. E</w:t>
        </w:r>
      </w:ins>
      <w:del w:id="475" w:date="2022-05-05T21:06:31Z" w:author="oculto">
        <w:r>
          <w:rPr>
            <w:rStyle w:val="Nenhum"/>
            <w:rtl w:val="0"/>
            <w:lang w:val="pt-PT"/>
          </w:rPr>
          <w:delText xml:space="preserve"> e</w:delText>
        </w:r>
      </w:del>
      <w:r>
        <w:rPr>
          <w:rStyle w:val="Nenhum"/>
          <w:rtl w:val="0"/>
          <w:lang w:val="pt-PT"/>
        </w:rPr>
        <w:t xml:space="preserve">ntretanto, </w:t>
      </w:r>
      <w:ins w:id="476" w:date="2022-05-05T21:06:26Z" w:author="oculto">
        <w:r>
          <w:rPr>
            <w:rStyle w:val="Nenhum"/>
            <w:rtl w:val="0"/>
            <w:lang w:val="en-US"/>
          </w:rPr>
          <w:t xml:space="preserve">ele </w:t>
        </w:r>
      </w:ins>
      <w:r>
        <w:rPr>
          <w:rStyle w:val="Nenhum"/>
          <w:rtl w:val="0"/>
          <w:lang w:val="fr-FR"/>
        </w:rPr>
        <w:t xml:space="preserve">é </w:t>
      </w:r>
      <w:r>
        <w:rPr>
          <w:rStyle w:val="Nenhum"/>
          <w:rtl w:val="0"/>
          <w:lang w:val="pt-PT"/>
        </w:rPr>
        <w:t>o indicador de renda utilizado para a aferi</w:t>
      </w:r>
      <w:r>
        <w:rPr>
          <w:rStyle w:val="Nenhum"/>
          <w:rtl w:val="0"/>
          <w:lang w:val="pt-PT"/>
        </w:rPr>
        <w:t>çã</w:t>
      </w:r>
      <w:r>
        <w:rPr>
          <w:rStyle w:val="Nenhum"/>
          <w:rtl w:val="0"/>
          <w:lang w:val="pt-PT"/>
        </w:rPr>
        <w:t>o da pobreza nos programas sociais.</w:t>
      </w:r>
    </w:p>
    <w:p>
      <w:pPr>
        <w:pStyle w:val="Corpo A"/>
        <w:tabs>
          <w:tab w:val="left" w:pos="851"/>
        </w:tabs>
        <w:spacing w:line="360" w:lineRule="auto"/>
        <w:jc w:val="both"/>
      </w:pPr>
      <w:r>
        <w:rPr>
          <w:rStyle w:val="Nenhum"/>
          <w:rtl w:val="0"/>
          <w:lang w:val="pt-PT"/>
        </w:rPr>
        <w:tab/>
        <w:t>Disposto no Cap</w:t>
      </w:r>
      <w:r>
        <w:rPr>
          <w:rStyle w:val="Nenhum A"/>
          <w:rtl w:val="0"/>
        </w:rPr>
        <w:t>í</w:t>
      </w:r>
      <w:r>
        <w:rPr>
          <w:rStyle w:val="Nenhum"/>
          <w:rtl w:val="0"/>
          <w:lang w:val="pt-PT"/>
        </w:rPr>
        <w:t>tulo IV, Se</w:t>
      </w:r>
      <w:r>
        <w:rPr>
          <w:rStyle w:val="Nenhum"/>
          <w:rtl w:val="0"/>
          <w:lang w:val="pt-PT"/>
        </w:rPr>
        <w:t>çã</w:t>
      </w:r>
      <w:r>
        <w:rPr>
          <w:rStyle w:val="Nenhum"/>
          <w:rtl w:val="0"/>
          <w:lang w:val="pt-PT"/>
        </w:rPr>
        <w:t>o I, nos artigos 20, 20-B,21 e 21-A, a lei institui e d</w:t>
      </w:r>
      <w:r>
        <w:rPr>
          <w:rStyle w:val="Nenhum A"/>
          <w:rtl w:val="0"/>
        </w:rPr>
        <w:t xml:space="preserve">á </w:t>
      </w:r>
      <w:r>
        <w:rPr>
          <w:rStyle w:val="Nenhum"/>
          <w:rtl w:val="0"/>
          <w:lang w:val="pt-PT"/>
        </w:rPr>
        <w:t>algumas diretrizes para o Benef</w:t>
      </w:r>
      <w:r>
        <w:rPr>
          <w:rStyle w:val="Nenhum A"/>
          <w:rtl w:val="0"/>
        </w:rPr>
        <w:t>í</w:t>
      </w:r>
      <w:r>
        <w:rPr>
          <w:rStyle w:val="Nenhum"/>
          <w:rtl w:val="0"/>
          <w:lang w:val="pt-PT"/>
        </w:rPr>
        <w:t>cio de Presta</w:t>
      </w:r>
      <w:r>
        <w:rPr>
          <w:rStyle w:val="Nenhum"/>
          <w:rtl w:val="0"/>
          <w:lang w:val="pt-PT"/>
        </w:rPr>
        <w:t>çã</w:t>
      </w:r>
      <w:r>
        <w:rPr>
          <w:rStyle w:val="Nenhum"/>
          <w:rtl w:val="0"/>
          <w:lang w:val="pt-PT"/>
        </w:rPr>
        <w:t>o Continuada, destacamos o art. 20:</w:t>
      </w:r>
    </w:p>
    <w:p>
      <w:pPr>
        <w:pStyle w:val="Corpo A"/>
        <w:spacing w:line="360" w:lineRule="auto"/>
        <w:jc w:val="both"/>
      </w:pPr>
    </w:p>
    <w:p>
      <w:pPr>
        <w:pStyle w:val="artart"/>
        <w:spacing w:before="0" w:after="0"/>
        <w:ind w:left="2268" w:firstLine="0"/>
        <w:jc w:val="both"/>
      </w:pPr>
      <w:r>
        <w:rPr>
          <w:rStyle w:val="Nenhum A"/>
          <w:rtl w:val="0"/>
          <w:lang w:val="pt-PT"/>
        </w:rPr>
        <w:t>Art. 20.</w:t>
      </w:r>
      <w:r>
        <w:rPr>
          <w:rStyle w:val="Nenhum A"/>
          <w:rtl w:val="0"/>
          <w:lang w:val="pt-PT"/>
        </w:rPr>
        <w:t xml:space="preserve">  </w:t>
      </w:r>
      <w:r>
        <w:rPr>
          <w:rStyle w:val="Nenhum A"/>
          <w:rtl w:val="0"/>
          <w:lang w:val="pt-PT"/>
        </w:rPr>
        <w:t>O benef</w:t>
      </w:r>
      <w:r>
        <w:rPr>
          <w:rStyle w:val="Nenhum A"/>
          <w:rtl w:val="0"/>
          <w:lang w:val="pt-PT"/>
        </w:rPr>
        <w:t>í</w:t>
      </w:r>
      <w:r>
        <w:rPr>
          <w:rStyle w:val="Nenhum A"/>
          <w:rtl w:val="0"/>
          <w:lang w:val="pt-PT"/>
        </w:rPr>
        <w:t>cio de presta</w:t>
      </w:r>
      <w:r>
        <w:rPr>
          <w:rStyle w:val="Nenhum A"/>
          <w:rtl w:val="0"/>
          <w:lang w:val="pt-PT"/>
        </w:rPr>
        <w:t>çã</w:t>
      </w:r>
      <w:r>
        <w:rPr>
          <w:rStyle w:val="Nenhum A"/>
          <w:rtl w:val="0"/>
          <w:lang w:val="pt-PT"/>
        </w:rPr>
        <w:t xml:space="preserve">o continuada </w:t>
      </w:r>
      <w:r>
        <w:rPr>
          <w:rStyle w:val="Nenhum A"/>
          <w:rtl w:val="0"/>
          <w:lang w:val="pt-PT"/>
        </w:rPr>
        <w:t xml:space="preserve">é </w:t>
      </w:r>
      <w:r>
        <w:rPr>
          <w:rStyle w:val="Nenhum A"/>
          <w:rtl w:val="0"/>
          <w:lang w:val="pt-PT"/>
        </w:rPr>
        <w:t>a garantia de um sal</w:t>
      </w:r>
      <w:r>
        <w:rPr>
          <w:rStyle w:val="Nenhum A"/>
          <w:rtl w:val="0"/>
          <w:lang w:val="pt-PT"/>
        </w:rPr>
        <w:t>á</w:t>
      </w:r>
      <w:r>
        <w:rPr>
          <w:rStyle w:val="Nenhum A"/>
          <w:rtl w:val="0"/>
          <w:lang w:val="pt-PT"/>
        </w:rPr>
        <w:t>rio-m</w:t>
      </w:r>
      <w:r>
        <w:rPr>
          <w:rStyle w:val="Nenhum A"/>
          <w:rtl w:val="0"/>
          <w:lang w:val="pt-PT"/>
        </w:rPr>
        <w:t>í</w:t>
      </w:r>
      <w:r>
        <w:rPr>
          <w:rStyle w:val="Nenhum A"/>
          <w:rtl w:val="0"/>
          <w:lang w:val="pt-PT"/>
        </w:rPr>
        <w:t xml:space="preserve">nimo mensal </w:t>
      </w:r>
      <w:r>
        <w:rPr>
          <w:rStyle w:val="Nenhum A"/>
          <w:rtl w:val="0"/>
          <w:lang w:val="pt-PT"/>
        </w:rPr>
        <w:t xml:space="preserve">à </w:t>
      </w:r>
      <w:r>
        <w:rPr>
          <w:rStyle w:val="Nenhum A"/>
          <w:rtl w:val="0"/>
          <w:lang w:val="pt-PT"/>
        </w:rPr>
        <w:t>pessoa com defici</w:t>
      </w:r>
      <w:r>
        <w:rPr>
          <w:rStyle w:val="Nenhum A"/>
          <w:rtl w:val="0"/>
          <w:lang w:val="pt-PT"/>
        </w:rPr>
        <w:t>ê</w:t>
      </w:r>
      <w:r>
        <w:rPr>
          <w:rStyle w:val="Nenhum A"/>
          <w:rtl w:val="0"/>
          <w:lang w:val="pt-PT"/>
        </w:rPr>
        <w:t>ncia e ao idoso com 65 (sessenta e cinco) anos ou mais que comprovem n</w:t>
      </w:r>
      <w:r>
        <w:rPr>
          <w:rStyle w:val="Nenhum A"/>
          <w:rtl w:val="0"/>
          <w:lang w:val="pt-PT"/>
        </w:rPr>
        <w:t>ã</w:t>
      </w:r>
      <w:r>
        <w:rPr>
          <w:rStyle w:val="Nenhum A"/>
          <w:rtl w:val="0"/>
          <w:lang w:val="pt-PT"/>
        </w:rPr>
        <w:t>o possuir meios de prover a pr</w:t>
      </w:r>
      <w:r>
        <w:rPr>
          <w:rStyle w:val="Nenhum A"/>
          <w:rtl w:val="0"/>
          <w:lang w:val="pt-PT"/>
        </w:rPr>
        <w:t>ó</w:t>
      </w:r>
      <w:r>
        <w:rPr>
          <w:rStyle w:val="Nenhum A"/>
          <w:rtl w:val="0"/>
          <w:lang w:val="pt-PT"/>
        </w:rPr>
        <w:t>pria manuten</w:t>
      </w:r>
      <w:r>
        <w:rPr>
          <w:rStyle w:val="Nenhum A"/>
          <w:rtl w:val="0"/>
          <w:lang w:val="pt-PT"/>
        </w:rPr>
        <w:t>çã</w:t>
      </w:r>
      <w:r>
        <w:rPr>
          <w:rStyle w:val="Nenhum A"/>
          <w:rtl w:val="0"/>
          <w:lang w:val="pt-PT"/>
        </w:rPr>
        <w:t>o nem de t</w:t>
      </w:r>
      <w:r>
        <w:rPr>
          <w:rStyle w:val="Nenhum A"/>
          <w:rtl w:val="0"/>
          <w:lang w:val="pt-PT"/>
        </w:rPr>
        <w:t>ê</w:t>
      </w:r>
      <w:r>
        <w:rPr>
          <w:rStyle w:val="Nenhum A"/>
          <w:rtl w:val="0"/>
          <w:lang w:val="pt-PT"/>
        </w:rPr>
        <w:t>-la provida por sua fam</w:t>
      </w:r>
      <w:r>
        <w:rPr>
          <w:rStyle w:val="Nenhum A"/>
          <w:rtl w:val="0"/>
          <w:lang w:val="pt-PT"/>
        </w:rPr>
        <w:t>í</w:t>
      </w:r>
      <w:r>
        <w:rPr>
          <w:rStyle w:val="Nenhum A"/>
          <w:rtl w:val="0"/>
          <w:lang w:val="pt-PT"/>
        </w:rPr>
        <w:t>lia.</w:t>
      </w:r>
      <w:r>
        <w:rPr>
          <w:rStyle w:val="Nenhum A"/>
          <w:rtl w:val="0"/>
          <w:lang w:val="pt-PT"/>
        </w:rPr>
        <w:t xml:space="preserve">               </w:t>
      </w:r>
    </w:p>
    <w:p>
      <w:pPr>
        <w:pStyle w:val="artart"/>
        <w:spacing w:before="0" w:after="0"/>
        <w:ind w:left="2268" w:firstLine="0"/>
        <w:jc w:val="both"/>
      </w:pPr>
      <w:r>
        <w:rPr>
          <w:rStyle w:val="Nenhum"/>
          <w:rtl w:val="0"/>
          <w:lang w:val="pt-PT"/>
        </w:rPr>
        <w:t xml:space="preserve">§ </w:t>
      </w:r>
      <w:r>
        <w:rPr>
          <w:rStyle w:val="Nenhum"/>
          <w:rtl w:val="0"/>
          <w:lang w:val="pt-PT"/>
        </w:rPr>
        <w:t>1</w:t>
      </w:r>
      <w:ins w:id="477" w:date="2022-05-05T21:07:55Z" w:author="oculto">
        <w:r>
          <w:rPr>
            <w:rStyle w:val="Nenhum"/>
            <w:u w:val="single"/>
            <w:vertAlign w:val="superscript"/>
            <w:rtl w:val="0"/>
            <w:lang w:val="en-US"/>
          </w:rPr>
          <w:t>º</w:t>
        </w:r>
      </w:ins>
      <w:del w:id="478" w:date="2022-05-05T21:07:53Z" w:author="oculto">
        <w:r>
          <w:rPr>
            <w:rStyle w:val="Nenhum"/>
            <w:u w:val="single"/>
            <w:vertAlign w:val="superscript"/>
            <w:rtl w:val="0"/>
            <w:lang w:val="pt-PT"/>
          </w:rPr>
          <w:delText>o</w:delText>
        </w:r>
      </w:del>
      <w:r>
        <w:rPr>
          <w:rStyle w:val="Nenhum"/>
          <w:rtl w:val="0"/>
          <w:lang w:val="pt-PT"/>
        </w:rPr>
        <w:t> </w:t>
      </w:r>
      <w:r>
        <w:rPr>
          <w:rStyle w:val="Nenhum"/>
          <w:rtl w:val="0"/>
          <w:lang w:val="pt-PT"/>
        </w:rPr>
        <w:t>Para os efeitos do disposto no</w:t>
      </w:r>
      <w:r>
        <w:rPr>
          <w:rStyle w:val="Nenhum"/>
          <w:rtl w:val="0"/>
          <w:lang w:val="pt-PT"/>
        </w:rPr>
        <w:t> </w:t>
      </w:r>
      <w:r>
        <w:rPr>
          <w:rStyle w:val="Nenhum"/>
          <w:i w:val="1"/>
          <w:iCs w:val="1"/>
          <w:rtl w:val="0"/>
          <w:lang w:val="pt-PT"/>
        </w:rPr>
        <w:t>caput</w:t>
      </w:r>
      <w:r>
        <w:rPr>
          <w:rStyle w:val="Nenhum"/>
          <w:rtl w:val="0"/>
          <w:lang w:val="pt-PT"/>
        </w:rPr>
        <w:t>, a fam</w:t>
      </w:r>
      <w:r>
        <w:rPr>
          <w:rStyle w:val="Nenhum"/>
          <w:rtl w:val="0"/>
          <w:lang w:val="pt-PT"/>
        </w:rPr>
        <w:t>í</w:t>
      </w:r>
      <w:r>
        <w:rPr>
          <w:rStyle w:val="Nenhum"/>
          <w:rtl w:val="0"/>
          <w:lang w:val="pt-PT"/>
        </w:rPr>
        <w:t xml:space="preserve">lia </w:t>
      </w:r>
      <w:r>
        <w:rPr>
          <w:rStyle w:val="Nenhum"/>
          <w:rtl w:val="0"/>
          <w:lang w:val="pt-PT"/>
        </w:rPr>
        <w:t xml:space="preserve">é </w:t>
      </w:r>
      <w:r>
        <w:rPr>
          <w:rStyle w:val="Nenhum"/>
          <w:rtl w:val="0"/>
          <w:lang w:val="pt-PT"/>
        </w:rPr>
        <w:t>composta pelo requerente, o c</w:t>
      </w:r>
      <w:r>
        <w:rPr>
          <w:rStyle w:val="Nenhum"/>
          <w:rtl w:val="0"/>
          <w:lang w:val="pt-PT"/>
        </w:rPr>
        <w:t>ô</w:t>
      </w:r>
      <w:r>
        <w:rPr>
          <w:rStyle w:val="Nenhum"/>
          <w:rtl w:val="0"/>
          <w:lang w:val="pt-PT"/>
        </w:rPr>
        <w:t>njuge ou companheiro, os pais e, na aus</w:t>
      </w:r>
      <w:r>
        <w:rPr>
          <w:rStyle w:val="Nenhum"/>
          <w:rtl w:val="0"/>
          <w:lang w:val="pt-PT"/>
        </w:rPr>
        <w:t>ê</w:t>
      </w:r>
      <w:r>
        <w:rPr>
          <w:rStyle w:val="Nenhum"/>
          <w:rtl w:val="0"/>
          <w:lang w:val="pt-PT"/>
        </w:rPr>
        <w:t>ncia de um deles, a madrasta ou o padrasto, os irm</w:t>
      </w:r>
      <w:r>
        <w:rPr>
          <w:rStyle w:val="Nenhum"/>
          <w:rtl w:val="0"/>
          <w:lang w:val="pt-PT"/>
        </w:rPr>
        <w:t>ã</w:t>
      </w:r>
      <w:r>
        <w:rPr>
          <w:rStyle w:val="Nenhum"/>
          <w:rtl w:val="0"/>
          <w:lang w:val="pt-PT"/>
        </w:rPr>
        <w:t>os solteiros, os filhos e enteados solteiros e os menores tutelados, desde que vivam sob o mesmo teto</w:t>
      </w:r>
    </w:p>
    <w:p>
      <w:pPr>
        <w:pStyle w:val="artart"/>
        <w:spacing w:before="0" w:after="0"/>
        <w:ind w:left="2268" w:firstLine="0"/>
        <w:jc w:val="both"/>
      </w:pPr>
      <w:r>
        <w:rPr>
          <w:rStyle w:val="Nenhum"/>
          <w:rtl w:val="0"/>
          <w:lang w:val="pt-PT"/>
        </w:rPr>
        <w:t xml:space="preserve">§ </w:t>
      </w:r>
      <w:r>
        <w:rPr>
          <w:rStyle w:val="Nenhum"/>
          <w:rtl w:val="0"/>
          <w:lang w:val="pt-PT"/>
        </w:rPr>
        <w:t>2</w:t>
      </w:r>
      <w:ins w:id="479" w:date="2022-05-05T21:08:01Z" w:author="oculto">
        <w:r>
          <w:rPr>
            <w:rStyle w:val="Nenhum"/>
            <w:u w:val="single"/>
            <w:vertAlign w:val="superscript"/>
            <w:rtl w:val="0"/>
            <w:lang w:val="en-US"/>
          </w:rPr>
          <w:t>º</w:t>
        </w:r>
      </w:ins>
      <w:del w:id="480" w:date="2022-05-05T21:07:59Z" w:author="oculto">
        <w:r>
          <w:rPr>
            <w:rStyle w:val="Nenhum"/>
            <w:u w:val="single"/>
            <w:vertAlign w:val="superscript"/>
            <w:rtl w:val="0"/>
            <w:lang w:val="pt-PT"/>
          </w:rPr>
          <w:delText>o</w:delText>
        </w:r>
      </w:del>
      <w:r>
        <w:rPr>
          <w:rStyle w:val="Nenhum"/>
          <w:rtl w:val="0"/>
          <w:lang w:val="pt-PT"/>
        </w:rPr>
        <w:t> </w:t>
      </w:r>
      <w:r>
        <w:rPr>
          <w:rStyle w:val="Nenhum"/>
          <w:rtl w:val="0"/>
          <w:lang w:val="pt-PT"/>
        </w:rPr>
        <w:t>Para efeito de concess</w:t>
      </w:r>
      <w:r>
        <w:rPr>
          <w:rStyle w:val="Nenhum"/>
          <w:rtl w:val="0"/>
          <w:lang w:val="pt-PT"/>
        </w:rPr>
        <w:t>ã</w:t>
      </w:r>
      <w:r>
        <w:rPr>
          <w:rStyle w:val="Nenhum"/>
          <w:rtl w:val="0"/>
          <w:lang w:val="pt-PT"/>
        </w:rPr>
        <w:t>o do benef</w:t>
      </w:r>
      <w:r>
        <w:rPr>
          <w:rStyle w:val="Nenhum"/>
          <w:rtl w:val="0"/>
          <w:lang w:val="pt-PT"/>
        </w:rPr>
        <w:t>í</w:t>
      </w:r>
      <w:r>
        <w:rPr>
          <w:rStyle w:val="Nenhum"/>
          <w:rtl w:val="0"/>
          <w:lang w:val="pt-PT"/>
        </w:rPr>
        <w:t>cio de presta</w:t>
      </w:r>
      <w:r>
        <w:rPr>
          <w:rStyle w:val="Nenhum"/>
          <w:rtl w:val="0"/>
          <w:lang w:val="pt-PT"/>
        </w:rPr>
        <w:t>çã</w:t>
      </w:r>
      <w:r>
        <w:rPr>
          <w:rStyle w:val="Nenhum"/>
          <w:rtl w:val="0"/>
          <w:lang w:val="pt-PT"/>
        </w:rPr>
        <w:t>o continuada, considera-se pessoa com defici</w:t>
      </w:r>
      <w:r>
        <w:rPr>
          <w:rStyle w:val="Nenhum"/>
          <w:rtl w:val="0"/>
          <w:lang w:val="pt-PT"/>
        </w:rPr>
        <w:t>ê</w:t>
      </w:r>
      <w:r>
        <w:rPr>
          <w:rStyle w:val="Nenhum"/>
          <w:rtl w:val="0"/>
          <w:lang w:val="pt-PT"/>
        </w:rPr>
        <w:t>ncia aquela que tem impedimento de longo prazo de natureza f</w:t>
      </w:r>
      <w:r>
        <w:rPr>
          <w:rStyle w:val="Nenhum"/>
          <w:rtl w:val="0"/>
          <w:lang w:val="pt-PT"/>
        </w:rPr>
        <w:t>í</w:t>
      </w:r>
      <w:r>
        <w:rPr>
          <w:rStyle w:val="Nenhum"/>
          <w:rtl w:val="0"/>
          <w:lang w:val="pt-PT"/>
        </w:rPr>
        <w:t>sica, mental, intelectual ou sensorial, o qual, em intera</w:t>
      </w:r>
      <w:r>
        <w:rPr>
          <w:rStyle w:val="Nenhum"/>
          <w:rtl w:val="0"/>
          <w:lang w:val="pt-PT"/>
        </w:rPr>
        <w:t>çã</w:t>
      </w:r>
      <w:r>
        <w:rPr>
          <w:rStyle w:val="Nenhum"/>
          <w:rtl w:val="0"/>
          <w:lang w:val="pt-PT"/>
        </w:rPr>
        <w:t>o com uma ou mais barreiras, pode obstruir sua participa</w:t>
      </w:r>
      <w:r>
        <w:rPr>
          <w:rStyle w:val="Nenhum"/>
          <w:rtl w:val="0"/>
          <w:lang w:val="pt-PT"/>
        </w:rPr>
        <w:t>çã</w:t>
      </w:r>
      <w:r>
        <w:rPr>
          <w:rStyle w:val="Nenhum"/>
          <w:rtl w:val="0"/>
          <w:lang w:val="pt-PT"/>
        </w:rPr>
        <w:t>o plena e efetiva na sociedade em igualdade de condi</w:t>
      </w:r>
      <w:r>
        <w:rPr>
          <w:rStyle w:val="Nenhum"/>
          <w:rtl w:val="0"/>
          <w:lang w:val="pt-PT"/>
        </w:rPr>
        <w:t>çõ</w:t>
      </w:r>
      <w:r>
        <w:rPr>
          <w:rStyle w:val="Nenhum"/>
          <w:rtl w:val="0"/>
          <w:lang w:val="pt-PT"/>
        </w:rPr>
        <w:t>es com as demais pessoas.</w:t>
      </w:r>
      <w:r>
        <w:rPr>
          <w:rStyle w:val="Nenhum"/>
          <w:rtl w:val="0"/>
          <w:lang w:val="pt-PT"/>
        </w:rPr>
        <w:t>             </w:t>
      </w:r>
    </w:p>
    <w:p>
      <w:pPr>
        <w:pStyle w:val="artart"/>
        <w:spacing w:before="0" w:after="0"/>
        <w:ind w:left="2268" w:firstLine="0"/>
        <w:jc w:val="both"/>
      </w:pPr>
      <w:r>
        <w:rPr>
          <w:rStyle w:val="Nenhum"/>
          <w:shd w:val="clear" w:color="auto" w:fill="ffffff"/>
          <w:rtl w:val="0"/>
          <w:lang w:val="pt-PT"/>
        </w:rPr>
        <w:t xml:space="preserve">§ </w:t>
      </w:r>
      <w:r>
        <w:rPr>
          <w:rStyle w:val="Nenhum"/>
          <w:shd w:val="clear" w:color="auto" w:fill="ffffff"/>
          <w:rtl w:val="0"/>
          <w:lang w:val="pt-PT"/>
        </w:rPr>
        <w:t>3</w:t>
      </w:r>
      <w:ins w:id="481" w:date="2022-05-05T21:08:05Z" w:author="oculto">
        <w:r>
          <w:rPr>
            <w:rStyle w:val="Nenhum"/>
            <w:shd w:val="clear" w:color="auto" w:fill="ffffff"/>
            <w:rtl w:val="0"/>
            <w:lang w:val="en-US"/>
          </w:rPr>
          <w:t>º</w:t>
        </w:r>
      </w:ins>
      <w:del w:id="482" w:date="2022-05-05T21:08:05Z" w:author="oculto">
        <w:r>
          <w:rPr>
            <w:rStyle w:val="Nenhum"/>
            <w:shd w:val="clear" w:color="auto" w:fill="ffffff"/>
            <w:rtl w:val="0"/>
            <w:lang w:val="pt-PT"/>
          </w:rPr>
          <w:delText>º</w:delText>
        </w:r>
      </w:del>
      <w:r>
        <w:rPr>
          <w:rStyle w:val="Nenhum"/>
          <w:shd w:val="clear" w:color="auto" w:fill="ffffff"/>
          <w:rtl w:val="0"/>
          <w:lang w:val="pt-PT"/>
        </w:rPr>
        <w:t xml:space="preserve"> Observados os demais crit</w:t>
      </w:r>
      <w:r>
        <w:rPr>
          <w:rStyle w:val="Nenhum"/>
          <w:shd w:val="clear" w:color="auto" w:fill="ffffff"/>
          <w:rtl w:val="0"/>
          <w:lang w:val="pt-PT"/>
        </w:rPr>
        <w:t>é</w:t>
      </w:r>
      <w:r>
        <w:rPr>
          <w:rStyle w:val="Nenhum"/>
          <w:shd w:val="clear" w:color="auto" w:fill="ffffff"/>
          <w:rtl w:val="0"/>
          <w:lang w:val="pt-PT"/>
        </w:rPr>
        <w:t>rios de elegibilidade definidos nesta Lei, ter</w:t>
      </w:r>
      <w:r>
        <w:rPr>
          <w:rStyle w:val="Nenhum"/>
          <w:shd w:val="clear" w:color="auto" w:fill="ffffff"/>
          <w:rtl w:val="0"/>
          <w:lang w:val="pt-PT"/>
        </w:rPr>
        <w:t>ã</w:t>
      </w:r>
      <w:r>
        <w:rPr>
          <w:rStyle w:val="Nenhum"/>
          <w:shd w:val="clear" w:color="auto" w:fill="ffffff"/>
          <w:rtl w:val="0"/>
          <w:lang w:val="pt-PT"/>
        </w:rPr>
        <w:t>o direito ao benef</w:t>
      </w:r>
      <w:r>
        <w:rPr>
          <w:rStyle w:val="Nenhum"/>
          <w:shd w:val="clear" w:color="auto" w:fill="ffffff"/>
          <w:rtl w:val="0"/>
          <w:lang w:val="pt-PT"/>
        </w:rPr>
        <w:t>í</w:t>
      </w:r>
      <w:r>
        <w:rPr>
          <w:rStyle w:val="Nenhum"/>
          <w:shd w:val="clear" w:color="auto" w:fill="ffffff"/>
          <w:rtl w:val="0"/>
          <w:lang w:val="pt-PT"/>
        </w:rPr>
        <w:t>cio financeiro de que trata o</w:t>
      </w:r>
      <w:r>
        <w:rPr>
          <w:rStyle w:val="Nenhum"/>
          <w:shd w:val="clear" w:color="auto" w:fill="ffffff"/>
          <w:rtl w:val="0"/>
          <w:lang w:val="pt-PT"/>
        </w:rPr>
        <w:t> </w:t>
      </w:r>
      <w:r>
        <w:rPr>
          <w:rStyle w:val="Nenhum"/>
          <w:shd w:val="clear" w:color="auto" w:fill="ffffff"/>
          <w:rtl w:val="0"/>
          <w:lang w:val="pt-PT"/>
        </w:rPr>
        <w:t>caput</w:t>
      </w:r>
      <w:r>
        <w:rPr>
          <w:rStyle w:val="Nenhum"/>
          <w:shd w:val="clear" w:color="auto" w:fill="ffffff"/>
          <w:rtl w:val="0"/>
          <w:lang w:val="pt-PT"/>
        </w:rPr>
        <w:t> </w:t>
      </w:r>
      <w:r>
        <w:rPr>
          <w:rStyle w:val="Nenhum"/>
          <w:shd w:val="clear" w:color="auto" w:fill="ffffff"/>
          <w:rtl w:val="0"/>
          <w:lang w:val="pt-PT"/>
        </w:rPr>
        <w:t>deste artigo a pessoa com defici</w:t>
      </w:r>
      <w:r>
        <w:rPr>
          <w:rStyle w:val="Nenhum"/>
          <w:shd w:val="clear" w:color="auto" w:fill="ffffff"/>
          <w:rtl w:val="0"/>
          <w:lang w:val="pt-PT"/>
        </w:rPr>
        <w:t>ê</w:t>
      </w:r>
      <w:r>
        <w:rPr>
          <w:rStyle w:val="Nenhum"/>
          <w:shd w:val="clear" w:color="auto" w:fill="ffffff"/>
          <w:rtl w:val="0"/>
          <w:lang w:val="pt-PT"/>
        </w:rPr>
        <w:t>ncia ou a pessoa idosa com renda familiar mensal</w:t>
      </w:r>
      <w:r>
        <w:rPr>
          <w:rStyle w:val="Nenhum"/>
          <w:shd w:val="clear" w:color="auto" w:fill="ffffff"/>
          <w:rtl w:val="0"/>
          <w:lang w:val="pt-PT"/>
        </w:rPr>
        <w:t> </w:t>
      </w:r>
      <w:r>
        <w:rPr>
          <w:rStyle w:val="Nenhum"/>
          <w:shd w:val="clear" w:color="auto" w:fill="ffffff"/>
          <w:rtl w:val="0"/>
          <w:lang w:val="pt-PT"/>
        </w:rPr>
        <w:t>per capita</w:t>
      </w:r>
      <w:r>
        <w:rPr>
          <w:rStyle w:val="Nenhum"/>
          <w:shd w:val="clear" w:color="auto" w:fill="ffffff"/>
          <w:rtl w:val="0"/>
          <w:lang w:val="pt-PT"/>
        </w:rPr>
        <w:t> </w:t>
      </w:r>
      <w:r>
        <w:rPr>
          <w:rStyle w:val="Nenhum"/>
          <w:shd w:val="clear" w:color="auto" w:fill="ffffff"/>
          <w:rtl w:val="0"/>
          <w:lang w:val="pt-PT"/>
        </w:rPr>
        <w:t>igual ou inferior a 1/4 (um quarto) do sal</w:t>
      </w:r>
      <w:r>
        <w:rPr>
          <w:rStyle w:val="Nenhum"/>
          <w:shd w:val="clear" w:color="auto" w:fill="ffffff"/>
          <w:rtl w:val="0"/>
          <w:lang w:val="pt-PT"/>
        </w:rPr>
        <w:t>á</w:t>
      </w:r>
      <w:r>
        <w:rPr>
          <w:rStyle w:val="Nenhum"/>
          <w:shd w:val="clear" w:color="auto" w:fill="ffffff"/>
          <w:rtl w:val="0"/>
          <w:lang w:val="pt-PT"/>
        </w:rPr>
        <w:t>rio-m</w:t>
      </w:r>
      <w:r>
        <w:rPr>
          <w:rStyle w:val="Nenhum"/>
          <w:shd w:val="clear" w:color="auto" w:fill="ffffff"/>
          <w:rtl w:val="0"/>
          <w:lang w:val="pt-PT"/>
        </w:rPr>
        <w:t>í</w:t>
      </w:r>
      <w:r>
        <w:rPr>
          <w:rStyle w:val="Nenhum"/>
          <w:shd w:val="clear" w:color="auto" w:fill="ffffff"/>
          <w:rtl w:val="0"/>
          <w:lang w:val="pt-PT"/>
        </w:rPr>
        <w:t>nimo.</w:t>
      </w:r>
      <w:r>
        <w:rPr>
          <w:rStyle w:val="Nenhum"/>
          <w:shd w:val="clear" w:color="auto" w:fill="ffffff"/>
          <w:rtl w:val="0"/>
          <w:lang w:val="pt-PT"/>
        </w:rPr>
        <w:t> </w:t>
      </w:r>
      <w:r>
        <w:rPr>
          <w:rStyle w:val="Nenhum"/>
          <w:shd w:val="clear" w:color="auto" w:fill="ffffff"/>
          <w:rtl w:val="0"/>
          <w:lang w:val="pt-PT"/>
        </w:rPr>
        <w:t>(Reda</w:t>
      </w:r>
      <w:r>
        <w:rPr>
          <w:rStyle w:val="Nenhum"/>
          <w:shd w:val="clear" w:color="auto" w:fill="ffffff"/>
          <w:rtl w:val="0"/>
          <w:lang w:val="pt-PT"/>
        </w:rPr>
        <w:t>çã</w:t>
      </w:r>
      <w:r>
        <w:rPr>
          <w:rStyle w:val="Nenhum"/>
          <w:shd w:val="clear" w:color="auto" w:fill="ffffff"/>
          <w:rtl w:val="0"/>
          <w:lang w:val="pt-PT"/>
        </w:rPr>
        <w:t>o dada pela Lei 14.176 de 2021)</w:t>
      </w:r>
    </w:p>
    <w:p>
      <w:pPr>
        <w:pStyle w:val="artart"/>
        <w:spacing w:before="0" w:after="0"/>
        <w:ind w:left="2268" w:firstLine="0"/>
        <w:jc w:val="both"/>
      </w:pPr>
      <w:r>
        <w:rPr>
          <w:rStyle w:val="Nenhum"/>
          <w:rtl w:val="0"/>
          <w:lang w:val="pt-PT"/>
        </w:rPr>
        <w:t xml:space="preserve">§ </w:t>
      </w:r>
      <w:r>
        <w:rPr>
          <w:rStyle w:val="Nenhum"/>
          <w:rtl w:val="0"/>
          <w:lang w:val="pt-PT"/>
        </w:rPr>
        <w:t>4</w:t>
      </w:r>
      <w:ins w:id="483" w:date="2022-05-05T21:08:09Z" w:author="oculto">
        <w:r>
          <w:rPr>
            <w:rStyle w:val="Nenhum"/>
            <w:u w:val="single"/>
            <w:vertAlign w:val="superscript"/>
            <w:rtl w:val="0"/>
            <w:lang w:val="en-US"/>
          </w:rPr>
          <w:t>º</w:t>
        </w:r>
      </w:ins>
      <w:del w:id="484" w:date="2022-05-05T21:08:08Z" w:author="oculto">
        <w:r>
          <w:rPr>
            <w:rStyle w:val="Nenhum"/>
            <w:u w:val="single"/>
            <w:vertAlign w:val="superscript"/>
            <w:rtl w:val="0"/>
            <w:lang w:val="pt-PT"/>
          </w:rPr>
          <w:delText>o</w:delText>
        </w:r>
      </w:del>
      <w:r>
        <w:rPr>
          <w:rStyle w:val="Nenhum"/>
          <w:rtl w:val="0"/>
          <w:lang w:val="pt-PT"/>
        </w:rPr>
        <w:t> </w:t>
      </w:r>
      <w:r>
        <w:rPr>
          <w:rStyle w:val="Nenhum"/>
          <w:rtl w:val="0"/>
          <w:lang w:val="pt-PT"/>
        </w:rPr>
        <w:t>O benef</w:t>
      </w:r>
      <w:r>
        <w:rPr>
          <w:rStyle w:val="Nenhum"/>
          <w:rtl w:val="0"/>
          <w:lang w:val="pt-PT"/>
        </w:rPr>
        <w:t>í</w:t>
      </w:r>
      <w:r>
        <w:rPr>
          <w:rStyle w:val="Nenhum"/>
          <w:rtl w:val="0"/>
          <w:lang w:val="pt-PT"/>
        </w:rPr>
        <w:t>cio de que trata este artigo n</w:t>
      </w:r>
      <w:r>
        <w:rPr>
          <w:rStyle w:val="Nenhum"/>
          <w:rtl w:val="0"/>
          <w:lang w:val="pt-PT"/>
        </w:rPr>
        <w:t>ã</w:t>
      </w:r>
      <w:r>
        <w:rPr>
          <w:rStyle w:val="Nenhum"/>
          <w:rtl w:val="0"/>
          <w:lang w:val="pt-PT"/>
        </w:rPr>
        <w:t>o pode ser acumulado pelo benefici</w:t>
      </w:r>
      <w:r>
        <w:rPr>
          <w:rStyle w:val="Nenhum"/>
          <w:rtl w:val="0"/>
          <w:lang w:val="pt-PT"/>
        </w:rPr>
        <w:t>á</w:t>
      </w:r>
      <w:r>
        <w:rPr>
          <w:rStyle w:val="Nenhum"/>
          <w:rtl w:val="0"/>
          <w:lang w:val="pt-PT"/>
        </w:rPr>
        <w:t xml:space="preserve">rio com qualquer outro no </w:t>
      </w:r>
      <w:r>
        <w:rPr>
          <w:rStyle w:val="Nenhum"/>
          <w:rtl w:val="0"/>
          <w:lang w:val="pt-PT"/>
        </w:rPr>
        <w:t>â</w:t>
      </w:r>
      <w:r>
        <w:rPr>
          <w:rStyle w:val="Nenhum"/>
          <w:rtl w:val="0"/>
          <w:lang w:val="pt-PT"/>
        </w:rPr>
        <w:t>mbito da seguridade social ou de outro regime, salvo os da assist</w:t>
      </w:r>
      <w:r>
        <w:rPr>
          <w:rStyle w:val="Nenhum"/>
          <w:rtl w:val="0"/>
          <w:lang w:val="pt-PT"/>
        </w:rPr>
        <w:t>ê</w:t>
      </w:r>
      <w:r>
        <w:rPr>
          <w:rStyle w:val="Nenhum"/>
          <w:rtl w:val="0"/>
          <w:lang w:val="pt-PT"/>
        </w:rPr>
        <w:t>ncia m</w:t>
      </w:r>
      <w:r>
        <w:rPr>
          <w:rStyle w:val="Nenhum"/>
          <w:rtl w:val="0"/>
          <w:lang w:val="pt-PT"/>
        </w:rPr>
        <w:t>é</w:t>
      </w:r>
      <w:r>
        <w:rPr>
          <w:rStyle w:val="Nenhum"/>
          <w:rtl w:val="0"/>
          <w:lang w:val="pt-PT"/>
        </w:rPr>
        <w:t>dica e da pens</w:t>
      </w:r>
      <w:r>
        <w:rPr>
          <w:rStyle w:val="Nenhum"/>
          <w:rtl w:val="0"/>
          <w:lang w:val="pt-PT"/>
        </w:rPr>
        <w:t>ã</w:t>
      </w:r>
      <w:r>
        <w:rPr>
          <w:rStyle w:val="Nenhum"/>
          <w:rtl w:val="0"/>
          <w:lang w:val="pt-PT"/>
        </w:rPr>
        <w:t>o especial de natureza indenizat</w:t>
      </w:r>
      <w:r>
        <w:rPr>
          <w:rStyle w:val="Nenhum"/>
          <w:rtl w:val="0"/>
          <w:lang w:val="pt-PT"/>
        </w:rPr>
        <w:t>ó</w:t>
      </w:r>
      <w:r>
        <w:rPr>
          <w:rStyle w:val="Nenhum"/>
          <w:rtl w:val="0"/>
          <w:lang w:val="pt-PT"/>
        </w:rPr>
        <w:t>ria.</w:t>
      </w:r>
      <w:r>
        <w:rPr>
          <w:rStyle w:val="Nenhum"/>
          <w:rtl w:val="0"/>
          <w:lang w:val="pt-PT"/>
        </w:rPr>
        <w:t>             </w:t>
      </w:r>
    </w:p>
    <w:p>
      <w:pPr>
        <w:pStyle w:val="artart"/>
        <w:spacing w:before="0" w:after="0"/>
        <w:ind w:left="2268" w:firstLine="0"/>
        <w:jc w:val="both"/>
      </w:pPr>
      <w:r>
        <w:rPr>
          <w:rStyle w:val="Nenhum"/>
          <w:rtl w:val="0"/>
          <w:lang w:val="pt-PT"/>
        </w:rPr>
        <w:t xml:space="preserve"> § </w:t>
      </w:r>
      <w:r>
        <w:rPr>
          <w:rStyle w:val="Nenhum"/>
          <w:rtl w:val="0"/>
          <w:lang w:val="pt-PT"/>
        </w:rPr>
        <w:t>5</w:t>
      </w:r>
      <w:ins w:id="485" w:date="2022-05-05T21:09:16Z" w:author="oculto">
        <w:r>
          <w:rPr>
            <w:rStyle w:val="Nenhum"/>
            <w:rtl w:val="0"/>
            <w:lang w:val="en-US"/>
          </w:rPr>
          <w:t>º</w:t>
        </w:r>
      </w:ins>
      <w:del w:id="486" w:date="2022-05-05T21:09:09Z" w:author="oculto">
        <w:r>
          <w:rPr>
            <w:rStyle w:val="Nenhum"/>
            <w:u w:val="single"/>
            <w:vertAlign w:val="superscript"/>
            <w:rtl w:val="0"/>
            <w:lang w:val="pt-PT"/>
          </w:rPr>
          <w:delText>o</w:delText>
        </w:r>
      </w:del>
      <w:r>
        <w:rPr>
          <w:rStyle w:val="Nenhum"/>
          <w:rtl w:val="0"/>
          <w:lang w:val="pt-PT"/>
        </w:rPr>
        <w:t> </w:t>
      </w:r>
      <w:r>
        <w:rPr>
          <w:rStyle w:val="Nenhum"/>
          <w:rtl w:val="0"/>
          <w:lang w:val="pt-PT"/>
        </w:rPr>
        <w:t>A condi</w:t>
      </w:r>
      <w:r>
        <w:rPr>
          <w:rStyle w:val="Nenhum"/>
          <w:rtl w:val="0"/>
          <w:lang w:val="pt-PT"/>
        </w:rPr>
        <w:t>çã</w:t>
      </w:r>
      <w:r>
        <w:rPr>
          <w:rStyle w:val="Nenhum"/>
          <w:rtl w:val="0"/>
          <w:lang w:val="pt-PT"/>
        </w:rPr>
        <w:t>o de acolhimento em institui</w:t>
      </w:r>
      <w:r>
        <w:rPr>
          <w:rStyle w:val="Nenhum"/>
          <w:rtl w:val="0"/>
          <w:lang w:val="pt-PT"/>
        </w:rPr>
        <w:t>çõ</w:t>
      </w:r>
      <w:r>
        <w:rPr>
          <w:rStyle w:val="Nenhum"/>
          <w:rtl w:val="0"/>
          <w:lang w:val="pt-PT"/>
        </w:rPr>
        <w:t>es de longa perman</w:t>
      </w:r>
      <w:r>
        <w:rPr>
          <w:rStyle w:val="Nenhum"/>
          <w:rtl w:val="0"/>
          <w:lang w:val="pt-PT"/>
        </w:rPr>
        <w:t>ê</w:t>
      </w:r>
      <w:r>
        <w:rPr>
          <w:rStyle w:val="Nenhum"/>
          <w:rtl w:val="0"/>
          <w:lang w:val="pt-PT"/>
        </w:rPr>
        <w:t>ncia n</w:t>
      </w:r>
      <w:r>
        <w:rPr>
          <w:rStyle w:val="Nenhum"/>
          <w:rtl w:val="0"/>
          <w:lang w:val="pt-PT"/>
        </w:rPr>
        <w:t>ã</w:t>
      </w:r>
      <w:r>
        <w:rPr>
          <w:rStyle w:val="Nenhum"/>
          <w:rtl w:val="0"/>
          <w:lang w:val="pt-PT"/>
        </w:rPr>
        <w:t>o prejudica o direito do idoso ou da pessoa com defici</w:t>
      </w:r>
      <w:r>
        <w:rPr>
          <w:rStyle w:val="Nenhum"/>
          <w:rtl w:val="0"/>
          <w:lang w:val="pt-PT"/>
        </w:rPr>
        <w:t>ê</w:t>
      </w:r>
      <w:r>
        <w:rPr>
          <w:rStyle w:val="Nenhum"/>
          <w:rtl w:val="0"/>
          <w:lang w:val="pt-PT"/>
        </w:rPr>
        <w:t>ncia ao benef</w:t>
      </w:r>
      <w:r>
        <w:rPr>
          <w:rStyle w:val="Nenhum"/>
          <w:rtl w:val="0"/>
          <w:lang w:val="pt-PT"/>
        </w:rPr>
        <w:t>í</w:t>
      </w:r>
      <w:r>
        <w:rPr>
          <w:rStyle w:val="Nenhum"/>
          <w:rtl w:val="0"/>
          <w:lang w:val="pt-PT"/>
        </w:rPr>
        <w:t>cio de presta</w:t>
      </w:r>
      <w:r>
        <w:rPr>
          <w:rStyle w:val="Nenhum"/>
          <w:rtl w:val="0"/>
          <w:lang w:val="pt-PT"/>
        </w:rPr>
        <w:t>çã</w:t>
      </w:r>
      <w:r>
        <w:rPr>
          <w:rStyle w:val="Nenhum"/>
          <w:rtl w:val="0"/>
          <w:lang w:val="pt-PT"/>
        </w:rPr>
        <w:t>o continuada.</w:t>
      </w:r>
      <w:r>
        <w:rPr>
          <w:rStyle w:val="Nenhum"/>
          <w:rtl w:val="0"/>
          <w:lang w:val="pt-PT"/>
        </w:rPr>
        <w:t>                 </w:t>
      </w:r>
    </w:p>
    <w:p>
      <w:pPr>
        <w:pStyle w:val="artart"/>
        <w:spacing w:before="0" w:after="0"/>
        <w:ind w:left="2268" w:firstLine="0"/>
        <w:jc w:val="both"/>
        <w:rPr>
          <w:del w:id="487" w:date="2022-05-05T21:09:45Z" w:author="oculto"/>
          <w:rStyle w:val="Nenhum A"/>
        </w:rPr>
      </w:pPr>
      <w:r>
        <w:rPr>
          <w:rStyle w:val="Nenhum A"/>
          <w:rtl w:val="0"/>
          <w:lang w:val="pt-PT"/>
        </w:rPr>
        <w:t xml:space="preserve">§ </w:t>
      </w:r>
      <w:r>
        <w:rPr>
          <w:rStyle w:val="Nenhum A"/>
          <w:rtl w:val="0"/>
          <w:lang w:val="pt-PT"/>
        </w:rPr>
        <w:t>6</w:t>
      </w:r>
      <w:r>
        <w:rPr>
          <w:rStyle w:val="Nenhum A"/>
          <w:rtl w:val="0"/>
          <w:lang w:val="pt-PT"/>
        </w:rPr>
        <w:t>º </w:t>
      </w:r>
      <w:r>
        <w:rPr>
          <w:rStyle w:val="Nenhum A"/>
          <w:rtl w:val="0"/>
          <w:lang w:val="pt-PT"/>
        </w:rPr>
        <w:t>A concess</w:t>
      </w:r>
      <w:r>
        <w:rPr>
          <w:rStyle w:val="Nenhum A"/>
          <w:rtl w:val="0"/>
          <w:lang w:val="pt-PT"/>
        </w:rPr>
        <w:t>ã</w:t>
      </w:r>
      <w:r>
        <w:rPr>
          <w:rStyle w:val="Nenhum A"/>
          <w:rtl w:val="0"/>
          <w:lang w:val="pt-PT"/>
        </w:rPr>
        <w:t>o do benef</w:t>
      </w:r>
      <w:r>
        <w:rPr>
          <w:rStyle w:val="Nenhum A"/>
          <w:rtl w:val="0"/>
          <w:lang w:val="pt-PT"/>
        </w:rPr>
        <w:t>í</w:t>
      </w:r>
      <w:r>
        <w:rPr>
          <w:rStyle w:val="Nenhum A"/>
          <w:rtl w:val="0"/>
          <w:lang w:val="pt-PT"/>
        </w:rPr>
        <w:t>cio ficar</w:t>
      </w:r>
      <w:r>
        <w:rPr>
          <w:rStyle w:val="Nenhum A"/>
          <w:rtl w:val="0"/>
          <w:lang w:val="pt-PT"/>
        </w:rPr>
        <w:t xml:space="preserve">á </w:t>
      </w:r>
      <w:r>
        <w:rPr>
          <w:rStyle w:val="Nenhum A"/>
          <w:rtl w:val="0"/>
          <w:lang w:val="pt-PT"/>
        </w:rPr>
        <w:t xml:space="preserve">sujeita </w:t>
      </w:r>
      <w:r>
        <w:rPr>
          <w:rStyle w:val="Nenhum A"/>
          <w:rtl w:val="0"/>
          <w:lang w:val="pt-PT"/>
        </w:rPr>
        <w:t xml:space="preserve">à </w:t>
      </w:r>
      <w:r>
        <w:rPr>
          <w:rStyle w:val="Nenhum A"/>
          <w:rtl w:val="0"/>
          <w:lang w:val="pt-PT"/>
        </w:rPr>
        <w:t>avalia</w:t>
      </w:r>
      <w:r>
        <w:rPr>
          <w:rStyle w:val="Nenhum A"/>
          <w:rtl w:val="0"/>
          <w:lang w:val="pt-PT"/>
        </w:rPr>
        <w:t>çã</w:t>
      </w:r>
      <w:r>
        <w:rPr>
          <w:rStyle w:val="Nenhum A"/>
          <w:rtl w:val="0"/>
          <w:lang w:val="pt-PT"/>
        </w:rPr>
        <w:t>o da defici</w:t>
      </w:r>
      <w:r>
        <w:rPr>
          <w:rStyle w:val="Nenhum A"/>
          <w:rtl w:val="0"/>
          <w:lang w:val="pt-PT"/>
        </w:rPr>
        <w:t>ê</w:t>
      </w:r>
      <w:r>
        <w:rPr>
          <w:rStyle w:val="Nenhum A"/>
          <w:rtl w:val="0"/>
          <w:lang w:val="pt-PT"/>
        </w:rPr>
        <w:t xml:space="preserve">ncia e do grau de impedimento de que trata o </w:t>
      </w:r>
      <w:r>
        <w:rPr>
          <w:rStyle w:val="Nenhum A"/>
          <w:rtl w:val="0"/>
          <w:lang w:val="pt-PT"/>
        </w:rPr>
        <w:t xml:space="preserve">§ </w:t>
      </w:r>
      <w:r>
        <w:rPr>
          <w:rStyle w:val="Nenhum A"/>
          <w:rtl w:val="0"/>
          <w:lang w:val="pt-PT"/>
        </w:rPr>
        <w:t>2</w:t>
      </w:r>
      <w:r>
        <w:rPr>
          <w:rStyle w:val="Nenhum"/>
          <w:u w:val="single"/>
          <w:vertAlign w:val="superscript"/>
          <w:rtl w:val="0"/>
          <w:lang w:val="pt-PT"/>
        </w:rPr>
        <w:t>o</w:t>
      </w:r>
      <w:r>
        <w:rPr>
          <w:rStyle w:val="Nenhum A"/>
          <w:rtl w:val="0"/>
          <w:lang w:val="pt-PT"/>
        </w:rPr>
        <w:t>, composta por avalia</w:t>
      </w:r>
      <w:r>
        <w:rPr>
          <w:rStyle w:val="Nenhum A"/>
          <w:rtl w:val="0"/>
          <w:lang w:val="pt-PT"/>
        </w:rPr>
        <w:t>çã</w:t>
      </w:r>
      <w:r>
        <w:rPr>
          <w:rStyle w:val="Nenhum A"/>
          <w:rtl w:val="0"/>
          <w:lang w:val="pt-PT"/>
        </w:rPr>
        <w:t>o m</w:t>
      </w:r>
      <w:r>
        <w:rPr>
          <w:rStyle w:val="Nenhum A"/>
          <w:rtl w:val="0"/>
          <w:lang w:val="pt-PT"/>
        </w:rPr>
        <w:t>é</w:t>
      </w:r>
      <w:r>
        <w:rPr>
          <w:rStyle w:val="Nenhum A"/>
          <w:rtl w:val="0"/>
          <w:lang w:val="pt-PT"/>
        </w:rPr>
        <w:t>dica e avalia</w:t>
      </w:r>
      <w:r>
        <w:rPr>
          <w:rStyle w:val="Nenhum A"/>
          <w:rtl w:val="0"/>
          <w:lang w:val="pt-PT"/>
        </w:rPr>
        <w:t>çã</w:t>
      </w:r>
      <w:r>
        <w:rPr>
          <w:rStyle w:val="Nenhum A"/>
          <w:rtl w:val="0"/>
          <w:lang w:val="pt-PT"/>
        </w:rPr>
        <w:t>o social realizadas por m</w:t>
      </w:r>
      <w:r>
        <w:rPr>
          <w:rStyle w:val="Nenhum A"/>
          <w:rtl w:val="0"/>
          <w:lang w:val="pt-PT"/>
        </w:rPr>
        <w:t>é</w:t>
      </w:r>
      <w:r>
        <w:rPr>
          <w:rStyle w:val="Nenhum A"/>
          <w:rtl w:val="0"/>
          <w:lang w:val="pt-PT"/>
        </w:rPr>
        <w:t xml:space="preserve">dicos peritos e por assistentes sociais do Instituto Nacional de Seguro Social - INSS. </w:t>
      </w:r>
      <w:r>
        <w:rPr>
          <w:rStyle w:val="Nenhum A"/>
          <w:rtl w:val="0"/>
          <w:lang w:val="pt-PT"/>
        </w:rPr>
        <w:t> </w:t>
      </w:r>
      <w:del w:id="488" w:date="2022-05-05T21:09:45Z" w:author="oculto">
        <w:r>
          <w:rPr>
            <w:rStyle w:val="Nenhum A"/>
            <w:rtl w:val="0"/>
            <w:lang w:val="pt-PT"/>
          </w:rPr>
          <w:delText>           </w:delText>
        </w:r>
      </w:del>
    </w:p>
    <w:p>
      <w:pPr>
        <w:pStyle w:val="Normal (Web)"/>
        <w:spacing w:before="0" w:after="0"/>
        <w:ind w:left="2268" w:firstLine="0"/>
        <w:jc w:val="both"/>
        <w:rPr>
          <w:rStyle w:val="Hyperlink.3"/>
        </w:rPr>
      </w:pPr>
      <w:r>
        <w:rPr>
          <w:rStyle w:val="Nenhum"/>
          <w:rFonts w:ascii="Times New Roman" w:hAnsi="Times New Roman" w:hint="default"/>
          <w:rtl w:val="0"/>
          <w:lang w:val="pt-PT"/>
        </w:rPr>
        <w:t>§ </w:t>
      </w:r>
      <w:r>
        <w:rPr>
          <w:rStyle w:val="Nenhum"/>
          <w:rFonts w:ascii="Times New Roman" w:hAnsi="Times New Roman"/>
          <w:rtl w:val="0"/>
          <w:lang w:val="pt-PT"/>
        </w:rPr>
        <w:t>7</w:t>
      </w:r>
      <w:ins w:id="489" w:date="2022-05-05T21:10:18Z" w:author="oculto">
        <w:r>
          <w:rPr>
            <w:rStyle w:val="Nenhum"/>
            <w:rFonts w:ascii="Times New Roman" w:hAnsi="Times New Roman" w:hint="default"/>
            <w:rtl w:val="0"/>
            <w:lang w:val="en-US"/>
          </w:rPr>
          <w:t>º</w:t>
        </w:r>
      </w:ins>
      <w:del w:id="490" w:date="2022-05-05T21:10:09Z" w:author="oculto">
        <w:r>
          <w:rPr>
            <w:rStyle w:val="Nenhum"/>
            <w:rFonts w:ascii="Times New Roman" w:hAnsi="Times New Roman"/>
            <w:u w:val="single"/>
            <w:vertAlign w:val="superscript"/>
            <w:rtl w:val="0"/>
            <w:lang w:val="pt-PT"/>
          </w:rPr>
          <w:delText>o</w:delText>
        </w:r>
      </w:del>
      <w:r>
        <w:rPr>
          <w:rStyle w:val="Nenhum"/>
          <w:rFonts w:ascii="Times New Roman" w:hAnsi="Times New Roman" w:hint="default"/>
          <w:rtl w:val="0"/>
          <w:lang w:val="pt-PT"/>
        </w:rPr>
        <w:t> </w:t>
      </w:r>
      <w:r>
        <w:rPr>
          <w:rStyle w:val="Nenhum"/>
          <w:rFonts w:ascii="Times New Roman" w:hAnsi="Times New Roman"/>
          <w:rtl w:val="0"/>
          <w:lang w:val="pt-PT"/>
        </w:rPr>
        <w:t>Na hip</w:t>
      </w:r>
      <w:r>
        <w:rPr>
          <w:rStyle w:val="Nenhum"/>
          <w:rFonts w:ascii="Times New Roman" w:hAnsi="Times New Roman" w:hint="default"/>
          <w:rtl w:val="0"/>
          <w:lang w:val="pt-PT"/>
        </w:rPr>
        <w:t>ó</w:t>
      </w:r>
      <w:r>
        <w:rPr>
          <w:rStyle w:val="Nenhum"/>
          <w:rFonts w:ascii="Times New Roman" w:hAnsi="Times New Roman"/>
          <w:rtl w:val="0"/>
          <w:lang w:val="pt-PT"/>
        </w:rPr>
        <w:t>tese de n</w:t>
      </w:r>
      <w:r>
        <w:rPr>
          <w:rStyle w:val="Nenhum"/>
          <w:rFonts w:ascii="Times New Roman" w:hAnsi="Times New Roman" w:hint="default"/>
          <w:rtl w:val="0"/>
          <w:lang w:val="pt-PT"/>
        </w:rPr>
        <w:t>ã</w:t>
      </w:r>
      <w:r>
        <w:rPr>
          <w:rStyle w:val="Nenhum"/>
          <w:rFonts w:ascii="Times New Roman" w:hAnsi="Times New Roman"/>
          <w:rtl w:val="0"/>
          <w:lang w:val="pt-PT"/>
        </w:rPr>
        <w:t>o existirem servi</w:t>
      </w:r>
      <w:r>
        <w:rPr>
          <w:rStyle w:val="Nenhum"/>
          <w:rFonts w:ascii="Times New Roman" w:hAnsi="Times New Roman" w:hint="default"/>
          <w:rtl w:val="0"/>
          <w:lang w:val="pt-PT"/>
        </w:rPr>
        <w:t>ç</w:t>
      </w:r>
      <w:r>
        <w:rPr>
          <w:rStyle w:val="Nenhum"/>
          <w:rFonts w:ascii="Times New Roman" w:hAnsi="Times New Roman"/>
          <w:rtl w:val="0"/>
          <w:lang w:val="pt-PT"/>
        </w:rPr>
        <w:t>os no munic</w:t>
      </w:r>
      <w:r>
        <w:rPr>
          <w:rStyle w:val="Nenhum"/>
          <w:rFonts w:ascii="Times New Roman" w:hAnsi="Times New Roman" w:hint="default"/>
          <w:rtl w:val="0"/>
          <w:lang w:val="pt-PT"/>
        </w:rPr>
        <w:t>í</w:t>
      </w:r>
      <w:r>
        <w:rPr>
          <w:rStyle w:val="Nenhum"/>
          <w:rFonts w:ascii="Times New Roman" w:hAnsi="Times New Roman"/>
          <w:rtl w:val="0"/>
          <w:lang w:val="pt-PT"/>
        </w:rPr>
        <w:t>pio de resid</w:t>
      </w:r>
      <w:r>
        <w:rPr>
          <w:rStyle w:val="Nenhum"/>
          <w:rFonts w:ascii="Times New Roman" w:hAnsi="Times New Roman" w:hint="default"/>
          <w:rtl w:val="0"/>
          <w:lang w:val="pt-PT"/>
        </w:rPr>
        <w:t>ê</w:t>
      </w:r>
      <w:r>
        <w:rPr>
          <w:rStyle w:val="Nenhum"/>
          <w:rFonts w:ascii="Times New Roman" w:hAnsi="Times New Roman"/>
          <w:rtl w:val="0"/>
          <w:lang w:val="pt-PT"/>
        </w:rPr>
        <w:t>ncia do benefici</w:t>
      </w:r>
      <w:r>
        <w:rPr>
          <w:rStyle w:val="Nenhum"/>
          <w:rFonts w:ascii="Times New Roman" w:hAnsi="Times New Roman" w:hint="default"/>
          <w:rtl w:val="0"/>
          <w:lang w:val="pt-PT"/>
        </w:rPr>
        <w:t>á</w:t>
      </w:r>
      <w:r>
        <w:rPr>
          <w:rStyle w:val="Nenhum"/>
          <w:rFonts w:ascii="Times New Roman" w:hAnsi="Times New Roman"/>
          <w:rtl w:val="0"/>
          <w:lang w:val="pt-PT"/>
        </w:rPr>
        <w:t>rio, fica assegurado, na forma prevista em regulamento, o seu encaminhamento ao munic</w:t>
      </w:r>
      <w:r>
        <w:rPr>
          <w:rStyle w:val="Nenhum"/>
          <w:rFonts w:ascii="Times New Roman" w:hAnsi="Times New Roman" w:hint="default"/>
          <w:rtl w:val="0"/>
          <w:lang w:val="pt-PT"/>
        </w:rPr>
        <w:t>í</w:t>
      </w:r>
      <w:r>
        <w:rPr>
          <w:rStyle w:val="Nenhum"/>
          <w:rFonts w:ascii="Times New Roman" w:hAnsi="Times New Roman"/>
          <w:rtl w:val="0"/>
          <w:lang w:val="pt-PT"/>
        </w:rPr>
        <w:t>pio mais pr</w:t>
      </w:r>
      <w:r>
        <w:rPr>
          <w:rStyle w:val="Nenhum"/>
          <w:rFonts w:ascii="Times New Roman" w:hAnsi="Times New Roman" w:hint="default"/>
          <w:rtl w:val="0"/>
          <w:lang w:val="pt-PT"/>
        </w:rPr>
        <w:t>ó</w:t>
      </w:r>
      <w:r>
        <w:rPr>
          <w:rStyle w:val="Nenhum"/>
          <w:rFonts w:ascii="Times New Roman" w:hAnsi="Times New Roman"/>
          <w:rtl w:val="0"/>
          <w:lang w:val="pt-PT"/>
        </w:rPr>
        <w:t>ximo que contar com tal estrutura</w:t>
      </w:r>
    </w:p>
    <w:p>
      <w:pPr>
        <w:pStyle w:val="Normal (Web)"/>
        <w:spacing w:before="0" w:after="0"/>
        <w:ind w:left="2268" w:firstLine="0"/>
        <w:jc w:val="both"/>
        <w:rPr>
          <w:rStyle w:val="Hyperlink.3"/>
        </w:rPr>
      </w:pPr>
      <w:r>
        <w:rPr>
          <w:rStyle w:val="Nenhum"/>
          <w:rFonts w:ascii="Times New Roman" w:hAnsi="Times New Roman" w:hint="default"/>
          <w:rtl w:val="0"/>
          <w:lang w:val="pt-PT"/>
        </w:rPr>
        <w:t>§ </w:t>
      </w:r>
      <w:r>
        <w:rPr>
          <w:rStyle w:val="Nenhum"/>
          <w:rFonts w:ascii="Times New Roman" w:hAnsi="Times New Roman"/>
          <w:rtl w:val="0"/>
          <w:lang w:val="pt-PT"/>
        </w:rPr>
        <w:t>8</w:t>
      </w:r>
      <w:ins w:id="491" w:date="2022-05-05T21:10:24Z" w:author="oculto">
        <w:r>
          <w:rPr>
            <w:rStyle w:val="Nenhum"/>
            <w:rFonts w:ascii="Times New Roman" w:hAnsi="Times New Roman" w:hint="default"/>
            <w:rtl w:val="0"/>
            <w:lang w:val="en-US"/>
          </w:rPr>
          <w:t>º</w:t>
        </w:r>
      </w:ins>
      <w:del w:id="492" w:date="2022-05-05T21:10:20Z" w:author="oculto">
        <w:r>
          <w:rPr>
            <w:rStyle w:val="Nenhum"/>
            <w:rFonts w:ascii="Times New Roman" w:hAnsi="Times New Roman"/>
            <w:u w:val="single"/>
            <w:vertAlign w:val="superscript"/>
            <w:rtl w:val="0"/>
            <w:lang w:val="pt-PT"/>
          </w:rPr>
          <w:delText>o</w:delText>
        </w:r>
      </w:del>
      <w:r>
        <w:rPr>
          <w:rStyle w:val="Nenhum"/>
          <w:rFonts w:ascii="Times New Roman" w:hAnsi="Times New Roman" w:hint="default"/>
          <w:rtl w:val="0"/>
          <w:lang w:val="pt-PT"/>
        </w:rPr>
        <w:t> </w:t>
      </w:r>
      <w:r>
        <w:rPr>
          <w:rStyle w:val="Nenhum"/>
          <w:rFonts w:ascii="Times New Roman" w:hAnsi="Times New Roman"/>
          <w:rtl w:val="0"/>
          <w:lang w:val="pt-PT"/>
        </w:rPr>
        <w:t xml:space="preserve">A renda familiar mensal a que se refere o </w:t>
      </w:r>
      <w:r>
        <w:rPr>
          <w:rStyle w:val="Nenhum"/>
          <w:rFonts w:ascii="Times New Roman" w:hAnsi="Times New Roman" w:hint="default"/>
          <w:rtl w:val="0"/>
          <w:lang w:val="pt-PT"/>
        </w:rPr>
        <w:t xml:space="preserve">§ </w:t>
      </w:r>
      <w:r>
        <w:rPr>
          <w:rStyle w:val="Nenhum"/>
          <w:rFonts w:ascii="Times New Roman" w:hAnsi="Times New Roman"/>
          <w:rtl w:val="0"/>
          <w:lang w:val="pt-PT"/>
        </w:rPr>
        <w:t>3</w:t>
      </w:r>
      <w:r>
        <w:rPr>
          <w:rStyle w:val="Nenhum"/>
          <w:rFonts w:ascii="Times New Roman" w:hAnsi="Times New Roman"/>
          <w:u w:val="single"/>
          <w:vertAlign w:val="superscript"/>
          <w:rtl w:val="0"/>
          <w:lang w:val="pt-PT"/>
        </w:rPr>
        <w:t>o</w:t>
      </w:r>
      <w:r>
        <w:rPr>
          <w:rStyle w:val="Nenhum"/>
          <w:rFonts w:ascii="Times New Roman" w:hAnsi="Times New Roman" w:hint="default"/>
          <w:rtl w:val="0"/>
          <w:lang w:val="pt-PT"/>
        </w:rPr>
        <w:t> </w:t>
      </w:r>
      <w:r>
        <w:rPr>
          <w:rStyle w:val="Nenhum"/>
          <w:rFonts w:ascii="Times New Roman" w:hAnsi="Times New Roman"/>
          <w:rtl w:val="0"/>
          <w:lang w:val="pt-PT"/>
        </w:rPr>
        <w:t>dever</w:t>
      </w:r>
      <w:r>
        <w:rPr>
          <w:rStyle w:val="Nenhum"/>
          <w:rFonts w:ascii="Times New Roman" w:hAnsi="Times New Roman" w:hint="default"/>
          <w:rtl w:val="0"/>
          <w:lang w:val="pt-PT"/>
        </w:rPr>
        <w:t xml:space="preserve">á </w:t>
      </w:r>
      <w:r>
        <w:rPr>
          <w:rStyle w:val="Nenhum"/>
          <w:rFonts w:ascii="Times New Roman" w:hAnsi="Times New Roman"/>
          <w:rtl w:val="0"/>
          <w:lang w:val="pt-PT"/>
        </w:rPr>
        <w:t>ser declarada pelo requerente ou seu representante legal, sujeitando-se aos demais procedimentos previstos no regulamento para o deferimento do pedido.</w:t>
      </w:r>
      <w:r>
        <w:rPr>
          <w:rStyle w:val="Nenhum"/>
          <w:rFonts w:ascii="Times New Roman" w:hAnsi="Times New Roman" w:hint="default"/>
          <w:rtl w:val="0"/>
          <w:lang w:val="pt-PT"/>
        </w:rPr>
        <w:t>                       </w:t>
      </w:r>
    </w:p>
    <w:p>
      <w:pPr>
        <w:pStyle w:val="artart"/>
        <w:spacing w:before="0" w:after="0"/>
        <w:ind w:left="2268" w:firstLine="0"/>
        <w:jc w:val="both"/>
      </w:pPr>
      <w:r>
        <w:rPr>
          <w:rStyle w:val="Nenhum"/>
          <w:rtl w:val="0"/>
          <w:lang w:val="pt-PT"/>
        </w:rPr>
        <w:t xml:space="preserve">§ </w:t>
      </w:r>
      <w:r>
        <w:rPr>
          <w:rStyle w:val="Nenhum"/>
          <w:rtl w:val="0"/>
          <w:lang w:val="pt-PT"/>
        </w:rPr>
        <w:t>9</w:t>
      </w:r>
      <w:ins w:id="493" w:date="2022-05-05T21:10:30Z" w:author="oculto">
        <w:r>
          <w:rPr>
            <w:rStyle w:val="Nenhum"/>
            <w:rtl w:val="0"/>
            <w:lang w:val="en-US"/>
          </w:rPr>
          <w:t>º</w:t>
        </w:r>
      </w:ins>
      <w:del w:id="494" w:date="2022-05-05T21:10:27Z" w:author="oculto">
        <w:r>
          <w:rPr>
            <w:rStyle w:val="Nenhum"/>
            <w:u w:val="single"/>
            <w:vertAlign w:val="superscript"/>
            <w:rtl w:val="0"/>
            <w:lang w:val="pt-PT"/>
          </w:rPr>
          <w:delText>o</w:delText>
        </w:r>
      </w:del>
      <w:r>
        <w:rPr>
          <w:rStyle w:val="Nenhum"/>
          <w:rtl w:val="0"/>
          <w:lang w:val="pt-PT"/>
        </w:rPr>
        <w:t> </w:t>
      </w:r>
      <w:r>
        <w:rPr>
          <w:rStyle w:val="Nenhum"/>
          <w:rtl w:val="0"/>
          <w:lang w:val="pt-PT"/>
        </w:rPr>
        <w:t>Os rendimentos decorrentes de est</w:t>
      </w:r>
      <w:r>
        <w:rPr>
          <w:rStyle w:val="Nenhum"/>
          <w:rtl w:val="0"/>
          <w:lang w:val="pt-PT"/>
        </w:rPr>
        <w:t>á</w:t>
      </w:r>
      <w:r>
        <w:rPr>
          <w:rStyle w:val="Nenhum"/>
          <w:rtl w:val="0"/>
          <w:lang w:val="pt-PT"/>
        </w:rPr>
        <w:t>gio supervisionado e de aprendizagem n</w:t>
      </w:r>
      <w:r>
        <w:rPr>
          <w:rStyle w:val="Nenhum"/>
          <w:rtl w:val="0"/>
          <w:lang w:val="pt-PT"/>
        </w:rPr>
        <w:t>ã</w:t>
      </w:r>
      <w:r>
        <w:rPr>
          <w:rStyle w:val="Nenhum"/>
          <w:rtl w:val="0"/>
          <w:lang w:val="pt-PT"/>
        </w:rPr>
        <w:t>o ser</w:t>
      </w:r>
      <w:r>
        <w:rPr>
          <w:rStyle w:val="Nenhum"/>
          <w:rtl w:val="0"/>
          <w:lang w:val="pt-PT"/>
        </w:rPr>
        <w:t>ã</w:t>
      </w:r>
      <w:r>
        <w:rPr>
          <w:rStyle w:val="Nenhum"/>
          <w:rtl w:val="0"/>
          <w:lang w:val="pt-PT"/>
        </w:rPr>
        <w:t>o computados para os fins de c</w:t>
      </w:r>
      <w:r>
        <w:rPr>
          <w:rStyle w:val="Nenhum"/>
          <w:rtl w:val="0"/>
          <w:lang w:val="pt-PT"/>
        </w:rPr>
        <w:t>á</w:t>
      </w:r>
      <w:r>
        <w:rPr>
          <w:rStyle w:val="Nenhum"/>
          <w:rtl w:val="0"/>
          <w:lang w:val="pt-PT"/>
        </w:rPr>
        <w:t>lculo da renda familiar</w:t>
      </w:r>
      <w:r>
        <w:rPr>
          <w:rStyle w:val="Nenhum"/>
          <w:rtl w:val="0"/>
          <w:lang w:val="pt-PT"/>
        </w:rPr>
        <w:t> </w:t>
      </w:r>
      <w:r>
        <w:rPr>
          <w:rStyle w:val="Nenhum"/>
          <w:i w:val="1"/>
          <w:iCs w:val="1"/>
          <w:rtl w:val="0"/>
          <w:lang w:val="pt-PT"/>
        </w:rPr>
        <w:t>per capita</w:t>
      </w:r>
      <w:r>
        <w:rPr>
          <w:rStyle w:val="Nenhum"/>
          <w:i w:val="1"/>
          <w:iCs w:val="1"/>
          <w:rtl w:val="0"/>
          <w:lang w:val="pt-PT"/>
        </w:rPr>
        <w:t> </w:t>
      </w:r>
      <w:r>
        <w:rPr>
          <w:rStyle w:val="Nenhum"/>
          <w:rtl w:val="0"/>
          <w:lang w:val="pt-PT"/>
        </w:rPr>
        <w:t xml:space="preserve">a que se refere o </w:t>
      </w:r>
      <w:r>
        <w:rPr>
          <w:rStyle w:val="Nenhum"/>
          <w:rtl w:val="0"/>
          <w:lang w:val="pt-PT"/>
        </w:rPr>
        <w:t xml:space="preserve">§ </w:t>
      </w:r>
      <w:r>
        <w:rPr>
          <w:rStyle w:val="Nenhum"/>
          <w:rtl w:val="0"/>
          <w:lang w:val="pt-PT"/>
        </w:rPr>
        <w:t>3</w:t>
      </w:r>
      <w:r>
        <w:rPr>
          <w:rStyle w:val="Nenhum"/>
          <w:u w:val="single"/>
          <w:vertAlign w:val="superscript"/>
          <w:rtl w:val="0"/>
          <w:lang w:val="pt-PT"/>
        </w:rPr>
        <w:t>o</w:t>
      </w:r>
      <w:r>
        <w:rPr>
          <w:rStyle w:val="Nenhum"/>
          <w:rtl w:val="0"/>
          <w:lang w:val="pt-PT"/>
        </w:rPr>
        <w:t> </w:t>
      </w:r>
      <w:r>
        <w:rPr>
          <w:rStyle w:val="Nenhum"/>
          <w:rtl w:val="0"/>
          <w:lang w:val="pt-PT"/>
        </w:rPr>
        <w:t>deste artigo.</w:t>
      </w:r>
      <w:r>
        <w:rPr>
          <w:rStyle w:val="Nenhum"/>
          <w:rtl w:val="0"/>
          <w:lang w:val="pt-PT"/>
        </w:rPr>
        <w:t>                     </w:t>
      </w:r>
    </w:p>
    <w:p>
      <w:pPr>
        <w:pStyle w:val="texto2"/>
        <w:spacing w:before="0" w:after="0"/>
        <w:ind w:left="2268" w:firstLine="0"/>
        <w:jc w:val="both"/>
      </w:pPr>
      <w:r>
        <w:rPr>
          <w:rStyle w:val="Nenhum"/>
          <w:rtl w:val="0"/>
          <w:lang w:val="pt-PT"/>
        </w:rPr>
        <w:t xml:space="preserve">§ </w:t>
      </w:r>
      <w:r>
        <w:rPr>
          <w:rStyle w:val="Nenhum"/>
          <w:rtl w:val="0"/>
          <w:lang w:val="pt-PT"/>
        </w:rPr>
        <w:t>10</w:t>
      </w:r>
      <w:ins w:id="495" w:date="2022-05-05T21:09:54Z" w:author="oculto">
        <w:r>
          <w:rPr>
            <w:rStyle w:val="Nenhum"/>
            <w:rtl w:val="0"/>
            <w:lang w:val="en-US"/>
          </w:rPr>
          <w:t>º</w:t>
        </w:r>
      </w:ins>
      <w:del w:id="496" w:date="2022-05-05T21:09:51Z" w:author="oculto">
        <w:r>
          <w:rPr>
            <w:rStyle w:val="Nenhum"/>
            <w:rtl w:val="0"/>
            <w:lang w:val="pt-PT"/>
          </w:rPr>
          <w:delText>.</w:delText>
        </w:r>
      </w:del>
      <w:r>
        <w:rPr>
          <w:rStyle w:val="Nenhum"/>
          <w:rtl w:val="0"/>
          <w:lang w:val="pt-PT"/>
        </w:rPr>
        <w:t xml:space="preserve">  </w:t>
      </w:r>
      <w:r>
        <w:rPr>
          <w:rStyle w:val="Nenhum"/>
          <w:rtl w:val="0"/>
          <w:lang w:val="pt-PT"/>
        </w:rPr>
        <w:t xml:space="preserve">Considera-se impedimento de longo prazo, para os fins do </w:t>
      </w:r>
      <w:r>
        <w:rPr>
          <w:rStyle w:val="Nenhum"/>
          <w:rtl w:val="0"/>
          <w:lang w:val="pt-PT"/>
        </w:rPr>
        <w:t xml:space="preserve">§ </w:t>
      </w:r>
      <w:r>
        <w:rPr>
          <w:rStyle w:val="Nenhum"/>
          <w:rtl w:val="0"/>
          <w:lang w:val="pt-PT"/>
        </w:rPr>
        <w:t>2</w:t>
      </w:r>
      <w:r>
        <w:rPr>
          <w:rStyle w:val="Nenhum"/>
          <w:u w:val="single"/>
          <w:vertAlign w:val="superscript"/>
          <w:rtl w:val="0"/>
          <w:lang w:val="pt-PT"/>
        </w:rPr>
        <w:t>o</w:t>
      </w:r>
      <w:r>
        <w:rPr>
          <w:rStyle w:val="Nenhum"/>
          <w:rtl w:val="0"/>
          <w:lang w:val="pt-PT"/>
        </w:rPr>
        <w:t> </w:t>
      </w:r>
      <w:r>
        <w:rPr>
          <w:rStyle w:val="Nenhum"/>
          <w:rtl w:val="0"/>
          <w:lang w:val="pt-PT"/>
        </w:rPr>
        <w:t>deste artigo, aquele que produza efeitos pelo prazo m</w:t>
      </w:r>
      <w:r>
        <w:rPr>
          <w:rStyle w:val="Nenhum"/>
          <w:rtl w:val="0"/>
          <w:lang w:val="pt-PT"/>
        </w:rPr>
        <w:t>í</w:t>
      </w:r>
      <w:r>
        <w:rPr>
          <w:rStyle w:val="Nenhum"/>
          <w:rtl w:val="0"/>
          <w:lang w:val="pt-PT"/>
        </w:rPr>
        <w:t>nimo de 2 (dois) anos.</w:t>
      </w:r>
      <w:r>
        <w:rPr>
          <w:rStyle w:val="Nenhum"/>
          <w:rtl w:val="0"/>
          <w:lang w:val="pt-PT"/>
        </w:rPr>
        <w:t>              </w:t>
      </w:r>
    </w:p>
    <w:p>
      <w:pPr>
        <w:pStyle w:val="texto2"/>
        <w:spacing w:before="0" w:after="0"/>
        <w:ind w:left="2268" w:firstLine="0"/>
        <w:jc w:val="both"/>
      </w:pPr>
      <w:r>
        <w:rPr>
          <w:rStyle w:val="Nenhum A"/>
          <w:rtl w:val="0"/>
          <w:lang w:val="pt-PT"/>
        </w:rPr>
        <w:t xml:space="preserve"> § </w:t>
      </w:r>
      <w:r>
        <w:rPr>
          <w:rStyle w:val="Nenhum A"/>
          <w:rtl w:val="0"/>
          <w:lang w:val="pt-PT"/>
        </w:rPr>
        <w:t>11. Para concess</w:t>
      </w:r>
      <w:r>
        <w:rPr>
          <w:rStyle w:val="Nenhum A"/>
          <w:rtl w:val="0"/>
          <w:lang w:val="pt-PT"/>
        </w:rPr>
        <w:t>ã</w:t>
      </w:r>
      <w:r>
        <w:rPr>
          <w:rStyle w:val="Nenhum A"/>
          <w:rtl w:val="0"/>
          <w:lang w:val="pt-PT"/>
        </w:rPr>
        <w:t>o do benef</w:t>
      </w:r>
      <w:r>
        <w:rPr>
          <w:rStyle w:val="Nenhum A"/>
          <w:rtl w:val="0"/>
          <w:lang w:val="pt-PT"/>
        </w:rPr>
        <w:t>í</w:t>
      </w:r>
      <w:r>
        <w:rPr>
          <w:rStyle w:val="Nenhum A"/>
          <w:rtl w:val="0"/>
          <w:lang w:val="pt-PT"/>
        </w:rPr>
        <w:t>cio de que trata o</w:t>
      </w:r>
      <w:r>
        <w:rPr>
          <w:rStyle w:val="Nenhum A"/>
          <w:rtl w:val="0"/>
          <w:lang w:val="pt-PT"/>
        </w:rPr>
        <w:t> </w:t>
      </w:r>
      <w:r>
        <w:rPr>
          <w:rStyle w:val="Nenhum"/>
          <w:i w:val="1"/>
          <w:iCs w:val="1"/>
          <w:rtl w:val="0"/>
          <w:lang w:val="pt-PT"/>
        </w:rPr>
        <w:t>caput</w:t>
      </w:r>
      <w:r>
        <w:rPr>
          <w:rStyle w:val="Nenhum"/>
          <w:i w:val="1"/>
          <w:iCs w:val="1"/>
          <w:rtl w:val="0"/>
          <w:lang w:val="pt-PT"/>
        </w:rPr>
        <w:t> </w:t>
      </w:r>
      <w:r>
        <w:rPr>
          <w:rStyle w:val="Nenhum A"/>
          <w:rtl w:val="0"/>
          <w:lang w:val="pt-PT"/>
        </w:rPr>
        <w:t>deste artigo, poder</w:t>
      </w:r>
      <w:r>
        <w:rPr>
          <w:rStyle w:val="Nenhum A"/>
          <w:rtl w:val="0"/>
          <w:lang w:val="pt-PT"/>
        </w:rPr>
        <w:t>ã</w:t>
      </w:r>
      <w:r>
        <w:rPr>
          <w:rStyle w:val="Nenhum A"/>
          <w:rtl w:val="0"/>
          <w:lang w:val="pt-PT"/>
        </w:rPr>
        <w:t>o ser utilizados outros elementos probat</w:t>
      </w:r>
      <w:r>
        <w:rPr>
          <w:rStyle w:val="Nenhum A"/>
          <w:rtl w:val="0"/>
          <w:lang w:val="pt-PT"/>
        </w:rPr>
        <w:t>ó</w:t>
      </w:r>
      <w:r>
        <w:rPr>
          <w:rStyle w:val="Nenhum A"/>
          <w:rtl w:val="0"/>
          <w:lang w:val="pt-PT"/>
        </w:rPr>
        <w:t>rios da condi</w:t>
      </w:r>
      <w:r>
        <w:rPr>
          <w:rStyle w:val="Nenhum A"/>
          <w:rtl w:val="0"/>
          <w:lang w:val="pt-PT"/>
        </w:rPr>
        <w:t>çã</w:t>
      </w:r>
      <w:r>
        <w:rPr>
          <w:rStyle w:val="Nenhum A"/>
          <w:rtl w:val="0"/>
          <w:lang w:val="pt-PT"/>
        </w:rPr>
        <w:t>o de miserabilidade do grupo familiar e da situa</w:t>
      </w:r>
      <w:r>
        <w:rPr>
          <w:rStyle w:val="Nenhum A"/>
          <w:rtl w:val="0"/>
          <w:lang w:val="pt-PT"/>
        </w:rPr>
        <w:t>çã</w:t>
      </w:r>
      <w:r>
        <w:rPr>
          <w:rStyle w:val="Nenhum A"/>
          <w:rtl w:val="0"/>
          <w:lang w:val="pt-PT"/>
        </w:rPr>
        <w:t>o de vulnerabilidade, conforme regulamento.</w:t>
      </w:r>
    </w:p>
    <w:p>
      <w:pPr>
        <w:pStyle w:val="texto2"/>
        <w:spacing w:before="0" w:after="0"/>
        <w:ind w:left="2268" w:firstLine="0"/>
        <w:jc w:val="both"/>
      </w:pPr>
      <w:r>
        <w:rPr>
          <w:rStyle w:val="Hyperlink.1"/>
          <w:rtl w:val="0"/>
          <w:lang w:val="pt-PT"/>
        </w:rPr>
        <w:t xml:space="preserve">§ </w:t>
      </w:r>
      <w:r>
        <w:rPr>
          <w:rStyle w:val="Hyperlink.1"/>
          <w:rtl w:val="0"/>
          <w:lang w:val="pt-PT"/>
        </w:rPr>
        <w:t xml:space="preserve">11-A. O regulamento de que trata o </w:t>
      </w:r>
      <w:r>
        <w:rPr>
          <w:rStyle w:val="Hyperlink.1"/>
          <w:rtl w:val="0"/>
          <w:lang w:val="pt-PT"/>
        </w:rPr>
        <w:t xml:space="preserve">§ </w:t>
      </w:r>
      <w:r>
        <w:rPr>
          <w:rStyle w:val="Hyperlink.1"/>
          <w:rtl w:val="0"/>
          <w:lang w:val="pt-PT"/>
        </w:rPr>
        <w:t>11 deste artigo poder</w:t>
      </w:r>
      <w:r>
        <w:rPr>
          <w:rStyle w:val="Hyperlink.1"/>
          <w:rtl w:val="0"/>
          <w:lang w:val="pt-PT"/>
        </w:rPr>
        <w:t xml:space="preserve">á </w:t>
      </w:r>
      <w:r>
        <w:rPr>
          <w:rStyle w:val="Hyperlink.1"/>
          <w:rtl w:val="0"/>
          <w:lang w:val="pt-PT"/>
        </w:rPr>
        <w:t>ampliar o limite de renda mensal familiar</w:t>
      </w:r>
      <w:r>
        <w:rPr>
          <w:rStyle w:val="Hyperlink.1"/>
          <w:rtl w:val="0"/>
          <w:lang w:val="pt-PT"/>
        </w:rPr>
        <w:t> </w:t>
      </w:r>
      <w:r>
        <w:rPr>
          <w:rStyle w:val="Hyperlink.1"/>
          <w:rtl w:val="0"/>
          <w:lang w:val="pt-PT"/>
        </w:rPr>
        <w:t>per capita</w:t>
      </w:r>
      <w:r>
        <w:rPr>
          <w:rStyle w:val="Hyperlink.1"/>
          <w:rtl w:val="0"/>
          <w:lang w:val="pt-PT"/>
        </w:rPr>
        <w:t> </w:t>
      </w:r>
      <w:r>
        <w:rPr>
          <w:rStyle w:val="Hyperlink.1"/>
          <w:rtl w:val="0"/>
          <w:lang w:val="pt-PT"/>
        </w:rPr>
        <w:t xml:space="preserve">previsto no </w:t>
      </w:r>
      <w:r>
        <w:rPr>
          <w:rStyle w:val="Hyperlink.1"/>
          <w:rtl w:val="0"/>
          <w:lang w:val="pt-PT"/>
        </w:rPr>
        <w:t xml:space="preserve">§ </w:t>
      </w:r>
      <w:r>
        <w:rPr>
          <w:rStyle w:val="Hyperlink.1"/>
          <w:rtl w:val="0"/>
          <w:lang w:val="pt-PT"/>
        </w:rPr>
        <w:t>3</w:t>
      </w:r>
      <w:r>
        <w:rPr>
          <w:rStyle w:val="Hyperlink.1"/>
          <w:rtl w:val="0"/>
          <w:lang w:val="pt-PT"/>
        </w:rPr>
        <w:t xml:space="preserve">º </w:t>
      </w:r>
      <w:r>
        <w:rPr>
          <w:rStyle w:val="Hyperlink.1"/>
          <w:rtl w:val="0"/>
          <w:lang w:val="pt-PT"/>
        </w:rPr>
        <w:t>deste artigo para at</w:t>
      </w:r>
      <w:r>
        <w:rPr>
          <w:rStyle w:val="Hyperlink.1"/>
          <w:rtl w:val="0"/>
          <w:lang w:val="pt-PT"/>
        </w:rPr>
        <w:t xml:space="preserve">é </w:t>
      </w:r>
      <w:r>
        <w:rPr>
          <w:rStyle w:val="Hyperlink.1"/>
          <w:rtl w:val="0"/>
          <w:lang w:val="pt-PT"/>
        </w:rPr>
        <w:t>1/2 (meio) sal</w:t>
      </w:r>
      <w:r>
        <w:rPr>
          <w:rStyle w:val="Hyperlink.1"/>
          <w:rtl w:val="0"/>
          <w:lang w:val="pt-PT"/>
        </w:rPr>
        <w:t>á</w:t>
      </w:r>
      <w:r>
        <w:rPr>
          <w:rStyle w:val="Hyperlink.1"/>
          <w:rtl w:val="0"/>
          <w:lang w:val="pt-PT"/>
        </w:rPr>
        <w:t>rio-m</w:t>
      </w:r>
      <w:r>
        <w:rPr>
          <w:rStyle w:val="Hyperlink.1"/>
          <w:rtl w:val="0"/>
          <w:lang w:val="pt-PT"/>
        </w:rPr>
        <w:t>í</w:t>
      </w:r>
      <w:r>
        <w:rPr>
          <w:rStyle w:val="Hyperlink.1"/>
          <w:rtl w:val="0"/>
          <w:lang w:val="pt-PT"/>
        </w:rPr>
        <w:t>nimo, observado o disposto no</w:t>
      </w:r>
      <w:r>
        <w:rPr>
          <w:rStyle w:val="Hyperlink.1"/>
          <w:rtl w:val="0"/>
          <w:lang w:val="pt-PT"/>
        </w:rPr>
        <w:t> </w:t>
      </w:r>
      <w:r>
        <w:rPr>
          <w:rStyle w:val="Hyperlink.1"/>
        </w:rPr>
        <w:fldChar w:fldCharType="begin" w:fldLock="0"/>
      </w:r>
      <w:r>
        <w:rPr>
          <w:rStyle w:val="Hyperlink.1"/>
        </w:rPr>
        <w:instrText xml:space="preserve"> HYPERLINK "http://www.planalto.gov.br/ccivil_03/leis/l8742.htm%2523art20b"</w:instrText>
      </w:r>
      <w:r>
        <w:rPr>
          <w:rStyle w:val="Hyperlink.1"/>
        </w:rPr>
        <w:fldChar w:fldCharType="separate" w:fldLock="0"/>
      </w:r>
      <w:r>
        <w:rPr>
          <w:rStyle w:val="Hyperlink.1"/>
          <w:rtl w:val="0"/>
          <w:lang w:val="pt-PT"/>
        </w:rPr>
        <w:t>art. 20-B desta Lei.</w:t>
      </w:r>
      <w:r>
        <w:rPr/>
        <w:fldChar w:fldCharType="end" w:fldLock="0"/>
      </w:r>
      <w:r>
        <w:rPr>
          <w:rStyle w:val="Hyperlink.1"/>
          <w:rtl w:val="0"/>
          <w:lang w:val="pt-PT"/>
        </w:rPr>
        <w:t xml:space="preserve"> (Inclu</w:t>
      </w:r>
      <w:r>
        <w:rPr>
          <w:rStyle w:val="Hyperlink.1"/>
          <w:rtl w:val="0"/>
          <w:lang w:val="pt-PT"/>
        </w:rPr>
        <w:t>í</w:t>
      </w:r>
      <w:r>
        <w:rPr>
          <w:rStyle w:val="Hyperlink.1"/>
          <w:rtl w:val="0"/>
          <w:lang w:val="pt-PT"/>
        </w:rPr>
        <w:t>do pela Lei n</w:t>
      </w:r>
      <w:r>
        <w:rPr>
          <w:rStyle w:val="Hyperlink.1"/>
          <w:rtl w:val="0"/>
          <w:lang w:val="pt-PT"/>
        </w:rPr>
        <w:t xml:space="preserve">º </w:t>
      </w:r>
      <w:r>
        <w:rPr>
          <w:rStyle w:val="Hyperlink.1"/>
          <w:rtl w:val="0"/>
          <w:lang w:val="pt-PT"/>
        </w:rPr>
        <w:t>14.176, de 2021)</w:t>
      </w:r>
      <w:r>
        <w:rPr>
          <w:rStyle w:val="Hyperlink.1"/>
          <w:rtl w:val="0"/>
          <w:lang w:val="pt-PT"/>
        </w:rPr>
        <w:t>  </w:t>
      </w:r>
      <w:r>
        <w:rPr>
          <w:rStyle w:val="Nenhum A"/>
          <w:rtl w:val="0"/>
          <w:lang w:val="pt-PT"/>
        </w:rPr>
        <w:t>                    </w:t>
      </w:r>
    </w:p>
    <w:p>
      <w:pPr>
        <w:pStyle w:val="texto2"/>
        <w:spacing w:before="0" w:after="0"/>
        <w:ind w:left="2268" w:firstLine="0"/>
        <w:jc w:val="both"/>
      </w:pPr>
      <w:r>
        <w:rPr>
          <w:rStyle w:val="Nenhum A"/>
          <w:rtl w:val="0"/>
          <w:lang w:val="pt-PT"/>
        </w:rPr>
        <w:t xml:space="preserve"> § </w:t>
      </w:r>
      <w:r>
        <w:rPr>
          <w:rStyle w:val="Nenhum A"/>
          <w:rtl w:val="0"/>
          <w:lang w:val="pt-PT"/>
        </w:rPr>
        <w:t>12. S</w:t>
      </w:r>
      <w:r>
        <w:rPr>
          <w:rStyle w:val="Nenhum A"/>
          <w:rtl w:val="0"/>
          <w:lang w:val="pt-PT"/>
        </w:rPr>
        <w:t>ã</w:t>
      </w:r>
      <w:r>
        <w:rPr>
          <w:rStyle w:val="Nenhum A"/>
          <w:rtl w:val="0"/>
          <w:lang w:val="pt-PT"/>
        </w:rPr>
        <w:t>o requisitos para a concess</w:t>
      </w:r>
      <w:r>
        <w:rPr>
          <w:rStyle w:val="Nenhum A"/>
          <w:rtl w:val="0"/>
          <w:lang w:val="pt-PT"/>
        </w:rPr>
        <w:t>ã</w:t>
      </w:r>
      <w:r>
        <w:rPr>
          <w:rStyle w:val="Nenhum A"/>
          <w:rtl w:val="0"/>
          <w:lang w:val="pt-PT"/>
        </w:rPr>
        <w:t>o, a manuten</w:t>
      </w:r>
      <w:r>
        <w:rPr>
          <w:rStyle w:val="Nenhum A"/>
          <w:rtl w:val="0"/>
          <w:lang w:val="pt-PT"/>
        </w:rPr>
        <w:t>çã</w:t>
      </w:r>
      <w:r>
        <w:rPr>
          <w:rStyle w:val="Nenhum A"/>
          <w:rtl w:val="0"/>
          <w:lang w:val="pt-PT"/>
        </w:rPr>
        <w:t>o e a revis</w:t>
      </w:r>
      <w:r>
        <w:rPr>
          <w:rStyle w:val="Nenhum A"/>
          <w:rtl w:val="0"/>
          <w:lang w:val="pt-PT"/>
        </w:rPr>
        <w:t>ã</w:t>
      </w:r>
      <w:r>
        <w:rPr>
          <w:rStyle w:val="Nenhum A"/>
          <w:rtl w:val="0"/>
          <w:lang w:val="pt-PT"/>
        </w:rPr>
        <w:t>o do benef</w:t>
      </w:r>
      <w:r>
        <w:rPr>
          <w:rStyle w:val="Nenhum A"/>
          <w:rtl w:val="0"/>
          <w:lang w:val="pt-PT"/>
        </w:rPr>
        <w:t>í</w:t>
      </w:r>
      <w:r>
        <w:rPr>
          <w:rStyle w:val="Nenhum A"/>
          <w:rtl w:val="0"/>
          <w:lang w:val="pt-PT"/>
        </w:rPr>
        <w:t>cio as inscri</w:t>
      </w:r>
      <w:r>
        <w:rPr>
          <w:rStyle w:val="Nenhum A"/>
          <w:rtl w:val="0"/>
          <w:lang w:val="pt-PT"/>
        </w:rPr>
        <w:t>çõ</w:t>
      </w:r>
      <w:r>
        <w:rPr>
          <w:rStyle w:val="Nenhum A"/>
          <w:rtl w:val="0"/>
          <w:lang w:val="pt-PT"/>
        </w:rPr>
        <w:t>es no Cadastro de Pessoas F</w:t>
      </w:r>
      <w:r>
        <w:rPr>
          <w:rStyle w:val="Nenhum A"/>
          <w:rtl w:val="0"/>
          <w:lang w:val="pt-PT"/>
        </w:rPr>
        <w:t>í</w:t>
      </w:r>
      <w:r>
        <w:rPr>
          <w:rStyle w:val="Nenhum A"/>
          <w:rtl w:val="0"/>
          <w:lang w:val="pt-PT"/>
        </w:rPr>
        <w:t xml:space="preserve">sicas (CPF) e no Cadastro </w:t>
      </w:r>
      <w:r>
        <w:rPr>
          <w:rStyle w:val="Nenhum A"/>
          <w:rtl w:val="0"/>
          <w:lang w:val="pt-PT"/>
        </w:rPr>
        <w:t>Ú</w:t>
      </w:r>
      <w:r>
        <w:rPr>
          <w:rStyle w:val="Nenhum A"/>
          <w:rtl w:val="0"/>
          <w:lang w:val="pt-PT"/>
        </w:rPr>
        <w:t xml:space="preserve">nico para Programas Sociais do Governo Federal - Cadastro </w:t>
      </w:r>
      <w:r>
        <w:rPr>
          <w:rStyle w:val="Nenhum A"/>
          <w:rtl w:val="0"/>
          <w:lang w:val="pt-PT"/>
        </w:rPr>
        <w:t>Ú</w:t>
      </w:r>
      <w:r>
        <w:rPr>
          <w:rStyle w:val="Nenhum A"/>
          <w:rtl w:val="0"/>
          <w:lang w:val="pt-PT"/>
        </w:rPr>
        <w:t>nico, conforme previsto em regulamento.</w:t>
      </w:r>
      <w:r>
        <w:rPr>
          <w:rStyle w:val="Nenhum A"/>
          <w:rtl w:val="0"/>
          <w:lang w:val="pt-PT"/>
        </w:rPr>
        <w:t>   </w:t>
      </w:r>
    </w:p>
    <w:p>
      <w:pPr>
        <w:pStyle w:val="texto2"/>
        <w:spacing w:before="0" w:after="0"/>
        <w:ind w:left="2268" w:firstLine="0"/>
        <w:jc w:val="both"/>
        <w:rPr>
          <w:rStyle w:val="Hyperlink.1"/>
        </w:rPr>
      </w:pPr>
      <w:r>
        <w:rPr>
          <w:rStyle w:val="Hyperlink.1"/>
          <w:rtl w:val="0"/>
          <w:lang w:val="pt-PT"/>
        </w:rPr>
        <w:t xml:space="preserve">§ </w:t>
      </w:r>
      <w:r>
        <w:rPr>
          <w:rStyle w:val="Hyperlink.1"/>
          <w:rtl w:val="0"/>
          <w:lang w:val="pt-PT"/>
        </w:rPr>
        <w:t>14. O benef</w:t>
      </w:r>
      <w:r>
        <w:rPr>
          <w:rStyle w:val="Hyperlink.1"/>
          <w:rtl w:val="0"/>
          <w:lang w:val="pt-PT"/>
        </w:rPr>
        <w:t>í</w:t>
      </w:r>
      <w:r>
        <w:rPr>
          <w:rStyle w:val="Hyperlink.1"/>
          <w:rtl w:val="0"/>
          <w:lang w:val="pt-PT"/>
        </w:rPr>
        <w:t>cio de presta</w:t>
      </w:r>
      <w:r>
        <w:rPr>
          <w:rStyle w:val="Hyperlink.1"/>
          <w:rtl w:val="0"/>
          <w:lang w:val="pt-PT"/>
        </w:rPr>
        <w:t>çã</w:t>
      </w:r>
      <w:r>
        <w:rPr>
          <w:rStyle w:val="Hyperlink.1"/>
          <w:rtl w:val="0"/>
          <w:lang w:val="pt-PT"/>
        </w:rPr>
        <w:t>o continuada ou o benef</w:t>
      </w:r>
      <w:r>
        <w:rPr>
          <w:rStyle w:val="Hyperlink.1"/>
          <w:rtl w:val="0"/>
          <w:lang w:val="pt-PT"/>
        </w:rPr>
        <w:t>í</w:t>
      </w:r>
      <w:r>
        <w:rPr>
          <w:rStyle w:val="Hyperlink.1"/>
          <w:rtl w:val="0"/>
          <w:lang w:val="pt-PT"/>
        </w:rPr>
        <w:t>cio previdenci</w:t>
      </w:r>
      <w:r>
        <w:rPr>
          <w:rStyle w:val="Hyperlink.1"/>
          <w:rtl w:val="0"/>
          <w:lang w:val="pt-PT"/>
        </w:rPr>
        <w:t>á</w:t>
      </w:r>
      <w:r>
        <w:rPr>
          <w:rStyle w:val="Hyperlink.1"/>
          <w:rtl w:val="0"/>
          <w:lang w:val="pt-PT"/>
        </w:rPr>
        <w:t>rio no valor de at</w:t>
      </w:r>
      <w:r>
        <w:rPr>
          <w:rStyle w:val="Hyperlink.1"/>
          <w:rtl w:val="0"/>
          <w:lang w:val="pt-PT"/>
        </w:rPr>
        <w:t xml:space="preserve">é </w:t>
      </w:r>
      <w:r>
        <w:rPr>
          <w:rStyle w:val="Hyperlink.1"/>
          <w:rtl w:val="0"/>
          <w:lang w:val="pt-PT"/>
        </w:rPr>
        <w:t>1 (um) sal</w:t>
      </w:r>
      <w:r>
        <w:rPr>
          <w:rStyle w:val="Hyperlink.1"/>
          <w:rtl w:val="0"/>
          <w:lang w:val="pt-PT"/>
        </w:rPr>
        <w:t>á</w:t>
      </w:r>
      <w:r>
        <w:rPr>
          <w:rStyle w:val="Hyperlink.1"/>
          <w:rtl w:val="0"/>
          <w:lang w:val="pt-PT"/>
        </w:rPr>
        <w:t>rio-m</w:t>
      </w:r>
      <w:r>
        <w:rPr>
          <w:rStyle w:val="Hyperlink.1"/>
          <w:rtl w:val="0"/>
          <w:lang w:val="pt-PT"/>
        </w:rPr>
        <w:t>í</w:t>
      </w:r>
      <w:r>
        <w:rPr>
          <w:rStyle w:val="Hyperlink.1"/>
          <w:rtl w:val="0"/>
          <w:lang w:val="pt-PT"/>
        </w:rPr>
        <w:t>nimo concedido a idoso acima de 65 (sessenta e cinco) anos de idade ou pessoa com defici</w:t>
      </w:r>
      <w:r>
        <w:rPr>
          <w:rStyle w:val="Hyperlink.1"/>
          <w:rtl w:val="0"/>
          <w:lang w:val="pt-PT"/>
        </w:rPr>
        <w:t>ê</w:t>
      </w:r>
      <w:r>
        <w:rPr>
          <w:rStyle w:val="Hyperlink.1"/>
          <w:rtl w:val="0"/>
          <w:lang w:val="pt-PT"/>
        </w:rPr>
        <w:t>ncia n</w:t>
      </w:r>
      <w:r>
        <w:rPr>
          <w:rStyle w:val="Hyperlink.1"/>
          <w:rtl w:val="0"/>
          <w:lang w:val="pt-PT"/>
        </w:rPr>
        <w:t>ã</w:t>
      </w:r>
      <w:r>
        <w:rPr>
          <w:rStyle w:val="Hyperlink.1"/>
          <w:rtl w:val="0"/>
          <w:lang w:val="pt-PT"/>
        </w:rPr>
        <w:t>o ser</w:t>
      </w:r>
      <w:r>
        <w:rPr>
          <w:rStyle w:val="Hyperlink.1"/>
          <w:rtl w:val="0"/>
          <w:lang w:val="pt-PT"/>
        </w:rPr>
        <w:t xml:space="preserve">á </w:t>
      </w:r>
      <w:r>
        <w:rPr>
          <w:rStyle w:val="Hyperlink.1"/>
          <w:rtl w:val="0"/>
          <w:lang w:val="pt-PT"/>
        </w:rPr>
        <w:t>computado, para fins de concess</w:t>
      </w:r>
      <w:r>
        <w:rPr>
          <w:rStyle w:val="Hyperlink.1"/>
          <w:rtl w:val="0"/>
          <w:lang w:val="pt-PT"/>
        </w:rPr>
        <w:t>ã</w:t>
      </w:r>
      <w:r>
        <w:rPr>
          <w:rStyle w:val="Hyperlink.1"/>
          <w:rtl w:val="0"/>
          <w:lang w:val="pt-PT"/>
        </w:rPr>
        <w:t>o do benef</w:t>
      </w:r>
      <w:r>
        <w:rPr>
          <w:rStyle w:val="Hyperlink.1"/>
          <w:rtl w:val="0"/>
          <w:lang w:val="pt-PT"/>
        </w:rPr>
        <w:t>í</w:t>
      </w:r>
      <w:r>
        <w:rPr>
          <w:rStyle w:val="Hyperlink.1"/>
          <w:rtl w:val="0"/>
          <w:lang w:val="pt-PT"/>
        </w:rPr>
        <w:t>cio de presta</w:t>
      </w:r>
      <w:r>
        <w:rPr>
          <w:rStyle w:val="Hyperlink.1"/>
          <w:rtl w:val="0"/>
          <w:lang w:val="pt-PT"/>
        </w:rPr>
        <w:t>çã</w:t>
      </w:r>
      <w:r>
        <w:rPr>
          <w:rStyle w:val="Hyperlink.1"/>
          <w:rtl w:val="0"/>
          <w:lang w:val="pt-PT"/>
        </w:rPr>
        <w:t>o continuada a outro idoso ou pessoa com defici</w:t>
      </w:r>
      <w:r>
        <w:rPr>
          <w:rStyle w:val="Hyperlink.1"/>
          <w:rtl w:val="0"/>
          <w:lang w:val="pt-PT"/>
        </w:rPr>
        <w:t>ê</w:t>
      </w:r>
      <w:r>
        <w:rPr>
          <w:rStyle w:val="Hyperlink.1"/>
          <w:rtl w:val="0"/>
          <w:lang w:val="pt-PT"/>
        </w:rPr>
        <w:t>ncia da mesma fam</w:t>
      </w:r>
      <w:r>
        <w:rPr>
          <w:rStyle w:val="Hyperlink.1"/>
          <w:rtl w:val="0"/>
          <w:lang w:val="pt-PT"/>
        </w:rPr>
        <w:t>í</w:t>
      </w:r>
      <w:r>
        <w:rPr>
          <w:rStyle w:val="Hyperlink.1"/>
          <w:rtl w:val="0"/>
          <w:lang w:val="pt-PT"/>
        </w:rPr>
        <w:t>lia, no c</w:t>
      </w:r>
      <w:r>
        <w:rPr>
          <w:rStyle w:val="Hyperlink.1"/>
          <w:rtl w:val="0"/>
          <w:lang w:val="pt-PT"/>
        </w:rPr>
        <w:t>á</w:t>
      </w:r>
      <w:r>
        <w:rPr>
          <w:rStyle w:val="Hyperlink.1"/>
          <w:rtl w:val="0"/>
          <w:lang w:val="pt-PT"/>
        </w:rPr>
        <w:t xml:space="preserve">lculo da renda a que se refere o </w:t>
      </w:r>
      <w:r>
        <w:rPr>
          <w:rStyle w:val="Hyperlink.1"/>
          <w:rtl w:val="0"/>
          <w:lang w:val="pt-PT"/>
        </w:rPr>
        <w:t xml:space="preserve">§ </w:t>
      </w:r>
      <w:r>
        <w:rPr>
          <w:rStyle w:val="Hyperlink.1"/>
          <w:rtl w:val="0"/>
          <w:lang w:val="pt-PT"/>
        </w:rPr>
        <w:t>3</w:t>
      </w:r>
      <w:r>
        <w:rPr>
          <w:rStyle w:val="Hyperlink.1"/>
          <w:rtl w:val="0"/>
          <w:lang w:val="pt-PT"/>
        </w:rPr>
        <w:t xml:space="preserve">º </w:t>
      </w:r>
      <w:r>
        <w:rPr>
          <w:rStyle w:val="Hyperlink.1"/>
          <w:rtl w:val="0"/>
          <w:lang w:val="pt-PT"/>
        </w:rPr>
        <w:t>deste artigo.</w:t>
      </w:r>
    </w:p>
    <w:p>
      <w:pPr>
        <w:pStyle w:val="texto2"/>
        <w:spacing w:before="0" w:after="0"/>
        <w:ind w:left="2268" w:firstLine="0"/>
        <w:jc w:val="both"/>
      </w:pPr>
      <w:r>
        <w:rPr>
          <w:rStyle w:val="Hyperlink.1"/>
          <w:rtl w:val="0"/>
          <w:lang w:val="pt-PT"/>
        </w:rPr>
        <w:t xml:space="preserve">§ </w:t>
      </w:r>
      <w:r>
        <w:rPr>
          <w:rStyle w:val="Hyperlink.1"/>
          <w:rtl w:val="0"/>
          <w:lang w:val="pt-PT"/>
        </w:rPr>
        <w:t>15. O benef</w:t>
      </w:r>
      <w:r>
        <w:rPr>
          <w:rStyle w:val="Hyperlink.1"/>
          <w:rtl w:val="0"/>
          <w:lang w:val="pt-PT"/>
        </w:rPr>
        <w:t>í</w:t>
      </w:r>
      <w:r>
        <w:rPr>
          <w:rStyle w:val="Hyperlink.1"/>
          <w:rtl w:val="0"/>
          <w:lang w:val="pt-PT"/>
        </w:rPr>
        <w:t>cio de presta</w:t>
      </w:r>
      <w:r>
        <w:rPr>
          <w:rStyle w:val="Hyperlink.1"/>
          <w:rtl w:val="0"/>
          <w:lang w:val="pt-PT"/>
        </w:rPr>
        <w:t>çã</w:t>
      </w:r>
      <w:r>
        <w:rPr>
          <w:rStyle w:val="Hyperlink.1"/>
          <w:rtl w:val="0"/>
          <w:lang w:val="pt-PT"/>
        </w:rPr>
        <w:t>o continuada ser</w:t>
      </w:r>
      <w:r>
        <w:rPr>
          <w:rStyle w:val="Hyperlink.1"/>
          <w:rtl w:val="0"/>
          <w:lang w:val="pt-PT"/>
        </w:rPr>
        <w:t xml:space="preserve">á </w:t>
      </w:r>
      <w:r>
        <w:rPr>
          <w:rStyle w:val="Hyperlink.1"/>
          <w:rtl w:val="0"/>
          <w:lang w:val="pt-PT"/>
        </w:rPr>
        <w:t>devido a mais de um membro da mesma fam</w:t>
      </w:r>
      <w:r>
        <w:rPr>
          <w:rStyle w:val="Hyperlink.1"/>
          <w:rtl w:val="0"/>
          <w:lang w:val="pt-PT"/>
        </w:rPr>
        <w:t>í</w:t>
      </w:r>
      <w:r>
        <w:rPr>
          <w:rStyle w:val="Hyperlink.1"/>
          <w:rtl w:val="0"/>
          <w:lang w:val="pt-PT"/>
        </w:rPr>
        <w:t>lia enquanto atendidos os requisitos exigidos nesta Lei.</w:t>
      </w:r>
      <w:r>
        <w:rPr>
          <w:rStyle w:val="Nenhum A"/>
          <w:rtl w:val="0"/>
          <w:lang w:val="pt-PT"/>
        </w:rPr>
        <w:t xml:space="preserve"> </w:t>
      </w:r>
    </w:p>
    <w:p>
      <w:pPr>
        <w:pStyle w:val="texto2"/>
        <w:spacing w:before="0" w:after="0" w:line="360" w:lineRule="auto"/>
        <w:ind w:left="2268" w:firstLine="0"/>
        <w:jc w:val="both"/>
        <w:rPr>
          <w:rStyle w:val="Nenhum A"/>
          <w:sz w:val="22"/>
          <w:szCs w:val="22"/>
        </w:rPr>
      </w:pPr>
    </w:p>
    <w:p>
      <w:pPr>
        <w:pStyle w:val="texto2"/>
        <w:tabs>
          <w:tab w:val="left" w:pos="851"/>
        </w:tabs>
        <w:spacing w:before="0" w:after="0" w:line="360" w:lineRule="auto"/>
        <w:jc w:val="both"/>
      </w:pPr>
      <w:r>
        <w:rPr>
          <w:rStyle w:val="Nenhum"/>
          <w:sz w:val="22"/>
          <w:szCs w:val="22"/>
        </w:rPr>
        <w:tab/>
      </w:r>
      <w:r>
        <w:rPr>
          <w:rStyle w:val="Nenhum A"/>
          <w:rtl w:val="0"/>
          <w:lang w:val="pt-PT"/>
        </w:rPr>
        <w:t>Importante altera</w:t>
      </w:r>
      <w:r>
        <w:rPr>
          <w:rStyle w:val="Nenhum A"/>
          <w:rtl w:val="0"/>
          <w:lang w:val="pt-PT"/>
        </w:rPr>
        <w:t>çã</w:t>
      </w:r>
      <w:r>
        <w:rPr>
          <w:rStyle w:val="Nenhum A"/>
          <w:rtl w:val="0"/>
          <w:lang w:val="pt-PT"/>
        </w:rPr>
        <w:t>o ocorreu em 2011, com a Lei 12.435 que reduziu de 70 para 65 anos a idade m</w:t>
      </w:r>
      <w:r>
        <w:rPr>
          <w:rStyle w:val="Nenhum A"/>
          <w:rtl w:val="0"/>
          <w:lang w:val="pt-PT"/>
        </w:rPr>
        <w:t>í</w:t>
      </w:r>
      <w:r>
        <w:rPr>
          <w:rStyle w:val="Nenhum A"/>
          <w:rtl w:val="0"/>
          <w:lang w:val="pt-PT"/>
        </w:rPr>
        <w:t>nima para o acesso ao benef</w:t>
      </w:r>
      <w:r>
        <w:rPr>
          <w:rStyle w:val="Nenhum A"/>
          <w:rtl w:val="0"/>
          <w:lang w:val="pt-PT"/>
        </w:rPr>
        <w:t>í</w:t>
      </w:r>
      <w:r>
        <w:rPr>
          <w:rStyle w:val="Nenhum A"/>
          <w:rtl w:val="0"/>
          <w:lang w:val="pt-PT"/>
        </w:rPr>
        <w:t>cio do idoso em situa</w:t>
      </w:r>
      <w:r>
        <w:rPr>
          <w:rStyle w:val="Nenhum A"/>
          <w:rtl w:val="0"/>
          <w:lang w:val="pt-PT"/>
        </w:rPr>
        <w:t>çã</w:t>
      </w:r>
      <w:r>
        <w:rPr>
          <w:rStyle w:val="Nenhum A"/>
          <w:rtl w:val="0"/>
          <w:lang w:val="pt-PT"/>
        </w:rPr>
        <w:t>o de vulnerabilidade e risco social. Tamb</w:t>
      </w:r>
      <w:r>
        <w:rPr>
          <w:rStyle w:val="Nenhum A"/>
          <w:rtl w:val="0"/>
          <w:lang w:val="pt-PT"/>
        </w:rPr>
        <w:t>é</w:t>
      </w:r>
      <w:r>
        <w:rPr>
          <w:rStyle w:val="Nenhum A"/>
          <w:rtl w:val="0"/>
          <w:lang w:val="pt-PT"/>
        </w:rPr>
        <w:t>m houve altera</w:t>
      </w:r>
      <w:r>
        <w:rPr>
          <w:rStyle w:val="Nenhum A"/>
          <w:rtl w:val="0"/>
          <w:lang w:val="pt-PT"/>
        </w:rPr>
        <w:t>çã</w:t>
      </w:r>
      <w:r>
        <w:rPr>
          <w:rStyle w:val="Nenhum A"/>
          <w:rtl w:val="0"/>
          <w:lang w:val="pt-PT"/>
        </w:rPr>
        <w:t>o na lei quanto ao conceito de fam</w:t>
      </w:r>
      <w:r>
        <w:rPr>
          <w:rStyle w:val="Nenhum A"/>
          <w:rtl w:val="0"/>
          <w:lang w:val="pt-PT"/>
        </w:rPr>
        <w:t>í</w:t>
      </w:r>
      <w:r>
        <w:rPr>
          <w:rStyle w:val="Nenhum A"/>
          <w:rtl w:val="0"/>
          <w:lang w:val="pt-PT"/>
        </w:rPr>
        <w:t>lia. Antes, considerava-se a "unidade mononuclear", entretanto, diante das novas demandas e atuais configura</w:t>
      </w:r>
      <w:r>
        <w:rPr>
          <w:rStyle w:val="Nenhum A"/>
          <w:rtl w:val="0"/>
          <w:lang w:val="pt-PT"/>
        </w:rPr>
        <w:t>çõ</w:t>
      </w:r>
      <w:r>
        <w:rPr>
          <w:rStyle w:val="Nenhum A"/>
          <w:rtl w:val="0"/>
          <w:lang w:val="pt-PT"/>
        </w:rPr>
        <w:t>es familiares, ampliou-se o conceito, reconhecendo n</w:t>
      </w:r>
      <w:r>
        <w:rPr>
          <w:rStyle w:val="Nenhum A"/>
          <w:rtl w:val="0"/>
          <w:lang w:val="pt-PT"/>
        </w:rPr>
        <w:t>ã</w:t>
      </w:r>
      <w:r>
        <w:rPr>
          <w:rStyle w:val="Nenhum A"/>
          <w:rtl w:val="0"/>
          <w:lang w:val="pt-PT"/>
        </w:rPr>
        <w:t>o somente os v</w:t>
      </w:r>
      <w:r>
        <w:rPr>
          <w:rStyle w:val="Nenhum A"/>
          <w:rtl w:val="0"/>
          <w:lang w:val="pt-PT"/>
        </w:rPr>
        <w:t>í</w:t>
      </w:r>
      <w:r>
        <w:rPr>
          <w:rStyle w:val="Nenhum A"/>
          <w:rtl w:val="0"/>
          <w:lang w:val="pt-PT"/>
        </w:rPr>
        <w:t>nculos consangu</w:t>
      </w:r>
      <w:r>
        <w:rPr>
          <w:rStyle w:val="Nenhum A"/>
          <w:rtl w:val="0"/>
          <w:lang w:val="pt-PT"/>
        </w:rPr>
        <w:t>í</w:t>
      </w:r>
      <w:r>
        <w:rPr>
          <w:rStyle w:val="Nenhum A"/>
          <w:rtl w:val="0"/>
          <w:lang w:val="pt-PT"/>
        </w:rPr>
        <w:t>neos, mas tamb</w:t>
      </w:r>
      <w:r>
        <w:rPr>
          <w:rStyle w:val="Nenhum A"/>
          <w:rtl w:val="0"/>
          <w:lang w:val="pt-PT"/>
        </w:rPr>
        <w:t>é</w:t>
      </w:r>
      <w:r>
        <w:rPr>
          <w:rStyle w:val="Nenhum A"/>
          <w:rtl w:val="0"/>
          <w:lang w:val="pt-PT"/>
        </w:rPr>
        <w:t>m os v</w:t>
      </w:r>
      <w:r>
        <w:rPr>
          <w:rStyle w:val="Nenhum A"/>
          <w:rtl w:val="0"/>
          <w:lang w:val="pt-PT"/>
        </w:rPr>
        <w:t>í</w:t>
      </w:r>
      <w:r>
        <w:rPr>
          <w:rStyle w:val="Nenhum A"/>
          <w:rtl w:val="0"/>
          <w:lang w:val="pt-PT"/>
        </w:rPr>
        <w:t>nculos s</w:t>
      </w:r>
      <w:r>
        <w:rPr>
          <w:rStyle w:val="Nenhum A"/>
          <w:rtl w:val="0"/>
          <w:lang w:val="pt-PT"/>
        </w:rPr>
        <w:t>ó</w:t>
      </w:r>
      <w:r>
        <w:rPr>
          <w:rStyle w:val="Nenhum A"/>
          <w:rtl w:val="0"/>
          <w:lang w:val="pt-PT"/>
        </w:rPr>
        <w:t>cioafetivos da unidade familiar.</w:t>
      </w:r>
    </w:p>
    <w:p>
      <w:pPr>
        <w:pStyle w:val="texto2"/>
        <w:tabs>
          <w:tab w:val="left" w:pos="851"/>
        </w:tabs>
        <w:spacing w:before="0" w:after="0" w:line="360" w:lineRule="auto"/>
        <w:jc w:val="both"/>
      </w:pPr>
      <w:r>
        <w:rPr>
          <w:rStyle w:val="Nenhum"/>
          <w:rtl w:val="0"/>
          <w:lang w:val="pt-PT"/>
        </w:rPr>
        <w:tab/>
        <w:t>O par</w:t>
      </w:r>
      <w:r>
        <w:rPr>
          <w:rStyle w:val="Nenhum"/>
          <w:rtl w:val="0"/>
          <w:lang w:val="pt-PT"/>
        </w:rPr>
        <w:t>á</w:t>
      </w:r>
      <w:r>
        <w:rPr>
          <w:rStyle w:val="Nenhum"/>
          <w:rtl w:val="0"/>
          <w:lang w:val="pt-PT"/>
        </w:rPr>
        <w:t>grafo 2</w:t>
      </w:r>
      <w:ins w:id="497" w:date="2022-05-05T21:11:05Z" w:author="oculto">
        <w:r>
          <w:rPr>
            <w:rStyle w:val="Nenhum"/>
            <w:rtl w:val="0"/>
            <w:lang w:val="en-US"/>
          </w:rPr>
          <w:t>º</w:t>
        </w:r>
      </w:ins>
      <w:del w:id="498" w:date="2022-05-05T21:11:08Z" w:author="oculto">
        <w:r>
          <w:rPr>
            <w:rStyle w:val="Nenhum"/>
            <w:rtl w:val="0"/>
            <w:lang w:val="pt-PT"/>
          </w:rPr>
          <w:delText>o.</w:delText>
        </w:r>
      </w:del>
      <w:r>
        <w:rPr>
          <w:rStyle w:val="Nenhum"/>
          <w:rtl w:val="0"/>
          <w:lang w:val="pt-PT"/>
        </w:rPr>
        <w:t xml:space="preserve"> traz a defini</w:t>
      </w:r>
      <w:r>
        <w:rPr>
          <w:rStyle w:val="Nenhum"/>
          <w:rtl w:val="0"/>
          <w:lang w:val="pt-PT"/>
        </w:rPr>
        <w:t>çã</w:t>
      </w:r>
      <w:r>
        <w:rPr>
          <w:rStyle w:val="Nenhum"/>
          <w:rtl w:val="0"/>
          <w:lang w:val="pt-PT"/>
        </w:rPr>
        <w:t xml:space="preserve">o do que </w:t>
      </w:r>
      <w:r>
        <w:rPr>
          <w:rStyle w:val="Nenhum"/>
          <w:rtl w:val="0"/>
          <w:lang w:val="pt-PT"/>
        </w:rPr>
        <w:t xml:space="preserve">é </w:t>
      </w:r>
      <w:r>
        <w:rPr>
          <w:rStyle w:val="Nenhum"/>
          <w:rtl w:val="0"/>
          <w:lang w:val="pt-PT"/>
        </w:rPr>
        <w:t>considerado para fins da lei, pessoa com defici</w:t>
      </w:r>
      <w:r>
        <w:rPr>
          <w:rStyle w:val="Nenhum"/>
          <w:rtl w:val="0"/>
          <w:lang w:val="pt-PT"/>
        </w:rPr>
        <w:t>ê</w:t>
      </w:r>
      <w:r>
        <w:rPr>
          <w:rStyle w:val="Nenhum"/>
          <w:rtl w:val="0"/>
          <w:lang w:val="pt-PT"/>
        </w:rPr>
        <w:t>ncia, sendo aquela com impedimento de longo prazo</w:t>
      </w:r>
      <w:r>
        <w:rPr>
          <w:rStyle w:val="Nenhum"/>
          <w:vertAlign w:val="superscript"/>
          <w:lang w:val="pt-PT"/>
        </w:rPr>
        <w:footnoteReference w:id="18"/>
      </w:r>
      <w:r>
        <w:rPr>
          <w:rStyle w:val="Nenhum"/>
          <w:rtl w:val="0"/>
          <w:lang w:val="pt-PT"/>
        </w:rPr>
        <w:t xml:space="preserve"> de natureza f</w:t>
      </w:r>
      <w:r>
        <w:rPr>
          <w:rStyle w:val="Nenhum"/>
          <w:rtl w:val="0"/>
          <w:lang w:val="pt-PT"/>
        </w:rPr>
        <w:t>í</w:t>
      </w:r>
      <w:r>
        <w:rPr>
          <w:rStyle w:val="Nenhum"/>
          <w:rtl w:val="0"/>
          <w:lang w:val="pt-PT"/>
        </w:rPr>
        <w:t>sica, mental, intelectual ou sensorial que impe</w:t>
      </w:r>
      <w:r>
        <w:rPr>
          <w:rStyle w:val="Nenhum"/>
          <w:rtl w:val="0"/>
          <w:lang w:val="pt-PT"/>
        </w:rPr>
        <w:t>ç</w:t>
      </w:r>
      <w:r>
        <w:rPr>
          <w:rStyle w:val="Nenhum"/>
          <w:rtl w:val="0"/>
          <w:lang w:val="pt-PT"/>
        </w:rPr>
        <w:t>a a participa</w:t>
      </w:r>
      <w:r>
        <w:rPr>
          <w:rStyle w:val="Nenhum"/>
          <w:rtl w:val="0"/>
          <w:lang w:val="pt-PT"/>
        </w:rPr>
        <w:t>çã</w:t>
      </w:r>
      <w:r>
        <w:rPr>
          <w:rStyle w:val="Nenhum"/>
          <w:rtl w:val="0"/>
          <w:lang w:val="pt-PT"/>
        </w:rPr>
        <w:t>o plena e efetiva na sociedade em igualdade de condi</w:t>
      </w:r>
      <w:r>
        <w:rPr>
          <w:rStyle w:val="Nenhum"/>
          <w:rtl w:val="0"/>
          <w:lang w:val="pt-PT"/>
        </w:rPr>
        <w:t>çõ</w:t>
      </w:r>
      <w:r>
        <w:rPr>
          <w:rStyle w:val="Nenhum"/>
          <w:rtl w:val="0"/>
          <w:lang w:val="pt-PT"/>
        </w:rPr>
        <w:t>es. Nota-se uma clara mudan</w:t>
      </w:r>
      <w:r>
        <w:rPr>
          <w:rStyle w:val="Nenhum"/>
          <w:rtl w:val="0"/>
          <w:lang w:val="pt-PT"/>
        </w:rPr>
        <w:t>ç</w:t>
      </w:r>
      <w:r>
        <w:rPr>
          <w:rStyle w:val="Nenhum"/>
          <w:rtl w:val="0"/>
          <w:lang w:val="pt-PT"/>
        </w:rPr>
        <w:t>a de paradigma, sendo que a reda</w:t>
      </w:r>
      <w:r>
        <w:rPr>
          <w:rStyle w:val="Nenhum"/>
          <w:rtl w:val="0"/>
          <w:lang w:val="pt-PT"/>
        </w:rPr>
        <w:t>çã</w:t>
      </w:r>
      <w:r>
        <w:rPr>
          <w:rStyle w:val="Nenhum"/>
          <w:rtl w:val="0"/>
          <w:lang w:val="pt-PT"/>
        </w:rPr>
        <w:t>o original conceituava a pessoa com defici</w:t>
      </w:r>
      <w:r>
        <w:rPr>
          <w:rStyle w:val="Nenhum"/>
          <w:rtl w:val="0"/>
          <w:lang w:val="pt-PT"/>
        </w:rPr>
        <w:t>ê</w:t>
      </w:r>
      <w:r>
        <w:rPr>
          <w:rStyle w:val="Nenhum"/>
          <w:rtl w:val="0"/>
          <w:lang w:val="pt-PT"/>
        </w:rPr>
        <w:t>ncia aquela incapaz para a vida independente e para o trabalho. O Decreto 6.214/2007 complementa o conceito, considerando a incapacidade como fen</w:t>
      </w:r>
      <w:r>
        <w:rPr>
          <w:rStyle w:val="Nenhum"/>
          <w:rtl w:val="0"/>
          <w:lang w:val="pt-PT"/>
        </w:rPr>
        <w:t>ô</w:t>
      </w:r>
      <w:r>
        <w:rPr>
          <w:rStyle w:val="Nenhum"/>
          <w:rtl w:val="0"/>
          <w:lang w:val="pt-PT"/>
        </w:rPr>
        <w:t>meno multidimensional, para al</w:t>
      </w:r>
      <w:r>
        <w:rPr>
          <w:rStyle w:val="Nenhum"/>
          <w:rtl w:val="0"/>
          <w:lang w:val="pt-PT"/>
        </w:rPr>
        <w:t>é</w:t>
      </w:r>
      <w:r>
        <w:rPr>
          <w:rStyle w:val="Nenhum"/>
          <w:rtl w:val="0"/>
          <w:lang w:val="pt-PT"/>
        </w:rPr>
        <w:t>m do trabalho, mas tamb</w:t>
      </w:r>
      <w:r>
        <w:rPr>
          <w:rStyle w:val="Nenhum"/>
          <w:rtl w:val="0"/>
          <w:lang w:val="pt-PT"/>
        </w:rPr>
        <w:t>é</w:t>
      </w:r>
      <w:r>
        <w:rPr>
          <w:rStyle w:val="Nenhum"/>
          <w:rtl w:val="0"/>
          <w:lang w:val="pt-PT"/>
        </w:rPr>
        <w:t>m a participa</w:t>
      </w:r>
      <w:r>
        <w:rPr>
          <w:rStyle w:val="Nenhum"/>
          <w:rtl w:val="0"/>
          <w:lang w:val="pt-PT"/>
        </w:rPr>
        <w:t>çã</w:t>
      </w:r>
      <w:r>
        <w:rPr>
          <w:rStyle w:val="Nenhum"/>
          <w:rtl w:val="0"/>
          <w:lang w:val="pt-PT"/>
        </w:rPr>
        <w:t>o, a inclus</w:t>
      </w:r>
      <w:r>
        <w:rPr>
          <w:rStyle w:val="Nenhum"/>
          <w:rtl w:val="0"/>
          <w:lang w:val="pt-PT"/>
        </w:rPr>
        <w:t>ã</w:t>
      </w:r>
      <w:r>
        <w:rPr>
          <w:rStyle w:val="Nenhum"/>
          <w:rtl w:val="0"/>
          <w:lang w:val="pt-PT"/>
        </w:rPr>
        <w:t>o social e a intera</w:t>
      </w:r>
      <w:r>
        <w:rPr>
          <w:rStyle w:val="Nenhum"/>
          <w:rtl w:val="0"/>
          <w:lang w:val="pt-PT"/>
        </w:rPr>
        <w:t>çã</w:t>
      </w:r>
      <w:r>
        <w:rPr>
          <w:rStyle w:val="Nenhum"/>
          <w:rtl w:val="0"/>
          <w:lang w:val="pt-PT"/>
        </w:rPr>
        <w:t>o no ambiente f</w:t>
      </w:r>
      <w:r>
        <w:rPr>
          <w:rStyle w:val="Nenhum"/>
          <w:rtl w:val="0"/>
          <w:lang w:val="pt-PT"/>
        </w:rPr>
        <w:t>í</w:t>
      </w:r>
      <w:r>
        <w:rPr>
          <w:rStyle w:val="Nenhum"/>
          <w:rtl w:val="0"/>
          <w:lang w:val="pt-PT"/>
        </w:rPr>
        <w:t>sico e social. Quanto ao conceito de impedimento de longo prazo, o par</w:t>
      </w:r>
      <w:r>
        <w:rPr>
          <w:rStyle w:val="Nenhum"/>
          <w:rtl w:val="0"/>
          <w:lang w:val="pt-PT"/>
        </w:rPr>
        <w:t>á</w:t>
      </w:r>
      <w:r>
        <w:rPr>
          <w:rStyle w:val="Nenhum"/>
          <w:rtl w:val="0"/>
          <w:lang w:val="pt-PT"/>
        </w:rPr>
        <w:t>grafo 10 indica</w:t>
      </w:r>
      <w:del w:id="499" w:date="2022-05-05T21:13:30Z" w:author="oculto">
        <w:r>
          <w:rPr>
            <w:rStyle w:val="Nenhum"/>
            <w:rtl w:val="0"/>
            <w:lang w:val="pt-PT"/>
          </w:rPr>
          <w:delText xml:space="preserve"> se</w:delText>
        </w:r>
      </w:del>
      <w:r>
        <w:rPr>
          <w:rStyle w:val="Nenhum"/>
          <w:rtl w:val="0"/>
          <w:lang w:val="pt-PT"/>
        </w:rPr>
        <w:t xml:space="preserve"> aquele</w:t>
      </w:r>
      <w:ins w:id="500" w:date="2022-05-05T21:15:54Z" w:author="oculto">
        <w:r>
          <w:rPr>
            <w:rStyle w:val="Nenhum"/>
            <w:rtl w:val="0"/>
            <w:lang w:val="en-US"/>
          </w:rPr>
          <w:t xml:space="preserve"> tipo de defici</w:t>
        </w:r>
      </w:ins>
      <w:ins w:id="501" w:date="2022-05-05T21:15:54Z" w:author="oculto">
        <w:r>
          <w:rPr>
            <w:rStyle w:val="Nenhum"/>
            <w:rtl w:val="0"/>
            <w:lang w:val="en-US"/>
          </w:rPr>
          <w:t>ê</w:t>
        </w:r>
      </w:ins>
      <w:ins w:id="502" w:date="2022-05-05T21:15:54Z" w:author="oculto">
        <w:r>
          <w:rPr>
            <w:rStyle w:val="Nenhum"/>
            <w:rtl w:val="0"/>
            <w:lang w:val="en-US"/>
          </w:rPr>
          <w:t>ncia</w:t>
        </w:r>
      </w:ins>
      <w:r>
        <w:rPr>
          <w:rStyle w:val="Nenhum"/>
          <w:rtl w:val="0"/>
          <w:lang w:val="pt-PT"/>
        </w:rPr>
        <w:t xml:space="preserve"> que</w:t>
      </w:r>
      <w:ins w:id="503" w:date="2022-05-05T21:16:06Z" w:author="oculto">
        <w:r>
          <w:rPr>
            <w:rStyle w:val="Nenhum"/>
            <w:rtl w:val="0"/>
            <w:lang w:val="en-US"/>
          </w:rPr>
          <w:t xml:space="preserve"> </w:t>
        </w:r>
      </w:ins>
      <w:del w:id="504" w:date="2022-05-05T21:16:06Z" w:author="oculto">
        <w:r>
          <w:rPr>
            <w:rStyle w:val="Nenhum"/>
            <w:rtl w:val="0"/>
            <w:lang w:val="pt-PT"/>
          </w:rPr>
          <w:delText xml:space="preserve"> </w:delText>
        </w:r>
      </w:del>
      <w:r>
        <w:rPr>
          <w:rStyle w:val="Nenhum"/>
          <w:rtl w:val="0"/>
          <w:lang w:val="pt-PT"/>
        </w:rPr>
        <w:t>produz</w:t>
      </w:r>
      <w:del w:id="505" w:date="2022-05-05T21:13:33Z" w:author="oculto">
        <w:r>
          <w:rPr>
            <w:rStyle w:val="Nenhum"/>
            <w:rtl w:val="0"/>
            <w:lang w:val="pt-PT"/>
          </w:rPr>
          <w:delText>a</w:delText>
        </w:r>
      </w:del>
      <w:r>
        <w:rPr>
          <w:rStyle w:val="Nenhum"/>
          <w:rtl w:val="0"/>
          <w:lang w:val="pt-PT"/>
        </w:rPr>
        <w:t xml:space="preserve"> efeitos pelo prazo m</w:t>
      </w:r>
      <w:r>
        <w:rPr>
          <w:rStyle w:val="Nenhum"/>
          <w:rtl w:val="0"/>
          <w:lang w:val="pt-PT"/>
        </w:rPr>
        <w:t>í</w:t>
      </w:r>
      <w:r>
        <w:rPr>
          <w:rStyle w:val="Nenhum"/>
          <w:rtl w:val="0"/>
          <w:lang w:val="pt-PT"/>
        </w:rPr>
        <w:t>nimo de dois anos</w:t>
      </w:r>
      <w:ins w:id="506" w:date="2022-05-05T21:16:12Z" w:author="oculto">
        <w:r>
          <w:rPr>
            <w:rStyle w:val="Nenhum"/>
            <w:rtl w:val="0"/>
            <w:lang w:val="en-US"/>
          </w:rPr>
          <w:t>.</w:t>
        </w:r>
      </w:ins>
      <w:del w:id="507" w:date="2022-05-05T21:16:12Z" w:author="oculto">
        <w:r>
          <w:rPr>
            <w:rStyle w:val="Nenhum"/>
            <w:rtl w:val="0"/>
            <w:lang w:val="pt-PT"/>
          </w:rPr>
          <w:delText>,</w:delText>
        </w:r>
      </w:del>
      <w:r>
        <w:rPr>
          <w:rStyle w:val="Nenhum"/>
          <w:rtl w:val="0"/>
          <w:lang w:val="pt-PT"/>
        </w:rPr>
        <w:t xml:space="preserve"> </w:t>
      </w:r>
      <w:ins w:id="508" w:date="2022-05-05T21:16:14Z" w:author="oculto">
        <w:r>
          <w:rPr>
            <w:rStyle w:val="Nenhum"/>
            <w:rtl w:val="0"/>
            <w:lang w:val="en-US"/>
          </w:rPr>
          <w:t>D</w:t>
        </w:r>
      </w:ins>
      <w:del w:id="509" w:date="2022-05-05T21:16:13Z" w:author="oculto">
        <w:r>
          <w:rPr>
            <w:rStyle w:val="Nenhum"/>
            <w:rtl w:val="0"/>
            <w:lang w:val="pt-PT"/>
          </w:rPr>
          <w:delText>d</w:delText>
        </w:r>
      </w:del>
      <w:r>
        <w:rPr>
          <w:rStyle w:val="Nenhum"/>
          <w:rtl w:val="0"/>
          <w:lang w:val="pt-PT"/>
        </w:rPr>
        <w:t>essa forma, pessoas com outras enfermidades, igualmente incapacitantes, mas que n</w:t>
      </w:r>
      <w:r>
        <w:rPr>
          <w:rStyle w:val="Nenhum"/>
          <w:rtl w:val="0"/>
          <w:lang w:val="pt-PT"/>
        </w:rPr>
        <w:t>ã</w:t>
      </w:r>
      <w:r>
        <w:rPr>
          <w:rStyle w:val="Nenhum"/>
          <w:rtl w:val="0"/>
          <w:lang w:val="pt-PT"/>
        </w:rPr>
        <w:t>o produzam efeitos nesse lapso temporal n</w:t>
      </w:r>
      <w:r>
        <w:rPr>
          <w:rStyle w:val="Nenhum"/>
          <w:rtl w:val="0"/>
          <w:lang w:val="pt-PT"/>
        </w:rPr>
        <w:t>ã</w:t>
      </w:r>
      <w:r>
        <w:rPr>
          <w:rStyle w:val="Nenhum"/>
          <w:rtl w:val="0"/>
          <w:lang w:val="pt-PT"/>
        </w:rPr>
        <w:t>o recebem a prote</w:t>
      </w:r>
      <w:r>
        <w:rPr>
          <w:rStyle w:val="Nenhum"/>
          <w:rtl w:val="0"/>
          <w:lang w:val="pt-PT"/>
        </w:rPr>
        <w:t>çã</w:t>
      </w:r>
      <w:r>
        <w:rPr>
          <w:rStyle w:val="Nenhum"/>
          <w:rtl w:val="0"/>
          <w:lang w:val="pt-PT"/>
        </w:rPr>
        <w:t>o do BPC.</w:t>
      </w:r>
    </w:p>
    <w:p>
      <w:pPr>
        <w:pStyle w:val="texto2"/>
        <w:tabs>
          <w:tab w:val="left" w:pos="851"/>
        </w:tabs>
        <w:spacing w:before="0" w:after="0" w:line="360" w:lineRule="auto"/>
        <w:ind w:firstLine="851"/>
        <w:jc w:val="both"/>
      </w:pPr>
      <w:r>
        <w:rPr>
          <w:rStyle w:val="Nenhum"/>
          <w:rtl w:val="0"/>
          <w:lang w:val="pt-PT"/>
        </w:rPr>
        <w:t>Quanto ao conceito de incapacidade para prover a pr</w:t>
      </w:r>
      <w:r>
        <w:rPr>
          <w:rStyle w:val="Nenhum"/>
          <w:rtl w:val="0"/>
          <w:lang w:val="pt-PT"/>
        </w:rPr>
        <w:t>ó</w:t>
      </w:r>
      <w:r>
        <w:rPr>
          <w:rStyle w:val="Nenhum"/>
          <w:rtl w:val="0"/>
          <w:lang w:val="pt-PT"/>
        </w:rPr>
        <w:t>pria manuten</w:t>
      </w:r>
      <w:r>
        <w:rPr>
          <w:rStyle w:val="Nenhum"/>
          <w:rtl w:val="0"/>
          <w:lang w:val="pt-PT"/>
        </w:rPr>
        <w:t>çã</w:t>
      </w:r>
      <w:r>
        <w:rPr>
          <w:rStyle w:val="Nenhum"/>
          <w:rtl w:val="0"/>
          <w:lang w:val="pt-PT"/>
        </w:rPr>
        <w:t xml:space="preserve">o previsto no </w:t>
      </w:r>
      <w:r>
        <w:rPr>
          <w:rStyle w:val="Nenhum"/>
          <w:rtl w:val="0"/>
          <w:lang w:val="pt-PT"/>
        </w:rPr>
        <w:t>§</w:t>
      </w:r>
      <w:r>
        <w:rPr>
          <w:rStyle w:val="Nenhum"/>
          <w:rtl w:val="0"/>
          <w:lang w:val="pt-PT"/>
        </w:rPr>
        <w:t>3</w:t>
      </w:r>
      <w:ins w:id="510" w:date="2022-05-05T21:16:55Z" w:author="oculto">
        <w:r>
          <w:rPr>
            <w:rStyle w:val="Nenhum"/>
            <w:rtl w:val="0"/>
            <w:lang w:val="en-US"/>
          </w:rPr>
          <w:t>º</w:t>
        </w:r>
      </w:ins>
      <w:del w:id="511" w:date="2022-05-05T21:16:53Z" w:author="oculto">
        <w:r>
          <w:rPr>
            <w:rStyle w:val="Nenhum"/>
            <w:rtl w:val="0"/>
            <w:lang w:val="pt-PT"/>
          </w:rPr>
          <w:delText>o.</w:delText>
        </w:r>
      </w:del>
      <w:r>
        <w:rPr>
          <w:rStyle w:val="Nenhum"/>
          <w:rtl w:val="0"/>
          <w:lang w:val="pt-PT"/>
        </w:rPr>
        <w:t>, a lei define a pessoa (idosa ou com defici</w:t>
      </w:r>
      <w:r>
        <w:rPr>
          <w:rStyle w:val="Nenhum"/>
          <w:rtl w:val="0"/>
          <w:lang w:val="pt-PT"/>
        </w:rPr>
        <w:t>ê</w:t>
      </w:r>
      <w:r>
        <w:rPr>
          <w:rStyle w:val="Nenhum"/>
          <w:rtl w:val="0"/>
          <w:lang w:val="pt-PT"/>
        </w:rPr>
        <w:t xml:space="preserve">ncia de longo prazo) </w:t>
      </w:r>
      <w:del w:id="512" w:date="2022-05-05T21:18:26Z" w:author="oculto">
        <w:r>
          <w:rPr>
            <w:rStyle w:val="Nenhum"/>
            <w:rtl w:val="0"/>
            <w:lang w:val="pt-PT"/>
          </w:rPr>
          <w:delText>cuja</w:delText>
        </w:r>
      </w:del>
      <w:ins w:id="513" w:date="2022-05-05T21:18:27Z" w:author="oculto">
        <w:r>
          <w:rPr>
            <w:rStyle w:val="Nenhum"/>
            <w:rtl w:val="0"/>
            <w:lang w:val="en-US"/>
          </w:rPr>
          <w:t>com</w:t>
        </w:r>
      </w:ins>
      <w:r>
        <w:rPr>
          <w:rStyle w:val="Nenhum"/>
          <w:rtl w:val="0"/>
          <w:lang w:val="pt-PT"/>
        </w:rPr>
        <w:t xml:space="preserve"> renda per capita familiar</w:t>
      </w:r>
      <w:del w:id="514" w:date="2022-05-05T21:18:12Z" w:author="oculto">
        <w:r>
          <w:rPr>
            <w:rStyle w:val="Nenhum"/>
            <w:rtl w:val="0"/>
            <w:lang w:val="pt-PT"/>
          </w:rPr>
          <w:delText xml:space="preserve"> </w:delText>
        </w:r>
      </w:del>
      <w:ins w:id="515" w:date="2022-05-05T21:18:30Z" w:author="oculto">
        <w:r>
          <w:rPr>
            <w:rStyle w:val="Nenhum"/>
            <w:rtl w:val="0"/>
            <w:lang w:val="en-US"/>
          </w:rPr>
          <w:t xml:space="preserve"> de </w:t>
        </w:r>
      </w:ins>
      <w:r>
        <w:rPr>
          <w:rStyle w:val="Nenhum"/>
          <w:rtl w:val="0"/>
          <w:lang w:val="pt-PT"/>
        </w:rPr>
        <w:t>at</w:t>
      </w:r>
      <w:r>
        <w:rPr>
          <w:rStyle w:val="Nenhum"/>
          <w:rtl w:val="0"/>
          <w:lang w:val="pt-PT"/>
        </w:rPr>
        <w:t xml:space="preserve">é </w:t>
      </w:r>
      <w:r>
        <w:rPr>
          <w:rStyle w:val="Nenhum"/>
          <w:rtl w:val="0"/>
          <w:lang w:val="pt-PT"/>
        </w:rPr>
        <w:t>1/4 do sal</w:t>
      </w:r>
      <w:r>
        <w:rPr>
          <w:rStyle w:val="Nenhum"/>
          <w:rtl w:val="0"/>
          <w:lang w:val="pt-PT"/>
        </w:rPr>
        <w:t>á</w:t>
      </w:r>
      <w:r>
        <w:rPr>
          <w:rStyle w:val="Nenhum"/>
          <w:rtl w:val="0"/>
          <w:lang w:val="pt-PT"/>
        </w:rPr>
        <w:t>rio m</w:t>
      </w:r>
      <w:r>
        <w:rPr>
          <w:rStyle w:val="Nenhum"/>
          <w:rtl w:val="0"/>
          <w:lang w:val="pt-PT"/>
        </w:rPr>
        <w:t>í</w:t>
      </w:r>
      <w:r>
        <w:rPr>
          <w:rStyle w:val="Nenhum"/>
          <w:rtl w:val="0"/>
          <w:lang w:val="pt-PT"/>
        </w:rPr>
        <w:t>nimo. Para tanto s</w:t>
      </w:r>
      <w:r>
        <w:rPr>
          <w:rStyle w:val="Nenhum"/>
          <w:rtl w:val="0"/>
          <w:lang w:val="pt-PT"/>
        </w:rPr>
        <w:t>ã</w:t>
      </w:r>
      <w:r>
        <w:rPr>
          <w:rStyle w:val="Nenhum"/>
          <w:rtl w:val="0"/>
          <w:lang w:val="pt-PT"/>
        </w:rPr>
        <w:t>o consideradas as somas dos rendimentos brutos</w:t>
      </w:r>
      <w:r>
        <w:rPr>
          <w:rStyle w:val="Nenhum"/>
          <w:vertAlign w:val="superscript"/>
          <w:lang w:val="pt-PT"/>
        </w:rPr>
        <w:footnoteReference w:id="19"/>
      </w:r>
      <w:r>
        <w:rPr>
          <w:rStyle w:val="Nenhum"/>
          <w:rtl w:val="0"/>
          <w:lang w:val="pt-PT"/>
        </w:rPr>
        <w:t xml:space="preserve"> auferidos mensalmente pelos membros da fam</w:t>
      </w:r>
      <w:r>
        <w:rPr>
          <w:rStyle w:val="Nenhum"/>
          <w:rtl w:val="0"/>
          <w:lang w:val="pt-PT"/>
        </w:rPr>
        <w:t>í</w:t>
      </w:r>
      <w:r>
        <w:rPr>
          <w:rStyle w:val="Nenhum"/>
          <w:rtl w:val="0"/>
          <w:lang w:val="pt-PT"/>
        </w:rPr>
        <w:t>lia, compostos por sal</w:t>
      </w:r>
      <w:r>
        <w:rPr>
          <w:rStyle w:val="Nenhum"/>
          <w:rtl w:val="0"/>
          <w:lang w:val="pt-PT"/>
        </w:rPr>
        <w:t>á</w:t>
      </w:r>
      <w:r>
        <w:rPr>
          <w:rStyle w:val="Nenhum"/>
          <w:rtl w:val="0"/>
          <w:lang w:val="pt-PT"/>
        </w:rPr>
        <w:t>rios, proventos, pens</w:t>
      </w:r>
      <w:r>
        <w:rPr>
          <w:rStyle w:val="Nenhum"/>
          <w:rtl w:val="0"/>
          <w:lang w:val="pt-PT"/>
        </w:rPr>
        <w:t>õ</w:t>
      </w:r>
      <w:r>
        <w:rPr>
          <w:rStyle w:val="Nenhum"/>
          <w:rtl w:val="0"/>
          <w:lang w:val="pt-PT"/>
        </w:rPr>
        <w:t>es aliment</w:t>
      </w:r>
      <w:r>
        <w:rPr>
          <w:rStyle w:val="Nenhum"/>
          <w:rtl w:val="0"/>
          <w:lang w:val="pt-PT"/>
        </w:rPr>
        <w:t>í</w:t>
      </w:r>
      <w:r>
        <w:rPr>
          <w:rStyle w:val="Nenhum"/>
          <w:rtl w:val="0"/>
          <w:lang w:val="pt-PT"/>
        </w:rPr>
        <w:t>cias, benef</w:t>
      </w:r>
      <w:r>
        <w:rPr>
          <w:rStyle w:val="Nenhum"/>
          <w:rtl w:val="0"/>
          <w:lang w:val="pt-PT"/>
        </w:rPr>
        <w:t>í</w:t>
      </w:r>
      <w:r>
        <w:rPr>
          <w:rStyle w:val="Nenhum"/>
          <w:rtl w:val="0"/>
          <w:lang w:val="pt-PT"/>
        </w:rPr>
        <w:t>cios previdenci</w:t>
      </w:r>
      <w:r>
        <w:rPr>
          <w:rStyle w:val="Nenhum"/>
          <w:rtl w:val="0"/>
          <w:lang w:val="pt-PT"/>
        </w:rPr>
        <w:t>á</w:t>
      </w:r>
      <w:r>
        <w:rPr>
          <w:rStyle w:val="Nenhum"/>
          <w:rtl w:val="0"/>
          <w:lang w:val="pt-PT"/>
        </w:rPr>
        <w:t>rios ou privados, seguro-desemprego, comiss</w:t>
      </w:r>
      <w:r>
        <w:rPr>
          <w:rStyle w:val="Nenhum"/>
          <w:rtl w:val="0"/>
          <w:lang w:val="pt-PT"/>
        </w:rPr>
        <w:t>õ</w:t>
      </w:r>
      <w:r>
        <w:rPr>
          <w:rStyle w:val="Nenhum"/>
          <w:rtl w:val="0"/>
          <w:lang w:val="pt-PT"/>
        </w:rPr>
        <w:t>es, pr</w:t>
      </w:r>
      <w:r>
        <w:rPr>
          <w:rStyle w:val="Nenhum"/>
          <w:rtl w:val="0"/>
          <w:lang w:val="pt-PT"/>
        </w:rPr>
        <w:t>ó</w:t>
      </w:r>
      <w:r>
        <w:rPr>
          <w:rStyle w:val="Nenhum"/>
          <w:rtl w:val="0"/>
          <w:lang w:val="pt-PT"/>
        </w:rPr>
        <w:t>-labore e outros de trabalho n</w:t>
      </w:r>
      <w:r>
        <w:rPr>
          <w:rStyle w:val="Nenhum"/>
          <w:rtl w:val="0"/>
          <w:lang w:val="pt-PT"/>
        </w:rPr>
        <w:t>ã</w:t>
      </w:r>
      <w:r>
        <w:rPr>
          <w:rStyle w:val="Nenhum"/>
          <w:rtl w:val="0"/>
          <w:lang w:val="pt-PT"/>
        </w:rPr>
        <w:t>o assalariado, rendimentos do mercado informal ou aut</w:t>
      </w:r>
      <w:r>
        <w:rPr>
          <w:rStyle w:val="Nenhum"/>
          <w:rtl w:val="0"/>
          <w:lang w:val="pt-PT"/>
        </w:rPr>
        <w:t>ô</w:t>
      </w:r>
      <w:r>
        <w:rPr>
          <w:rStyle w:val="Nenhum"/>
          <w:rtl w:val="0"/>
          <w:lang w:val="pt-PT"/>
        </w:rPr>
        <w:t>nomo, rendimentos de patrim</w:t>
      </w:r>
      <w:r>
        <w:rPr>
          <w:rStyle w:val="Nenhum"/>
          <w:rtl w:val="0"/>
          <w:lang w:val="pt-PT"/>
        </w:rPr>
        <w:t>ô</w:t>
      </w:r>
      <w:r>
        <w:rPr>
          <w:rStyle w:val="Nenhum"/>
          <w:rtl w:val="0"/>
          <w:lang w:val="pt-PT"/>
        </w:rPr>
        <w:t>nio, renda mensal vital</w:t>
      </w:r>
      <w:r>
        <w:rPr>
          <w:rStyle w:val="Nenhum"/>
          <w:rtl w:val="0"/>
          <w:lang w:val="pt-PT"/>
        </w:rPr>
        <w:t>í</w:t>
      </w:r>
      <w:r>
        <w:rPr>
          <w:rStyle w:val="Nenhum"/>
          <w:rtl w:val="0"/>
          <w:lang w:val="pt-PT"/>
        </w:rPr>
        <w:t>cia e Benef</w:t>
      </w:r>
      <w:r>
        <w:rPr>
          <w:rStyle w:val="Nenhum"/>
          <w:rtl w:val="0"/>
          <w:lang w:val="pt-PT"/>
        </w:rPr>
        <w:t>í</w:t>
      </w:r>
      <w:r>
        <w:rPr>
          <w:rStyle w:val="Nenhum"/>
          <w:rtl w:val="0"/>
          <w:lang w:val="pt-PT"/>
        </w:rPr>
        <w:t>cio de Presta</w:t>
      </w:r>
      <w:r>
        <w:rPr>
          <w:rStyle w:val="Nenhum"/>
          <w:rtl w:val="0"/>
          <w:lang w:val="pt-PT"/>
        </w:rPr>
        <w:t>çã</w:t>
      </w:r>
      <w:r>
        <w:rPr>
          <w:rStyle w:val="Nenhum"/>
          <w:rtl w:val="0"/>
          <w:lang w:val="pt-PT"/>
        </w:rPr>
        <w:t>o Continuada, exceto se concedido a outro idoso</w:t>
      </w:r>
      <w:del w:id="516" w:date="2022-05-05T21:19:14Z" w:author="oculto">
        <w:r>
          <w:rPr>
            <w:rStyle w:val="Nenhum"/>
            <w:rtl w:val="0"/>
            <w:lang w:val="pt-PT"/>
          </w:rPr>
          <w:delText xml:space="preserve"> </w:delText>
        </w:r>
      </w:del>
      <w:r>
        <w:rPr>
          <w:rStyle w:val="Nenhum"/>
          <w:rtl w:val="0"/>
          <w:lang w:val="pt-PT"/>
        </w:rPr>
        <w:t>, membro da fam</w:t>
      </w:r>
      <w:r>
        <w:rPr>
          <w:rStyle w:val="Nenhum"/>
          <w:rtl w:val="0"/>
          <w:lang w:val="pt-PT"/>
        </w:rPr>
        <w:t>í</w:t>
      </w:r>
      <w:r>
        <w:rPr>
          <w:rStyle w:val="Nenhum"/>
          <w:rtl w:val="0"/>
          <w:lang w:val="pt-PT"/>
        </w:rPr>
        <w:t>lia, conforme disposto no art. 4</w:t>
      </w:r>
      <w:ins w:id="517" w:date="2022-05-05T21:19:20Z" w:author="oculto">
        <w:r>
          <w:rPr>
            <w:rStyle w:val="Nenhum"/>
            <w:rtl w:val="0"/>
            <w:lang w:val="en-US"/>
          </w:rPr>
          <w:t>º</w:t>
        </w:r>
      </w:ins>
      <w:del w:id="518" w:date="2022-05-05T21:19:18Z" w:author="oculto">
        <w:r>
          <w:rPr>
            <w:rStyle w:val="Nenhum"/>
            <w:rtl w:val="0"/>
            <w:lang w:val="pt-PT"/>
          </w:rPr>
          <w:delText>o.</w:delText>
        </w:r>
      </w:del>
      <w:r>
        <w:rPr>
          <w:rStyle w:val="Nenhum"/>
          <w:rtl w:val="0"/>
          <w:lang w:val="pt-PT"/>
        </w:rPr>
        <w:t>, VI e art. 19, par</w:t>
      </w:r>
      <w:r>
        <w:rPr>
          <w:rStyle w:val="Nenhum"/>
          <w:rtl w:val="0"/>
          <w:lang w:val="pt-PT"/>
        </w:rPr>
        <w:t>á</w:t>
      </w:r>
      <w:r>
        <w:rPr>
          <w:rStyle w:val="Nenhum"/>
          <w:rtl w:val="0"/>
          <w:lang w:val="pt-PT"/>
        </w:rPr>
        <w:t xml:space="preserve">grafo </w:t>
      </w:r>
      <w:r>
        <w:rPr>
          <w:rStyle w:val="Nenhum"/>
          <w:rtl w:val="0"/>
          <w:lang w:val="pt-PT"/>
        </w:rPr>
        <w:t>ú</w:t>
      </w:r>
      <w:r>
        <w:rPr>
          <w:rStyle w:val="Nenhum"/>
          <w:rtl w:val="0"/>
          <w:lang w:val="pt-PT"/>
        </w:rPr>
        <w:t>nico, todos do Decreto 6.214/ 2007. Como podemos apreender de tais dispositivos, a lei abarca um amplo leque de rendimentos do grupo familiar, a fim de restringir o acesso ao benef</w:t>
      </w:r>
      <w:r>
        <w:rPr>
          <w:rStyle w:val="Nenhum"/>
          <w:rtl w:val="0"/>
          <w:lang w:val="pt-PT"/>
        </w:rPr>
        <w:t>í</w:t>
      </w:r>
      <w:r>
        <w:rPr>
          <w:rStyle w:val="Nenhum"/>
          <w:rtl w:val="0"/>
          <w:lang w:val="pt-PT"/>
        </w:rPr>
        <w:t>cio. Entretanto, h</w:t>
      </w:r>
      <w:r>
        <w:rPr>
          <w:rStyle w:val="Nenhum"/>
          <w:rtl w:val="0"/>
          <w:lang w:val="pt-PT"/>
        </w:rPr>
        <w:t xml:space="preserve">á </w:t>
      </w:r>
      <w:r>
        <w:rPr>
          <w:rStyle w:val="Nenhum"/>
          <w:rtl w:val="0"/>
          <w:lang w:val="pt-PT"/>
        </w:rPr>
        <w:t>que se ressaltar o n</w:t>
      </w:r>
      <w:r>
        <w:rPr>
          <w:rStyle w:val="Nenhum"/>
          <w:rtl w:val="0"/>
          <w:lang w:val="pt-PT"/>
        </w:rPr>
        <w:t>ã</w:t>
      </w:r>
      <w:r>
        <w:rPr>
          <w:rStyle w:val="Nenhum"/>
          <w:rtl w:val="0"/>
          <w:lang w:val="pt-PT"/>
        </w:rPr>
        <w:t>o c</w:t>
      </w:r>
      <w:r>
        <w:rPr>
          <w:rStyle w:val="Nenhum"/>
          <w:rtl w:val="0"/>
          <w:lang w:val="pt-PT"/>
        </w:rPr>
        <w:t>ô</w:t>
      </w:r>
      <w:r>
        <w:rPr>
          <w:rStyle w:val="Nenhum"/>
          <w:rtl w:val="0"/>
          <w:lang w:val="pt-PT"/>
        </w:rPr>
        <w:t>mputo na renda familiar dos rendimentos auferidos de est</w:t>
      </w:r>
      <w:r>
        <w:rPr>
          <w:rStyle w:val="Nenhum"/>
          <w:rtl w:val="0"/>
          <w:lang w:val="pt-PT"/>
        </w:rPr>
        <w:t>á</w:t>
      </w:r>
      <w:r>
        <w:rPr>
          <w:rStyle w:val="Nenhum"/>
          <w:rtl w:val="0"/>
          <w:lang w:val="pt-PT"/>
        </w:rPr>
        <w:t xml:space="preserve">gio supervisionado e de aprendizagem previstos no </w:t>
      </w:r>
      <w:r>
        <w:rPr>
          <w:rStyle w:val="Nenhum"/>
          <w:rtl w:val="0"/>
          <w:lang w:val="pt-PT"/>
        </w:rPr>
        <w:t>§</w:t>
      </w:r>
      <w:r>
        <w:rPr>
          <w:rStyle w:val="Nenhum"/>
          <w:rtl w:val="0"/>
          <w:lang w:val="pt-PT"/>
        </w:rPr>
        <w:t>9</w:t>
      </w:r>
      <w:ins w:id="519" w:date="2022-05-05T21:23:02Z" w:author="oculto">
        <w:r>
          <w:rPr>
            <w:rStyle w:val="Nenhum"/>
            <w:rtl w:val="0"/>
            <w:lang w:val="en-US"/>
          </w:rPr>
          <w:t>º</w:t>
        </w:r>
      </w:ins>
      <w:del w:id="520" w:date="2022-05-05T21:23:04Z" w:author="oculto">
        <w:r>
          <w:rPr>
            <w:rStyle w:val="Nenhum"/>
            <w:rtl w:val="0"/>
            <w:lang w:val="pt-PT"/>
          </w:rPr>
          <w:delText>o.</w:delText>
        </w:r>
      </w:del>
      <w:r>
        <w:rPr>
          <w:rStyle w:val="Nenhum"/>
          <w:rtl w:val="0"/>
          <w:lang w:val="pt-PT"/>
        </w:rPr>
        <w:t xml:space="preserve"> do art. 20 da LOAS, alterado pela Lei 13.146 de 2013, a Lei Brasileira de Inclus</w:t>
      </w:r>
      <w:r>
        <w:rPr>
          <w:rStyle w:val="Nenhum"/>
          <w:rtl w:val="0"/>
          <w:lang w:val="pt-PT"/>
        </w:rPr>
        <w:t>ã</w:t>
      </w:r>
      <w:r>
        <w:rPr>
          <w:rStyle w:val="Nenhum"/>
          <w:rtl w:val="0"/>
          <w:lang w:val="pt-PT"/>
        </w:rPr>
        <w:t>o da Pessoa com Defici</w:t>
      </w:r>
      <w:r>
        <w:rPr>
          <w:rStyle w:val="Nenhum"/>
          <w:rtl w:val="0"/>
          <w:lang w:val="pt-PT"/>
        </w:rPr>
        <w:t>ê</w:t>
      </w:r>
      <w:r>
        <w:rPr>
          <w:rStyle w:val="Nenhum"/>
          <w:rtl w:val="0"/>
          <w:lang w:val="pt-PT"/>
        </w:rPr>
        <w:t>ncia, com o objetivo de estimular a inclus</w:t>
      </w:r>
      <w:r>
        <w:rPr>
          <w:rStyle w:val="Nenhum"/>
          <w:rtl w:val="0"/>
          <w:lang w:val="pt-PT"/>
        </w:rPr>
        <w:t>ã</w:t>
      </w:r>
      <w:r>
        <w:rPr>
          <w:rStyle w:val="Nenhum"/>
          <w:rtl w:val="0"/>
          <w:lang w:val="pt-PT"/>
        </w:rPr>
        <w:t>o e participa</w:t>
      </w:r>
      <w:r>
        <w:rPr>
          <w:rStyle w:val="Nenhum"/>
          <w:rtl w:val="0"/>
          <w:lang w:val="pt-PT"/>
        </w:rPr>
        <w:t>çã</w:t>
      </w:r>
      <w:r>
        <w:rPr>
          <w:rStyle w:val="Nenhum"/>
          <w:rtl w:val="0"/>
          <w:lang w:val="pt-PT"/>
        </w:rPr>
        <w:t>o da pessoa com defici</w:t>
      </w:r>
      <w:r>
        <w:rPr>
          <w:rStyle w:val="Nenhum"/>
          <w:rtl w:val="0"/>
          <w:lang w:val="pt-PT"/>
        </w:rPr>
        <w:t>ê</w:t>
      </w:r>
      <w:r>
        <w:rPr>
          <w:rStyle w:val="Nenhum"/>
          <w:rtl w:val="0"/>
          <w:lang w:val="pt-PT"/>
        </w:rPr>
        <w:t>ncia no mercado de trabalho</w:t>
      </w:r>
      <w:r>
        <w:rPr>
          <w:rStyle w:val="Nenhum"/>
          <w:vertAlign w:val="superscript"/>
          <w:lang w:val="pt-PT"/>
        </w:rPr>
        <w:footnoteReference w:id="20"/>
      </w:r>
      <w:r>
        <w:rPr>
          <w:rStyle w:val="Nenhum"/>
          <w:rtl w:val="0"/>
          <w:lang w:val="pt-PT"/>
        </w:rPr>
        <w:t xml:space="preserve">. </w:t>
      </w:r>
    </w:p>
    <w:p>
      <w:pPr>
        <w:pStyle w:val="texto2"/>
        <w:tabs>
          <w:tab w:val="left" w:pos="851"/>
        </w:tabs>
        <w:spacing w:before="0" w:after="0" w:line="360" w:lineRule="auto"/>
        <w:jc w:val="both"/>
      </w:pPr>
      <w:r>
        <w:rPr>
          <w:rStyle w:val="Nenhum"/>
          <w:rtl w:val="0"/>
          <w:lang w:val="pt-PT"/>
        </w:rPr>
        <w:tab/>
        <w:t>Outra considera</w:t>
      </w:r>
      <w:r>
        <w:rPr>
          <w:rStyle w:val="Nenhum"/>
          <w:rtl w:val="0"/>
          <w:lang w:val="pt-PT"/>
        </w:rPr>
        <w:t>çã</w:t>
      </w:r>
      <w:r>
        <w:rPr>
          <w:rStyle w:val="Nenhum"/>
          <w:rtl w:val="0"/>
          <w:lang w:val="pt-PT"/>
        </w:rPr>
        <w:t xml:space="preserve">o importante sobre a renda familiar </w:t>
      </w:r>
      <w:r>
        <w:rPr>
          <w:rStyle w:val="Nenhum"/>
          <w:rtl w:val="0"/>
          <w:lang w:val="pt-PT"/>
        </w:rPr>
        <w:t xml:space="preserve">é </w:t>
      </w:r>
      <w:r>
        <w:rPr>
          <w:rStyle w:val="Nenhum"/>
          <w:rtl w:val="0"/>
          <w:lang w:val="pt-PT"/>
        </w:rPr>
        <w:t>que a lei aponta como crit</w:t>
      </w:r>
      <w:r>
        <w:rPr>
          <w:rStyle w:val="Nenhum"/>
          <w:rtl w:val="0"/>
          <w:lang w:val="pt-PT"/>
        </w:rPr>
        <w:t>é</w:t>
      </w:r>
      <w:r>
        <w:rPr>
          <w:rStyle w:val="Nenhum"/>
          <w:rtl w:val="0"/>
          <w:lang w:val="pt-PT"/>
        </w:rPr>
        <w:t xml:space="preserve">rio de seletividade a renda </w:t>
      </w:r>
      <w:r>
        <w:rPr>
          <w:rStyle w:val="Nenhum"/>
          <w:i w:val="1"/>
          <w:iCs w:val="1"/>
          <w:rtl w:val="0"/>
          <w:lang w:val="pt-PT"/>
        </w:rPr>
        <w:t>per capita</w:t>
      </w:r>
      <w:r>
        <w:rPr>
          <w:rStyle w:val="Nenhum"/>
          <w:rtl w:val="0"/>
          <w:lang w:val="pt-PT"/>
        </w:rPr>
        <w:t xml:space="preserve"> </w:t>
      </w:r>
      <w:ins w:id="521" w:date="2022-05-05T21:23:51Z" w:author="oculto">
        <w:r>
          <w:rPr>
            <w:rStyle w:val="Nenhum"/>
            <w:rtl w:val="0"/>
            <w:lang w:val="en-US"/>
          </w:rPr>
          <w:t xml:space="preserve">de </w:t>
        </w:r>
      </w:ins>
      <w:r>
        <w:rPr>
          <w:rStyle w:val="Nenhum"/>
          <w:rtl w:val="0"/>
          <w:lang w:val="pt-PT"/>
        </w:rPr>
        <w:t>at</w:t>
      </w:r>
      <w:r>
        <w:rPr>
          <w:rStyle w:val="Nenhum"/>
          <w:rtl w:val="0"/>
          <w:lang w:val="pt-PT"/>
        </w:rPr>
        <w:t xml:space="preserve">é </w:t>
      </w:r>
      <w:r>
        <w:rPr>
          <w:rStyle w:val="Nenhum"/>
          <w:rtl w:val="0"/>
          <w:lang w:val="pt-PT"/>
        </w:rPr>
        <w:t>1/4 do sal</w:t>
      </w:r>
      <w:r>
        <w:rPr>
          <w:rStyle w:val="Nenhum"/>
          <w:rtl w:val="0"/>
          <w:lang w:val="pt-PT"/>
        </w:rPr>
        <w:t>á</w:t>
      </w:r>
      <w:r>
        <w:rPr>
          <w:rStyle w:val="Nenhum"/>
          <w:rtl w:val="0"/>
          <w:lang w:val="pt-PT"/>
        </w:rPr>
        <w:t>rio m</w:t>
      </w:r>
      <w:r>
        <w:rPr>
          <w:rStyle w:val="Nenhum"/>
          <w:rtl w:val="0"/>
          <w:lang w:val="pt-PT"/>
        </w:rPr>
        <w:t>í</w:t>
      </w:r>
      <w:r>
        <w:rPr>
          <w:rStyle w:val="Nenhum"/>
          <w:rtl w:val="0"/>
          <w:lang w:val="pt-PT"/>
        </w:rPr>
        <w:t>nimo</w:t>
      </w:r>
      <w:r>
        <w:rPr>
          <w:rStyle w:val="Nenhum"/>
          <w:vertAlign w:val="superscript"/>
          <w:lang w:val="pt-PT"/>
        </w:rPr>
        <w:footnoteReference w:id="21"/>
      </w:r>
      <w:r>
        <w:rPr>
          <w:rStyle w:val="Nenhum"/>
          <w:rtl w:val="0"/>
          <w:lang w:val="pt-PT"/>
        </w:rPr>
        <w:t>. Nesse sentido, apresenta um padr</w:t>
      </w:r>
      <w:r>
        <w:rPr>
          <w:rStyle w:val="Nenhum"/>
          <w:rtl w:val="0"/>
          <w:lang w:val="pt-PT"/>
        </w:rPr>
        <w:t>ã</w:t>
      </w:r>
      <w:r>
        <w:rPr>
          <w:rStyle w:val="Nenhum"/>
          <w:rtl w:val="0"/>
          <w:lang w:val="pt-PT"/>
        </w:rPr>
        <w:t>o de seletividade que imp</w:t>
      </w:r>
      <w:r>
        <w:rPr>
          <w:rStyle w:val="Nenhum"/>
          <w:rtl w:val="0"/>
          <w:lang w:val="pt-PT"/>
        </w:rPr>
        <w:t>õ</w:t>
      </w:r>
      <w:r>
        <w:rPr>
          <w:rStyle w:val="Nenhum"/>
          <w:rtl w:val="0"/>
          <w:lang w:val="pt-PT"/>
        </w:rPr>
        <w:t>e aos candidatos ao benef</w:t>
      </w:r>
      <w:r>
        <w:rPr>
          <w:rStyle w:val="Nenhum"/>
          <w:rtl w:val="0"/>
          <w:lang w:val="pt-PT"/>
        </w:rPr>
        <w:t>í</w:t>
      </w:r>
      <w:r>
        <w:rPr>
          <w:rStyle w:val="Nenhum"/>
          <w:rtl w:val="0"/>
          <w:lang w:val="pt-PT"/>
        </w:rPr>
        <w:t>cio valores muito abaixo do valor do sal</w:t>
      </w:r>
      <w:r>
        <w:rPr>
          <w:rStyle w:val="Nenhum"/>
          <w:rtl w:val="0"/>
          <w:lang w:val="pt-PT"/>
        </w:rPr>
        <w:t>á</w:t>
      </w:r>
      <w:r>
        <w:rPr>
          <w:rStyle w:val="Nenhum"/>
          <w:rtl w:val="0"/>
          <w:lang w:val="pt-PT"/>
        </w:rPr>
        <w:t>rio m</w:t>
      </w:r>
      <w:r>
        <w:rPr>
          <w:rStyle w:val="Nenhum"/>
          <w:rtl w:val="0"/>
          <w:lang w:val="pt-PT"/>
        </w:rPr>
        <w:t>í</w:t>
      </w:r>
      <w:r>
        <w:rPr>
          <w:rStyle w:val="Nenhum"/>
          <w:rtl w:val="0"/>
          <w:lang w:val="pt-PT"/>
        </w:rPr>
        <w:t>nimo nacional. Para se tornar eleg</w:t>
      </w:r>
      <w:r>
        <w:rPr>
          <w:rStyle w:val="Nenhum"/>
          <w:rtl w:val="0"/>
          <w:lang w:val="pt-PT"/>
        </w:rPr>
        <w:t>í</w:t>
      </w:r>
      <w:r>
        <w:rPr>
          <w:rStyle w:val="Nenhum"/>
          <w:rtl w:val="0"/>
          <w:lang w:val="pt-PT"/>
        </w:rPr>
        <w:t>vel para o programa, ao indiv</w:t>
      </w:r>
      <w:r>
        <w:rPr>
          <w:rStyle w:val="Nenhum"/>
          <w:rtl w:val="0"/>
          <w:lang w:val="pt-PT"/>
        </w:rPr>
        <w:t>í</w:t>
      </w:r>
      <w:r>
        <w:rPr>
          <w:rStyle w:val="Nenhum"/>
          <w:rtl w:val="0"/>
          <w:lang w:val="pt-PT"/>
        </w:rPr>
        <w:t xml:space="preserve">duo </w:t>
      </w:r>
      <w:r>
        <w:rPr>
          <w:rStyle w:val="Nenhum"/>
          <w:rtl w:val="0"/>
          <w:lang w:val="pt-PT"/>
        </w:rPr>
        <w:t xml:space="preserve">é </w:t>
      </w:r>
      <w:r>
        <w:rPr>
          <w:rStyle w:val="Nenhum"/>
          <w:rtl w:val="0"/>
          <w:lang w:val="pt-PT"/>
        </w:rPr>
        <w:t>necess</w:t>
      </w:r>
      <w:r>
        <w:rPr>
          <w:rStyle w:val="Nenhum"/>
          <w:rtl w:val="0"/>
          <w:lang w:val="pt-PT"/>
        </w:rPr>
        <w:t>á</w:t>
      </w:r>
      <w:r>
        <w:rPr>
          <w:rStyle w:val="Nenhum"/>
          <w:rtl w:val="0"/>
          <w:lang w:val="pt-PT"/>
        </w:rPr>
        <w:t>ria a comprova</w:t>
      </w:r>
      <w:r>
        <w:rPr>
          <w:rStyle w:val="Nenhum"/>
          <w:rtl w:val="0"/>
          <w:lang w:val="pt-PT"/>
        </w:rPr>
        <w:t>çã</w:t>
      </w:r>
      <w:r>
        <w:rPr>
          <w:rStyle w:val="Nenhum"/>
          <w:rtl w:val="0"/>
          <w:lang w:val="pt-PT"/>
        </w:rPr>
        <w:t xml:space="preserve">o de </w:t>
      </w:r>
      <w:r>
        <w:rPr>
          <w:rStyle w:val="Nenhum"/>
          <w:rtl w:val="0"/>
          <w:lang w:val="en-US"/>
        </w:rPr>
        <w:t>um n</w:t>
      </w:r>
      <w:r>
        <w:rPr>
          <w:rStyle w:val="Nenhum"/>
          <w:rtl w:val="0"/>
          <w:lang w:val="en-US"/>
        </w:rPr>
        <w:t>í</w:t>
      </w:r>
      <w:r>
        <w:rPr>
          <w:rStyle w:val="Nenhum"/>
          <w:rtl w:val="0"/>
          <w:lang w:val="en-US"/>
        </w:rPr>
        <w:t>vel extremamente profundo de pobreza</w:t>
      </w:r>
      <w:r>
        <w:rPr>
          <w:rStyle w:val="Nenhum"/>
          <w:rtl w:val="0"/>
          <w:lang w:val="pt-PT"/>
        </w:rPr>
        <w:t xml:space="preserve">. Considerando a renda </w:t>
      </w:r>
      <w:r>
        <w:rPr>
          <w:rStyle w:val="Nenhum"/>
          <w:i w:val="1"/>
          <w:iCs w:val="1"/>
          <w:rtl w:val="0"/>
          <w:lang w:val="pt-PT"/>
        </w:rPr>
        <w:t>per capita</w:t>
      </w:r>
      <w:r>
        <w:rPr>
          <w:rStyle w:val="Nenhum"/>
          <w:rtl w:val="0"/>
          <w:lang w:val="pt-PT"/>
        </w:rPr>
        <w:t xml:space="preserve"> de at</w:t>
      </w:r>
      <w:r>
        <w:rPr>
          <w:rStyle w:val="Nenhum"/>
          <w:rtl w:val="0"/>
          <w:lang w:val="pt-PT"/>
        </w:rPr>
        <w:t xml:space="preserve">é ¼ </w:t>
      </w:r>
      <w:r>
        <w:rPr>
          <w:rStyle w:val="Nenhum"/>
          <w:rtl w:val="0"/>
          <w:lang w:val="pt-PT"/>
        </w:rPr>
        <w:t>do sal</w:t>
      </w:r>
      <w:r>
        <w:rPr>
          <w:rStyle w:val="Nenhum"/>
          <w:rtl w:val="0"/>
          <w:lang w:val="pt-PT"/>
        </w:rPr>
        <w:t>á</w:t>
      </w:r>
      <w:r>
        <w:rPr>
          <w:rStyle w:val="Nenhum"/>
          <w:rtl w:val="0"/>
          <w:lang w:val="pt-PT"/>
        </w:rPr>
        <w:t>rio m</w:t>
      </w:r>
      <w:r>
        <w:rPr>
          <w:rStyle w:val="Nenhum"/>
          <w:rtl w:val="0"/>
          <w:lang w:val="pt-PT"/>
        </w:rPr>
        <w:t>í</w:t>
      </w:r>
      <w:r>
        <w:rPr>
          <w:rStyle w:val="Nenhum"/>
          <w:rtl w:val="0"/>
          <w:lang w:val="pt-PT"/>
        </w:rPr>
        <w:t>nimo, dividida pelos trinta dias do m</w:t>
      </w:r>
      <w:r>
        <w:rPr>
          <w:rStyle w:val="Nenhum"/>
          <w:rtl w:val="0"/>
          <w:lang w:val="pt-PT"/>
        </w:rPr>
        <w:t>ê</w:t>
      </w:r>
      <w:r>
        <w:rPr>
          <w:rStyle w:val="Nenhum"/>
          <w:rtl w:val="0"/>
          <w:lang w:val="pt-PT"/>
        </w:rPr>
        <w:t>s, em valores atuais</w:t>
      </w:r>
      <w:r>
        <w:rPr>
          <w:rStyle w:val="Nenhum"/>
          <w:vertAlign w:val="superscript"/>
          <w:lang w:val="pt-PT"/>
        </w:rPr>
        <w:footnoteReference w:id="22"/>
      </w:r>
      <w:r>
        <w:rPr>
          <w:rStyle w:val="Nenhum"/>
          <w:rtl w:val="0"/>
          <w:lang w:val="pt-PT"/>
        </w:rPr>
        <w:t>, o indiv</w:t>
      </w:r>
      <w:r>
        <w:rPr>
          <w:rStyle w:val="Nenhum"/>
          <w:rtl w:val="0"/>
          <w:lang w:val="pt-PT"/>
        </w:rPr>
        <w:t>í</w:t>
      </w:r>
      <w:r>
        <w:rPr>
          <w:rStyle w:val="Nenhum"/>
          <w:rtl w:val="0"/>
          <w:lang w:val="pt-PT"/>
        </w:rPr>
        <w:t>duo precisaria estar vivo com cerca de US$1,90/dia, o que o coloca na linha da extrema pobreza, utilizados os par</w:t>
      </w:r>
      <w:r>
        <w:rPr>
          <w:rStyle w:val="Nenhum"/>
          <w:rtl w:val="0"/>
          <w:lang w:val="pt-PT"/>
        </w:rPr>
        <w:t>â</w:t>
      </w:r>
      <w:r>
        <w:rPr>
          <w:rStyle w:val="Nenhum"/>
          <w:rtl w:val="0"/>
          <w:lang w:val="pt-PT"/>
        </w:rPr>
        <w:t>metros internacionais preconizados pelo Banco Mundial. Conforme Stopa (2019, p. 236):</w:t>
      </w:r>
    </w:p>
    <w:p>
      <w:pPr>
        <w:pStyle w:val="texto2"/>
        <w:tabs>
          <w:tab w:val="left" w:pos="851"/>
        </w:tabs>
        <w:spacing w:before="0" w:after="0" w:line="360" w:lineRule="auto"/>
        <w:jc w:val="both"/>
      </w:pPr>
    </w:p>
    <w:p>
      <w:pPr>
        <w:pStyle w:val="texto2"/>
        <w:tabs>
          <w:tab w:val="left" w:pos="851"/>
        </w:tabs>
        <w:spacing w:before="0" w:after="0"/>
        <w:ind w:left="2268" w:firstLine="0"/>
        <w:jc w:val="both"/>
      </w:pPr>
      <w:r>
        <w:rPr>
          <w:rStyle w:val="Nenhum A"/>
          <w:rtl w:val="0"/>
          <w:lang w:val="pt-PT"/>
        </w:rPr>
        <w:t>a regulamenta</w:t>
      </w:r>
      <w:r>
        <w:rPr>
          <w:rStyle w:val="Nenhum A"/>
          <w:rtl w:val="0"/>
          <w:lang w:val="pt-PT"/>
        </w:rPr>
        <w:t>çã</w:t>
      </w:r>
      <w:r>
        <w:rPr>
          <w:rStyle w:val="Nenhum A"/>
          <w:rtl w:val="0"/>
          <w:lang w:val="pt-PT"/>
        </w:rPr>
        <w:t>o da Assist</w:t>
      </w:r>
      <w:r>
        <w:rPr>
          <w:rStyle w:val="Nenhum A"/>
          <w:rtl w:val="0"/>
          <w:lang w:val="pt-PT"/>
        </w:rPr>
        <w:t>ê</w:t>
      </w:r>
      <w:r>
        <w:rPr>
          <w:rStyle w:val="Nenhum A"/>
          <w:rtl w:val="0"/>
          <w:lang w:val="pt-PT"/>
        </w:rPr>
        <w:t>ncia Social seguiu a l</w:t>
      </w:r>
      <w:r>
        <w:rPr>
          <w:rStyle w:val="Nenhum A"/>
          <w:rtl w:val="0"/>
          <w:lang w:val="pt-PT"/>
        </w:rPr>
        <w:t>ó</w:t>
      </w:r>
      <w:r>
        <w:rPr>
          <w:rStyle w:val="Nenhum A"/>
          <w:rtl w:val="0"/>
          <w:lang w:val="pt-PT"/>
        </w:rPr>
        <w:t>gica propagada pelo Consenso de Washington, de que o Estado deve apenas se comprometer com o al</w:t>
      </w:r>
      <w:r>
        <w:rPr>
          <w:rStyle w:val="Nenhum A"/>
          <w:rtl w:val="0"/>
          <w:lang w:val="pt-PT"/>
        </w:rPr>
        <w:t>í</w:t>
      </w:r>
      <w:r>
        <w:rPr>
          <w:rStyle w:val="Nenhum A"/>
          <w:rtl w:val="0"/>
          <w:lang w:val="pt-PT"/>
        </w:rPr>
        <w:t>vio das situa</w:t>
      </w:r>
      <w:r>
        <w:rPr>
          <w:rStyle w:val="Nenhum A"/>
          <w:rtl w:val="0"/>
          <w:lang w:val="pt-PT"/>
        </w:rPr>
        <w:t>çõ</w:t>
      </w:r>
      <w:r>
        <w:rPr>
          <w:rStyle w:val="Nenhum A"/>
          <w:rtl w:val="0"/>
          <w:lang w:val="pt-PT"/>
        </w:rPr>
        <w:t>es mais aviltantes de pobreza. Nesse sentido, os programas, benef</w:t>
      </w:r>
      <w:r>
        <w:rPr>
          <w:rStyle w:val="Nenhum A"/>
          <w:rtl w:val="0"/>
          <w:lang w:val="pt-PT"/>
        </w:rPr>
        <w:t>í</w:t>
      </w:r>
      <w:r>
        <w:rPr>
          <w:rStyle w:val="Nenhum A"/>
          <w:rtl w:val="0"/>
          <w:lang w:val="pt-PT"/>
        </w:rPr>
        <w:t>cios e servi</w:t>
      </w:r>
      <w:r>
        <w:rPr>
          <w:rStyle w:val="Nenhum A"/>
          <w:rtl w:val="0"/>
          <w:lang w:val="pt-PT"/>
        </w:rPr>
        <w:t>ç</w:t>
      </w:r>
      <w:r>
        <w:rPr>
          <w:rStyle w:val="Nenhum A"/>
          <w:rtl w:val="0"/>
          <w:lang w:val="pt-PT"/>
        </w:rPr>
        <w:t>os t</w:t>
      </w:r>
      <w:r>
        <w:rPr>
          <w:rStyle w:val="Nenhum A"/>
          <w:rtl w:val="0"/>
          <w:lang w:val="pt-PT"/>
        </w:rPr>
        <w:t>ê</w:t>
      </w:r>
      <w:r>
        <w:rPr>
          <w:rStyle w:val="Nenhum A"/>
          <w:rtl w:val="0"/>
          <w:lang w:val="pt-PT"/>
        </w:rPr>
        <w:t>m uma abordagem compensat</w:t>
      </w:r>
      <w:r>
        <w:rPr>
          <w:rStyle w:val="Nenhum A"/>
          <w:rtl w:val="0"/>
          <w:lang w:val="pt-PT"/>
        </w:rPr>
        <w:t>ó</w:t>
      </w:r>
      <w:r>
        <w:rPr>
          <w:rStyle w:val="Nenhum A"/>
          <w:rtl w:val="0"/>
          <w:lang w:val="pt-PT"/>
        </w:rPr>
        <w:t xml:space="preserve">ria e focalizada, e o BPC foi assegurado sob essa perspectiva.  </w:t>
      </w:r>
    </w:p>
    <w:p>
      <w:pPr>
        <w:pStyle w:val="texto2"/>
        <w:tabs>
          <w:tab w:val="left" w:pos="851"/>
        </w:tabs>
        <w:spacing w:before="0" w:after="0" w:line="360" w:lineRule="auto"/>
        <w:jc w:val="both"/>
      </w:pPr>
      <w:r>
        <w:rPr>
          <w:rStyle w:val="Nenhum A"/>
        </w:rPr>
        <w:tab/>
      </w:r>
    </w:p>
    <w:p>
      <w:pPr>
        <w:pStyle w:val="texto2"/>
        <w:tabs>
          <w:tab w:val="left" w:pos="851"/>
        </w:tabs>
        <w:spacing w:before="0" w:after="0" w:line="360" w:lineRule="auto"/>
        <w:jc w:val="both"/>
      </w:pPr>
      <w:r>
        <w:rPr>
          <w:rStyle w:val="Nenhum A"/>
          <w:rtl w:val="0"/>
        </w:rPr>
        <w:tab/>
        <w:t>A interven</w:t>
      </w:r>
      <w:r>
        <w:rPr>
          <w:rStyle w:val="Nenhum A"/>
          <w:rtl w:val="0"/>
          <w:lang w:val="pt-PT"/>
        </w:rPr>
        <w:t>çã</w:t>
      </w:r>
      <w:r>
        <w:rPr>
          <w:rStyle w:val="Nenhum A"/>
          <w:rtl w:val="0"/>
          <w:lang w:val="pt-PT"/>
        </w:rPr>
        <w:t>o estatal tem a fun</w:t>
      </w:r>
      <w:r>
        <w:rPr>
          <w:rStyle w:val="Nenhum A"/>
          <w:rtl w:val="0"/>
          <w:lang w:val="pt-PT"/>
        </w:rPr>
        <w:t>çã</w:t>
      </w:r>
      <w:r>
        <w:rPr>
          <w:rStyle w:val="Nenhum A"/>
          <w:rtl w:val="0"/>
          <w:lang w:val="pt-PT"/>
        </w:rPr>
        <w:t>o de manter os n</w:t>
      </w:r>
      <w:r>
        <w:rPr>
          <w:rStyle w:val="Nenhum A"/>
          <w:rtl w:val="0"/>
          <w:lang w:val="pt-PT"/>
        </w:rPr>
        <w:t>í</w:t>
      </w:r>
      <w:r>
        <w:rPr>
          <w:rStyle w:val="Nenhum A"/>
          <w:rtl w:val="0"/>
          <w:lang w:val="pt-PT"/>
        </w:rPr>
        <w:t>veis de pacifica</w:t>
      </w:r>
      <w:r>
        <w:rPr>
          <w:rStyle w:val="Nenhum A"/>
          <w:rtl w:val="0"/>
          <w:lang w:val="pt-PT"/>
        </w:rPr>
        <w:t>çã</w:t>
      </w:r>
      <w:r>
        <w:rPr>
          <w:rStyle w:val="Nenhum A"/>
          <w:rtl w:val="0"/>
          <w:lang w:val="pt-PT"/>
        </w:rPr>
        <w:t xml:space="preserve">o social </w:t>
      </w:r>
      <w:r>
        <w:rPr>
          <w:rStyle w:val="Nenhum A"/>
          <w:rtl w:val="0"/>
          <w:lang w:val="pt-PT"/>
        </w:rPr>
        <w:t xml:space="preserve">à </w:t>
      </w:r>
      <w:r>
        <w:rPr>
          <w:rStyle w:val="Nenhum A"/>
          <w:rtl w:val="0"/>
          <w:lang w:val="pt-PT"/>
        </w:rPr>
        <w:t>medida que garante a sobreviv</w:t>
      </w:r>
      <w:r>
        <w:rPr>
          <w:rStyle w:val="Nenhum A"/>
          <w:rtl w:val="0"/>
          <w:lang w:val="pt-PT"/>
        </w:rPr>
        <w:t>ê</w:t>
      </w:r>
      <w:r>
        <w:rPr>
          <w:rStyle w:val="Nenhum A"/>
          <w:rtl w:val="0"/>
          <w:lang w:val="pt-PT"/>
        </w:rPr>
        <w:t>ncia dos pobres em patamares m</w:t>
      </w:r>
      <w:r>
        <w:rPr>
          <w:rStyle w:val="Nenhum A"/>
          <w:rtl w:val="0"/>
          <w:lang w:val="pt-PT"/>
        </w:rPr>
        <w:t>í</w:t>
      </w:r>
      <w:r>
        <w:rPr>
          <w:rStyle w:val="Nenhum A"/>
          <w:rtl w:val="0"/>
          <w:lang w:val="pt-PT"/>
        </w:rPr>
        <w:t>nimos, sem abalar as estruturas da produ</w:t>
      </w:r>
      <w:r>
        <w:rPr>
          <w:rStyle w:val="Nenhum A"/>
          <w:rtl w:val="0"/>
          <w:lang w:val="pt-PT"/>
        </w:rPr>
        <w:t>çã</w:t>
      </w:r>
      <w:r>
        <w:rPr>
          <w:rStyle w:val="Nenhum A"/>
          <w:rtl w:val="0"/>
          <w:lang w:val="pt-PT"/>
        </w:rPr>
        <w:t>o e reprodu</w:t>
      </w:r>
      <w:r>
        <w:rPr>
          <w:rStyle w:val="Nenhum A"/>
          <w:rtl w:val="0"/>
          <w:lang w:val="pt-PT"/>
        </w:rPr>
        <w:t>çã</w:t>
      </w:r>
      <w:r>
        <w:rPr>
          <w:rStyle w:val="Nenhum A"/>
          <w:rtl w:val="0"/>
          <w:lang w:val="pt-PT"/>
        </w:rPr>
        <w:t>o da desigualdade social. Individualiza a pobreza ao restringir a an</w:t>
      </w:r>
      <w:r>
        <w:rPr>
          <w:rStyle w:val="Nenhum A"/>
          <w:rtl w:val="0"/>
          <w:lang w:val="pt-PT"/>
        </w:rPr>
        <w:t>á</w:t>
      </w:r>
      <w:r>
        <w:rPr>
          <w:rStyle w:val="Nenhum A"/>
          <w:rtl w:val="0"/>
          <w:lang w:val="pt-PT"/>
        </w:rPr>
        <w:t xml:space="preserve">lise da renda </w:t>
      </w:r>
      <w:r>
        <w:rPr>
          <w:rStyle w:val="Nenhum"/>
          <w:i w:val="1"/>
          <w:iCs w:val="1"/>
          <w:rtl w:val="0"/>
          <w:lang w:val="pt-PT"/>
        </w:rPr>
        <w:t>per capita</w:t>
      </w:r>
      <w:r>
        <w:rPr>
          <w:rStyle w:val="Nenhum A"/>
          <w:rtl w:val="0"/>
          <w:lang w:val="pt-PT"/>
        </w:rPr>
        <w:t xml:space="preserve"> ao n</w:t>
      </w:r>
      <w:r>
        <w:rPr>
          <w:rStyle w:val="Nenhum A"/>
          <w:rtl w:val="0"/>
          <w:lang w:val="pt-PT"/>
        </w:rPr>
        <w:t>ú</w:t>
      </w:r>
      <w:r>
        <w:rPr>
          <w:rStyle w:val="Nenhum A"/>
          <w:rtl w:val="0"/>
          <w:lang w:val="pt-PT"/>
        </w:rPr>
        <w:t>cleo familiar do benefici</w:t>
      </w:r>
      <w:r>
        <w:rPr>
          <w:rStyle w:val="Nenhum A"/>
          <w:rtl w:val="0"/>
          <w:lang w:val="pt-PT"/>
        </w:rPr>
        <w:t>á</w:t>
      </w:r>
      <w:r>
        <w:rPr>
          <w:rStyle w:val="Nenhum A"/>
          <w:rtl w:val="0"/>
          <w:lang w:val="pt-PT"/>
        </w:rPr>
        <w:t>rio, ocultando a perversidade do sistema social gerador de exclus</w:t>
      </w:r>
      <w:r>
        <w:rPr>
          <w:rStyle w:val="Nenhum A"/>
          <w:rtl w:val="0"/>
          <w:lang w:val="pt-PT"/>
        </w:rPr>
        <w:t>ã</w:t>
      </w:r>
      <w:r>
        <w:rPr>
          <w:rStyle w:val="Nenhum A"/>
          <w:rtl w:val="0"/>
          <w:lang w:val="pt-PT"/>
        </w:rPr>
        <w:t>o e priva</w:t>
      </w:r>
      <w:r>
        <w:rPr>
          <w:rStyle w:val="Nenhum A"/>
          <w:rtl w:val="0"/>
          <w:lang w:val="pt-PT"/>
        </w:rPr>
        <w:t>çã</w:t>
      </w:r>
      <w:r>
        <w:rPr>
          <w:rStyle w:val="Nenhum A"/>
          <w:rtl w:val="0"/>
          <w:lang w:val="pt-PT"/>
        </w:rPr>
        <w:t>o social.</w:t>
      </w:r>
    </w:p>
    <w:p>
      <w:pPr>
        <w:pStyle w:val="texto2"/>
        <w:tabs>
          <w:tab w:val="left" w:pos="851"/>
        </w:tabs>
        <w:spacing w:before="0" w:after="0" w:line="360" w:lineRule="auto"/>
        <w:jc w:val="both"/>
      </w:pPr>
      <w:r>
        <w:rPr>
          <w:rStyle w:val="Nenhum A"/>
          <w:rtl w:val="0"/>
        </w:rPr>
        <w:tab/>
        <w:t>Importante inova</w:t>
      </w:r>
      <w:r>
        <w:rPr>
          <w:rStyle w:val="Nenhum A"/>
          <w:rtl w:val="0"/>
          <w:lang w:val="pt-PT"/>
        </w:rPr>
        <w:t>çã</w:t>
      </w:r>
      <w:r>
        <w:rPr>
          <w:rStyle w:val="Nenhum A"/>
          <w:rtl w:val="0"/>
          <w:lang w:val="pt-PT"/>
        </w:rPr>
        <w:t xml:space="preserve">o no programa, prevista no art. 20, </w:t>
      </w:r>
      <w:r>
        <w:rPr>
          <w:rStyle w:val="Nenhum A"/>
          <w:rtl w:val="0"/>
          <w:lang w:val="pt-PT"/>
        </w:rPr>
        <w:t>§</w:t>
      </w:r>
      <w:r>
        <w:rPr>
          <w:rStyle w:val="Nenhum A"/>
          <w:rtl w:val="0"/>
          <w:lang w:val="pt-PT"/>
        </w:rPr>
        <w:t>11 da referida lei, foi a introdu</w:t>
      </w:r>
      <w:r>
        <w:rPr>
          <w:rStyle w:val="Nenhum A"/>
          <w:rtl w:val="0"/>
          <w:lang w:val="pt-PT"/>
        </w:rPr>
        <w:t>çã</w:t>
      </w:r>
      <w:r>
        <w:rPr>
          <w:rStyle w:val="Nenhum A"/>
          <w:rtl w:val="0"/>
          <w:lang w:val="pt-PT"/>
        </w:rPr>
        <w:t>o da possibilidade de utiliza</w:t>
      </w:r>
      <w:r>
        <w:rPr>
          <w:rStyle w:val="Nenhum A"/>
          <w:rtl w:val="0"/>
          <w:lang w:val="pt-PT"/>
        </w:rPr>
        <w:t>çã</w:t>
      </w:r>
      <w:r>
        <w:rPr>
          <w:rStyle w:val="Nenhum A"/>
          <w:rtl w:val="0"/>
          <w:lang w:val="pt-PT"/>
        </w:rPr>
        <w:t>o de outros elementos probat</w:t>
      </w:r>
      <w:r>
        <w:rPr>
          <w:rStyle w:val="Nenhum A"/>
          <w:rtl w:val="0"/>
          <w:lang w:val="pt-PT"/>
        </w:rPr>
        <w:t>ó</w:t>
      </w:r>
      <w:r>
        <w:rPr>
          <w:rStyle w:val="Nenhum A"/>
          <w:rtl w:val="0"/>
          <w:lang w:val="pt-PT"/>
        </w:rPr>
        <w:t>rios da condi</w:t>
      </w:r>
      <w:r>
        <w:rPr>
          <w:rStyle w:val="Nenhum A"/>
          <w:rtl w:val="0"/>
          <w:lang w:val="pt-PT"/>
        </w:rPr>
        <w:t>çã</w:t>
      </w:r>
      <w:r>
        <w:rPr>
          <w:rStyle w:val="Nenhum A"/>
          <w:rtl w:val="0"/>
          <w:lang w:val="pt-PT"/>
        </w:rPr>
        <w:t>o de miserabilidade e da situa</w:t>
      </w:r>
      <w:r>
        <w:rPr>
          <w:rStyle w:val="Nenhum A"/>
          <w:rtl w:val="0"/>
          <w:lang w:val="pt-PT"/>
        </w:rPr>
        <w:t>çã</w:t>
      </w:r>
      <w:r>
        <w:rPr>
          <w:rStyle w:val="Nenhum A"/>
          <w:rtl w:val="0"/>
          <w:lang w:val="pt-PT"/>
        </w:rPr>
        <w:t>o de vulnerabilidade do grupo familiar para an</w:t>
      </w:r>
      <w:r>
        <w:rPr>
          <w:rStyle w:val="Nenhum A"/>
          <w:rtl w:val="0"/>
          <w:lang w:val="pt-PT"/>
        </w:rPr>
        <w:t>á</w:t>
      </w:r>
      <w:r>
        <w:rPr>
          <w:rStyle w:val="Nenhum A"/>
          <w:rtl w:val="0"/>
          <w:lang w:val="pt-PT"/>
        </w:rPr>
        <w:t>lise da concess</w:t>
      </w:r>
      <w:r>
        <w:rPr>
          <w:rStyle w:val="Nenhum A"/>
          <w:rtl w:val="0"/>
          <w:lang w:val="pt-PT"/>
        </w:rPr>
        <w:t>ã</w:t>
      </w:r>
      <w:r>
        <w:rPr>
          <w:rStyle w:val="Nenhum A"/>
          <w:rtl w:val="0"/>
          <w:lang w:val="pt-PT"/>
        </w:rPr>
        <w:t>o. Nesse sentido, poder</w:t>
      </w:r>
      <w:r>
        <w:rPr>
          <w:rStyle w:val="Nenhum A"/>
          <w:rtl w:val="0"/>
          <w:lang w:val="pt-PT"/>
        </w:rPr>
        <w:t xml:space="preserve">á </w:t>
      </w:r>
      <w:r>
        <w:rPr>
          <w:rStyle w:val="Nenhum A"/>
          <w:rtl w:val="0"/>
          <w:lang w:val="pt-PT"/>
        </w:rPr>
        <w:t>ser considerado, n</w:t>
      </w:r>
      <w:r>
        <w:rPr>
          <w:rStyle w:val="Nenhum A"/>
          <w:rtl w:val="0"/>
          <w:lang w:val="pt-PT"/>
        </w:rPr>
        <w:t>ã</w:t>
      </w:r>
      <w:r>
        <w:rPr>
          <w:rStyle w:val="Nenhum A"/>
          <w:rtl w:val="0"/>
          <w:lang w:val="pt-PT"/>
        </w:rPr>
        <w:t>o somente o crit</w:t>
      </w:r>
      <w:r>
        <w:rPr>
          <w:rStyle w:val="Nenhum A"/>
          <w:rtl w:val="0"/>
          <w:lang w:val="pt-PT"/>
        </w:rPr>
        <w:t>é</w:t>
      </w:r>
      <w:r>
        <w:rPr>
          <w:rStyle w:val="Nenhum A"/>
          <w:rtl w:val="0"/>
          <w:lang w:val="pt-PT"/>
        </w:rPr>
        <w:t>rio de renda familiar per capita, mas tamb</w:t>
      </w:r>
      <w:r>
        <w:rPr>
          <w:rStyle w:val="Nenhum A"/>
          <w:rtl w:val="0"/>
          <w:lang w:val="pt-PT"/>
        </w:rPr>
        <w:t>é</w:t>
      </w:r>
      <w:r>
        <w:rPr>
          <w:rStyle w:val="Nenhum A"/>
          <w:rtl w:val="0"/>
          <w:lang w:val="pt-PT"/>
        </w:rPr>
        <w:t xml:space="preserve">m fatores relativos a vulnerabilidade do grupo familiar, tais como acesso </w:t>
      </w:r>
      <w:r>
        <w:rPr>
          <w:rStyle w:val="Nenhum A"/>
          <w:rtl w:val="0"/>
          <w:lang w:val="pt-PT"/>
        </w:rPr>
        <w:t xml:space="preserve">à </w:t>
      </w:r>
      <w:r>
        <w:rPr>
          <w:rStyle w:val="Nenhum A"/>
          <w:rtl w:val="0"/>
          <w:lang w:val="pt-PT"/>
        </w:rPr>
        <w:t>educa</w:t>
      </w:r>
      <w:r>
        <w:rPr>
          <w:rStyle w:val="Nenhum A"/>
          <w:rtl w:val="0"/>
          <w:lang w:val="pt-PT"/>
        </w:rPr>
        <w:t>çã</w:t>
      </w:r>
      <w:r>
        <w:rPr>
          <w:rStyle w:val="Nenhum A"/>
          <w:rtl w:val="0"/>
          <w:lang w:val="pt-PT"/>
        </w:rPr>
        <w:t>o, sa</w:t>
      </w:r>
      <w:r>
        <w:rPr>
          <w:rStyle w:val="Nenhum A"/>
          <w:rtl w:val="0"/>
          <w:lang w:val="pt-PT"/>
        </w:rPr>
        <w:t>ú</w:t>
      </w:r>
      <w:r>
        <w:rPr>
          <w:rStyle w:val="Nenhum A"/>
          <w:rtl w:val="0"/>
          <w:lang w:val="pt-PT"/>
        </w:rPr>
        <w:t xml:space="preserve">de, esgoto e </w:t>
      </w:r>
      <w:r>
        <w:rPr>
          <w:rStyle w:val="Nenhum A"/>
          <w:rtl w:val="0"/>
          <w:lang w:val="pt-PT"/>
        </w:rPr>
        <w:t>á</w:t>
      </w:r>
      <w:r>
        <w:rPr>
          <w:rStyle w:val="Nenhum A"/>
          <w:rtl w:val="0"/>
          <w:lang w:val="pt-PT"/>
        </w:rPr>
        <w:t>gua tratada, transporte entre outros. Tais avan</w:t>
      </w:r>
      <w:r>
        <w:rPr>
          <w:rStyle w:val="Nenhum A"/>
          <w:rtl w:val="0"/>
          <w:lang w:val="pt-PT"/>
        </w:rPr>
        <w:t>ç</w:t>
      </w:r>
      <w:r>
        <w:rPr>
          <w:rStyle w:val="Nenhum A"/>
          <w:rtl w:val="0"/>
          <w:lang w:val="pt-PT"/>
        </w:rPr>
        <w:t>os s</w:t>
      </w:r>
      <w:r>
        <w:rPr>
          <w:rStyle w:val="Nenhum A"/>
          <w:rtl w:val="0"/>
          <w:lang w:val="pt-PT"/>
        </w:rPr>
        <w:t>ã</w:t>
      </w:r>
      <w:r>
        <w:rPr>
          <w:rStyle w:val="Nenhum A"/>
          <w:rtl w:val="0"/>
          <w:lang w:val="pt-PT"/>
        </w:rPr>
        <w:t>o frutos da Lei da Inclus</w:t>
      </w:r>
      <w:r>
        <w:rPr>
          <w:rStyle w:val="Nenhum A"/>
          <w:rtl w:val="0"/>
          <w:lang w:val="pt-PT"/>
        </w:rPr>
        <w:t>ã</w:t>
      </w:r>
      <w:r>
        <w:rPr>
          <w:rStyle w:val="Nenhum A"/>
          <w:rtl w:val="0"/>
          <w:lang w:val="pt-PT"/>
        </w:rPr>
        <w:t xml:space="preserve">o de 2015 que alterou a LOAS, beneficiando todos os candidatos </w:t>
      </w:r>
      <w:r>
        <w:rPr>
          <w:rStyle w:val="Nenhum A"/>
          <w:rtl w:val="0"/>
          <w:lang w:val="pt-PT"/>
        </w:rPr>
        <w:t xml:space="preserve">à </w:t>
      </w:r>
      <w:r>
        <w:rPr>
          <w:rStyle w:val="Nenhum A"/>
          <w:rtl w:val="0"/>
          <w:lang w:val="pt-PT"/>
        </w:rPr>
        <w:t>pol</w:t>
      </w:r>
      <w:r>
        <w:rPr>
          <w:rStyle w:val="Nenhum A"/>
          <w:rtl w:val="0"/>
          <w:lang w:val="pt-PT"/>
        </w:rPr>
        <w:t>í</w:t>
      </w:r>
      <w:r>
        <w:rPr>
          <w:rStyle w:val="Nenhum A"/>
          <w:rtl w:val="0"/>
          <w:lang w:val="pt-PT"/>
        </w:rPr>
        <w:t>tica. Aprovada em um contexto de avan</w:t>
      </w:r>
      <w:r>
        <w:rPr>
          <w:rStyle w:val="Nenhum A"/>
          <w:rtl w:val="0"/>
          <w:lang w:val="pt-PT"/>
        </w:rPr>
        <w:t>ç</w:t>
      </w:r>
      <w:r>
        <w:rPr>
          <w:rStyle w:val="Nenhum A"/>
          <w:rtl w:val="0"/>
          <w:lang w:val="pt-PT"/>
        </w:rPr>
        <w:t>o das discuss</w:t>
      </w:r>
      <w:r>
        <w:rPr>
          <w:rStyle w:val="Nenhum A"/>
          <w:rtl w:val="0"/>
          <w:lang w:val="pt-PT"/>
        </w:rPr>
        <w:t>õ</w:t>
      </w:r>
      <w:r>
        <w:rPr>
          <w:rStyle w:val="Nenhum A"/>
          <w:rtl w:val="0"/>
          <w:lang w:val="pt-PT"/>
        </w:rPr>
        <w:t xml:space="preserve">es sobre as causas da desigualdade social, a Lei 13.146/ 201 </w:t>
      </w:r>
      <w:r>
        <w:rPr>
          <w:rStyle w:val="Nenhum A"/>
          <w:rtl w:val="0"/>
          <w:lang w:val="pt-PT"/>
        </w:rPr>
        <w:t xml:space="preserve">é </w:t>
      </w:r>
      <w:r>
        <w:rPr>
          <w:rStyle w:val="Nenhum A"/>
          <w:rtl w:val="0"/>
          <w:lang w:val="pt-PT"/>
        </w:rPr>
        <w:t>publicada atendendo aos anseios de inclus</w:t>
      </w:r>
      <w:r>
        <w:rPr>
          <w:rStyle w:val="Nenhum A"/>
          <w:rtl w:val="0"/>
          <w:lang w:val="pt-PT"/>
        </w:rPr>
        <w:t>ã</w:t>
      </w:r>
      <w:r>
        <w:rPr>
          <w:rStyle w:val="Nenhum A"/>
          <w:rtl w:val="0"/>
          <w:lang w:val="pt-PT"/>
        </w:rPr>
        <w:t>o da pessoa com defici</w:t>
      </w:r>
      <w:r>
        <w:rPr>
          <w:rStyle w:val="Nenhum A"/>
          <w:rtl w:val="0"/>
          <w:lang w:val="pt-PT"/>
        </w:rPr>
        <w:t>ê</w:t>
      </w:r>
      <w:r>
        <w:rPr>
          <w:rStyle w:val="Nenhum A"/>
          <w:rtl w:val="0"/>
          <w:lang w:val="pt-PT"/>
        </w:rPr>
        <w:t>ncia ao mesmo tempo em que atende as demandas do mercado por novos grupos de consumidores. Outrora relegados a pen</w:t>
      </w:r>
      <w:r>
        <w:rPr>
          <w:rStyle w:val="Nenhum A"/>
          <w:rtl w:val="0"/>
          <w:lang w:val="pt-PT"/>
        </w:rPr>
        <w:t>ú</w:t>
      </w:r>
      <w:r>
        <w:rPr>
          <w:rStyle w:val="Nenhum A"/>
          <w:rtl w:val="0"/>
          <w:lang w:val="pt-PT"/>
        </w:rPr>
        <w:t xml:space="preserve">ria e </w:t>
      </w:r>
      <w:r>
        <w:rPr>
          <w:rStyle w:val="Nenhum A"/>
          <w:rtl w:val="0"/>
          <w:lang w:val="pt-PT"/>
        </w:rPr>
        <w:t xml:space="preserve">à </w:t>
      </w:r>
      <w:r>
        <w:rPr>
          <w:rStyle w:val="Nenhum A"/>
          <w:rtl w:val="0"/>
          <w:lang w:val="pt-PT"/>
        </w:rPr>
        <w:t>beira da indig</w:t>
      </w:r>
      <w:r>
        <w:rPr>
          <w:rStyle w:val="Nenhum A"/>
          <w:rtl w:val="0"/>
          <w:lang w:val="pt-PT"/>
        </w:rPr>
        <w:t>ê</w:t>
      </w:r>
      <w:r>
        <w:rPr>
          <w:rStyle w:val="Nenhum A"/>
          <w:rtl w:val="0"/>
          <w:lang w:val="pt-PT"/>
        </w:rPr>
        <w:t xml:space="preserve">ncia, agora </w:t>
      </w:r>
      <w:r>
        <w:rPr>
          <w:rStyle w:val="Nenhum A"/>
          <w:rtl w:val="0"/>
          <w:lang w:val="pt-PT"/>
        </w:rPr>
        <w:t>“</w:t>
      </w:r>
      <w:r>
        <w:rPr>
          <w:rStyle w:val="Nenhum A"/>
          <w:rtl w:val="0"/>
          <w:lang w:val="pt-PT"/>
        </w:rPr>
        <w:t>cidad</w:t>
      </w:r>
      <w:r>
        <w:rPr>
          <w:rStyle w:val="Nenhum A"/>
          <w:rtl w:val="0"/>
          <w:lang w:val="pt-PT"/>
        </w:rPr>
        <w:t>ã</w:t>
      </w:r>
      <w:r>
        <w:rPr>
          <w:rStyle w:val="Nenhum A"/>
          <w:rtl w:val="0"/>
          <w:lang w:val="pt-PT"/>
        </w:rPr>
        <w:t>os</w:t>
      </w:r>
      <w:r>
        <w:rPr>
          <w:rStyle w:val="Nenhum A"/>
          <w:rtl w:val="0"/>
          <w:lang w:val="pt-PT"/>
        </w:rPr>
        <w:t>”</w:t>
      </w:r>
      <w:r>
        <w:rPr>
          <w:rStyle w:val="Nenhum A"/>
          <w:rtl w:val="0"/>
          <w:lang w:val="pt-PT"/>
        </w:rPr>
        <w:t>, com recursos para consumir bens prim</w:t>
      </w:r>
      <w:r>
        <w:rPr>
          <w:rStyle w:val="Nenhum A"/>
          <w:rtl w:val="0"/>
          <w:lang w:val="pt-PT"/>
        </w:rPr>
        <w:t>á</w:t>
      </w:r>
      <w:r>
        <w:rPr>
          <w:rStyle w:val="Nenhum A"/>
          <w:rtl w:val="0"/>
          <w:lang w:val="pt-PT"/>
        </w:rPr>
        <w:t>rios.</w:t>
      </w:r>
    </w:p>
    <w:p>
      <w:pPr>
        <w:pStyle w:val="texto2"/>
        <w:tabs>
          <w:tab w:val="left" w:pos="851"/>
        </w:tabs>
        <w:spacing w:before="0" w:after="0" w:line="360" w:lineRule="auto"/>
        <w:jc w:val="both"/>
      </w:pPr>
      <w:r>
        <w:rPr>
          <w:rStyle w:val="Nenhum A"/>
          <w:rtl w:val="0"/>
        </w:rPr>
        <w:tab/>
        <w:t>A Lei 14.176/2021 trouxe ainda altera</w:t>
      </w:r>
      <w:r>
        <w:rPr>
          <w:rStyle w:val="Nenhum A"/>
          <w:rtl w:val="0"/>
          <w:lang w:val="pt-PT"/>
        </w:rPr>
        <w:t>çã</w:t>
      </w:r>
      <w:r>
        <w:rPr>
          <w:rStyle w:val="Nenhum A"/>
          <w:rtl w:val="0"/>
          <w:lang w:val="pt-PT"/>
        </w:rPr>
        <w:t>o, ampliando o crit</w:t>
      </w:r>
      <w:r>
        <w:rPr>
          <w:rStyle w:val="Nenhum A"/>
          <w:rtl w:val="0"/>
          <w:lang w:val="pt-PT"/>
        </w:rPr>
        <w:t>é</w:t>
      </w:r>
      <w:r>
        <w:rPr>
          <w:rStyle w:val="Nenhum A"/>
          <w:rtl w:val="0"/>
          <w:lang w:val="pt-PT"/>
        </w:rPr>
        <w:t>rio de seletividade no programa para at</w:t>
      </w:r>
      <w:r>
        <w:rPr>
          <w:rStyle w:val="Nenhum A"/>
          <w:rtl w:val="0"/>
          <w:lang w:val="pt-PT"/>
        </w:rPr>
        <w:t xml:space="preserve">é ½ </w:t>
      </w:r>
      <w:r>
        <w:rPr>
          <w:rStyle w:val="Nenhum A"/>
          <w:rtl w:val="0"/>
          <w:lang w:val="pt-PT"/>
        </w:rPr>
        <w:t>sal</w:t>
      </w:r>
      <w:r>
        <w:rPr>
          <w:rStyle w:val="Nenhum A"/>
          <w:rtl w:val="0"/>
          <w:lang w:val="pt-PT"/>
        </w:rPr>
        <w:t>á</w:t>
      </w:r>
      <w:r>
        <w:rPr>
          <w:rStyle w:val="Nenhum A"/>
          <w:rtl w:val="0"/>
          <w:lang w:val="pt-PT"/>
        </w:rPr>
        <w:t>rio m</w:t>
      </w:r>
      <w:r>
        <w:rPr>
          <w:rStyle w:val="Nenhum A"/>
          <w:rtl w:val="0"/>
          <w:lang w:val="pt-PT"/>
        </w:rPr>
        <w:t>í</w:t>
      </w:r>
      <w:r>
        <w:rPr>
          <w:rStyle w:val="Nenhum A"/>
          <w:rtl w:val="0"/>
          <w:lang w:val="pt-PT"/>
        </w:rPr>
        <w:t>nimo nos casos previstos no art. 20-B da lei:</w:t>
      </w:r>
    </w:p>
    <w:p>
      <w:pPr>
        <w:pStyle w:val="texto2"/>
        <w:tabs>
          <w:tab w:val="left" w:pos="851"/>
        </w:tabs>
        <w:spacing w:before="0" w:after="0" w:line="360" w:lineRule="auto"/>
        <w:jc w:val="both"/>
      </w:pPr>
    </w:p>
    <w:p>
      <w:pPr>
        <w:pStyle w:val="texto1"/>
        <w:shd w:val="clear" w:color="auto" w:fill="ffffff"/>
        <w:spacing w:before="0" w:after="0"/>
        <w:ind w:left="2268" w:firstLine="0"/>
        <w:jc w:val="both"/>
      </w:pPr>
      <w:r>
        <w:rPr>
          <w:rStyle w:val="Nenhum A"/>
          <w:rtl w:val="0"/>
          <w:lang w:val="pt-PT"/>
        </w:rPr>
        <w:t>Art. 20-B. Na avalia</w:t>
      </w:r>
      <w:r>
        <w:rPr>
          <w:rStyle w:val="Nenhum A"/>
          <w:rtl w:val="0"/>
          <w:lang w:val="pt-PT"/>
        </w:rPr>
        <w:t>çã</w:t>
      </w:r>
      <w:r>
        <w:rPr>
          <w:rStyle w:val="Nenhum A"/>
          <w:rtl w:val="0"/>
          <w:lang w:val="pt-PT"/>
        </w:rPr>
        <w:t xml:space="preserve">o de </w:t>
      </w:r>
      <w:r>
        <w:rPr>
          <w:rStyle w:val="Nenhum"/>
          <w:i w:val="1"/>
          <w:iCs w:val="1"/>
          <w:rtl w:val="0"/>
          <w:lang w:val="pt-PT"/>
        </w:rPr>
        <w:t>outros elementos probat</w:t>
      </w:r>
      <w:r>
        <w:rPr>
          <w:rStyle w:val="Nenhum"/>
          <w:i w:val="1"/>
          <w:iCs w:val="1"/>
          <w:rtl w:val="0"/>
          <w:lang w:val="pt-PT"/>
        </w:rPr>
        <w:t>ó</w:t>
      </w:r>
      <w:r>
        <w:rPr>
          <w:rStyle w:val="Nenhum"/>
          <w:i w:val="1"/>
          <w:iCs w:val="1"/>
          <w:rtl w:val="0"/>
          <w:lang w:val="pt-PT"/>
        </w:rPr>
        <w:t>rios da condi</w:t>
      </w:r>
      <w:r>
        <w:rPr>
          <w:rStyle w:val="Nenhum"/>
          <w:i w:val="1"/>
          <w:iCs w:val="1"/>
          <w:rtl w:val="0"/>
          <w:lang w:val="pt-PT"/>
        </w:rPr>
        <w:t>çã</w:t>
      </w:r>
      <w:r>
        <w:rPr>
          <w:rStyle w:val="Nenhum"/>
          <w:i w:val="1"/>
          <w:iCs w:val="1"/>
          <w:rtl w:val="0"/>
          <w:lang w:val="pt-PT"/>
        </w:rPr>
        <w:t>o de miserabilidade e da situa</w:t>
      </w:r>
      <w:r>
        <w:rPr>
          <w:rStyle w:val="Nenhum"/>
          <w:i w:val="1"/>
          <w:iCs w:val="1"/>
          <w:rtl w:val="0"/>
          <w:lang w:val="pt-PT"/>
        </w:rPr>
        <w:t>çã</w:t>
      </w:r>
      <w:r>
        <w:rPr>
          <w:rStyle w:val="Nenhum"/>
          <w:i w:val="1"/>
          <w:iCs w:val="1"/>
          <w:rtl w:val="0"/>
          <w:lang w:val="pt-PT"/>
        </w:rPr>
        <w:t>o de vulnerabilidade</w:t>
      </w:r>
      <w:r>
        <w:rPr>
          <w:rStyle w:val="Nenhum A"/>
          <w:rtl w:val="0"/>
          <w:lang w:val="pt-PT"/>
        </w:rPr>
        <w:t xml:space="preserve"> de que trata o</w:t>
      </w:r>
      <w:r>
        <w:rPr>
          <w:rStyle w:val="Nenhum A"/>
          <w:rtl w:val="0"/>
          <w:lang w:val="pt-PT"/>
        </w:rPr>
        <w:t> </w:t>
      </w:r>
      <w:r>
        <w:rPr>
          <w:rStyle w:val="Nenhum A"/>
        </w:rPr>
        <w:fldChar w:fldCharType="begin" w:fldLock="0"/>
      </w:r>
      <w:r>
        <w:rPr>
          <w:rStyle w:val="Nenhum A"/>
        </w:rPr>
        <w:instrText xml:space="preserve"> HYPERLINK "http://www.planalto.gov.br/ccivil_03/leis/l8742.htm%2523art20%252525C2%252525A711"</w:instrText>
      </w:r>
      <w:r>
        <w:rPr>
          <w:rStyle w:val="Nenhum A"/>
        </w:rPr>
        <w:fldChar w:fldCharType="separate" w:fldLock="0"/>
      </w:r>
      <w:r>
        <w:rPr>
          <w:rStyle w:val="Nenhum A"/>
          <w:rtl w:val="0"/>
          <w:lang w:val="pt-PT"/>
        </w:rPr>
        <w:t xml:space="preserve">§ </w:t>
      </w:r>
      <w:r>
        <w:rPr>
          <w:rStyle w:val="Nenhum A"/>
          <w:rtl w:val="0"/>
          <w:lang w:val="pt-PT"/>
        </w:rPr>
        <w:t>11 do art. 20 desta Lei</w:t>
      </w:r>
      <w:r>
        <w:rPr/>
        <w:fldChar w:fldCharType="end" w:fldLock="0"/>
      </w:r>
      <w:r>
        <w:rPr>
          <w:rStyle w:val="Nenhum A"/>
          <w:rtl w:val="0"/>
          <w:lang w:val="pt-PT"/>
        </w:rPr>
        <w:t>, ser</w:t>
      </w:r>
      <w:r>
        <w:rPr>
          <w:rStyle w:val="Nenhum A"/>
          <w:rtl w:val="0"/>
          <w:lang w:val="pt-PT"/>
        </w:rPr>
        <w:t>ã</w:t>
      </w:r>
      <w:r>
        <w:rPr>
          <w:rStyle w:val="Nenhum A"/>
          <w:rtl w:val="0"/>
          <w:lang w:val="pt-PT"/>
        </w:rPr>
        <w:t>o considerados os seguintes aspectos para amplia</w:t>
      </w:r>
      <w:r>
        <w:rPr>
          <w:rStyle w:val="Nenhum A"/>
          <w:rtl w:val="0"/>
          <w:lang w:val="pt-PT"/>
        </w:rPr>
        <w:t>çã</w:t>
      </w:r>
      <w:r>
        <w:rPr>
          <w:rStyle w:val="Nenhum A"/>
          <w:rtl w:val="0"/>
          <w:lang w:val="pt-PT"/>
        </w:rPr>
        <w:t>o do crit</w:t>
      </w:r>
      <w:r>
        <w:rPr>
          <w:rStyle w:val="Nenhum A"/>
          <w:rtl w:val="0"/>
          <w:lang w:val="pt-PT"/>
        </w:rPr>
        <w:t>é</w:t>
      </w:r>
      <w:r>
        <w:rPr>
          <w:rStyle w:val="Nenhum A"/>
          <w:rtl w:val="0"/>
          <w:lang w:val="pt-PT"/>
        </w:rPr>
        <w:t>rio de aferi</w:t>
      </w:r>
      <w:r>
        <w:rPr>
          <w:rStyle w:val="Nenhum A"/>
          <w:rtl w:val="0"/>
          <w:lang w:val="pt-PT"/>
        </w:rPr>
        <w:t>çã</w:t>
      </w:r>
      <w:r>
        <w:rPr>
          <w:rStyle w:val="Nenhum A"/>
          <w:rtl w:val="0"/>
          <w:lang w:val="pt-PT"/>
        </w:rPr>
        <w:t>o da renda familiar mensal</w:t>
      </w:r>
      <w:r>
        <w:rPr>
          <w:rStyle w:val="Nenhum A"/>
          <w:rtl w:val="0"/>
          <w:lang w:val="pt-PT"/>
        </w:rPr>
        <w:t> </w:t>
      </w:r>
      <w:r>
        <w:rPr>
          <w:rStyle w:val="Nenhum A"/>
          <w:rtl w:val="0"/>
          <w:lang w:val="pt-PT"/>
        </w:rPr>
        <w:t>per capita</w:t>
      </w:r>
      <w:r>
        <w:rPr>
          <w:rStyle w:val="Nenhum A"/>
          <w:rtl w:val="0"/>
          <w:lang w:val="pt-PT"/>
        </w:rPr>
        <w:t> </w:t>
      </w:r>
      <w:r>
        <w:rPr>
          <w:rStyle w:val="Nenhum A"/>
          <w:rtl w:val="0"/>
          <w:lang w:val="pt-PT"/>
        </w:rPr>
        <w:t>de que trata o</w:t>
      </w:r>
      <w:r>
        <w:rPr>
          <w:rStyle w:val="Nenhum A"/>
          <w:rtl w:val="0"/>
          <w:lang w:val="pt-PT"/>
        </w:rPr>
        <w:t> </w:t>
      </w:r>
      <w:r>
        <w:rPr>
          <w:rStyle w:val="Nenhum A"/>
        </w:rPr>
        <w:fldChar w:fldCharType="begin" w:fldLock="0"/>
      </w:r>
      <w:r>
        <w:rPr>
          <w:rStyle w:val="Nenhum A"/>
        </w:rPr>
        <w:instrText xml:space="preserve"> HYPERLINK "http://www.planalto.gov.br/ccivil_03/leis/l8742.htm%2523art20%252525C2%252525A711a"</w:instrText>
      </w:r>
      <w:r>
        <w:rPr>
          <w:rStyle w:val="Nenhum A"/>
        </w:rPr>
        <w:fldChar w:fldCharType="separate" w:fldLock="0"/>
      </w:r>
      <w:r>
        <w:rPr>
          <w:rStyle w:val="Nenhum A"/>
          <w:rtl w:val="0"/>
          <w:lang w:val="pt-PT"/>
        </w:rPr>
        <w:t xml:space="preserve">§ </w:t>
      </w:r>
      <w:r>
        <w:rPr>
          <w:rStyle w:val="Nenhum A"/>
          <w:rtl w:val="0"/>
          <w:lang w:val="pt-PT"/>
        </w:rPr>
        <w:t>11-A do referido artigo</w:t>
      </w:r>
      <w:r>
        <w:rPr/>
        <w:fldChar w:fldCharType="end" w:fldLock="0"/>
      </w:r>
      <w:bookmarkStart w:name="art20bi" w:id="522"/>
      <w:bookmarkEnd w:id="522"/>
      <w:r>
        <w:rPr>
          <w:rStyle w:val="Nenhum A"/>
          <w:rtl w:val="0"/>
          <w:lang w:val="pt-PT"/>
        </w:rPr>
        <w:t xml:space="preserve"> </w:t>
      </w:r>
    </w:p>
    <w:p>
      <w:pPr>
        <w:pStyle w:val="texto1"/>
        <w:shd w:val="clear" w:color="auto" w:fill="ffffff"/>
        <w:spacing w:before="0" w:after="0"/>
        <w:ind w:left="2268" w:firstLine="0"/>
        <w:jc w:val="both"/>
        <w:rPr>
          <w:rStyle w:val="Nenhum"/>
          <w:i w:val="1"/>
          <w:iCs w:val="1"/>
        </w:rPr>
      </w:pPr>
      <w:r>
        <w:rPr>
          <w:rStyle w:val="Nenhum"/>
          <w:i w:val="1"/>
          <w:iCs w:val="1"/>
          <w:rtl w:val="0"/>
          <w:lang w:val="pt-PT"/>
        </w:rPr>
        <w:t xml:space="preserve">I </w:t>
      </w:r>
      <w:r>
        <w:rPr>
          <w:rStyle w:val="Nenhum"/>
          <w:i w:val="1"/>
          <w:iCs w:val="1"/>
          <w:rtl w:val="0"/>
          <w:lang w:val="pt-PT"/>
        </w:rPr>
        <w:t xml:space="preserve">– </w:t>
      </w:r>
      <w:r>
        <w:rPr>
          <w:rStyle w:val="Nenhum"/>
          <w:i w:val="1"/>
          <w:iCs w:val="1"/>
          <w:rtl w:val="0"/>
          <w:lang w:val="pt-PT"/>
        </w:rPr>
        <w:t>o grau da defici</w:t>
      </w:r>
      <w:r>
        <w:rPr>
          <w:rStyle w:val="Nenhum"/>
          <w:i w:val="1"/>
          <w:iCs w:val="1"/>
          <w:rtl w:val="0"/>
          <w:lang w:val="pt-PT"/>
        </w:rPr>
        <w:t>ê</w:t>
      </w:r>
      <w:r>
        <w:rPr>
          <w:rStyle w:val="Nenhum"/>
          <w:i w:val="1"/>
          <w:iCs w:val="1"/>
          <w:rtl w:val="0"/>
          <w:lang w:val="pt-PT"/>
        </w:rPr>
        <w:t>ncia;.</w:t>
      </w:r>
      <w:r>
        <w:rPr>
          <w:rStyle w:val="Nenhum"/>
          <w:i w:val="1"/>
          <w:iCs w:val="1"/>
          <w:rtl w:val="0"/>
          <w:lang w:val="pt-PT"/>
        </w:rPr>
        <w:t xml:space="preserve">                    </w:t>
      </w:r>
    </w:p>
    <w:p>
      <w:pPr>
        <w:pStyle w:val="texto1"/>
        <w:shd w:val="clear" w:color="auto" w:fill="ffffff"/>
        <w:spacing w:before="0" w:after="0"/>
        <w:ind w:left="2268" w:firstLine="0"/>
        <w:jc w:val="both"/>
        <w:rPr>
          <w:rStyle w:val="Nenhum"/>
          <w:i w:val="1"/>
          <w:iCs w:val="1"/>
        </w:rPr>
      </w:pPr>
      <w:bookmarkStart w:name="art20bii" w:id="523"/>
      <w:bookmarkEnd w:id="523"/>
      <w:r>
        <w:rPr>
          <w:rStyle w:val="Nenhum"/>
          <w:i w:val="1"/>
          <w:iCs w:val="1"/>
          <w:rtl w:val="0"/>
          <w:lang w:val="pt-PT"/>
        </w:rPr>
        <w:t>I</w:t>
      </w:r>
      <w:r>
        <w:rPr>
          <w:rStyle w:val="Nenhum"/>
          <w:i w:val="1"/>
          <w:iCs w:val="1"/>
          <w:rtl w:val="0"/>
          <w:lang w:val="pt-PT"/>
        </w:rPr>
        <w:t xml:space="preserve">I </w:t>
      </w:r>
      <w:r>
        <w:rPr>
          <w:rStyle w:val="Nenhum"/>
          <w:i w:val="1"/>
          <w:iCs w:val="1"/>
          <w:rtl w:val="0"/>
          <w:lang w:val="pt-PT"/>
        </w:rPr>
        <w:t xml:space="preserve">– </w:t>
      </w:r>
      <w:r>
        <w:rPr>
          <w:rStyle w:val="Nenhum"/>
          <w:i w:val="1"/>
          <w:iCs w:val="1"/>
          <w:rtl w:val="0"/>
          <w:lang w:val="pt-PT"/>
        </w:rPr>
        <w:t>a depend</w:t>
      </w:r>
      <w:r>
        <w:rPr>
          <w:rStyle w:val="Nenhum"/>
          <w:i w:val="1"/>
          <w:iCs w:val="1"/>
          <w:rtl w:val="0"/>
          <w:lang w:val="pt-PT"/>
        </w:rPr>
        <w:t>ê</w:t>
      </w:r>
      <w:r>
        <w:rPr>
          <w:rStyle w:val="Nenhum"/>
          <w:i w:val="1"/>
          <w:iCs w:val="1"/>
          <w:rtl w:val="0"/>
          <w:lang w:val="pt-PT"/>
        </w:rPr>
        <w:t>ncia de terceiros para o desempenho de atividades b</w:t>
      </w:r>
      <w:r>
        <w:rPr>
          <w:rStyle w:val="Nenhum"/>
          <w:i w:val="1"/>
          <w:iCs w:val="1"/>
          <w:rtl w:val="0"/>
          <w:lang w:val="pt-PT"/>
        </w:rPr>
        <w:t>á</w:t>
      </w:r>
      <w:r>
        <w:rPr>
          <w:rStyle w:val="Nenhum"/>
          <w:i w:val="1"/>
          <w:iCs w:val="1"/>
          <w:rtl w:val="0"/>
          <w:lang w:val="pt-PT"/>
        </w:rPr>
        <w:t>sicas da vida di</w:t>
      </w:r>
      <w:r>
        <w:rPr>
          <w:rStyle w:val="Nenhum"/>
          <w:i w:val="1"/>
          <w:iCs w:val="1"/>
          <w:rtl w:val="0"/>
          <w:lang w:val="pt-PT"/>
        </w:rPr>
        <w:t>á</w:t>
      </w:r>
      <w:r>
        <w:rPr>
          <w:rStyle w:val="Nenhum"/>
          <w:i w:val="1"/>
          <w:iCs w:val="1"/>
          <w:rtl w:val="0"/>
          <w:lang w:val="pt-PT"/>
        </w:rPr>
        <w:t>ria; e.</w:t>
      </w:r>
      <w:r>
        <w:rPr>
          <w:rStyle w:val="Nenhum"/>
          <w:i w:val="1"/>
          <w:iCs w:val="1"/>
          <w:rtl w:val="0"/>
          <w:lang w:val="pt-PT"/>
        </w:rPr>
        <w:t xml:space="preserve">                  </w:t>
      </w:r>
    </w:p>
    <w:p>
      <w:pPr>
        <w:pStyle w:val="texto1"/>
        <w:shd w:val="clear" w:color="auto" w:fill="ffffff"/>
        <w:spacing w:before="0" w:after="0"/>
        <w:ind w:left="2268" w:firstLine="0"/>
        <w:jc w:val="both"/>
      </w:pPr>
      <w:bookmarkStart w:name="art20biii" w:id="524"/>
      <w:bookmarkEnd w:id="524"/>
      <w:r>
        <w:rPr>
          <w:rStyle w:val="Nenhum"/>
          <w:i w:val="1"/>
          <w:iCs w:val="1"/>
          <w:rtl w:val="0"/>
          <w:lang w:val="pt-PT"/>
        </w:rPr>
        <w:t>I</w:t>
      </w:r>
      <w:r>
        <w:rPr>
          <w:rStyle w:val="Nenhum"/>
          <w:i w:val="1"/>
          <w:iCs w:val="1"/>
          <w:rtl w:val="0"/>
          <w:lang w:val="pt-PT"/>
        </w:rPr>
        <w:t xml:space="preserve">II </w:t>
      </w:r>
      <w:r>
        <w:rPr>
          <w:rStyle w:val="Nenhum"/>
          <w:i w:val="1"/>
          <w:iCs w:val="1"/>
          <w:rtl w:val="0"/>
          <w:lang w:val="pt-PT"/>
        </w:rPr>
        <w:t xml:space="preserve">– </w:t>
      </w:r>
      <w:r>
        <w:rPr>
          <w:rStyle w:val="Nenhum"/>
          <w:i w:val="1"/>
          <w:iCs w:val="1"/>
          <w:rtl w:val="0"/>
          <w:lang w:val="pt-PT"/>
        </w:rPr>
        <w:t>o comprometimento do or</w:t>
      </w:r>
      <w:r>
        <w:rPr>
          <w:rStyle w:val="Nenhum"/>
          <w:i w:val="1"/>
          <w:iCs w:val="1"/>
          <w:rtl w:val="0"/>
          <w:lang w:val="pt-PT"/>
        </w:rPr>
        <w:t>ç</w:t>
      </w:r>
      <w:r>
        <w:rPr>
          <w:rStyle w:val="Nenhum"/>
          <w:i w:val="1"/>
          <w:iCs w:val="1"/>
          <w:rtl w:val="0"/>
          <w:lang w:val="pt-PT"/>
        </w:rPr>
        <w:t>amento do n</w:t>
      </w:r>
      <w:r>
        <w:rPr>
          <w:rStyle w:val="Nenhum"/>
          <w:i w:val="1"/>
          <w:iCs w:val="1"/>
          <w:rtl w:val="0"/>
          <w:lang w:val="pt-PT"/>
        </w:rPr>
        <w:t>ú</w:t>
      </w:r>
      <w:r>
        <w:rPr>
          <w:rStyle w:val="Nenhum"/>
          <w:i w:val="1"/>
          <w:iCs w:val="1"/>
          <w:rtl w:val="0"/>
          <w:lang w:val="pt-PT"/>
        </w:rPr>
        <w:t xml:space="preserve">cleo familiar de que trata o </w:t>
      </w:r>
      <w:r>
        <w:rPr>
          <w:rStyle w:val="Nenhum"/>
          <w:i w:val="1"/>
          <w:iCs w:val="1"/>
          <w:rtl w:val="0"/>
          <w:lang w:val="pt-PT"/>
        </w:rPr>
        <w:t xml:space="preserve">§ </w:t>
      </w:r>
      <w:r>
        <w:rPr>
          <w:rStyle w:val="Nenhum"/>
          <w:i w:val="1"/>
          <w:iCs w:val="1"/>
          <w:rtl w:val="0"/>
          <w:lang w:val="pt-PT"/>
        </w:rPr>
        <w:t>3</w:t>
      </w:r>
      <w:r>
        <w:rPr>
          <w:rStyle w:val="Nenhum"/>
          <w:i w:val="1"/>
          <w:iCs w:val="1"/>
          <w:rtl w:val="0"/>
          <w:lang w:val="pt-PT"/>
        </w:rPr>
        <w:t xml:space="preserve">º </w:t>
      </w:r>
      <w:r>
        <w:rPr>
          <w:rStyle w:val="Nenhum"/>
          <w:i w:val="1"/>
          <w:iCs w:val="1"/>
          <w:rtl w:val="0"/>
          <w:lang w:val="pt-PT"/>
        </w:rPr>
        <w:t>do art. 20 desta Lei exclusivamente com gastos m</w:t>
      </w:r>
      <w:r>
        <w:rPr>
          <w:rStyle w:val="Nenhum"/>
          <w:i w:val="1"/>
          <w:iCs w:val="1"/>
          <w:rtl w:val="0"/>
          <w:lang w:val="pt-PT"/>
        </w:rPr>
        <w:t>é</w:t>
      </w:r>
      <w:r>
        <w:rPr>
          <w:rStyle w:val="Nenhum"/>
          <w:i w:val="1"/>
          <w:iCs w:val="1"/>
          <w:rtl w:val="0"/>
          <w:lang w:val="pt-PT"/>
        </w:rPr>
        <w:t>dicos, com tratamentos de sa</w:t>
      </w:r>
      <w:r>
        <w:rPr>
          <w:rStyle w:val="Nenhum"/>
          <w:i w:val="1"/>
          <w:iCs w:val="1"/>
          <w:rtl w:val="0"/>
          <w:lang w:val="pt-PT"/>
        </w:rPr>
        <w:t>ú</w:t>
      </w:r>
      <w:r>
        <w:rPr>
          <w:rStyle w:val="Nenhum"/>
          <w:i w:val="1"/>
          <w:iCs w:val="1"/>
          <w:rtl w:val="0"/>
          <w:lang w:val="pt-PT"/>
        </w:rPr>
        <w:t>de, com fraldas, com alimentos especiais e com medicamentos do idoso ou da pessoa com defici</w:t>
      </w:r>
      <w:r>
        <w:rPr>
          <w:rStyle w:val="Nenhum"/>
          <w:i w:val="1"/>
          <w:iCs w:val="1"/>
          <w:rtl w:val="0"/>
          <w:lang w:val="pt-PT"/>
        </w:rPr>
        <w:t>ê</w:t>
      </w:r>
      <w:r>
        <w:rPr>
          <w:rStyle w:val="Nenhum"/>
          <w:i w:val="1"/>
          <w:iCs w:val="1"/>
          <w:rtl w:val="0"/>
          <w:lang w:val="pt-PT"/>
        </w:rPr>
        <w:t>ncia n</w:t>
      </w:r>
      <w:r>
        <w:rPr>
          <w:rStyle w:val="Nenhum"/>
          <w:i w:val="1"/>
          <w:iCs w:val="1"/>
          <w:rtl w:val="0"/>
          <w:lang w:val="pt-PT"/>
        </w:rPr>
        <w:t>ã</w:t>
      </w:r>
      <w:r>
        <w:rPr>
          <w:rStyle w:val="Nenhum"/>
          <w:i w:val="1"/>
          <w:iCs w:val="1"/>
          <w:rtl w:val="0"/>
          <w:lang w:val="pt-PT"/>
        </w:rPr>
        <w:t>o disponibilizados gratuitamente pelo SUS, ou com servi</w:t>
      </w:r>
      <w:r>
        <w:rPr>
          <w:rStyle w:val="Nenhum"/>
          <w:i w:val="1"/>
          <w:iCs w:val="1"/>
          <w:rtl w:val="0"/>
          <w:lang w:val="pt-PT"/>
        </w:rPr>
        <w:t>ç</w:t>
      </w:r>
      <w:r>
        <w:rPr>
          <w:rStyle w:val="Nenhum"/>
          <w:i w:val="1"/>
          <w:iCs w:val="1"/>
          <w:rtl w:val="0"/>
          <w:lang w:val="pt-PT"/>
        </w:rPr>
        <w:t>os n</w:t>
      </w:r>
      <w:r>
        <w:rPr>
          <w:rStyle w:val="Nenhum"/>
          <w:i w:val="1"/>
          <w:iCs w:val="1"/>
          <w:rtl w:val="0"/>
          <w:lang w:val="pt-PT"/>
        </w:rPr>
        <w:t>ã</w:t>
      </w:r>
      <w:r>
        <w:rPr>
          <w:rStyle w:val="Nenhum"/>
          <w:i w:val="1"/>
          <w:iCs w:val="1"/>
          <w:rtl w:val="0"/>
          <w:lang w:val="pt-PT"/>
        </w:rPr>
        <w:t>o prestados pelo Suas, desde que comprovadamente necess</w:t>
      </w:r>
      <w:r>
        <w:rPr>
          <w:rStyle w:val="Nenhum"/>
          <w:i w:val="1"/>
          <w:iCs w:val="1"/>
          <w:rtl w:val="0"/>
          <w:lang w:val="pt-PT"/>
        </w:rPr>
        <w:t>á</w:t>
      </w:r>
      <w:r>
        <w:rPr>
          <w:rStyle w:val="Nenhum"/>
          <w:i w:val="1"/>
          <w:iCs w:val="1"/>
          <w:rtl w:val="0"/>
          <w:lang w:val="pt-PT"/>
        </w:rPr>
        <w:t xml:space="preserve">rios </w:t>
      </w:r>
      <w:r>
        <w:rPr>
          <w:rStyle w:val="Nenhum"/>
          <w:i w:val="1"/>
          <w:iCs w:val="1"/>
          <w:rtl w:val="0"/>
          <w:lang w:val="pt-PT"/>
        </w:rPr>
        <w:t xml:space="preserve">à </w:t>
      </w:r>
      <w:r>
        <w:rPr>
          <w:rStyle w:val="Nenhum"/>
          <w:i w:val="1"/>
          <w:iCs w:val="1"/>
          <w:rtl w:val="0"/>
          <w:lang w:val="pt-PT"/>
        </w:rPr>
        <w:t>preserva</w:t>
      </w:r>
      <w:r>
        <w:rPr>
          <w:rStyle w:val="Nenhum"/>
          <w:i w:val="1"/>
          <w:iCs w:val="1"/>
          <w:rtl w:val="0"/>
          <w:lang w:val="pt-PT"/>
        </w:rPr>
        <w:t>çã</w:t>
      </w:r>
      <w:r>
        <w:rPr>
          <w:rStyle w:val="Nenhum"/>
          <w:i w:val="1"/>
          <w:iCs w:val="1"/>
          <w:rtl w:val="0"/>
          <w:lang w:val="pt-PT"/>
        </w:rPr>
        <w:t>o da sa</w:t>
      </w:r>
      <w:r>
        <w:rPr>
          <w:rStyle w:val="Nenhum"/>
          <w:i w:val="1"/>
          <w:iCs w:val="1"/>
          <w:rtl w:val="0"/>
          <w:lang w:val="pt-PT"/>
        </w:rPr>
        <w:t>ú</w:t>
      </w:r>
      <w:r>
        <w:rPr>
          <w:rStyle w:val="Nenhum"/>
          <w:i w:val="1"/>
          <w:iCs w:val="1"/>
          <w:rtl w:val="0"/>
          <w:lang w:val="pt-PT"/>
        </w:rPr>
        <w:t>de e da vida.</w:t>
      </w:r>
      <w:r>
        <w:rPr>
          <w:rStyle w:val="Nenhum"/>
          <w:i w:val="1"/>
          <w:iCs w:val="1"/>
          <w:rtl w:val="0"/>
          <w:lang w:val="pt-PT"/>
        </w:rPr>
        <w:t>          </w:t>
      </w:r>
      <w:r>
        <w:rPr>
          <w:rStyle w:val="Nenhum A"/>
          <w:rtl w:val="0"/>
          <w:lang w:val="pt-PT"/>
        </w:rPr>
        <w:t xml:space="preserve">    </w:t>
      </w:r>
    </w:p>
    <w:p>
      <w:pPr>
        <w:pStyle w:val="texto1"/>
        <w:shd w:val="clear" w:color="auto" w:fill="ffffff"/>
        <w:spacing w:before="0" w:after="0"/>
        <w:ind w:left="2268" w:firstLine="0"/>
        <w:jc w:val="both"/>
      </w:pPr>
      <w:bookmarkStart w:name="art20b1" w:id="525"/>
      <w:bookmarkEnd w:id="525"/>
      <w:r>
        <w:rPr>
          <w:rStyle w:val="Nenhum A"/>
          <w:rtl w:val="0"/>
          <w:lang w:val="pt-PT"/>
        </w:rPr>
        <w:t>§</w:t>
      </w:r>
      <w:r>
        <w:rPr>
          <w:rStyle w:val="Nenhum A"/>
          <w:rtl w:val="0"/>
          <w:lang w:val="pt-PT"/>
        </w:rPr>
        <w:t xml:space="preserve"> 1</w:t>
      </w:r>
      <w:r>
        <w:rPr>
          <w:rStyle w:val="Nenhum A"/>
          <w:rtl w:val="0"/>
          <w:lang w:val="pt-PT"/>
        </w:rPr>
        <w:t>º </w:t>
      </w:r>
      <w:r>
        <w:rPr>
          <w:rStyle w:val="Nenhum A"/>
          <w:rtl w:val="0"/>
          <w:lang w:val="pt-PT"/>
        </w:rPr>
        <w:t>A amplia</w:t>
      </w:r>
      <w:r>
        <w:rPr>
          <w:rStyle w:val="Nenhum A"/>
          <w:rtl w:val="0"/>
          <w:lang w:val="pt-PT"/>
        </w:rPr>
        <w:t>çã</w:t>
      </w:r>
      <w:r>
        <w:rPr>
          <w:rStyle w:val="Nenhum A"/>
          <w:rtl w:val="0"/>
          <w:lang w:val="pt-PT"/>
        </w:rPr>
        <w:t>o de que trata o</w:t>
      </w:r>
      <w:r>
        <w:rPr>
          <w:rStyle w:val="Nenhum A"/>
          <w:rtl w:val="0"/>
          <w:lang w:val="pt-PT"/>
        </w:rPr>
        <w:t> </w:t>
      </w:r>
      <w:r>
        <w:rPr>
          <w:rStyle w:val="Nenhum A"/>
          <w:rtl w:val="0"/>
          <w:lang w:val="pt-PT"/>
        </w:rPr>
        <w:t>caput</w:t>
      </w:r>
      <w:r>
        <w:rPr>
          <w:rStyle w:val="Nenhum A"/>
          <w:rtl w:val="0"/>
          <w:lang w:val="pt-PT"/>
        </w:rPr>
        <w:t> </w:t>
      </w:r>
      <w:r>
        <w:rPr>
          <w:rStyle w:val="Nenhum A"/>
          <w:rtl w:val="0"/>
          <w:lang w:val="pt-PT"/>
        </w:rPr>
        <w:t>deste artigo ocorrer</w:t>
      </w:r>
      <w:r>
        <w:rPr>
          <w:rStyle w:val="Nenhum A"/>
          <w:rtl w:val="0"/>
          <w:lang w:val="pt-PT"/>
        </w:rPr>
        <w:t xml:space="preserve">á </w:t>
      </w:r>
      <w:r>
        <w:rPr>
          <w:rStyle w:val="Nenhum A"/>
          <w:rtl w:val="0"/>
          <w:lang w:val="pt-PT"/>
        </w:rPr>
        <w:t>na forma de escalas graduais, definidas em regulamento</w:t>
      </w:r>
      <w:bookmarkStart w:name="art20b2" w:id="526"/>
      <w:bookmarkEnd w:id="526"/>
      <w:r>
        <w:rPr>
          <w:rStyle w:val="Nenhum A"/>
          <w:rtl w:val="0"/>
          <w:lang w:val="pt-PT"/>
        </w:rPr>
        <w:t>.</w:t>
      </w:r>
    </w:p>
    <w:p>
      <w:pPr>
        <w:pStyle w:val="texto1"/>
        <w:shd w:val="clear" w:color="auto" w:fill="ffffff"/>
        <w:spacing w:before="0" w:after="0"/>
        <w:ind w:left="2268" w:firstLine="0"/>
        <w:jc w:val="both"/>
      </w:pPr>
      <w:r>
        <w:rPr>
          <w:rStyle w:val="Nenhum A"/>
          <w:rtl w:val="0"/>
          <w:lang w:val="pt-PT"/>
        </w:rPr>
        <w:t xml:space="preserve">§ </w:t>
      </w:r>
      <w:r>
        <w:rPr>
          <w:rStyle w:val="Nenhum A"/>
          <w:rtl w:val="0"/>
          <w:lang w:val="pt-PT"/>
        </w:rPr>
        <w:t>2</w:t>
      </w:r>
      <w:r>
        <w:rPr>
          <w:rStyle w:val="Nenhum A"/>
          <w:rtl w:val="0"/>
          <w:lang w:val="pt-PT"/>
        </w:rPr>
        <w:t xml:space="preserve">º </w:t>
      </w:r>
      <w:r>
        <w:rPr>
          <w:rStyle w:val="Nenhum A"/>
          <w:rtl w:val="0"/>
          <w:lang w:val="pt-PT"/>
        </w:rPr>
        <w:t xml:space="preserve">Aplicam-se </w:t>
      </w:r>
      <w:r>
        <w:rPr>
          <w:rStyle w:val="Nenhum A"/>
          <w:rtl w:val="0"/>
          <w:lang w:val="pt-PT"/>
        </w:rPr>
        <w:t xml:space="preserve">à </w:t>
      </w:r>
      <w:r>
        <w:rPr>
          <w:rStyle w:val="Nenhum A"/>
          <w:rtl w:val="0"/>
          <w:lang w:val="pt-PT"/>
        </w:rPr>
        <w:t>pessoa com defici</w:t>
      </w:r>
      <w:r>
        <w:rPr>
          <w:rStyle w:val="Nenhum A"/>
          <w:rtl w:val="0"/>
          <w:lang w:val="pt-PT"/>
        </w:rPr>
        <w:t>ê</w:t>
      </w:r>
      <w:r>
        <w:rPr>
          <w:rStyle w:val="Nenhum A"/>
          <w:rtl w:val="0"/>
          <w:lang w:val="pt-PT"/>
        </w:rPr>
        <w:t>ncia os elementos constantes dos incisos I e III do</w:t>
      </w:r>
      <w:r>
        <w:rPr>
          <w:rStyle w:val="Nenhum A"/>
          <w:rtl w:val="0"/>
          <w:lang w:val="pt-PT"/>
        </w:rPr>
        <w:t> </w:t>
      </w:r>
      <w:r>
        <w:rPr>
          <w:rStyle w:val="Nenhum A"/>
          <w:rtl w:val="0"/>
          <w:lang w:val="pt-PT"/>
        </w:rPr>
        <w:t>caput</w:t>
      </w:r>
      <w:r>
        <w:rPr>
          <w:rStyle w:val="Nenhum A"/>
          <w:rtl w:val="0"/>
          <w:lang w:val="pt-PT"/>
        </w:rPr>
        <w:t> </w:t>
      </w:r>
      <w:r>
        <w:rPr>
          <w:rStyle w:val="Nenhum A"/>
          <w:rtl w:val="0"/>
          <w:lang w:val="pt-PT"/>
        </w:rPr>
        <w:t xml:space="preserve">deste artigo, e </w:t>
      </w:r>
      <w:r>
        <w:rPr>
          <w:rStyle w:val="Nenhum A"/>
          <w:rtl w:val="0"/>
          <w:lang w:val="pt-PT"/>
        </w:rPr>
        <w:t xml:space="preserve">à </w:t>
      </w:r>
      <w:r>
        <w:rPr>
          <w:rStyle w:val="Nenhum A"/>
          <w:rtl w:val="0"/>
          <w:lang w:val="pt-PT"/>
        </w:rPr>
        <w:t>pessoa idosa os constantes dos incisos II e III do</w:t>
      </w:r>
      <w:r>
        <w:rPr>
          <w:rStyle w:val="Nenhum A"/>
          <w:rtl w:val="0"/>
          <w:lang w:val="pt-PT"/>
        </w:rPr>
        <w:t> </w:t>
      </w:r>
      <w:r>
        <w:rPr>
          <w:rStyle w:val="Nenhum A"/>
          <w:rtl w:val="0"/>
          <w:lang w:val="pt-PT"/>
        </w:rPr>
        <w:t>caput</w:t>
      </w:r>
      <w:r>
        <w:rPr>
          <w:rStyle w:val="Nenhum A"/>
          <w:rtl w:val="0"/>
          <w:lang w:val="pt-PT"/>
        </w:rPr>
        <w:t> </w:t>
      </w:r>
      <w:r>
        <w:rPr>
          <w:rStyle w:val="Nenhum A"/>
          <w:rtl w:val="0"/>
          <w:lang w:val="pt-PT"/>
        </w:rPr>
        <w:t>deste artigo.</w:t>
      </w:r>
      <w:r>
        <w:rPr>
          <w:rStyle w:val="Nenhum A"/>
          <w:rtl w:val="0"/>
          <w:lang w:val="pt-PT"/>
        </w:rPr>
        <w:t xml:space="preserve">        </w:t>
      </w:r>
    </w:p>
    <w:p>
      <w:pPr>
        <w:pStyle w:val="texto1"/>
        <w:shd w:val="clear" w:color="auto" w:fill="ffffff"/>
        <w:spacing w:before="0" w:after="0"/>
        <w:ind w:left="2268" w:firstLine="0"/>
        <w:jc w:val="both"/>
      </w:pPr>
      <w:bookmarkStart w:name="art20b3" w:id="527"/>
      <w:bookmarkEnd w:id="527"/>
      <w:r>
        <w:rPr>
          <w:rStyle w:val="Nenhum A"/>
          <w:rtl w:val="0"/>
          <w:lang w:val="pt-PT"/>
        </w:rPr>
        <w:t>§</w:t>
      </w:r>
      <w:r>
        <w:rPr>
          <w:rStyle w:val="Nenhum A"/>
          <w:rtl w:val="0"/>
          <w:lang w:val="pt-PT"/>
        </w:rPr>
        <w:t xml:space="preserve"> 3</w:t>
      </w:r>
      <w:r>
        <w:rPr>
          <w:rStyle w:val="Nenhum A"/>
          <w:rtl w:val="0"/>
          <w:lang w:val="pt-PT"/>
        </w:rPr>
        <w:t xml:space="preserve">º </w:t>
      </w:r>
      <w:r>
        <w:rPr>
          <w:rStyle w:val="Nenhum A"/>
          <w:rtl w:val="0"/>
          <w:lang w:val="pt-PT"/>
        </w:rPr>
        <w:t>O grau da defici</w:t>
      </w:r>
      <w:r>
        <w:rPr>
          <w:rStyle w:val="Nenhum A"/>
          <w:rtl w:val="0"/>
          <w:lang w:val="pt-PT"/>
        </w:rPr>
        <w:t>ê</w:t>
      </w:r>
      <w:r>
        <w:rPr>
          <w:rStyle w:val="Nenhum A"/>
          <w:rtl w:val="0"/>
          <w:lang w:val="pt-PT"/>
        </w:rPr>
        <w:t>ncia de que trata o inciso I do</w:t>
      </w:r>
      <w:r>
        <w:rPr>
          <w:rStyle w:val="Nenhum A"/>
          <w:rtl w:val="0"/>
          <w:lang w:val="pt-PT"/>
        </w:rPr>
        <w:t> </w:t>
      </w:r>
      <w:r>
        <w:rPr>
          <w:rStyle w:val="Nenhum A"/>
          <w:rtl w:val="0"/>
          <w:lang w:val="pt-PT"/>
        </w:rPr>
        <w:t>caput</w:t>
      </w:r>
      <w:r>
        <w:rPr>
          <w:rStyle w:val="Nenhum A"/>
          <w:rtl w:val="0"/>
          <w:lang w:val="pt-PT"/>
        </w:rPr>
        <w:t> </w:t>
      </w:r>
      <w:r>
        <w:rPr>
          <w:rStyle w:val="Nenhum A"/>
          <w:rtl w:val="0"/>
          <w:lang w:val="pt-PT"/>
        </w:rPr>
        <w:t>deste artigo ser</w:t>
      </w:r>
      <w:r>
        <w:rPr>
          <w:rStyle w:val="Nenhum A"/>
          <w:rtl w:val="0"/>
          <w:lang w:val="pt-PT"/>
        </w:rPr>
        <w:t xml:space="preserve">á </w:t>
      </w:r>
      <w:r>
        <w:rPr>
          <w:rStyle w:val="Nenhum A"/>
          <w:rtl w:val="0"/>
          <w:lang w:val="pt-PT"/>
        </w:rPr>
        <w:t>aferido por meio de instrumento de avalia</w:t>
      </w:r>
      <w:r>
        <w:rPr>
          <w:rStyle w:val="Nenhum A"/>
          <w:rtl w:val="0"/>
          <w:lang w:val="pt-PT"/>
        </w:rPr>
        <w:t>çã</w:t>
      </w:r>
      <w:r>
        <w:rPr>
          <w:rStyle w:val="Nenhum A"/>
          <w:rtl w:val="0"/>
          <w:lang w:val="pt-PT"/>
        </w:rPr>
        <w:t>o biopsicossocial, observados os termos dos</w:t>
      </w:r>
      <w:r>
        <w:rPr>
          <w:rStyle w:val="Nenhum A"/>
          <w:rtl w:val="0"/>
          <w:lang w:val="pt-PT"/>
        </w:rPr>
        <w:t> </w:t>
      </w:r>
      <w:r>
        <w:rPr>
          <w:rStyle w:val="Nenhum A"/>
        </w:rPr>
        <w:fldChar w:fldCharType="begin" w:fldLock="0"/>
      </w:r>
      <w:r>
        <w:rPr>
          <w:rStyle w:val="Nenhum A"/>
        </w:rPr>
        <w:instrText xml:space="preserve"> HYPERLINK "http://www.planalto.gov.br/ccivil_03/_Ato2015-2018/2015/Lei/L13146.htm%2523art2%252525C2%252525A71"</w:instrText>
      </w:r>
      <w:r>
        <w:rPr>
          <w:rStyle w:val="Nenhum A"/>
        </w:rPr>
        <w:fldChar w:fldCharType="separate" w:fldLock="0"/>
      </w:r>
      <w:r>
        <w:rPr>
          <w:rStyle w:val="Nenhum A"/>
          <w:rtl w:val="0"/>
          <w:lang w:val="pt-PT"/>
        </w:rPr>
        <w:t xml:space="preserve">§§ </w:t>
      </w:r>
      <w:r>
        <w:rPr>
          <w:rStyle w:val="Nenhum A"/>
          <w:rtl w:val="0"/>
          <w:lang w:val="pt-PT"/>
        </w:rPr>
        <w:t>1</w:t>
      </w:r>
      <w:r>
        <w:rPr>
          <w:rStyle w:val="Nenhum A"/>
          <w:rtl w:val="0"/>
          <w:lang w:val="pt-PT"/>
        </w:rPr>
        <w:t xml:space="preserve">º </w:t>
      </w:r>
      <w:r>
        <w:rPr>
          <w:rStyle w:val="Nenhum A"/>
          <w:rtl w:val="0"/>
          <w:lang w:val="pt-PT"/>
        </w:rPr>
        <w:t>e 2</w:t>
      </w:r>
      <w:r>
        <w:rPr>
          <w:rStyle w:val="Nenhum A"/>
          <w:rtl w:val="0"/>
          <w:lang w:val="pt-PT"/>
        </w:rPr>
        <w:t xml:space="preserve">º </w:t>
      </w:r>
      <w:r>
        <w:rPr>
          <w:rStyle w:val="Nenhum A"/>
          <w:rtl w:val="0"/>
          <w:lang w:val="pt-PT"/>
        </w:rPr>
        <w:t>do art. 2</w:t>
      </w:r>
      <w:r>
        <w:rPr>
          <w:rStyle w:val="Nenhum A"/>
          <w:rtl w:val="0"/>
          <w:lang w:val="pt-PT"/>
        </w:rPr>
        <w:t xml:space="preserve">º </w:t>
      </w:r>
      <w:r>
        <w:rPr>
          <w:rStyle w:val="Nenhum A"/>
          <w:rtl w:val="0"/>
          <w:lang w:val="pt-PT"/>
        </w:rPr>
        <w:t>da Lei n</w:t>
      </w:r>
      <w:r>
        <w:rPr>
          <w:rStyle w:val="Nenhum A"/>
          <w:rtl w:val="0"/>
          <w:lang w:val="pt-PT"/>
        </w:rPr>
        <w:t xml:space="preserve">º </w:t>
      </w:r>
      <w:r>
        <w:rPr>
          <w:rStyle w:val="Nenhum A"/>
          <w:rtl w:val="0"/>
          <w:lang w:val="pt-PT"/>
        </w:rPr>
        <w:t>13.146, de 6 de julho de 2015</w:t>
      </w:r>
      <w:r>
        <w:rPr/>
        <w:fldChar w:fldCharType="end" w:fldLock="0"/>
      </w:r>
      <w:r>
        <w:rPr>
          <w:rStyle w:val="Nenhum A"/>
          <w:rtl w:val="0"/>
          <w:lang w:val="pt-PT"/>
        </w:rPr>
        <w:t> </w:t>
      </w:r>
      <w:r>
        <w:rPr>
          <w:rStyle w:val="Nenhum A"/>
          <w:rtl w:val="0"/>
          <w:lang w:val="pt-PT"/>
        </w:rPr>
        <w:t>(Estatuto da Pessoa com Defici</w:t>
      </w:r>
      <w:r>
        <w:rPr>
          <w:rStyle w:val="Nenhum A"/>
          <w:rtl w:val="0"/>
          <w:lang w:val="pt-PT"/>
        </w:rPr>
        <w:t>ê</w:t>
      </w:r>
      <w:r>
        <w:rPr>
          <w:rStyle w:val="Nenhum A"/>
          <w:rtl w:val="0"/>
          <w:lang w:val="pt-PT"/>
        </w:rPr>
        <w:t xml:space="preserve">ncia), e do </w:t>
      </w:r>
      <w:r>
        <w:rPr>
          <w:rStyle w:val="Nenhum A"/>
          <w:rtl w:val="0"/>
          <w:lang w:val="pt-PT"/>
        </w:rPr>
        <w:t xml:space="preserve">§ </w:t>
      </w:r>
      <w:r>
        <w:rPr>
          <w:rStyle w:val="Nenhum A"/>
          <w:rtl w:val="0"/>
          <w:lang w:val="pt-PT"/>
        </w:rPr>
        <w:t>6</w:t>
      </w:r>
      <w:r>
        <w:rPr>
          <w:rStyle w:val="Nenhum A"/>
          <w:rtl w:val="0"/>
          <w:lang w:val="pt-PT"/>
        </w:rPr>
        <w:t xml:space="preserve">º </w:t>
      </w:r>
      <w:r>
        <w:rPr>
          <w:rStyle w:val="Nenhum A"/>
          <w:rtl w:val="0"/>
          <w:lang w:val="pt-PT"/>
        </w:rPr>
        <w:t>do art. 20 e do art. 40-B desta Lei..</w:t>
      </w:r>
      <w:r>
        <w:rPr>
          <w:rStyle w:val="Nenhum A"/>
          <w:rtl w:val="0"/>
          <w:lang w:val="pt-PT"/>
        </w:rPr>
        <w:t>          </w:t>
      </w:r>
      <w:bookmarkStart w:name="art20b4" w:id="528"/>
      <w:bookmarkEnd w:id="528"/>
    </w:p>
    <w:p>
      <w:pPr>
        <w:pStyle w:val="texto1"/>
        <w:shd w:val="clear" w:color="auto" w:fill="ffffff"/>
        <w:spacing w:before="0" w:after="0"/>
        <w:ind w:left="2268" w:firstLine="0"/>
        <w:jc w:val="both"/>
        <w:rPr>
          <w:rStyle w:val="Nenhum"/>
          <w:sz w:val="20"/>
          <w:szCs w:val="20"/>
        </w:rPr>
      </w:pPr>
      <w:r>
        <w:rPr>
          <w:rStyle w:val="Nenhum A"/>
          <w:rtl w:val="0"/>
          <w:lang w:val="pt-PT"/>
        </w:rPr>
        <w:t xml:space="preserve">§ </w:t>
      </w:r>
      <w:r>
        <w:rPr>
          <w:rStyle w:val="Nenhum A"/>
          <w:rtl w:val="0"/>
          <w:lang w:val="pt-PT"/>
        </w:rPr>
        <w:t>4</w:t>
      </w:r>
      <w:r>
        <w:rPr>
          <w:rStyle w:val="Nenhum A"/>
          <w:rtl w:val="0"/>
          <w:lang w:val="pt-PT"/>
        </w:rPr>
        <w:t xml:space="preserve">º </w:t>
      </w:r>
      <w:r>
        <w:rPr>
          <w:rStyle w:val="Nenhum A"/>
          <w:rtl w:val="0"/>
          <w:lang w:val="pt-PT"/>
        </w:rPr>
        <w:t>O valor referente ao comprometimento do or</w:t>
      </w:r>
      <w:r>
        <w:rPr>
          <w:rStyle w:val="Nenhum A"/>
          <w:rtl w:val="0"/>
          <w:lang w:val="pt-PT"/>
        </w:rPr>
        <w:t>ç</w:t>
      </w:r>
      <w:r>
        <w:rPr>
          <w:rStyle w:val="Nenhum A"/>
          <w:rtl w:val="0"/>
          <w:lang w:val="pt-PT"/>
        </w:rPr>
        <w:t>amento do n</w:t>
      </w:r>
      <w:r>
        <w:rPr>
          <w:rStyle w:val="Nenhum A"/>
          <w:rtl w:val="0"/>
          <w:lang w:val="pt-PT"/>
        </w:rPr>
        <w:t>ú</w:t>
      </w:r>
      <w:r>
        <w:rPr>
          <w:rStyle w:val="Nenhum A"/>
          <w:rtl w:val="0"/>
          <w:lang w:val="pt-PT"/>
        </w:rPr>
        <w:t>cleo familiar com gastos de que trata o inciso III do</w:t>
      </w:r>
      <w:r>
        <w:rPr>
          <w:rStyle w:val="Nenhum A"/>
          <w:rtl w:val="0"/>
          <w:lang w:val="pt-PT"/>
        </w:rPr>
        <w:t> </w:t>
      </w:r>
      <w:r>
        <w:rPr>
          <w:rStyle w:val="Nenhum A"/>
          <w:rtl w:val="0"/>
          <w:lang w:val="pt-PT"/>
        </w:rPr>
        <w:t>caput</w:t>
      </w:r>
      <w:r>
        <w:rPr>
          <w:rStyle w:val="Nenhum A"/>
          <w:rtl w:val="0"/>
          <w:lang w:val="pt-PT"/>
        </w:rPr>
        <w:t> </w:t>
      </w:r>
      <w:r>
        <w:rPr>
          <w:rStyle w:val="Nenhum A"/>
          <w:rtl w:val="0"/>
          <w:lang w:val="pt-PT"/>
        </w:rPr>
        <w:t>deste artigo ser</w:t>
      </w:r>
      <w:r>
        <w:rPr>
          <w:rStyle w:val="Nenhum A"/>
          <w:rtl w:val="0"/>
          <w:lang w:val="pt-PT"/>
        </w:rPr>
        <w:t xml:space="preserve">á </w:t>
      </w:r>
      <w:r>
        <w:rPr>
          <w:rStyle w:val="Nenhum A"/>
          <w:rtl w:val="0"/>
          <w:lang w:val="pt-PT"/>
        </w:rPr>
        <w:t>definido em ato conjunto do Minist</w:t>
      </w:r>
      <w:r>
        <w:rPr>
          <w:rStyle w:val="Nenhum A"/>
          <w:rtl w:val="0"/>
          <w:lang w:val="pt-PT"/>
        </w:rPr>
        <w:t>é</w:t>
      </w:r>
      <w:r>
        <w:rPr>
          <w:rStyle w:val="Nenhum A"/>
          <w:rtl w:val="0"/>
          <w:lang w:val="pt-PT"/>
        </w:rPr>
        <w:t>rio da Cidadania, da Secretaria Especial de Previd</w:t>
      </w:r>
      <w:r>
        <w:rPr>
          <w:rStyle w:val="Nenhum A"/>
          <w:rtl w:val="0"/>
          <w:lang w:val="pt-PT"/>
        </w:rPr>
        <w:t>ê</w:t>
      </w:r>
      <w:r>
        <w:rPr>
          <w:rStyle w:val="Nenhum A"/>
          <w:rtl w:val="0"/>
          <w:lang w:val="pt-PT"/>
        </w:rPr>
        <w:t>ncia e Trabalho do Minist</w:t>
      </w:r>
      <w:r>
        <w:rPr>
          <w:rStyle w:val="Nenhum A"/>
          <w:rtl w:val="0"/>
          <w:lang w:val="pt-PT"/>
        </w:rPr>
        <w:t>é</w:t>
      </w:r>
      <w:r>
        <w:rPr>
          <w:rStyle w:val="Nenhum A"/>
          <w:rtl w:val="0"/>
          <w:lang w:val="pt-PT"/>
        </w:rPr>
        <w:t>rio da Economia e do INSS, a partir de valores m</w:t>
      </w:r>
      <w:r>
        <w:rPr>
          <w:rStyle w:val="Nenhum A"/>
          <w:rtl w:val="0"/>
          <w:lang w:val="pt-PT"/>
        </w:rPr>
        <w:t>é</w:t>
      </w:r>
      <w:r>
        <w:rPr>
          <w:rStyle w:val="Nenhum A"/>
          <w:rtl w:val="0"/>
          <w:lang w:val="pt-PT"/>
        </w:rPr>
        <w:t>dios dos gastos realizados pelas fam</w:t>
      </w:r>
      <w:r>
        <w:rPr>
          <w:rStyle w:val="Nenhum A"/>
          <w:rtl w:val="0"/>
          <w:lang w:val="pt-PT"/>
        </w:rPr>
        <w:t>í</w:t>
      </w:r>
      <w:r>
        <w:rPr>
          <w:rStyle w:val="Nenhum A"/>
          <w:rtl w:val="0"/>
          <w:lang w:val="pt-PT"/>
        </w:rPr>
        <w:t>lias exclusivamente com essas finalidades, facultada ao interessado a possibilidade de comprova</w:t>
      </w:r>
      <w:r>
        <w:rPr>
          <w:rStyle w:val="Nenhum A"/>
          <w:rtl w:val="0"/>
          <w:lang w:val="pt-PT"/>
        </w:rPr>
        <w:t>çã</w:t>
      </w:r>
      <w:r>
        <w:rPr>
          <w:rStyle w:val="Nenhum A"/>
          <w:rtl w:val="0"/>
          <w:lang w:val="pt-PT"/>
        </w:rPr>
        <w:t>o, conforme crit</w:t>
      </w:r>
      <w:r>
        <w:rPr>
          <w:rStyle w:val="Nenhum A"/>
          <w:rtl w:val="0"/>
          <w:lang w:val="pt-PT"/>
        </w:rPr>
        <w:t>é</w:t>
      </w:r>
      <w:r>
        <w:rPr>
          <w:rStyle w:val="Nenhum A"/>
          <w:rtl w:val="0"/>
          <w:lang w:val="pt-PT"/>
        </w:rPr>
        <w:t>rios definidos em regulamento, de que os gastos efetivos ultrapassam os valores m</w:t>
      </w:r>
      <w:r>
        <w:rPr>
          <w:rStyle w:val="Nenhum A"/>
          <w:rtl w:val="0"/>
          <w:lang w:val="pt-PT"/>
        </w:rPr>
        <w:t>é</w:t>
      </w:r>
      <w:r>
        <w:rPr>
          <w:rStyle w:val="Nenhum A"/>
          <w:rtl w:val="0"/>
          <w:lang w:val="pt-PT"/>
        </w:rPr>
        <w:t>dios.</w:t>
      </w:r>
      <w:r>
        <w:rPr>
          <w:rStyle w:val="Nenhum A"/>
          <w:rtl w:val="0"/>
          <w:lang w:val="pt-PT"/>
        </w:rPr>
        <w:t>  </w:t>
      </w:r>
      <w:r>
        <w:rPr>
          <w:rStyle w:val="Nenhum A"/>
          <w:rtl w:val="0"/>
          <w:lang w:val="pt-PT"/>
        </w:rPr>
        <w:t>(grifo nosso)</w:t>
      </w:r>
      <w:r>
        <w:rPr>
          <w:rStyle w:val="Nenhum A"/>
          <w:rtl w:val="0"/>
          <w:lang w:val="pt-PT"/>
        </w:rPr>
        <w:t>   </w:t>
      </w:r>
      <w:r>
        <w:rPr>
          <w:rStyle w:val="Nenhum"/>
          <w:sz w:val="20"/>
          <w:szCs w:val="20"/>
          <w:rtl w:val="0"/>
          <w:lang w:val="pt-PT"/>
        </w:rPr>
        <w:t xml:space="preserve">      </w:t>
      </w:r>
    </w:p>
    <w:p>
      <w:pPr>
        <w:pStyle w:val="texto2"/>
        <w:tabs>
          <w:tab w:val="left" w:pos="851"/>
        </w:tabs>
        <w:spacing w:before="0" w:after="0" w:line="360" w:lineRule="auto"/>
        <w:jc w:val="both"/>
      </w:pPr>
    </w:p>
    <w:p>
      <w:pPr>
        <w:pStyle w:val="texto2"/>
        <w:tabs>
          <w:tab w:val="left" w:pos="851"/>
        </w:tabs>
        <w:spacing w:before="0" w:after="0" w:line="360" w:lineRule="auto"/>
        <w:jc w:val="both"/>
      </w:pPr>
      <w:r>
        <w:rPr>
          <w:rStyle w:val="Nenhum"/>
          <w:rtl w:val="0"/>
          <w:lang w:val="pt-PT"/>
        </w:rPr>
        <w:tab/>
        <w:t xml:space="preserve"> A inser</w:t>
      </w:r>
      <w:r>
        <w:rPr>
          <w:rStyle w:val="Nenhum"/>
          <w:rtl w:val="0"/>
          <w:lang w:val="pt-PT"/>
        </w:rPr>
        <w:t>çã</w:t>
      </w:r>
      <w:r>
        <w:rPr>
          <w:rStyle w:val="Nenhum"/>
          <w:rtl w:val="0"/>
          <w:lang w:val="pt-PT"/>
        </w:rPr>
        <w:t>o de outros elementos na an</w:t>
      </w:r>
      <w:r>
        <w:rPr>
          <w:rStyle w:val="Nenhum"/>
          <w:rtl w:val="0"/>
          <w:lang w:val="pt-PT"/>
        </w:rPr>
        <w:t>á</w:t>
      </w:r>
      <w:r>
        <w:rPr>
          <w:rStyle w:val="Nenhum"/>
          <w:rtl w:val="0"/>
          <w:lang w:val="pt-PT"/>
        </w:rPr>
        <w:t>lise da concess</w:t>
      </w:r>
      <w:r>
        <w:rPr>
          <w:rStyle w:val="Nenhum"/>
          <w:rtl w:val="0"/>
          <w:lang w:val="pt-PT"/>
        </w:rPr>
        <w:t>ã</w:t>
      </w:r>
      <w:r>
        <w:rPr>
          <w:rStyle w:val="Nenhum"/>
          <w:rtl w:val="0"/>
          <w:lang w:val="pt-PT"/>
        </w:rPr>
        <w:t>o do benef</w:t>
      </w:r>
      <w:r>
        <w:rPr>
          <w:rStyle w:val="Nenhum"/>
          <w:rtl w:val="0"/>
          <w:lang w:val="pt-PT"/>
        </w:rPr>
        <w:t>í</w:t>
      </w:r>
      <w:r>
        <w:rPr>
          <w:rStyle w:val="Nenhum"/>
          <w:rtl w:val="0"/>
          <w:lang w:val="pt-PT"/>
        </w:rPr>
        <w:t>cio vem ao encontro das constantes reivindica</w:t>
      </w:r>
      <w:r>
        <w:rPr>
          <w:rStyle w:val="Nenhum"/>
          <w:rtl w:val="0"/>
          <w:lang w:val="pt-PT"/>
        </w:rPr>
        <w:t>çõ</w:t>
      </w:r>
      <w:r>
        <w:rPr>
          <w:rStyle w:val="Nenhum"/>
          <w:rtl w:val="0"/>
          <w:lang w:val="pt-PT"/>
        </w:rPr>
        <w:t>es das organiza</w:t>
      </w:r>
      <w:r>
        <w:rPr>
          <w:rStyle w:val="Nenhum"/>
          <w:rtl w:val="0"/>
          <w:lang w:val="pt-PT"/>
        </w:rPr>
        <w:t>çõ</w:t>
      </w:r>
      <w:r>
        <w:rPr>
          <w:rStyle w:val="Nenhum"/>
          <w:rtl w:val="0"/>
          <w:lang w:val="pt-PT"/>
        </w:rPr>
        <w:t>es de usu</w:t>
      </w:r>
      <w:r>
        <w:rPr>
          <w:rStyle w:val="Nenhum"/>
          <w:rtl w:val="0"/>
          <w:lang w:val="pt-PT"/>
        </w:rPr>
        <w:t>á</w:t>
      </w:r>
      <w:r>
        <w:rPr>
          <w:rStyle w:val="Nenhum"/>
          <w:rtl w:val="0"/>
          <w:lang w:val="pt-PT"/>
        </w:rPr>
        <w:t>rios e profissionais da assist</w:t>
      </w:r>
      <w:r>
        <w:rPr>
          <w:rStyle w:val="Nenhum"/>
          <w:rtl w:val="0"/>
          <w:lang w:val="pt-PT"/>
        </w:rPr>
        <w:t>ê</w:t>
      </w:r>
      <w:r>
        <w:rPr>
          <w:rStyle w:val="Nenhum"/>
          <w:rtl w:val="0"/>
          <w:lang w:val="pt-PT"/>
        </w:rPr>
        <w:t>ncia social. O rol elencado no artigo indica taxatividade, ou seja, somente os crit</w:t>
      </w:r>
      <w:r>
        <w:rPr>
          <w:rStyle w:val="Nenhum"/>
          <w:rtl w:val="0"/>
          <w:lang w:val="pt-PT"/>
        </w:rPr>
        <w:t>é</w:t>
      </w:r>
      <w:r>
        <w:rPr>
          <w:rStyle w:val="Nenhum"/>
          <w:rtl w:val="0"/>
          <w:lang w:val="pt-PT"/>
        </w:rPr>
        <w:t>rios estabelecidos na lei garantem o direito de acesso, considerando os demais elementos propostos para o programa em outros trechos da legisla</w:t>
      </w:r>
      <w:r>
        <w:rPr>
          <w:rStyle w:val="Nenhum"/>
          <w:rtl w:val="0"/>
          <w:lang w:val="pt-PT"/>
        </w:rPr>
        <w:t>çã</w:t>
      </w:r>
      <w:r>
        <w:rPr>
          <w:rStyle w:val="Nenhum"/>
          <w:rtl w:val="0"/>
          <w:lang w:val="pt-PT"/>
        </w:rPr>
        <w:t>o. Quanto a inser</w:t>
      </w:r>
      <w:r>
        <w:rPr>
          <w:rStyle w:val="Nenhum"/>
          <w:rtl w:val="0"/>
          <w:lang w:val="pt-PT"/>
        </w:rPr>
        <w:t>çã</w:t>
      </w:r>
      <w:r>
        <w:rPr>
          <w:rStyle w:val="Nenhum"/>
          <w:rtl w:val="0"/>
          <w:lang w:val="pt-PT"/>
        </w:rPr>
        <w:t xml:space="preserve">o do </w:t>
      </w:r>
      <w:r>
        <w:rPr>
          <w:rStyle w:val="Nenhum"/>
          <w:rtl w:val="0"/>
          <w:lang w:val="pt-PT"/>
        </w:rPr>
        <w:t>§</w:t>
      </w:r>
      <w:r>
        <w:rPr>
          <w:rStyle w:val="Nenhum"/>
          <w:rtl w:val="0"/>
          <w:lang w:val="pt-PT"/>
        </w:rPr>
        <w:t>11-A no art. 20, h</w:t>
      </w:r>
      <w:r>
        <w:rPr>
          <w:rStyle w:val="Nenhum"/>
          <w:rtl w:val="0"/>
          <w:lang w:val="pt-PT"/>
        </w:rPr>
        <w:t xml:space="preserve">á </w:t>
      </w:r>
      <w:r>
        <w:rPr>
          <w:rStyle w:val="Nenhum"/>
          <w:rtl w:val="0"/>
          <w:lang w:val="pt-PT"/>
        </w:rPr>
        <w:t>que se ressaltar que o novo limite legal imp</w:t>
      </w:r>
      <w:r>
        <w:rPr>
          <w:rStyle w:val="Nenhum"/>
          <w:rtl w:val="0"/>
          <w:lang w:val="pt-PT"/>
        </w:rPr>
        <w:t>õ</w:t>
      </w:r>
      <w:r>
        <w:rPr>
          <w:rStyle w:val="Nenhum"/>
          <w:rtl w:val="0"/>
          <w:lang w:val="pt-PT"/>
        </w:rPr>
        <w:t xml:space="preserve">e um freio </w:t>
      </w:r>
      <w:r>
        <w:rPr>
          <w:rStyle w:val="Nenhum"/>
          <w:rtl w:val="0"/>
          <w:lang w:val="pt-PT"/>
        </w:rPr>
        <w:t>à</w:t>
      </w:r>
      <w:r>
        <w:rPr>
          <w:rStyle w:val="Nenhum"/>
          <w:rtl w:val="0"/>
          <w:lang w:val="pt-PT"/>
        </w:rPr>
        <w:t>s concess</w:t>
      </w:r>
      <w:r>
        <w:rPr>
          <w:rStyle w:val="Nenhum"/>
          <w:rtl w:val="0"/>
          <w:lang w:val="pt-PT"/>
        </w:rPr>
        <w:t>õ</w:t>
      </w:r>
      <w:r>
        <w:rPr>
          <w:rStyle w:val="Nenhum"/>
          <w:rtl w:val="0"/>
          <w:lang w:val="pt-PT"/>
        </w:rPr>
        <w:t xml:space="preserve">es excepcionais que ultrapassavam </w:t>
      </w:r>
      <w:r>
        <w:rPr>
          <w:rStyle w:val="Nenhum"/>
          <w:rtl w:val="0"/>
          <w:lang w:val="pt-PT"/>
        </w:rPr>
        <w:t xml:space="preserve">¼ </w:t>
      </w:r>
      <w:r>
        <w:rPr>
          <w:rStyle w:val="Nenhum"/>
          <w:rtl w:val="0"/>
          <w:lang w:val="pt-PT"/>
        </w:rPr>
        <w:t>ou at</w:t>
      </w:r>
      <w:r>
        <w:rPr>
          <w:rStyle w:val="Nenhum"/>
          <w:rtl w:val="0"/>
          <w:lang w:val="pt-PT"/>
        </w:rPr>
        <w:t xml:space="preserve">é </w:t>
      </w:r>
      <w:r>
        <w:rPr>
          <w:rStyle w:val="Nenhum"/>
          <w:rtl w:val="0"/>
          <w:lang w:val="en-US"/>
        </w:rPr>
        <w:t>metade</w:t>
      </w:r>
      <w:r>
        <w:rPr>
          <w:rStyle w:val="Nenhum"/>
          <w:rtl w:val="0"/>
          <w:lang w:val="pt-PT"/>
        </w:rPr>
        <w:t xml:space="preserve"> do sal</w:t>
      </w:r>
      <w:r>
        <w:rPr>
          <w:rStyle w:val="Nenhum"/>
          <w:rtl w:val="0"/>
          <w:lang w:val="pt-PT"/>
        </w:rPr>
        <w:t>á</w:t>
      </w:r>
      <w:r>
        <w:rPr>
          <w:rStyle w:val="Nenhum"/>
          <w:rtl w:val="0"/>
          <w:lang w:val="pt-PT"/>
        </w:rPr>
        <w:t>rio m</w:t>
      </w:r>
      <w:r>
        <w:rPr>
          <w:rStyle w:val="Nenhum"/>
          <w:rtl w:val="0"/>
          <w:lang w:val="pt-PT"/>
        </w:rPr>
        <w:t>í</w:t>
      </w:r>
      <w:r>
        <w:rPr>
          <w:rStyle w:val="Nenhum"/>
          <w:rtl w:val="0"/>
          <w:lang w:val="pt-PT"/>
        </w:rPr>
        <w:t xml:space="preserve">nimo na renda </w:t>
      </w:r>
      <w:r>
        <w:rPr>
          <w:rStyle w:val="Nenhum"/>
          <w:i w:val="1"/>
          <w:iCs w:val="1"/>
          <w:rtl w:val="0"/>
          <w:lang w:val="pt-PT"/>
        </w:rPr>
        <w:t>per capita</w:t>
      </w:r>
      <w:r>
        <w:rPr>
          <w:rStyle w:val="Nenhum"/>
          <w:rtl w:val="0"/>
          <w:lang w:val="pt-PT"/>
        </w:rPr>
        <w:t xml:space="preserve"> familiar</w:t>
      </w:r>
      <w:r>
        <w:rPr>
          <w:rStyle w:val="Nenhum"/>
          <w:vertAlign w:val="superscript"/>
          <w:lang w:val="pt-PT"/>
        </w:rPr>
        <w:footnoteReference w:id="23"/>
      </w:r>
      <w:r>
        <w:rPr>
          <w:rStyle w:val="Nenhum"/>
          <w:rtl w:val="0"/>
          <w:lang w:val="pt-PT"/>
        </w:rPr>
        <w:t>.  J</w:t>
      </w:r>
      <w:r>
        <w:rPr>
          <w:rStyle w:val="Nenhum"/>
          <w:rtl w:val="0"/>
          <w:lang w:val="pt-PT"/>
        </w:rPr>
        <w:t xml:space="preserve">á </w:t>
      </w:r>
      <w:r>
        <w:rPr>
          <w:rStyle w:val="Nenhum"/>
          <w:rtl w:val="0"/>
          <w:lang w:val="pt-PT"/>
        </w:rPr>
        <w:t>em rela</w:t>
      </w:r>
      <w:r>
        <w:rPr>
          <w:rStyle w:val="Nenhum"/>
          <w:rtl w:val="0"/>
          <w:lang w:val="pt-PT"/>
        </w:rPr>
        <w:t>çã</w:t>
      </w:r>
      <w:r>
        <w:rPr>
          <w:rStyle w:val="Nenhum"/>
          <w:rtl w:val="0"/>
          <w:lang w:val="pt-PT"/>
        </w:rPr>
        <w:t>o aos aspectos cumulativos do art. 20, incisos I, II e II, a lei passa a exigir da pessoa idosa, al</w:t>
      </w:r>
      <w:r>
        <w:rPr>
          <w:rStyle w:val="Nenhum"/>
          <w:rtl w:val="0"/>
          <w:lang w:val="pt-PT"/>
        </w:rPr>
        <w:t>é</w:t>
      </w:r>
      <w:r>
        <w:rPr>
          <w:rStyle w:val="Nenhum"/>
          <w:rtl w:val="0"/>
          <w:lang w:val="pt-PT"/>
        </w:rPr>
        <w:t>m dos gastos com a sa</w:t>
      </w:r>
      <w:r>
        <w:rPr>
          <w:rStyle w:val="Nenhum"/>
          <w:rtl w:val="0"/>
          <w:lang w:val="pt-PT"/>
        </w:rPr>
        <w:t>ú</w:t>
      </w:r>
      <w:r>
        <w:rPr>
          <w:rStyle w:val="Nenhum"/>
          <w:rtl w:val="0"/>
          <w:lang w:val="pt-PT"/>
        </w:rPr>
        <w:t>de, tamb</w:t>
      </w:r>
      <w:r>
        <w:rPr>
          <w:rStyle w:val="Nenhum"/>
          <w:rtl w:val="0"/>
          <w:lang w:val="pt-PT"/>
        </w:rPr>
        <w:t>é</w:t>
      </w:r>
      <w:r>
        <w:rPr>
          <w:rStyle w:val="Nenhum"/>
          <w:rtl w:val="0"/>
          <w:lang w:val="pt-PT"/>
        </w:rPr>
        <w:t>m a depend</w:t>
      </w:r>
      <w:r>
        <w:rPr>
          <w:rStyle w:val="Nenhum"/>
          <w:rtl w:val="0"/>
          <w:lang w:val="pt-PT"/>
        </w:rPr>
        <w:t>ê</w:t>
      </w:r>
      <w:r>
        <w:rPr>
          <w:rStyle w:val="Nenhum"/>
          <w:rtl w:val="0"/>
          <w:lang w:val="pt-PT"/>
        </w:rPr>
        <w:t xml:space="preserve">ncia de terceiros, sendo este </w:t>
      </w:r>
      <w:r>
        <w:rPr>
          <w:rStyle w:val="Nenhum"/>
          <w:rtl w:val="0"/>
          <w:lang w:val="pt-PT"/>
        </w:rPr>
        <w:t>ú</w:t>
      </w:r>
      <w:r>
        <w:rPr>
          <w:rStyle w:val="Nenhum"/>
          <w:rtl w:val="0"/>
          <w:lang w:val="pt-PT"/>
        </w:rPr>
        <w:t>ltimo contr</w:t>
      </w:r>
      <w:r>
        <w:rPr>
          <w:rStyle w:val="Nenhum"/>
          <w:rtl w:val="0"/>
          <w:lang w:val="pt-PT"/>
        </w:rPr>
        <w:t>á</w:t>
      </w:r>
      <w:r>
        <w:rPr>
          <w:rStyle w:val="Nenhum"/>
          <w:rtl w:val="0"/>
          <w:lang w:val="pt-PT"/>
        </w:rPr>
        <w:t>rio aos princ</w:t>
      </w:r>
      <w:r>
        <w:rPr>
          <w:rStyle w:val="Nenhum"/>
          <w:rtl w:val="0"/>
          <w:lang w:val="pt-PT"/>
        </w:rPr>
        <w:t>í</w:t>
      </w:r>
      <w:r>
        <w:rPr>
          <w:rStyle w:val="Nenhum"/>
          <w:rtl w:val="0"/>
          <w:lang w:val="pt-PT"/>
        </w:rPr>
        <w:t>pios do Estatuto do Idoso que preconiza a dignidade e autonomia como valores para a vida do idoso. Entretanto, permanecem as possibilidades de aferi</w:t>
      </w:r>
      <w:r>
        <w:rPr>
          <w:rStyle w:val="Nenhum"/>
          <w:rtl w:val="0"/>
          <w:lang w:val="pt-PT"/>
        </w:rPr>
        <w:t>çã</w:t>
      </w:r>
      <w:r>
        <w:rPr>
          <w:rStyle w:val="Nenhum"/>
          <w:rtl w:val="0"/>
          <w:lang w:val="pt-PT"/>
        </w:rPr>
        <w:t>o de outros elementos probat</w:t>
      </w:r>
      <w:r>
        <w:rPr>
          <w:rStyle w:val="Nenhum"/>
          <w:rtl w:val="0"/>
          <w:lang w:val="pt-PT"/>
        </w:rPr>
        <w:t>ó</w:t>
      </w:r>
      <w:r>
        <w:rPr>
          <w:rStyle w:val="Nenhum"/>
          <w:rtl w:val="0"/>
          <w:lang w:val="pt-PT"/>
        </w:rPr>
        <w:t>rios, que poder</w:t>
      </w:r>
      <w:r>
        <w:rPr>
          <w:rStyle w:val="Nenhum"/>
          <w:rtl w:val="0"/>
          <w:lang w:val="pt-PT"/>
        </w:rPr>
        <w:t>ã</w:t>
      </w:r>
      <w:r>
        <w:rPr>
          <w:rStyle w:val="Nenhum"/>
          <w:rtl w:val="0"/>
          <w:lang w:val="pt-PT"/>
        </w:rPr>
        <w:t>o ser objeto de an</w:t>
      </w:r>
      <w:r>
        <w:rPr>
          <w:rStyle w:val="Nenhum"/>
          <w:rtl w:val="0"/>
          <w:lang w:val="pt-PT"/>
        </w:rPr>
        <w:t>á</w:t>
      </w:r>
      <w:r>
        <w:rPr>
          <w:rStyle w:val="Nenhum"/>
          <w:rtl w:val="0"/>
          <w:lang w:val="pt-PT"/>
        </w:rPr>
        <w:t>lise do poder judici</w:t>
      </w:r>
      <w:r>
        <w:rPr>
          <w:rStyle w:val="Nenhum"/>
          <w:rtl w:val="0"/>
          <w:lang w:val="pt-PT"/>
        </w:rPr>
        <w:t>á</w:t>
      </w:r>
      <w:r>
        <w:rPr>
          <w:rStyle w:val="Nenhum"/>
          <w:rtl w:val="0"/>
          <w:lang w:val="pt-PT"/>
        </w:rPr>
        <w:t>rio, especialmente se invocado a garantia constitucional dos direitos e garantias individuais. Convida ainda a aten</w:t>
      </w:r>
      <w:r>
        <w:rPr>
          <w:rStyle w:val="Nenhum"/>
          <w:rtl w:val="0"/>
          <w:lang w:val="pt-PT"/>
        </w:rPr>
        <w:t>çã</w:t>
      </w:r>
      <w:r>
        <w:rPr>
          <w:rStyle w:val="Nenhum"/>
          <w:rtl w:val="0"/>
          <w:lang w:val="pt-PT"/>
        </w:rPr>
        <w:t>o, o car</w:t>
      </w:r>
      <w:r>
        <w:rPr>
          <w:rStyle w:val="Nenhum"/>
          <w:rtl w:val="0"/>
          <w:lang w:val="pt-PT"/>
        </w:rPr>
        <w:t>á</w:t>
      </w:r>
      <w:r>
        <w:rPr>
          <w:rStyle w:val="Nenhum"/>
          <w:rtl w:val="0"/>
          <w:lang w:val="pt-PT"/>
        </w:rPr>
        <w:t>ter fiscalizat</w:t>
      </w:r>
      <w:r>
        <w:rPr>
          <w:rStyle w:val="Nenhum"/>
          <w:rtl w:val="0"/>
          <w:lang w:val="pt-PT"/>
        </w:rPr>
        <w:t>ó</w:t>
      </w:r>
      <w:r>
        <w:rPr>
          <w:rStyle w:val="Nenhum"/>
          <w:rtl w:val="0"/>
          <w:lang w:val="pt-PT"/>
        </w:rPr>
        <w:t>rio presente na normativa, apontando para os aspectos burocratizantes da pol</w:t>
      </w:r>
      <w:r>
        <w:rPr>
          <w:rStyle w:val="Nenhum"/>
          <w:rtl w:val="0"/>
          <w:lang w:val="pt-PT"/>
        </w:rPr>
        <w:t>í</w:t>
      </w:r>
      <w:r>
        <w:rPr>
          <w:rStyle w:val="Nenhum"/>
          <w:rtl w:val="0"/>
          <w:lang w:val="pt-PT"/>
        </w:rPr>
        <w:t>tica estatal. As demais normas regulamentadoras que especificam o direito acabam adstritas aos t</w:t>
      </w:r>
      <w:r>
        <w:rPr>
          <w:rStyle w:val="Nenhum"/>
          <w:rtl w:val="0"/>
          <w:lang w:val="pt-PT"/>
        </w:rPr>
        <w:t>é</w:t>
      </w:r>
      <w:r>
        <w:rPr>
          <w:rStyle w:val="Nenhum"/>
          <w:rtl w:val="0"/>
          <w:lang w:val="pt-PT"/>
        </w:rPr>
        <w:t>cnicos, versados nos liames da burocracia estatal, dificultando a participa</w:t>
      </w:r>
      <w:r>
        <w:rPr>
          <w:rStyle w:val="Nenhum"/>
          <w:rtl w:val="0"/>
          <w:lang w:val="pt-PT"/>
        </w:rPr>
        <w:t>çã</w:t>
      </w:r>
      <w:r>
        <w:rPr>
          <w:rStyle w:val="Nenhum"/>
          <w:rtl w:val="0"/>
          <w:lang w:val="pt-PT"/>
        </w:rPr>
        <w:t xml:space="preserve">o e o usufruto do direito </w:t>
      </w:r>
      <w:r>
        <w:rPr>
          <w:rStyle w:val="Nenhum"/>
          <w:rtl w:val="0"/>
          <w:lang w:val="pt-PT"/>
        </w:rPr>
        <w:t>à</w:t>
      </w:r>
      <w:r>
        <w:rPr>
          <w:rStyle w:val="Nenhum"/>
          <w:rtl w:val="0"/>
          <w:lang w:val="pt-PT"/>
        </w:rPr>
        <w:t>queles mais vulner</w:t>
      </w:r>
      <w:r>
        <w:rPr>
          <w:rStyle w:val="Nenhum"/>
          <w:rtl w:val="0"/>
          <w:lang w:val="pt-PT"/>
        </w:rPr>
        <w:t>á</w:t>
      </w:r>
      <w:r>
        <w:rPr>
          <w:rStyle w:val="Nenhum"/>
          <w:rtl w:val="0"/>
          <w:lang w:val="pt-PT"/>
        </w:rPr>
        <w:t>veis, com acesso limitado a educa</w:t>
      </w:r>
      <w:r>
        <w:rPr>
          <w:rStyle w:val="Nenhum"/>
          <w:rtl w:val="0"/>
          <w:lang w:val="pt-PT"/>
        </w:rPr>
        <w:t>çã</w:t>
      </w:r>
      <w:r>
        <w:rPr>
          <w:rStyle w:val="Nenhum"/>
          <w:rtl w:val="0"/>
          <w:lang w:val="pt-PT"/>
        </w:rPr>
        <w:t>o, sa</w:t>
      </w:r>
      <w:r>
        <w:rPr>
          <w:rStyle w:val="Nenhum"/>
          <w:rtl w:val="0"/>
          <w:lang w:val="pt-PT"/>
        </w:rPr>
        <w:t>ú</w:t>
      </w:r>
      <w:r>
        <w:rPr>
          <w:rStyle w:val="Nenhum"/>
          <w:rtl w:val="0"/>
          <w:lang w:val="pt-PT"/>
        </w:rPr>
        <w:t>de e renda.</w:t>
      </w:r>
    </w:p>
    <w:p>
      <w:pPr>
        <w:pStyle w:val="texto2"/>
        <w:tabs>
          <w:tab w:val="left" w:pos="851"/>
        </w:tabs>
        <w:spacing w:before="0" w:after="0" w:line="360" w:lineRule="auto"/>
        <w:jc w:val="both"/>
      </w:pPr>
      <w:r>
        <w:rPr>
          <w:rStyle w:val="Nenhum"/>
          <w:rtl w:val="0"/>
          <w:lang w:val="pt-PT"/>
        </w:rPr>
        <w:tab/>
        <w:t>Sob a quest</w:t>
      </w:r>
      <w:r>
        <w:rPr>
          <w:rStyle w:val="Nenhum"/>
          <w:rtl w:val="0"/>
          <w:lang w:val="pt-PT"/>
        </w:rPr>
        <w:t>ã</w:t>
      </w:r>
      <w:r>
        <w:rPr>
          <w:rStyle w:val="Nenhum"/>
          <w:rtl w:val="0"/>
          <w:lang w:val="pt-PT"/>
        </w:rPr>
        <w:t>o da utiliza</w:t>
      </w:r>
      <w:r>
        <w:rPr>
          <w:rStyle w:val="Nenhum"/>
          <w:rtl w:val="0"/>
          <w:lang w:val="pt-PT"/>
        </w:rPr>
        <w:t>çã</w:t>
      </w:r>
      <w:r>
        <w:rPr>
          <w:rStyle w:val="Nenhum"/>
          <w:rtl w:val="0"/>
          <w:lang w:val="pt-PT"/>
        </w:rPr>
        <w:t>o de outros elementos probat</w:t>
      </w:r>
      <w:r>
        <w:rPr>
          <w:rStyle w:val="Nenhum"/>
          <w:rtl w:val="0"/>
          <w:lang w:val="pt-PT"/>
        </w:rPr>
        <w:t>ó</w:t>
      </w:r>
      <w:r>
        <w:rPr>
          <w:rStyle w:val="Nenhum"/>
          <w:rtl w:val="0"/>
          <w:lang w:val="pt-PT"/>
        </w:rPr>
        <w:t>rios</w:t>
      </w:r>
      <w:r>
        <w:rPr>
          <w:rStyle w:val="Nenhum"/>
          <w:rtl w:val="0"/>
          <w:lang w:val="en-US"/>
        </w:rPr>
        <w:t xml:space="preserve"> para concess</w:t>
      </w:r>
      <w:r>
        <w:rPr>
          <w:rStyle w:val="Nenhum"/>
          <w:rtl w:val="0"/>
          <w:lang w:val="en-US"/>
        </w:rPr>
        <w:t>ã</w:t>
      </w:r>
      <w:r>
        <w:rPr>
          <w:rStyle w:val="Nenhum"/>
          <w:rtl w:val="0"/>
          <w:lang w:val="en-US"/>
        </w:rPr>
        <w:t>o do benef</w:t>
      </w:r>
      <w:r>
        <w:rPr>
          <w:rStyle w:val="Nenhum"/>
          <w:rtl w:val="0"/>
          <w:lang w:val="en-US"/>
        </w:rPr>
        <w:t>í</w:t>
      </w:r>
      <w:r>
        <w:rPr>
          <w:rStyle w:val="Nenhum"/>
          <w:rtl w:val="0"/>
          <w:lang w:val="en-US"/>
        </w:rPr>
        <w:t>cio</w:t>
      </w:r>
      <w:r>
        <w:rPr>
          <w:rStyle w:val="Nenhum"/>
          <w:rtl w:val="0"/>
          <w:lang w:val="pt-PT"/>
        </w:rPr>
        <w:t>, importa ainda ressaltar o crescente processo de judicializa</w:t>
      </w:r>
      <w:r>
        <w:rPr>
          <w:rStyle w:val="Nenhum"/>
          <w:rtl w:val="0"/>
          <w:lang w:val="pt-PT"/>
        </w:rPr>
        <w:t>çã</w:t>
      </w:r>
      <w:r>
        <w:rPr>
          <w:rStyle w:val="Nenhum"/>
          <w:rtl w:val="0"/>
          <w:lang w:val="pt-PT"/>
        </w:rPr>
        <w:t>o do BPC</w:t>
      </w:r>
      <w:r>
        <w:rPr>
          <w:rStyle w:val="Nenhum"/>
          <w:vertAlign w:val="superscript"/>
          <w:lang w:val="pt-PT"/>
        </w:rPr>
        <w:footnoteReference w:id="24"/>
      </w:r>
      <w:r>
        <w:rPr>
          <w:rStyle w:val="Nenhum"/>
          <w:rtl w:val="0"/>
          <w:lang w:val="pt-PT"/>
        </w:rPr>
        <w:t xml:space="preserve"> que gerou altera</w:t>
      </w:r>
      <w:r>
        <w:rPr>
          <w:rStyle w:val="Nenhum"/>
          <w:rtl w:val="0"/>
          <w:lang w:val="pt-PT"/>
        </w:rPr>
        <w:t>çõ</w:t>
      </w:r>
      <w:r>
        <w:rPr>
          <w:rStyle w:val="Nenhum"/>
          <w:rtl w:val="0"/>
          <w:lang w:val="pt-PT"/>
        </w:rPr>
        <w:t>es nas legisla</w:t>
      </w:r>
      <w:r>
        <w:rPr>
          <w:rStyle w:val="Nenhum"/>
          <w:rtl w:val="0"/>
          <w:lang w:val="pt-PT"/>
        </w:rPr>
        <w:t>çõ</w:t>
      </w:r>
      <w:r>
        <w:rPr>
          <w:rStyle w:val="Nenhum"/>
          <w:rtl w:val="0"/>
          <w:lang w:val="pt-PT"/>
        </w:rPr>
        <w:t xml:space="preserve">es. Reiterados pedidos indeferidos no </w:t>
      </w:r>
      <w:r>
        <w:rPr>
          <w:rStyle w:val="Nenhum"/>
          <w:rtl w:val="0"/>
          <w:lang w:val="pt-PT"/>
        </w:rPr>
        <w:t>â</w:t>
      </w:r>
      <w:r>
        <w:rPr>
          <w:rStyle w:val="Nenhum"/>
          <w:rtl w:val="0"/>
          <w:lang w:val="pt-PT"/>
        </w:rPr>
        <w:t>mbito administrativo acabaram por resultar em numerosas demandas judiciais, especialmente com rela</w:t>
      </w:r>
      <w:r>
        <w:rPr>
          <w:rStyle w:val="Nenhum"/>
          <w:rtl w:val="0"/>
          <w:lang w:val="pt-PT"/>
        </w:rPr>
        <w:t>çã</w:t>
      </w:r>
      <w:r>
        <w:rPr>
          <w:rStyle w:val="Nenhum"/>
          <w:rtl w:val="0"/>
          <w:lang w:val="pt-PT"/>
        </w:rPr>
        <w:t>o a n</w:t>
      </w:r>
      <w:r>
        <w:rPr>
          <w:rStyle w:val="Nenhum"/>
          <w:rtl w:val="0"/>
          <w:lang w:val="pt-PT"/>
        </w:rPr>
        <w:t>ã</w:t>
      </w:r>
      <w:r>
        <w:rPr>
          <w:rStyle w:val="Nenhum"/>
          <w:rtl w:val="0"/>
          <w:lang w:val="pt-PT"/>
        </w:rPr>
        <w:t>o regulamenta</w:t>
      </w:r>
      <w:r>
        <w:rPr>
          <w:rStyle w:val="Nenhum"/>
          <w:rtl w:val="0"/>
          <w:lang w:val="pt-PT"/>
        </w:rPr>
        <w:t>çã</w:t>
      </w:r>
      <w:r>
        <w:rPr>
          <w:rStyle w:val="Nenhum"/>
          <w:rtl w:val="0"/>
          <w:lang w:val="pt-PT"/>
        </w:rPr>
        <w:t>o do conceito de miserabilidade trazido pela Constitui</w:t>
      </w:r>
      <w:r>
        <w:rPr>
          <w:rStyle w:val="Nenhum"/>
          <w:rtl w:val="0"/>
          <w:lang w:val="pt-PT"/>
        </w:rPr>
        <w:t>çã</w:t>
      </w:r>
      <w:r>
        <w:rPr>
          <w:rStyle w:val="Nenhum"/>
          <w:rtl w:val="0"/>
          <w:lang w:val="pt-PT"/>
        </w:rPr>
        <w:t>o Federal e a possibilidade de sopesar outros crit</w:t>
      </w:r>
      <w:r>
        <w:rPr>
          <w:rStyle w:val="Nenhum"/>
          <w:rtl w:val="0"/>
          <w:lang w:val="pt-PT"/>
        </w:rPr>
        <w:t>é</w:t>
      </w:r>
      <w:r>
        <w:rPr>
          <w:rStyle w:val="Nenhum"/>
          <w:rtl w:val="0"/>
          <w:lang w:val="pt-PT"/>
        </w:rPr>
        <w:t>rios para o reconhecimento do direito trazidos pela Lei Brasileira de Inclus</w:t>
      </w:r>
      <w:r>
        <w:rPr>
          <w:rStyle w:val="Nenhum"/>
          <w:rtl w:val="0"/>
          <w:lang w:val="pt-PT"/>
        </w:rPr>
        <w:t>ã</w:t>
      </w:r>
      <w:r>
        <w:rPr>
          <w:rStyle w:val="Nenhum"/>
          <w:rtl w:val="0"/>
          <w:lang w:val="pt-PT"/>
        </w:rPr>
        <w:t>o</w:t>
      </w:r>
      <w:r>
        <w:rPr>
          <w:rStyle w:val="Nenhum"/>
          <w:vertAlign w:val="superscript"/>
          <w:lang w:val="pt-PT"/>
        </w:rPr>
        <w:footnoteReference w:id="25"/>
      </w:r>
      <w:r>
        <w:rPr>
          <w:rStyle w:val="Nenhum"/>
          <w:rtl w:val="0"/>
          <w:lang w:val="pt-PT"/>
        </w:rPr>
        <w:t xml:space="preserve">. </w:t>
      </w:r>
    </w:p>
    <w:p>
      <w:pPr>
        <w:pStyle w:val="texto2"/>
        <w:tabs>
          <w:tab w:val="left" w:pos="851"/>
        </w:tabs>
        <w:spacing w:before="0" w:after="0" w:line="360" w:lineRule="auto"/>
        <w:jc w:val="both"/>
      </w:pPr>
      <w:r>
        <w:rPr>
          <w:rStyle w:val="Nenhum A"/>
          <w:rtl w:val="0"/>
        </w:rPr>
        <w:tab/>
        <w:t xml:space="preserve">Embora em 2013, o Supremo Tribunal Federal, no RE 589.963 tenha declarado </w:t>
      </w:r>
      <w:r>
        <w:rPr>
          <w:rStyle w:val="Nenhum"/>
          <w:i w:val="1"/>
          <w:iCs w:val="1"/>
          <w:rtl w:val="0"/>
          <w:lang w:val="pt-PT"/>
        </w:rPr>
        <w:t>incidenter tantun</w:t>
      </w:r>
      <w:r>
        <w:rPr>
          <w:rStyle w:val="Nenhum"/>
          <w:i w:val="1"/>
          <w:iCs w:val="1"/>
          <w:vertAlign w:val="superscript"/>
        </w:rPr>
        <w:footnoteReference w:id="26"/>
      </w:r>
      <w:r>
        <w:rPr>
          <w:rStyle w:val="Nenhum A"/>
          <w:rtl w:val="0"/>
          <w:lang w:val="pt-PT"/>
        </w:rPr>
        <w:t xml:space="preserve"> a inconstitucionalidade do art. 20, </w:t>
      </w:r>
      <w:r>
        <w:rPr>
          <w:rStyle w:val="Nenhum A"/>
          <w:rtl w:val="0"/>
          <w:lang w:val="pt-PT"/>
        </w:rPr>
        <w:t>§</w:t>
      </w:r>
      <w:r>
        <w:rPr>
          <w:rStyle w:val="Nenhum A"/>
          <w:rtl w:val="0"/>
          <w:lang w:val="pt-PT"/>
        </w:rPr>
        <w:t>3 da LOAS, n</w:t>
      </w:r>
      <w:r>
        <w:rPr>
          <w:rStyle w:val="Nenhum A"/>
          <w:rtl w:val="0"/>
          <w:lang w:val="pt-PT"/>
        </w:rPr>
        <w:t>ã</w:t>
      </w:r>
      <w:r>
        <w:rPr>
          <w:rStyle w:val="Nenhum A"/>
          <w:rtl w:val="0"/>
          <w:lang w:val="pt-PT"/>
        </w:rPr>
        <w:t>o trouxe outro indicativo de qual crit</w:t>
      </w:r>
      <w:r>
        <w:rPr>
          <w:rStyle w:val="Nenhum A"/>
          <w:rtl w:val="0"/>
          <w:lang w:val="pt-PT"/>
        </w:rPr>
        <w:t>é</w:t>
      </w:r>
      <w:r>
        <w:rPr>
          <w:rStyle w:val="Nenhum A"/>
          <w:rtl w:val="0"/>
          <w:lang w:val="pt-PT"/>
        </w:rPr>
        <w:t>rio deveria ser adotado para a aferi</w:t>
      </w:r>
      <w:r>
        <w:rPr>
          <w:rStyle w:val="Nenhum A"/>
          <w:rtl w:val="0"/>
          <w:lang w:val="pt-PT"/>
        </w:rPr>
        <w:t>çã</w:t>
      </w:r>
      <w:r>
        <w:rPr>
          <w:rStyle w:val="Nenhum A"/>
          <w:rtl w:val="0"/>
          <w:lang w:val="pt-PT"/>
        </w:rPr>
        <w:t>o da miserabilidade. Dessa forma, as decis</w:t>
      </w:r>
      <w:r>
        <w:rPr>
          <w:rStyle w:val="Nenhum A"/>
          <w:rtl w:val="0"/>
          <w:lang w:val="pt-PT"/>
        </w:rPr>
        <w:t>õ</w:t>
      </w:r>
      <w:r>
        <w:rPr>
          <w:rStyle w:val="Nenhum A"/>
          <w:rtl w:val="0"/>
          <w:lang w:val="pt-PT"/>
        </w:rPr>
        <w:t>es permanecem a ju</w:t>
      </w:r>
      <w:r>
        <w:rPr>
          <w:rStyle w:val="Nenhum A"/>
          <w:rtl w:val="0"/>
          <w:lang w:val="pt-PT"/>
        </w:rPr>
        <w:t>í</w:t>
      </w:r>
      <w:r>
        <w:rPr>
          <w:rStyle w:val="Nenhum A"/>
          <w:rtl w:val="0"/>
          <w:lang w:val="pt-PT"/>
        </w:rPr>
        <w:t>zo dos julgadores, sendo que h</w:t>
      </w:r>
      <w:r>
        <w:rPr>
          <w:rStyle w:val="Nenhum A"/>
          <w:rtl w:val="0"/>
          <w:lang w:val="pt-PT"/>
        </w:rPr>
        <w:t xml:space="preserve">á </w:t>
      </w:r>
      <w:r>
        <w:rPr>
          <w:rStyle w:val="Nenhum A"/>
          <w:rtl w:val="0"/>
          <w:lang w:val="pt-PT"/>
        </w:rPr>
        <w:t>julgados que ampliam o conceito de miserabilidade, considerando outros aspectos da vida e outros que restringem ainda mais, conforme a interpreta</w:t>
      </w:r>
      <w:r>
        <w:rPr>
          <w:rStyle w:val="Nenhum A"/>
          <w:rtl w:val="0"/>
          <w:lang w:val="pt-PT"/>
        </w:rPr>
        <w:t>çã</w:t>
      </w:r>
      <w:r>
        <w:rPr>
          <w:rStyle w:val="Nenhum A"/>
          <w:rtl w:val="0"/>
          <w:lang w:val="pt-PT"/>
        </w:rPr>
        <w:t>o dos laudos psicossociais de cada caso sob an</w:t>
      </w:r>
      <w:r>
        <w:rPr>
          <w:rStyle w:val="Nenhum A"/>
          <w:rtl w:val="0"/>
          <w:lang w:val="pt-PT"/>
        </w:rPr>
        <w:t>á</w:t>
      </w:r>
      <w:r>
        <w:rPr>
          <w:rStyle w:val="Nenhum A"/>
          <w:rtl w:val="0"/>
          <w:lang w:val="pt-PT"/>
        </w:rPr>
        <w:t xml:space="preserve">lise judicial. </w:t>
      </w:r>
    </w:p>
    <w:p>
      <w:pPr>
        <w:pStyle w:val="texto2"/>
        <w:tabs>
          <w:tab w:val="left" w:pos="851"/>
        </w:tabs>
        <w:spacing w:before="0" w:after="0" w:line="360" w:lineRule="auto"/>
        <w:jc w:val="both"/>
      </w:pPr>
      <w:r>
        <w:rPr>
          <w:rStyle w:val="Nenhum A"/>
          <w:rtl w:val="0"/>
        </w:rPr>
        <w:tab/>
        <w:t>Em 21 de fevereiro de 2018, o Tribunal Regional Federal da 4a. Regi</w:t>
      </w:r>
      <w:r>
        <w:rPr>
          <w:rStyle w:val="Nenhum A"/>
          <w:rtl w:val="0"/>
          <w:lang w:val="pt-PT"/>
        </w:rPr>
        <w:t>ã</w:t>
      </w:r>
      <w:r>
        <w:rPr>
          <w:rStyle w:val="Nenhum A"/>
          <w:rtl w:val="0"/>
          <w:lang w:val="pt-PT"/>
        </w:rPr>
        <w:t>o (TRF4), unificou a jurisprud</w:t>
      </w:r>
      <w:r>
        <w:rPr>
          <w:rStyle w:val="Nenhum A"/>
          <w:rtl w:val="0"/>
          <w:lang w:val="pt-PT"/>
        </w:rPr>
        <w:t>ê</w:t>
      </w:r>
      <w:r>
        <w:rPr>
          <w:rStyle w:val="Nenhum A"/>
          <w:rtl w:val="0"/>
          <w:lang w:val="pt-PT"/>
        </w:rPr>
        <w:t>ncia definindo presun</w:t>
      </w:r>
      <w:r>
        <w:rPr>
          <w:rStyle w:val="Nenhum A"/>
          <w:rtl w:val="0"/>
          <w:lang w:val="pt-PT"/>
        </w:rPr>
        <w:t>çã</w:t>
      </w:r>
      <w:r>
        <w:rPr>
          <w:rStyle w:val="Nenhum A"/>
          <w:rtl w:val="0"/>
          <w:lang w:val="pt-PT"/>
        </w:rPr>
        <w:t>o de miserabilidade absoluta do idoso ou pessoa com defici</w:t>
      </w:r>
      <w:r>
        <w:rPr>
          <w:rStyle w:val="Nenhum A"/>
          <w:rtl w:val="0"/>
          <w:lang w:val="pt-PT"/>
        </w:rPr>
        <w:t>ê</w:t>
      </w:r>
      <w:r>
        <w:rPr>
          <w:rStyle w:val="Nenhum A"/>
          <w:rtl w:val="0"/>
          <w:lang w:val="pt-PT"/>
        </w:rPr>
        <w:t>ncia que busque o benef</w:t>
      </w:r>
      <w:r>
        <w:rPr>
          <w:rStyle w:val="Nenhum A"/>
          <w:rtl w:val="0"/>
          <w:lang w:val="pt-PT"/>
        </w:rPr>
        <w:t>í</w:t>
      </w:r>
      <w:r>
        <w:rPr>
          <w:rStyle w:val="Nenhum A"/>
          <w:rtl w:val="0"/>
          <w:lang w:val="pt-PT"/>
        </w:rPr>
        <w:t>cio quando a renda per capita familiar estiver dentro dos crit</w:t>
      </w:r>
      <w:r>
        <w:rPr>
          <w:rStyle w:val="Nenhum A"/>
          <w:rtl w:val="0"/>
          <w:lang w:val="pt-PT"/>
        </w:rPr>
        <w:t>é</w:t>
      </w:r>
      <w:r>
        <w:rPr>
          <w:rStyle w:val="Nenhum A"/>
          <w:rtl w:val="0"/>
          <w:lang w:val="pt-PT"/>
        </w:rPr>
        <w:t>rios objetivos estabelecidos na lei (inferior a 1/4 do sal</w:t>
      </w:r>
      <w:r>
        <w:rPr>
          <w:rStyle w:val="Nenhum A"/>
          <w:rtl w:val="0"/>
          <w:lang w:val="pt-PT"/>
        </w:rPr>
        <w:t>á</w:t>
      </w:r>
      <w:r>
        <w:rPr>
          <w:rStyle w:val="Nenhum A"/>
          <w:rtl w:val="0"/>
          <w:lang w:val="pt-PT"/>
        </w:rPr>
        <w:t>rio m</w:t>
      </w:r>
      <w:r>
        <w:rPr>
          <w:rStyle w:val="Nenhum A"/>
          <w:rtl w:val="0"/>
          <w:lang w:val="pt-PT"/>
        </w:rPr>
        <w:t>í</w:t>
      </w:r>
      <w:r>
        <w:rPr>
          <w:rStyle w:val="Nenhum A"/>
          <w:rtl w:val="0"/>
          <w:lang w:val="pt-PT"/>
        </w:rPr>
        <w:t>nimo</w:t>
      </w:r>
      <w:r>
        <w:rPr>
          <w:rStyle w:val="Nenhum"/>
          <w:vertAlign w:val="superscript"/>
        </w:rPr>
        <w:footnoteReference w:id="27"/>
      </w:r>
      <w:r>
        <w:rPr>
          <w:rStyle w:val="Nenhum A"/>
          <w:rtl w:val="0"/>
          <w:lang w:val="pt-PT"/>
        </w:rPr>
        <w:t>). Isso se deu atrav</w:t>
      </w:r>
      <w:r>
        <w:rPr>
          <w:rStyle w:val="Nenhum A"/>
          <w:rtl w:val="0"/>
          <w:lang w:val="pt-PT"/>
        </w:rPr>
        <w:t>é</w:t>
      </w:r>
      <w:r>
        <w:rPr>
          <w:rStyle w:val="Nenhum A"/>
          <w:rtl w:val="0"/>
          <w:lang w:val="pt-PT"/>
        </w:rPr>
        <w:t>s do Incidente de Resolu</w:t>
      </w:r>
      <w:r>
        <w:rPr>
          <w:rStyle w:val="Nenhum A"/>
          <w:rtl w:val="0"/>
          <w:lang w:val="pt-PT"/>
        </w:rPr>
        <w:t>çã</w:t>
      </w:r>
      <w:r>
        <w:rPr>
          <w:rStyle w:val="Nenhum A"/>
          <w:rtl w:val="0"/>
          <w:lang w:val="pt-PT"/>
        </w:rPr>
        <w:t>o de Demandas Repetitivas (IRDR), visto haver diverg</w:t>
      </w:r>
      <w:r>
        <w:rPr>
          <w:rStyle w:val="Nenhum A"/>
          <w:rtl w:val="0"/>
          <w:lang w:val="pt-PT"/>
        </w:rPr>
        <w:t>ê</w:t>
      </w:r>
      <w:r>
        <w:rPr>
          <w:rStyle w:val="Nenhum A"/>
          <w:rtl w:val="0"/>
          <w:lang w:val="pt-PT"/>
        </w:rPr>
        <w:t>ncias em reiteradas decis</w:t>
      </w:r>
      <w:r>
        <w:rPr>
          <w:rStyle w:val="Nenhum A"/>
          <w:rtl w:val="0"/>
          <w:lang w:val="pt-PT"/>
        </w:rPr>
        <w:t>õ</w:t>
      </w:r>
      <w:r>
        <w:rPr>
          <w:rStyle w:val="Nenhum A"/>
          <w:rtl w:val="0"/>
          <w:lang w:val="pt-PT"/>
        </w:rPr>
        <w:t>es dos Tribunais Superiores que relativizavam o conceito de miserabilidade no sentido de excluir o candidato que, durante as investiga</w:t>
      </w:r>
      <w:r>
        <w:rPr>
          <w:rStyle w:val="Nenhum A"/>
          <w:rtl w:val="0"/>
          <w:lang w:val="pt-PT"/>
        </w:rPr>
        <w:t>çõ</w:t>
      </w:r>
      <w:r>
        <w:rPr>
          <w:rStyle w:val="Nenhum A"/>
          <w:rtl w:val="0"/>
          <w:lang w:val="pt-PT"/>
        </w:rPr>
        <w:t>es apresentava "...eventual sinal de riqueza"., ou seja, ainda que o candidato ao benef</w:t>
      </w:r>
      <w:r>
        <w:rPr>
          <w:rStyle w:val="Nenhum A"/>
          <w:rtl w:val="0"/>
          <w:lang w:val="pt-PT"/>
        </w:rPr>
        <w:t>í</w:t>
      </w:r>
      <w:r>
        <w:rPr>
          <w:rStyle w:val="Nenhum A"/>
          <w:rtl w:val="0"/>
          <w:lang w:val="pt-PT"/>
        </w:rPr>
        <w:t>cio se enquadrasse nos crit</w:t>
      </w:r>
      <w:r>
        <w:rPr>
          <w:rStyle w:val="Nenhum A"/>
          <w:rtl w:val="0"/>
          <w:lang w:val="pt-PT"/>
        </w:rPr>
        <w:t>é</w:t>
      </w:r>
      <w:r>
        <w:rPr>
          <w:rStyle w:val="Nenhum A"/>
          <w:rtl w:val="0"/>
          <w:lang w:val="pt-PT"/>
        </w:rPr>
        <w:t>rios seletivos, inclusive de renda, poderia n</w:t>
      </w:r>
      <w:r>
        <w:rPr>
          <w:rStyle w:val="Nenhum A"/>
          <w:rtl w:val="0"/>
          <w:lang w:val="pt-PT"/>
        </w:rPr>
        <w:t>ã</w:t>
      </w:r>
      <w:r>
        <w:rPr>
          <w:rStyle w:val="Nenhum A"/>
          <w:rtl w:val="0"/>
          <w:lang w:val="pt-PT"/>
        </w:rPr>
        <w:t>o ser aceito no programa, visto que o crit</w:t>
      </w:r>
      <w:r>
        <w:rPr>
          <w:rStyle w:val="Nenhum A"/>
          <w:rtl w:val="0"/>
          <w:lang w:val="pt-PT"/>
        </w:rPr>
        <w:t>é</w:t>
      </w:r>
      <w:r>
        <w:rPr>
          <w:rStyle w:val="Nenhum A"/>
          <w:rtl w:val="0"/>
          <w:lang w:val="pt-PT"/>
        </w:rPr>
        <w:t xml:space="preserve">rio de miserabilidade ficava </w:t>
      </w:r>
      <w:r>
        <w:rPr>
          <w:rStyle w:val="Nenhum A"/>
          <w:rtl w:val="0"/>
          <w:lang w:val="pt-PT"/>
        </w:rPr>
        <w:t xml:space="preserve">à </w:t>
      </w:r>
      <w:r>
        <w:rPr>
          <w:rStyle w:val="Nenhum A"/>
          <w:rtl w:val="0"/>
          <w:lang w:val="pt-PT"/>
        </w:rPr>
        <w:t>merc</w:t>
      </w:r>
      <w:r>
        <w:rPr>
          <w:rStyle w:val="Nenhum A"/>
          <w:rtl w:val="0"/>
          <w:lang w:val="pt-PT"/>
        </w:rPr>
        <w:t xml:space="preserve">ê </w:t>
      </w:r>
      <w:r>
        <w:rPr>
          <w:rStyle w:val="Nenhum A"/>
          <w:rtl w:val="0"/>
          <w:lang w:val="pt-PT"/>
        </w:rPr>
        <w:t>da subjetividade do julgador, gerando inseguran</w:t>
      </w:r>
      <w:r>
        <w:rPr>
          <w:rStyle w:val="Nenhum A"/>
          <w:rtl w:val="0"/>
          <w:lang w:val="pt-PT"/>
        </w:rPr>
        <w:t>ç</w:t>
      </w:r>
      <w:r>
        <w:rPr>
          <w:rStyle w:val="Nenhum A"/>
          <w:rtl w:val="0"/>
          <w:lang w:val="pt-PT"/>
        </w:rPr>
        <w:t>a jur</w:t>
      </w:r>
      <w:r>
        <w:rPr>
          <w:rStyle w:val="Nenhum A"/>
          <w:rtl w:val="0"/>
          <w:lang w:val="pt-PT"/>
        </w:rPr>
        <w:t>í</w:t>
      </w:r>
      <w:r>
        <w:rPr>
          <w:rStyle w:val="Nenhum A"/>
          <w:rtl w:val="0"/>
          <w:lang w:val="pt-PT"/>
        </w:rPr>
        <w:t>dica.  Assim, o TRF4, unificou a jurisprud</w:t>
      </w:r>
      <w:r>
        <w:rPr>
          <w:rStyle w:val="Nenhum A"/>
          <w:rtl w:val="0"/>
          <w:lang w:val="pt-PT"/>
        </w:rPr>
        <w:t>ê</w:t>
      </w:r>
      <w:r>
        <w:rPr>
          <w:rStyle w:val="Nenhum A"/>
          <w:rtl w:val="0"/>
          <w:lang w:val="pt-PT"/>
        </w:rPr>
        <w:t xml:space="preserve">ncia no sentido de firmar a </w:t>
      </w:r>
      <w:r>
        <w:rPr>
          <w:rStyle w:val="Nenhum"/>
          <w:i w:val="1"/>
          <w:iCs w:val="1"/>
          <w:rtl w:val="0"/>
          <w:lang w:val="pt-PT"/>
        </w:rPr>
        <w:t>presun</w:t>
      </w:r>
      <w:r>
        <w:rPr>
          <w:rStyle w:val="Nenhum"/>
          <w:i w:val="1"/>
          <w:iCs w:val="1"/>
          <w:rtl w:val="0"/>
          <w:lang w:val="pt-PT"/>
        </w:rPr>
        <w:t>çã</w:t>
      </w:r>
      <w:r>
        <w:rPr>
          <w:rStyle w:val="Nenhum"/>
          <w:i w:val="1"/>
          <w:iCs w:val="1"/>
          <w:rtl w:val="0"/>
          <w:lang w:val="pt-PT"/>
        </w:rPr>
        <w:t>o absoluta</w:t>
      </w:r>
      <w:r>
        <w:rPr>
          <w:rStyle w:val="Nenhum A"/>
          <w:rtl w:val="0"/>
          <w:lang w:val="pt-PT"/>
        </w:rPr>
        <w:t xml:space="preserve"> de miserabilidade, n</w:t>
      </w:r>
      <w:r>
        <w:rPr>
          <w:rStyle w:val="Nenhum A"/>
          <w:rtl w:val="0"/>
          <w:lang w:val="pt-PT"/>
        </w:rPr>
        <w:t>ã</w:t>
      </w:r>
      <w:r>
        <w:rPr>
          <w:rStyle w:val="Nenhum A"/>
          <w:rtl w:val="0"/>
          <w:lang w:val="pt-PT"/>
        </w:rPr>
        <w:t xml:space="preserve">o devendo ser objeto de questionamentos no </w:t>
      </w:r>
      <w:r>
        <w:rPr>
          <w:rStyle w:val="Nenhum A"/>
          <w:rtl w:val="0"/>
          <w:lang w:val="pt-PT"/>
        </w:rPr>
        <w:t>â</w:t>
      </w:r>
      <w:r>
        <w:rPr>
          <w:rStyle w:val="Nenhum A"/>
          <w:rtl w:val="0"/>
          <w:lang w:val="pt-PT"/>
        </w:rPr>
        <w:t>mbito do judici</w:t>
      </w:r>
      <w:r>
        <w:rPr>
          <w:rStyle w:val="Nenhum A"/>
          <w:rtl w:val="0"/>
          <w:lang w:val="pt-PT"/>
        </w:rPr>
        <w:t>á</w:t>
      </w:r>
      <w:r>
        <w:rPr>
          <w:rStyle w:val="Nenhum A"/>
          <w:rtl w:val="0"/>
          <w:lang w:val="pt-PT"/>
        </w:rPr>
        <w:t>rio</w:t>
      </w:r>
      <w:r>
        <w:rPr>
          <w:rStyle w:val="Nenhum"/>
          <w:vertAlign w:val="superscript"/>
        </w:rPr>
        <w:footnoteReference w:id="28"/>
      </w:r>
      <w:r>
        <w:rPr>
          <w:rStyle w:val="Nenhum A"/>
          <w:rtl w:val="0"/>
          <w:lang w:val="pt-PT"/>
        </w:rPr>
        <w:t>. Entretanto, n</w:t>
      </w:r>
      <w:r>
        <w:rPr>
          <w:rStyle w:val="Nenhum A"/>
          <w:rtl w:val="0"/>
          <w:lang w:val="pt-PT"/>
        </w:rPr>
        <w:t>ã</w:t>
      </w:r>
      <w:r>
        <w:rPr>
          <w:rStyle w:val="Nenhum A"/>
          <w:rtl w:val="0"/>
          <w:lang w:val="pt-PT"/>
        </w:rPr>
        <w:t>o se pode olvidar que ainda permanece a crit</w:t>
      </w:r>
      <w:r>
        <w:rPr>
          <w:rStyle w:val="Nenhum A"/>
          <w:rtl w:val="0"/>
          <w:lang w:val="pt-PT"/>
        </w:rPr>
        <w:t>é</w:t>
      </w:r>
      <w:r>
        <w:rPr>
          <w:rStyle w:val="Nenhum A"/>
          <w:rtl w:val="0"/>
          <w:lang w:val="pt-PT"/>
        </w:rPr>
        <w:t>rio subjetivo do julgador a concess</w:t>
      </w:r>
      <w:r>
        <w:rPr>
          <w:rStyle w:val="Nenhum A"/>
          <w:rtl w:val="0"/>
          <w:lang w:val="pt-PT"/>
        </w:rPr>
        <w:t>ã</w:t>
      </w:r>
      <w:r>
        <w:rPr>
          <w:rStyle w:val="Nenhum A"/>
          <w:rtl w:val="0"/>
          <w:lang w:val="pt-PT"/>
        </w:rPr>
        <w:t>o ou n</w:t>
      </w:r>
      <w:r>
        <w:rPr>
          <w:rStyle w:val="Nenhum A"/>
          <w:rtl w:val="0"/>
          <w:lang w:val="pt-PT"/>
        </w:rPr>
        <w:t>ã</w:t>
      </w:r>
      <w:r>
        <w:rPr>
          <w:rStyle w:val="Nenhum A"/>
          <w:rtl w:val="0"/>
          <w:lang w:val="pt-PT"/>
        </w:rPr>
        <w:t>o do benef</w:t>
      </w:r>
      <w:r>
        <w:rPr>
          <w:rStyle w:val="Nenhum A"/>
          <w:rtl w:val="0"/>
          <w:lang w:val="pt-PT"/>
        </w:rPr>
        <w:t>í</w:t>
      </w:r>
      <w:r>
        <w:rPr>
          <w:rStyle w:val="Nenhum A"/>
          <w:rtl w:val="0"/>
          <w:lang w:val="pt-PT"/>
        </w:rPr>
        <w:t xml:space="preserve">cio ao candidato cuja renda familiar </w:t>
      </w:r>
      <w:r>
        <w:rPr>
          <w:rStyle w:val="Nenhum"/>
          <w:i w:val="1"/>
          <w:iCs w:val="1"/>
          <w:rtl w:val="0"/>
          <w:lang w:val="pt-PT"/>
        </w:rPr>
        <w:t>per capita</w:t>
      </w:r>
      <w:r>
        <w:rPr>
          <w:rStyle w:val="Nenhum A"/>
          <w:rtl w:val="0"/>
          <w:lang w:val="pt-PT"/>
        </w:rPr>
        <w:t xml:space="preserve"> ultrapasse o valor estabelecido na LOAS ou da nova Lei 14.176/ 2021. </w:t>
      </w:r>
    </w:p>
    <w:p>
      <w:pPr>
        <w:pStyle w:val="texto2"/>
        <w:tabs>
          <w:tab w:val="left" w:pos="851"/>
        </w:tabs>
        <w:spacing w:before="0" w:after="0" w:line="360" w:lineRule="auto"/>
        <w:jc w:val="both"/>
      </w:pPr>
      <w:r>
        <w:rPr>
          <w:rStyle w:val="Nenhum"/>
          <w:rtl w:val="0"/>
          <w:lang w:val="pt-PT"/>
        </w:rPr>
        <w:tab/>
        <w:t>Os artigos 21 e 21-A da LOAS apresenta</w:t>
      </w:r>
      <w:r>
        <w:rPr>
          <w:rStyle w:val="Nenhum"/>
          <w:rtl w:val="0"/>
          <w:lang w:val="en-US"/>
        </w:rPr>
        <w:t>m</w:t>
      </w:r>
      <w:r>
        <w:rPr>
          <w:rStyle w:val="Nenhum"/>
          <w:rtl w:val="0"/>
          <w:lang w:val="pt-PT"/>
        </w:rPr>
        <w:t xml:space="preserve"> as normas de ordem pr</w:t>
      </w:r>
      <w:r>
        <w:rPr>
          <w:rStyle w:val="Nenhum"/>
          <w:rtl w:val="0"/>
          <w:lang w:val="pt-PT"/>
        </w:rPr>
        <w:t>á</w:t>
      </w:r>
      <w:r>
        <w:rPr>
          <w:rStyle w:val="Nenhum"/>
          <w:rtl w:val="0"/>
          <w:lang w:val="pt-PT"/>
        </w:rPr>
        <w:t>tica sobre o organiza</w:t>
      </w:r>
      <w:r>
        <w:rPr>
          <w:rStyle w:val="Nenhum"/>
          <w:rtl w:val="0"/>
          <w:lang w:val="pt-PT"/>
        </w:rPr>
        <w:t>çã</w:t>
      </w:r>
      <w:r>
        <w:rPr>
          <w:rStyle w:val="Nenhum"/>
          <w:rtl w:val="0"/>
          <w:lang w:val="pt-PT"/>
        </w:rPr>
        <w:t>o e controle do BPC, sendo posteriormente detalhados em diversas outras leis, regulamentos e portarias:</w:t>
      </w:r>
    </w:p>
    <w:p>
      <w:pPr>
        <w:pStyle w:val="texto2"/>
        <w:spacing w:before="0" w:after="0" w:line="360" w:lineRule="auto"/>
        <w:ind w:left="2268" w:firstLine="0"/>
        <w:jc w:val="both"/>
      </w:pPr>
    </w:p>
    <w:p>
      <w:pPr>
        <w:pStyle w:val="Normal (Web)"/>
        <w:shd w:val="clear" w:color="auto" w:fill="ffffff"/>
        <w:spacing w:before="0" w:after="0"/>
        <w:ind w:left="2268" w:firstLine="0"/>
        <w:jc w:val="both"/>
        <w:rPr>
          <w:rStyle w:val="Hyperlink.3"/>
        </w:rPr>
      </w:pPr>
      <w:r>
        <w:rPr>
          <w:rStyle w:val="Hyperlink.3"/>
          <w:rtl w:val="0"/>
          <w:lang w:val="pt-PT"/>
        </w:rPr>
        <w:t>Art. 21. O benef</w:t>
      </w:r>
      <w:r>
        <w:rPr>
          <w:rStyle w:val="Hyperlink.3"/>
          <w:rtl w:val="0"/>
          <w:lang w:val="pt-PT"/>
        </w:rPr>
        <w:t>í</w:t>
      </w:r>
      <w:r>
        <w:rPr>
          <w:rStyle w:val="Hyperlink.3"/>
          <w:rtl w:val="0"/>
          <w:lang w:val="pt-PT"/>
        </w:rPr>
        <w:t>cio de presta</w:t>
      </w:r>
      <w:r>
        <w:rPr>
          <w:rStyle w:val="Hyperlink.3"/>
          <w:rtl w:val="0"/>
          <w:lang w:val="pt-PT"/>
        </w:rPr>
        <w:t>çã</w:t>
      </w:r>
      <w:r>
        <w:rPr>
          <w:rStyle w:val="Hyperlink.3"/>
          <w:rtl w:val="0"/>
          <w:lang w:val="pt-PT"/>
        </w:rPr>
        <w:t>o continuada deve ser revisto a cada 2 (dois) anos para avalia</w:t>
      </w:r>
      <w:r>
        <w:rPr>
          <w:rStyle w:val="Hyperlink.3"/>
          <w:rtl w:val="0"/>
          <w:lang w:val="pt-PT"/>
        </w:rPr>
        <w:t>çã</w:t>
      </w:r>
      <w:r>
        <w:rPr>
          <w:rStyle w:val="Hyperlink.3"/>
          <w:rtl w:val="0"/>
          <w:lang w:val="pt-PT"/>
        </w:rPr>
        <w:t>o da continuidade das condi</w:t>
      </w:r>
      <w:r>
        <w:rPr>
          <w:rStyle w:val="Hyperlink.3"/>
          <w:rtl w:val="0"/>
          <w:lang w:val="pt-PT"/>
        </w:rPr>
        <w:t>çõ</w:t>
      </w:r>
      <w:r>
        <w:rPr>
          <w:rStyle w:val="Hyperlink.3"/>
          <w:rtl w:val="0"/>
          <w:lang w:val="pt-PT"/>
        </w:rPr>
        <w:t>es que lhe deram origem.</w:t>
      </w:r>
      <w:r>
        <w:rPr>
          <w:rStyle w:val="Hyperlink.3"/>
          <w:rtl w:val="0"/>
          <w:lang w:val="pt-PT"/>
        </w:rPr>
        <w:t xml:space="preserve">                        </w:t>
      </w:r>
    </w:p>
    <w:p>
      <w:pPr>
        <w:pStyle w:val="Normal (Web)"/>
        <w:shd w:val="clear" w:color="auto" w:fill="ffffff"/>
        <w:spacing w:before="0" w:after="0"/>
        <w:ind w:left="2268" w:firstLine="0"/>
        <w:jc w:val="both"/>
        <w:rPr>
          <w:rStyle w:val="Hyperlink.3"/>
        </w:rPr>
      </w:pPr>
      <w:r>
        <w:rPr>
          <w:rStyle w:val="Hyperlink.3"/>
          <w:rtl w:val="0"/>
          <w:lang w:val="pt-PT"/>
        </w:rPr>
        <w:t xml:space="preserve">§ </w:t>
      </w:r>
      <w:r>
        <w:rPr>
          <w:rStyle w:val="Hyperlink.3"/>
          <w:rtl w:val="0"/>
          <w:lang w:val="pt-PT"/>
        </w:rPr>
        <w:t>1</w:t>
      </w:r>
      <w:r>
        <w:rPr>
          <w:rStyle w:val="Hyperlink.3"/>
          <w:rtl w:val="0"/>
          <w:lang w:val="pt-PT"/>
        </w:rPr>
        <w:t xml:space="preserve">º </w:t>
      </w:r>
      <w:r>
        <w:rPr>
          <w:rStyle w:val="Hyperlink.3"/>
          <w:rtl w:val="0"/>
          <w:lang w:val="pt-PT"/>
        </w:rPr>
        <w:t>O pagamento do benef</w:t>
      </w:r>
      <w:r>
        <w:rPr>
          <w:rStyle w:val="Hyperlink.3"/>
          <w:rtl w:val="0"/>
          <w:lang w:val="pt-PT"/>
        </w:rPr>
        <w:t>í</w:t>
      </w:r>
      <w:r>
        <w:rPr>
          <w:rStyle w:val="Hyperlink.3"/>
          <w:rtl w:val="0"/>
          <w:lang w:val="pt-PT"/>
        </w:rPr>
        <w:t>cio cessa no momento em que forem superadas as condi</w:t>
      </w:r>
      <w:r>
        <w:rPr>
          <w:rStyle w:val="Hyperlink.3"/>
          <w:rtl w:val="0"/>
          <w:lang w:val="pt-PT"/>
        </w:rPr>
        <w:t>çõ</w:t>
      </w:r>
      <w:r>
        <w:rPr>
          <w:rStyle w:val="Hyperlink.3"/>
          <w:rtl w:val="0"/>
          <w:lang w:val="pt-PT"/>
        </w:rPr>
        <w:t>es referidas no caput, ou em caso de morte do benefici</w:t>
      </w:r>
      <w:r>
        <w:rPr>
          <w:rStyle w:val="Hyperlink.3"/>
          <w:rtl w:val="0"/>
          <w:lang w:val="pt-PT"/>
        </w:rPr>
        <w:t>á</w:t>
      </w:r>
      <w:r>
        <w:rPr>
          <w:rStyle w:val="Hyperlink.3"/>
          <w:rtl w:val="0"/>
          <w:lang w:val="pt-PT"/>
        </w:rPr>
        <w:t>rio.</w:t>
      </w:r>
    </w:p>
    <w:p>
      <w:pPr>
        <w:pStyle w:val="Normal (Web)"/>
        <w:shd w:val="clear" w:color="auto" w:fill="ffffff"/>
        <w:spacing w:before="0" w:after="0"/>
        <w:ind w:left="2268" w:firstLine="0"/>
        <w:jc w:val="both"/>
        <w:rPr>
          <w:rStyle w:val="Hyperlink.3"/>
        </w:rPr>
      </w:pPr>
      <w:r>
        <w:rPr>
          <w:rStyle w:val="Hyperlink.3"/>
          <w:rtl w:val="0"/>
          <w:lang w:val="pt-PT"/>
        </w:rPr>
        <w:t xml:space="preserve">§ </w:t>
      </w:r>
      <w:r>
        <w:rPr>
          <w:rStyle w:val="Hyperlink.3"/>
          <w:rtl w:val="0"/>
          <w:lang w:val="pt-PT"/>
        </w:rPr>
        <w:t>2</w:t>
      </w:r>
      <w:r>
        <w:rPr>
          <w:rStyle w:val="Hyperlink.3"/>
          <w:rtl w:val="0"/>
          <w:lang w:val="pt-PT"/>
        </w:rPr>
        <w:t xml:space="preserve">º </w:t>
      </w:r>
      <w:r>
        <w:rPr>
          <w:rStyle w:val="Hyperlink.3"/>
          <w:rtl w:val="0"/>
          <w:lang w:val="pt-PT"/>
        </w:rPr>
        <w:t>O benef</w:t>
      </w:r>
      <w:r>
        <w:rPr>
          <w:rStyle w:val="Hyperlink.3"/>
          <w:rtl w:val="0"/>
          <w:lang w:val="pt-PT"/>
        </w:rPr>
        <w:t>í</w:t>
      </w:r>
      <w:r>
        <w:rPr>
          <w:rStyle w:val="Hyperlink.3"/>
          <w:rtl w:val="0"/>
          <w:lang w:val="pt-PT"/>
        </w:rPr>
        <w:t>cio ser</w:t>
      </w:r>
      <w:r>
        <w:rPr>
          <w:rStyle w:val="Hyperlink.3"/>
          <w:rtl w:val="0"/>
          <w:lang w:val="pt-PT"/>
        </w:rPr>
        <w:t xml:space="preserve">á </w:t>
      </w:r>
      <w:r>
        <w:rPr>
          <w:rStyle w:val="Hyperlink.3"/>
          <w:rtl w:val="0"/>
          <w:lang w:val="pt-PT"/>
        </w:rPr>
        <w:t>cancelado quando se constatar irregularidade na sua concess</w:t>
      </w:r>
      <w:r>
        <w:rPr>
          <w:rStyle w:val="Hyperlink.3"/>
          <w:rtl w:val="0"/>
          <w:lang w:val="pt-PT"/>
        </w:rPr>
        <w:t>ã</w:t>
      </w:r>
      <w:r>
        <w:rPr>
          <w:rStyle w:val="Hyperlink.3"/>
          <w:rtl w:val="0"/>
          <w:lang w:val="pt-PT"/>
        </w:rPr>
        <w:t>o ou utiliza</w:t>
      </w:r>
      <w:r>
        <w:rPr>
          <w:rStyle w:val="Hyperlink.3"/>
          <w:rtl w:val="0"/>
          <w:lang w:val="pt-PT"/>
        </w:rPr>
        <w:t>çã</w:t>
      </w:r>
      <w:r>
        <w:rPr>
          <w:rStyle w:val="Hyperlink.3"/>
          <w:rtl w:val="0"/>
          <w:lang w:val="pt-PT"/>
        </w:rPr>
        <w:t>o.</w:t>
      </w:r>
    </w:p>
    <w:p>
      <w:pPr>
        <w:pStyle w:val="artart"/>
        <w:spacing w:before="0" w:after="0"/>
        <w:ind w:left="2268" w:firstLine="0"/>
        <w:jc w:val="both"/>
        <w:rPr>
          <w:rStyle w:val="Hyperlink.1"/>
        </w:rPr>
      </w:pPr>
      <w:r>
        <w:rPr>
          <w:rStyle w:val="Hyperlink.1"/>
          <w:rtl w:val="0"/>
          <w:lang w:val="pt-PT"/>
        </w:rPr>
        <w:t xml:space="preserve">§ </w:t>
      </w:r>
      <w:r>
        <w:rPr>
          <w:rStyle w:val="Hyperlink.1"/>
          <w:rtl w:val="0"/>
          <w:lang w:val="pt-PT"/>
        </w:rPr>
        <w:t>3</w:t>
      </w:r>
      <w:r>
        <w:rPr>
          <w:rStyle w:val="Nenhum"/>
          <w:u w:val="single"/>
          <w:shd w:val="clear" w:color="auto" w:fill="ffffff"/>
          <w:vertAlign w:val="superscript"/>
          <w:rtl w:val="0"/>
          <w:lang w:val="pt-PT"/>
        </w:rPr>
        <w:t>o</w:t>
      </w:r>
      <w:r>
        <w:rPr>
          <w:rStyle w:val="Hyperlink.1"/>
          <w:rtl w:val="0"/>
          <w:lang w:val="pt-PT"/>
        </w:rPr>
        <w:t> </w:t>
      </w:r>
      <w:r>
        <w:rPr>
          <w:rStyle w:val="Hyperlink.1"/>
          <w:rtl w:val="0"/>
          <w:lang w:val="pt-PT"/>
        </w:rPr>
        <w:t>O desenvolvimento das capacidades cognitivas, motoras ou educacionais e a realiza</w:t>
      </w:r>
      <w:r>
        <w:rPr>
          <w:rStyle w:val="Hyperlink.1"/>
          <w:rtl w:val="0"/>
          <w:lang w:val="pt-PT"/>
        </w:rPr>
        <w:t>çã</w:t>
      </w:r>
      <w:r>
        <w:rPr>
          <w:rStyle w:val="Hyperlink.1"/>
          <w:rtl w:val="0"/>
          <w:lang w:val="pt-PT"/>
        </w:rPr>
        <w:t>o de atividades n</w:t>
      </w:r>
      <w:r>
        <w:rPr>
          <w:rStyle w:val="Hyperlink.1"/>
          <w:rtl w:val="0"/>
          <w:lang w:val="pt-PT"/>
        </w:rPr>
        <w:t>ã</w:t>
      </w:r>
      <w:r>
        <w:rPr>
          <w:rStyle w:val="Hyperlink.1"/>
          <w:rtl w:val="0"/>
          <w:lang w:val="pt-PT"/>
        </w:rPr>
        <w:t>o remuneradas de habilita</w:t>
      </w:r>
      <w:r>
        <w:rPr>
          <w:rStyle w:val="Hyperlink.1"/>
          <w:rtl w:val="0"/>
          <w:lang w:val="pt-PT"/>
        </w:rPr>
        <w:t>çã</w:t>
      </w:r>
      <w:r>
        <w:rPr>
          <w:rStyle w:val="Hyperlink.1"/>
          <w:rtl w:val="0"/>
          <w:lang w:val="pt-PT"/>
        </w:rPr>
        <w:t>o e reabilita</w:t>
      </w:r>
      <w:r>
        <w:rPr>
          <w:rStyle w:val="Hyperlink.1"/>
          <w:rtl w:val="0"/>
          <w:lang w:val="pt-PT"/>
        </w:rPr>
        <w:t>çã</w:t>
      </w:r>
      <w:r>
        <w:rPr>
          <w:rStyle w:val="Hyperlink.1"/>
          <w:rtl w:val="0"/>
          <w:lang w:val="pt-PT"/>
        </w:rPr>
        <w:t>o, entre outras, n</w:t>
      </w:r>
      <w:r>
        <w:rPr>
          <w:rStyle w:val="Hyperlink.1"/>
          <w:rtl w:val="0"/>
          <w:lang w:val="pt-PT"/>
        </w:rPr>
        <w:t>ã</w:t>
      </w:r>
      <w:r>
        <w:rPr>
          <w:rStyle w:val="Hyperlink.1"/>
          <w:rtl w:val="0"/>
          <w:lang w:val="pt-PT"/>
        </w:rPr>
        <w:t>o constituem motivo de suspens</w:t>
      </w:r>
      <w:r>
        <w:rPr>
          <w:rStyle w:val="Hyperlink.1"/>
          <w:rtl w:val="0"/>
          <w:lang w:val="pt-PT"/>
        </w:rPr>
        <w:t>ã</w:t>
      </w:r>
      <w:r>
        <w:rPr>
          <w:rStyle w:val="Hyperlink.1"/>
          <w:rtl w:val="0"/>
          <w:lang w:val="pt-PT"/>
        </w:rPr>
        <w:t>o ou cessa</w:t>
      </w:r>
      <w:r>
        <w:rPr>
          <w:rStyle w:val="Hyperlink.1"/>
          <w:rtl w:val="0"/>
          <w:lang w:val="pt-PT"/>
        </w:rPr>
        <w:t>çã</w:t>
      </w:r>
      <w:r>
        <w:rPr>
          <w:rStyle w:val="Hyperlink.1"/>
          <w:rtl w:val="0"/>
          <w:lang w:val="pt-PT"/>
        </w:rPr>
        <w:t>o do benef</w:t>
      </w:r>
      <w:r>
        <w:rPr>
          <w:rStyle w:val="Hyperlink.1"/>
          <w:rtl w:val="0"/>
          <w:lang w:val="pt-PT"/>
        </w:rPr>
        <w:t>í</w:t>
      </w:r>
      <w:r>
        <w:rPr>
          <w:rStyle w:val="Hyperlink.1"/>
          <w:rtl w:val="0"/>
          <w:lang w:val="pt-PT"/>
        </w:rPr>
        <w:t>cio da pessoa com defici</w:t>
      </w:r>
      <w:r>
        <w:rPr>
          <w:rStyle w:val="Hyperlink.1"/>
          <w:rtl w:val="0"/>
          <w:lang w:val="pt-PT"/>
        </w:rPr>
        <w:t>ê</w:t>
      </w:r>
      <w:r>
        <w:rPr>
          <w:rStyle w:val="Hyperlink.1"/>
          <w:rtl w:val="0"/>
          <w:lang w:val="pt-PT"/>
        </w:rPr>
        <w:t>ncia.</w:t>
      </w:r>
      <w:r>
        <w:rPr>
          <w:rStyle w:val="Hyperlink.1"/>
          <w:rtl w:val="0"/>
          <w:lang w:val="pt-PT"/>
        </w:rPr>
        <w:t xml:space="preserve">                   </w:t>
      </w:r>
    </w:p>
    <w:p>
      <w:pPr>
        <w:pStyle w:val="Normal (Web)"/>
        <w:shd w:val="clear" w:color="auto" w:fill="ffffff"/>
        <w:spacing w:before="0" w:after="0"/>
        <w:ind w:left="2268" w:firstLine="0"/>
        <w:jc w:val="both"/>
        <w:rPr>
          <w:rStyle w:val="Hyperlink.3"/>
        </w:rPr>
      </w:pPr>
      <w:r>
        <w:rPr>
          <w:rStyle w:val="Hyperlink.3"/>
          <w:rtl w:val="0"/>
          <w:lang w:val="pt-PT"/>
        </w:rPr>
        <w:t xml:space="preserve">§ </w:t>
      </w:r>
      <w:r>
        <w:rPr>
          <w:rStyle w:val="Hyperlink.3"/>
          <w:rtl w:val="0"/>
          <w:lang w:val="pt-PT"/>
        </w:rPr>
        <w:t>4</w:t>
      </w:r>
      <w:r>
        <w:rPr>
          <w:rStyle w:val="Hyperlink.3"/>
          <w:rtl w:val="0"/>
          <w:lang w:val="pt-PT"/>
        </w:rPr>
        <w:t>º </w:t>
      </w:r>
      <w:r>
        <w:rPr>
          <w:rStyle w:val="Hyperlink.3"/>
          <w:rtl w:val="0"/>
          <w:lang w:val="pt-PT"/>
        </w:rPr>
        <w:t>A cessa</w:t>
      </w:r>
      <w:r>
        <w:rPr>
          <w:rStyle w:val="Hyperlink.3"/>
          <w:rtl w:val="0"/>
          <w:lang w:val="pt-PT"/>
        </w:rPr>
        <w:t>çã</w:t>
      </w:r>
      <w:r>
        <w:rPr>
          <w:rStyle w:val="Hyperlink.3"/>
          <w:rtl w:val="0"/>
          <w:lang w:val="pt-PT"/>
        </w:rPr>
        <w:t>o do benef</w:t>
      </w:r>
      <w:r>
        <w:rPr>
          <w:rStyle w:val="Hyperlink.3"/>
          <w:rtl w:val="0"/>
          <w:lang w:val="pt-PT"/>
        </w:rPr>
        <w:t>í</w:t>
      </w:r>
      <w:r>
        <w:rPr>
          <w:rStyle w:val="Hyperlink.3"/>
          <w:rtl w:val="0"/>
          <w:lang w:val="pt-PT"/>
        </w:rPr>
        <w:t>cio de presta</w:t>
      </w:r>
      <w:r>
        <w:rPr>
          <w:rStyle w:val="Hyperlink.3"/>
          <w:rtl w:val="0"/>
          <w:lang w:val="pt-PT"/>
        </w:rPr>
        <w:t>çã</w:t>
      </w:r>
      <w:r>
        <w:rPr>
          <w:rStyle w:val="Hyperlink.3"/>
          <w:rtl w:val="0"/>
          <w:lang w:val="pt-PT"/>
        </w:rPr>
        <w:t xml:space="preserve">o continuada concedido </w:t>
      </w:r>
      <w:r>
        <w:rPr>
          <w:rStyle w:val="Hyperlink.3"/>
          <w:rtl w:val="0"/>
          <w:lang w:val="pt-PT"/>
        </w:rPr>
        <w:t xml:space="preserve">à </w:t>
      </w:r>
      <w:r>
        <w:rPr>
          <w:rStyle w:val="Hyperlink.3"/>
          <w:rtl w:val="0"/>
          <w:lang w:val="pt-PT"/>
        </w:rPr>
        <w:t>pessoa com defici</w:t>
      </w:r>
      <w:r>
        <w:rPr>
          <w:rStyle w:val="Hyperlink.3"/>
          <w:rtl w:val="0"/>
          <w:lang w:val="pt-PT"/>
        </w:rPr>
        <w:t>ê</w:t>
      </w:r>
      <w:r>
        <w:rPr>
          <w:rStyle w:val="Hyperlink.3"/>
          <w:rtl w:val="0"/>
          <w:lang w:val="pt-PT"/>
        </w:rPr>
        <w:t>ncia n</w:t>
      </w:r>
      <w:r>
        <w:rPr>
          <w:rStyle w:val="Hyperlink.3"/>
          <w:rtl w:val="0"/>
          <w:lang w:val="pt-PT"/>
        </w:rPr>
        <w:t>ã</w:t>
      </w:r>
      <w:r>
        <w:rPr>
          <w:rStyle w:val="Hyperlink.3"/>
          <w:rtl w:val="0"/>
          <w:lang w:val="pt-PT"/>
        </w:rPr>
        <w:t>o impede nova concess</w:t>
      </w:r>
      <w:r>
        <w:rPr>
          <w:rStyle w:val="Hyperlink.3"/>
          <w:rtl w:val="0"/>
          <w:lang w:val="pt-PT"/>
        </w:rPr>
        <w:t>ã</w:t>
      </w:r>
      <w:r>
        <w:rPr>
          <w:rStyle w:val="Hyperlink.3"/>
          <w:rtl w:val="0"/>
          <w:lang w:val="pt-PT"/>
        </w:rPr>
        <w:t>o do benef</w:t>
      </w:r>
      <w:r>
        <w:rPr>
          <w:rStyle w:val="Hyperlink.3"/>
          <w:rtl w:val="0"/>
          <w:lang w:val="pt-PT"/>
        </w:rPr>
        <w:t>í</w:t>
      </w:r>
      <w:r>
        <w:rPr>
          <w:rStyle w:val="Hyperlink.3"/>
          <w:rtl w:val="0"/>
          <w:lang w:val="pt-PT"/>
        </w:rPr>
        <w:t xml:space="preserve">cio, desde que atendidos os requisitos definidos em regulamento. </w:t>
      </w:r>
      <w:r>
        <w:rPr>
          <w:rStyle w:val="Hyperlink.3"/>
          <w:rtl w:val="0"/>
          <w:lang w:val="pt-PT"/>
        </w:rPr>
        <w:t> </w:t>
      </w:r>
    </w:p>
    <w:p>
      <w:pPr>
        <w:pStyle w:val="Normal (Web)"/>
        <w:shd w:val="clear" w:color="auto" w:fill="ffffff"/>
        <w:spacing w:before="0" w:after="0"/>
        <w:ind w:left="2268" w:firstLine="0"/>
        <w:jc w:val="both"/>
        <w:rPr>
          <w:rStyle w:val="Hyperlink.3"/>
        </w:rPr>
      </w:pPr>
      <w:r>
        <w:rPr>
          <w:rStyle w:val="Hyperlink.2"/>
          <w:rtl w:val="0"/>
          <w:lang w:val="pt-PT"/>
        </w:rPr>
        <w:t xml:space="preserve">§ </w:t>
      </w:r>
      <w:r>
        <w:rPr>
          <w:rStyle w:val="Hyperlink.2"/>
          <w:rtl w:val="0"/>
          <w:lang w:val="pt-PT"/>
        </w:rPr>
        <w:t>5</w:t>
      </w:r>
      <w:r>
        <w:rPr>
          <w:rStyle w:val="Hyperlink.2"/>
          <w:rtl w:val="0"/>
          <w:lang w:val="pt-PT"/>
        </w:rPr>
        <w:t xml:space="preserve">º </w:t>
      </w:r>
      <w:r>
        <w:rPr>
          <w:rStyle w:val="Hyperlink.2"/>
          <w:rtl w:val="0"/>
          <w:lang w:val="pt-PT"/>
        </w:rPr>
        <w:t>O benefici</w:t>
      </w:r>
      <w:r>
        <w:rPr>
          <w:rStyle w:val="Hyperlink.2"/>
          <w:rtl w:val="0"/>
          <w:lang w:val="pt-PT"/>
        </w:rPr>
        <w:t>á</w:t>
      </w:r>
      <w:r>
        <w:rPr>
          <w:rStyle w:val="Hyperlink.2"/>
          <w:rtl w:val="0"/>
          <w:lang w:val="pt-PT"/>
        </w:rPr>
        <w:t>rio em gozo de benef</w:t>
      </w:r>
      <w:r>
        <w:rPr>
          <w:rStyle w:val="Hyperlink.2"/>
          <w:rtl w:val="0"/>
          <w:lang w:val="pt-PT"/>
        </w:rPr>
        <w:t>í</w:t>
      </w:r>
      <w:r>
        <w:rPr>
          <w:rStyle w:val="Hyperlink.2"/>
          <w:rtl w:val="0"/>
          <w:lang w:val="pt-PT"/>
        </w:rPr>
        <w:t>cio de presta</w:t>
      </w:r>
      <w:r>
        <w:rPr>
          <w:rStyle w:val="Hyperlink.2"/>
          <w:rtl w:val="0"/>
          <w:lang w:val="pt-PT"/>
        </w:rPr>
        <w:t>çã</w:t>
      </w:r>
      <w:r>
        <w:rPr>
          <w:rStyle w:val="Hyperlink.2"/>
          <w:rtl w:val="0"/>
          <w:lang w:val="pt-PT"/>
        </w:rPr>
        <w:t>o continuada concedido judicial ou administrativamente poder</w:t>
      </w:r>
      <w:r>
        <w:rPr>
          <w:rStyle w:val="Hyperlink.2"/>
          <w:rtl w:val="0"/>
          <w:lang w:val="pt-PT"/>
        </w:rPr>
        <w:t xml:space="preserve">á </w:t>
      </w:r>
      <w:r>
        <w:rPr>
          <w:rStyle w:val="Hyperlink.2"/>
          <w:rtl w:val="0"/>
          <w:lang w:val="pt-PT"/>
        </w:rPr>
        <w:t>ser convocado para avalia</w:t>
      </w:r>
      <w:r>
        <w:rPr>
          <w:rStyle w:val="Hyperlink.2"/>
          <w:rtl w:val="0"/>
          <w:lang w:val="pt-PT"/>
        </w:rPr>
        <w:t>çã</w:t>
      </w:r>
      <w:r>
        <w:rPr>
          <w:rStyle w:val="Hyperlink.2"/>
          <w:rtl w:val="0"/>
          <w:lang w:val="pt-PT"/>
        </w:rPr>
        <w:t>o das condi</w:t>
      </w:r>
      <w:r>
        <w:rPr>
          <w:rStyle w:val="Hyperlink.2"/>
          <w:rtl w:val="0"/>
          <w:lang w:val="pt-PT"/>
        </w:rPr>
        <w:t>çõ</w:t>
      </w:r>
      <w:r>
        <w:rPr>
          <w:rStyle w:val="Hyperlink.2"/>
          <w:rtl w:val="0"/>
          <w:lang w:val="pt-PT"/>
        </w:rPr>
        <w:t>es que ensejaram sua concess</w:t>
      </w:r>
      <w:r>
        <w:rPr>
          <w:rStyle w:val="Hyperlink.2"/>
          <w:rtl w:val="0"/>
          <w:lang w:val="pt-PT"/>
        </w:rPr>
        <w:t>ã</w:t>
      </w:r>
      <w:r>
        <w:rPr>
          <w:rStyle w:val="Hyperlink.2"/>
          <w:rtl w:val="0"/>
          <w:lang w:val="pt-PT"/>
        </w:rPr>
        <w:t>o ou manuten</w:t>
      </w:r>
      <w:r>
        <w:rPr>
          <w:rStyle w:val="Hyperlink.2"/>
          <w:rtl w:val="0"/>
          <w:lang w:val="pt-PT"/>
        </w:rPr>
        <w:t>çã</w:t>
      </w:r>
      <w:r>
        <w:rPr>
          <w:rStyle w:val="Hyperlink.2"/>
          <w:rtl w:val="0"/>
          <w:lang w:val="pt-PT"/>
        </w:rPr>
        <w:t>o, sendo-lhe exigida a presen</w:t>
      </w:r>
      <w:r>
        <w:rPr>
          <w:rStyle w:val="Hyperlink.2"/>
          <w:rtl w:val="0"/>
          <w:lang w:val="pt-PT"/>
        </w:rPr>
        <w:t>ç</w:t>
      </w:r>
      <w:r>
        <w:rPr>
          <w:rStyle w:val="Hyperlink.2"/>
          <w:rtl w:val="0"/>
          <w:lang w:val="pt-PT"/>
        </w:rPr>
        <w:t>a dos requisitos previstos nesta Lei e no regulamento.</w:t>
      </w:r>
      <w:del w:id="529" w:date="2022-05-06T14:22:07Z" w:author="oculto">
        <w:r>
          <w:rPr>
            <w:rStyle w:val="Hyperlink.2"/>
            <w:rtl w:val="0"/>
            <w:lang w:val="pt-PT"/>
          </w:rPr>
          <w:delText>     </w:delText>
        </w:r>
      </w:del>
      <w:r>
        <w:rPr>
          <w:rStyle w:val="Hyperlink.2"/>
          <w:rtl w:val="0"/>
          <w:lang w:val="pt-PT"/>
        </w:rPr>
        <w:t> </w:t>
      </w:r>
      <w:r>
        <w:rPr>
          <w:rStyle w:val="Hyperlink.2"/>
          <w:rtl w:val="0"/>
          <w:lang w:val="pt-PT"/>
        </w:rPr>
        <w:t>(Inclu</w:t>
      </w:r>
      <w:r>
        <w:rPr>
          <w:rStyle w:val="Hyperlink.2"/>
          <w:rtl w:val="0"/>
          <w:lang w:val="pt-PT"/>
        </w:rPr>
        <w:t>í</w:t>
      </w:r>
      <w:r>
        <w:rPr>
          <w:rStyle w:val="Hyperlink.2"/>
          <w:rtl w:val="0"/>
          <w:lang w:val="pt-PT"/>
        </w:rPr>
        <w:t>do pela Lei n</w:t>
      </w:r>
      <w:r>
        <w:rPr>
          <w:rStyle w:val="Hyperlink.2"/>
          <w:rtl w:val="0"/>
          <w:lang w:val="pt-PT"/>
        </w:rPr>
        <w:t xml:space="preserve">º </w:t>
      </w:r>
      <w:r>
        <w:rPr>
          <w:rStyle w:val="Hyperlink.2"/>
          <w:rtl w:val="0"/>
          <w:lang w:val="pt-PT"/>
        </w:rPr>
        <w:t>14.176, de 2021)</w:t>
      </w:r>
      <w:r>
        <w:rPr>
          <w:rStyle w:val="Hyperlink.3"/>
          <w:rtl w:val="0"/>
          <w:lang w:val="pt-PT"/>
        </w:rPr>
        <w:t>  </w:t>
      </w:r>
    </w:p>
    <w:p>
      <w:pPr>
        <w:pStyle w:val="Normal (Web)"/>
        <w:shd w:val="clear" w:color="auto" w:fill="ffffff"/>
        <w:spacing w:before="0" w:after="0" w:line="360" w:lineRule="auto"/>
        <w:jc w:val="both"/>
        <w:rPr>
          <w:rStyle w:val="Nenhum"/>
          <w:rFonts w:ascii="Times New Roman" w:cs="Times New Roman" w:hAnsi="Times New Roman" w:eastAsia="Times New Roman"/>
          <w:outline w:val="0"/>
          <w:color w:val="000000"/>
          <w:sz w:val="20"/>
          <w:szCs w:val="20"/>
          <w:u w:color="000000"/>
          <w14:textFill>
            <w14:solidFill>
              <w14:srgbClr w14:val="000000"/>
            </w14:solidFill>
          </w14:textFill>
        </w:rPr>
      </w:pPr>
    </w:p>
    <w:p>
      <w:pPr>
        <w:pStyle w:val="Normal (Web)"/>
        <w:shd w:val="clear" w:color="auto" w:fill="ffffff"/>
        <w:tabs>
          <w:tab w:val="left" w:pos="851"/>
        </w:tabs>
        <w:spacing w:before="0" w:after="0"/>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outline w:val="0"/>
          <w:color w:val="000000"/>
          <w:sz w:val="22"/>
          <w:szCs w:val="22"/>
          <w:u w:color="000000"/>
          <w14:textFill>
            <w14:solidFill>
              <w14:srgbClr w14:val="000000"/>
            </w14:solidFill>
          </w14:textFill>
        </w:rPr>
        <w:tab/>
      </w:r>
      <w:r>
        <w:rPr>
          <w:rStyle w:val="Nenhum"/>
          <w:rFonts w:ascii="Times New Roman" w:hAnsi="Times New Roman"/>
          <w:outline w:val="0"/>
          <w:color w:val="000000"/>
          <w:u w:color="000000"/>
          <w:rtl w:val="0"/>
          <w:lang w:val="pt-PT"/>
          <w14:textFill>
            <w14:solidFill>
              <w14:srgbClr w14:val="000000"/>
            </w14:solidFill>
          </w14:textFill>
        </w:rPr>
        <w:t>No art. 21, a LOAS indica o prazo para revis</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do benef</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 xml:space="preserve">cio que </w:t>
      </w:r>
      <w:r>
        <w:rPr>
          <w:rStyle w:val="Nenhum"/>
          <w:rFonts w:ascii="Times New Roman" w:hAnsi="Times New Roman" w:hint="default"/>
          <w:outline w:val="0"/>
          <w:color w:val="000000"/>
          <w:u w:color="000000"/>
          <w:rtl w:val="0"/>
          <w:lang w:val="pt-PT"/>
          <w14:textFill>
            <w14:solidFill>
              <w14:srgbClr w14:val="000000"/>
            </w14:solidFill>
          </w14:textFill>
        </w:rPr>
        <w:t xml:space="preserve">é </w:t>
      </w:r>
      <w:r>
        <w:rPr>
          <w:rStyle w:val="Nenhum"/>
          <w:rFonts w:ascii="Times New Roman" w:hAnsi="Times New Roman"/>
          <w:outline w:val="0"/>
          <w:color w:val="000000"/>
          <w:u w:color="000000"/>
          <w:rtl w:val="0"/>
          <w:lang w:val="pt-PT"/>
          <w14:textFill>
            <w14:solidFill>
              <w14:srgbClr w14:val="000000"/>
            </w14:solidFill>
          </w14:textFill>
        </w:rPr>
        <w:t>realizado pelo Instituto Nacional de Seguridade Social (INSS) e os crit</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rios para cessa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e cancelamento do mesmo. Note-se que a cessa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diz respeito a supera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das condi</w:t>
      </w:r>
      <w:r>
        <w:rPr>
          <w:rStyle w:val="Nenhum"/>
          <w:rFonts w:ascii="Times New Roman" w:hAnsi="Times New Roman" w:hint="default"/>
          <w:outline w:val="0"/>
          <w:color w:val="000000"/>
          <w:u w:color="000000"/>
          <w:rtl w:val="0"/>
          <w:lang w:val="pt-PT"/>
          <w14:textFill>
            <w14:solidFill>
              <w14:srgbClr w14:val="000000"/>
            </w14:solidFill>
          </w14:textFill>
        </w:rPr>
        <w:t>çõ</w:t>
      </w:r>
      <w:r>
        <w:rPr>
          <w:rStyle w:val="Nenhum"/>
          <w:rFonts w:ascii="Times New Roman" w:hAnsi="Times New Roman"/>
          <w:outline w:val="0"/>
          <w:color w:val="000000"/>
          <w:u w:color="000000"/>
          <w:rtl w:val="0"/>
          <w:lang w:val="pt-PT"/>
          <w14:textFill>
            <w14:solidFill>
              <w14:srgbClr w14:val="000000"/>
            </w14:solidFill>
          </w14:textFill>
        </w:rPr>
        <w:t>es que geraram o direito, j</w:t>
      </w:r>
      <w:r>
        <w:rPr>
          <w:rStyle w:val="Nenhum"/>
          <w:rFonts w:ascii="Times New Roman" w:hAnsi="Times New Roman" w:hint="default"/>
          <w:outline w:val="0"/>
          <w:color w:val="000000"/>
          <w:u w:color="000000"/>
          <w:rtl w:val="0"/>
          <w:lang w:val="pt-PT"/>
          <w14:textFill>
            <w14:solidFill>
              <w14:srgbClr w14:val="000000"/>
            </w14:solidFill>
          </w14:textFill>
        </w:rPr>
        <w:t xml:space="preserve">á </w:t>
      </w:r>
      <w:r>
        <w:rPr>
          <w:rStyle w:val="Nenhum"/>
          <w:rFonts w:ascii="Times New Roman" w:hAnsi="Times New Roman"/>
          <w:outline w:val="0"/>
          <w:color w:val="000000"/>
          <w:u w:color="000000"/>
          <w:rtl w:val="0"/>
          <w:lang w:val="pt-PT"/>
          <w14:textFill>
            <w14:solidFill>
              <w14:srgbClr w14:val="000000"/>
            </w14:solidFill>
          </w14:textFill>
        </w:rPr>
        <w:t>o cancelamento diz respeito as irregularidades na concess</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ou utiliza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 xml:space="preserve">o do mesmo. </w:t>
      </w:r>
    </w:p>
    <w:p>
      <w:pPr>
        <w:pStyle w:val="Normal (Web)"/>
        <w:shd w:val="clear" w:color="auto" w:fill="ffffff"/>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p>
    <w:p>
      <w:pPr>
        <w:pStyle w:val="texto2"/>
        <w:spacing w:before="0" w:after="0"/>
        <w:ind w:left="2268" w:firstLine="0"/>
        <w:jc w:val="both"/>
        <w:rPr>
          <w:rStyle w:val="Hyperlink.1"/>
        </w:rPr>
      </w:pPr>
      <w:r>
        <w:rPr>
          <w:rStyle w:val="Hyperlink.1"/>
          <w:rtl w:val="0"/>
          <w:lang w:val="pt-PT"/>
        </w:rPr>
        <w:t>Art. 21-A.</w:t>
      </w:r>
      <w:r>
        <w:rPr>
          <w:rStyle w:val="Hyperlink.1"/>
          <w:rtl w:val="0"/>
          <w:lang w:val="pt-PT"/>
        </w:rPr>
        <w:t xml:space="preserve">  </w:t>
      </w:r>
      <w:r>
        <w:rPr>
          <w:rStyle w:val="Hyperlink.1"/>
          <w:rtl w:val="0"/>
          <w:lang w:val="pt-PT"/>
        </w:rPr>
        <w:t>O benef</w:t>
      </w:r>
      <w:r>
        <w:rPr>
          <w:rStyle w:val="Hyperlink.1"/>
          <w:rtl w:val="0"/>
          <w:lang w:val="pt-PT"/>
        </w:rPr>
        <w:t>í</w:t>
      </w:r>
      <w:r>
        <w:rPr>
          <w:rStyle w:val="Hyperlink.1"/>
          <w:rtl w:val="0"/>
          <w:lang w:val="pt-PT"/>
        </w:rPr>
        <w:t>cio de presta</w:t>
      </w:r>
      <w:r>
        <w:rPr>
          <w:rStyle w:val="Hyperlink.1"/>
          <w:rtl w:val="0"/>
          <w:lang w:val="pt-PT"/>
        </w:rPr>
        <w:t>çã</w:t>
      </w:r>
      <w:r>
        <w:rPr>
          <w:rStyle w:val="Hyperlink.1"/>
          <w:rtl w:val="0"/>
          <w:lang w:val="pt-PT"/>
        </w:rPr>
        <w:t>o continuada ser</w:t>
      </w:r>
      <w:r>
        <w:rPr>
          <w:rStyle w:val="Hyperlink.1"/>
          <w:rtl w:val="0"/>
          <w:lang w:val="pt-PT"/>
        </w:rPr>
        <w:t xml:space="preserve">á </w:t>
      </w:r>
      <w:r>
        <w:rPr>
          <w:rStyle w:val="Hyperlink.1"/>
          <w:rtl w:val="0"/>
          <w:lang w:val="pt-PT"/>
        </w:rPr>
        <w:t xml:space="preserve">suspenso pelo </w:t>
      </w:r>
      <w:r>
        <w:rPr>
          <w:rStyle w:val="Hyperlink.1"/>
          <w:rtl w:val="0"/>
          <w:lang w:val="pt-PT"/>
        </w:rPr>
        <w:t>ó</w:t>
      </w:r>
      <w:r>
        <w:rPr>
          <w:rStyle w:val="Hyperlink.1"/>
          <w:rtl w:val="0"/>
          <w:lang w:val="pt-PT"/>
        </w:rPr>
        <w:t>rg</w:t>
      </w:r>
      <w:r>
        <w:rPr>
          <w:rStyle w:val="Hyperlink.1"/>
          <w:rtl w:val="0"/>
          <w:lang w:val="pt-PT"/>
        </w:rPr>
        <w:t>ã</w:t>
      </w:r>
      <w:r>
        <w:rPr>
          <w:rStyle w:val="Hyperlink.1"/>
          <w:rtl w:val="0"/>
          <w:lang w:val="pt-PT"/>
        </w:rPr>
        <w:t>o concedente quando a pessoa com defici</w:t>
      </w:r>
      <w:r>
        <w:rPr>
          <w:rStyle w:val="Hyperlink.1"/>
          <w:rtl w:val="0"/>
          <w:lang w:val="pt-PT"/>
        </w:rPr>
        <w:t>ê</w:t>
      </w:r>
      <w:r>
        <w:rPr>
          <w:rStyle w:val="Hyperlink.1"/>
          <w:rtl w:val="0"/>
          <w:lang w:val="pt-PT"/>
        </w:rPr>
        <w:t>ncia exercer atividade remunerada, inclusive na condi</w:t>
      </w:r>
      <w:r>
        <w:rPr>
          <w:rStyle w:val="Hyperlink.1"/>
          <w:rtl w:val="0"/>
          <w:lang w:val="pt-PT"/>
        </w:rPr>
        <w:t>çã</w:t>
      </w:r>
      <w:r>
        <w:rPr>
          <w:rStyle w:val="Hyperlink.1"/>
          <w:rtl w:val="0"/>
          <w:lang w:val="pt-PT"/>
        </w:rPr>
        <w:t>o de microempreendedor individual.</w:t>
      </w:r>
      <w:r>
        <w:rPr>
          <w:rStyle w:val="Hyperlink.1"/>
          <w:rtl w:val="0"/>
          <w:lang w:val="pt-PT"/>
        </w:rPr>
        <w:t>                      </w:t>
      </w:r>
    </w:p>
    <w:p>
      <w:pPr>
        <w:pStyle w:val="texto2"/>
        <w:spacing w:before="0" w:after="0"/>
        <w:ind w:left="2268" w:firstLine="0"/>
        <w:jc w:val="both"/>
        <w:rPr>
          <w:rStyle w:val="Hyperlink.1"/>
        </w:rPr>
      </w:pPr>
      <w:r>
        <w:rPr>
          <w:rStyle w:val="Hyperlink.1"/>
          <w:rtl w:val="0"/>
          <w:lang w:val="pt-PT"/>
        </w:rPr>
        <w:t xml:space="preserve"> § </w:t>
      </w:r>
      <w:r>
        <w:rPr>
          <w:rStyle w:val="Hyperlink.1"/>
          <w:rtl w:val="0"/>
          <w:lang w:val="pt-PT"/>
        </w:rPr>
        <w:t>1</w:t>
      </w:r>
      <w:r>
        <w:rPr>
          <w:rStyle w:val="Nenhum"/>
          <w:u w:val="single"/>
          <w:shd w:val="clear" w:color="auto" w:fill="ffffff"/>
          <w:vertAlign w:val="superscript"/>
          <w:rtl w:val="0"/>
          <w:lang w:val="pt-PT"/>
        </w:rPr>
        <w:t>o</w:t>
      </w:r>
      <w:r>
        <w:rPr>
          <w:rStyle w:val="Hyperlink.1"/>
          <w:rtl w:val="0"/>
          <w:lang w:val="pt-PT"/>
        </w:rPr>
        <w:t xml:space="preserve">  </w:t>
      </w:r>
      <w:r>
        <w:rPr>
          <w:rStyle w:val="Hyperlink.1"/>
          <w:rtl w:val="0"/>
          <w:lang w:val="pt-PT"/>
        </w:rPr>
        <w:t>Extinta a rela</w:t>
      </w:r>
      <w:r>
        <w:rPr>
          <w:rStyle w:val="Hyperlink.1"/>
          <w:rtl w:val="0"/>
          <w:lang w:val="pt-PT"/>
        </w:rPr>
        <w:t>çã</w:t>
      </w:r>
      <w:r>
        <w:rPr>
          <w:rStyle w:val="Hyperlink.1"/>
          <w:rtl w:val="0"/>
          <w:lang w:val="pt-PT"/>
        </w:rPr>
        <w:t>o trabalhista ou a atividade empreendedora de que trata o</w:t>
      </w:r>
      <w:r>
        <w:rPr>
          <w:rStyle w:val="Hyperlink.1"/>
          <w:rtl w:val="0"/>
          <w:lang w:val="pt-PT"/>
        </w:rPr>
        <w:t> </w:t>
      </w:r>
      <w:r>
        <w:rPr>
          <w:rStyle w:val="Hyperlink.1"/>
          <w:rtl w:val="0"/>
          <w:lang w:val="pt-PT"/>
        </w:rPr>
        <w:t>caput</w:t>
      </w:r>
      <w:r>
        <w:rPr>
          <w:rStyle w:val="Hyperlink.1"/>
          <w:rtl w:val="0"/>
          <w:lang w:val="pt-PT"/>
        </w:rPr>
        <w:t> </w:t>
      </w:r>
      <w:r>
        <w:rPr>
          <w:rStyle w:val="Hyperlink.1"/>
          <w:rtl w:val="0"/>
          <w:lang w:val="pt-PT"/>
        </w:rPr>
        <w:t>deste artigo e, quando for o caso, encerrado o prazo de pagamento do seguro-desemprego e n</w:t>
      </w:r>
      <w:r>
        <w:rPr>
          <w:rStyle w:val="Hyperlink.1"/>
          <w:rtl w:val="0"/>
          <w:lang w:val="pt-PT"/>
        </w:rPr>
        <w:t>ã</w:t>
      </w:r>
      <w:r>
        <w:rPr>
          <w:rStyle w:val="Hyperlink.1"/>
          <w:rtl w:val="0"/>
          <w:lang w:val="pt-PT"/>
        </w:rPr>
        <w:t>o tendo o benefici</w:t>
      </w:r>
      <w:r>
        <w:rPr>
          <w:rStyle w:val="Hyperlink.1"/>
          <w:rtl w:val="0"/>
          <w:lang w:val="pt-PT"/>
        </w:rPr>
        <w:t>á</w:t>
      </w:r>
      <w:r>
        <w:rPr>
          <w:rStyle w:val="Hyperlink.1"/>
          <w:rtl w:val="0"/>
          <w:lang w:val="pt-PT"/>
        </w:rPr>
        <w:t>rio adquirido direito a qualquer benef</w:t>
      </w:r>
      <w:r>
        <w:rPr>
          <w:rStyle w:val="Hyperlink.1"/>
          <w:rtl w:val="0"/>
          <w:lang w:val="pt-PT"/>
        </w:rPr>
        <w:t>í</w:t>
      </w:r>
      <w:r>
        <w:rPr>
          <w:rStyle w:val="Hyperlink.1"/>
          <w:rtl w:val="0"/>
          <w:lang w:val="pt-PT"/>
        </w:rPr>
        <w:t>cio previdenci</w:t>
      </w:r>
      <w:r>
        <w:rPr>
          <w:rStyle w:val="Hyperlink.1"/>
          <w:rtl w:val="0"/>
          <w:lang w:val="pt-PT"/>
        </w:rPr>
        <w:t>á</w:t>
      </w:r>
      <w:r>
        <w:rPr>
          <w:rStyle w:val="Hyperlink.1"/>
          <w:rtl w:val="0"/>
          <w:lang w:val="pt-PT"/>
        </w:rPr>
        <w:t>rio, poder</w:t>
      </w:r>
      <w:r>
        <w:rPr>
          <w:rStyle w:val="Hyperlink.1"/>
          <w:rtl w:val="0"/>
          <w:lang w:val="pt-PT"/>
        </w:rPr>
        <w:t xml:space="preserve">á </w:t>
      </w:r>
      <w:r>
        <w:rPr>
          <w:rStyle w:val="Hyperlink.1"/>
          <w:rtl w:val="0"/>
          <w:lang w:val="pt-PT"/>
        </w:rPr>
        <w:t>ser requerida a continuidade do pagamento do benef</w:t>
      </w:r>
      <w:r>
        <w:rPr>
          <w:rStyle w:val="Hyperlink.1"/>
          <w:rtl w:val="0"/>
          <w:lang w:val="pt-PT"/>
        </w:rPr>
        <w:t>í</w:t>
      </w:r>
      <w:r>
        <w:rPr>
          <w:rStyle w:val="Hyperlink.1"/>
          <w:rtl w:val="0"/>
          <w:lang w:val="pt-PT"/>
        </w:rPr>
        <w:t>cio suspenso, sem necessidade de realiza</w:t>
      </w:r>
      <w:r>
        <w:rPr>
          <w:rStyle w:val="Hyperlink.1"/>
          <w:rtl w:val="0"/>
          <w:lang w:val="pt-PT"/>
        </w:rPr>
        <w:t>çã</w:t>
      </w:r>
      <w:r>
        <w:rPr>
          <w:rStyle w:val="Hyperlink.1"/>
          <w:rtl w:val="0"/>
          <w:lang w:val="pt-PT"/>
        </w:rPr>
        <w:t>o de per</w:t>
      </w:r>
      <w:r>
        <w:rPr>
          <w:rStyle w:val="Hyperlink.1"/>
          <w:rtl w:val="0"/>
          <w:lang w:val="pt-PT"/>
        </w:rPr>
        <w:t>í</w:t>
      </w:r>
      <w:r>
        <w:rPr>
          <w:rStyle w:val="Hyperlink.1"/>
          <w:rtl w:val="0"/>
          <w:lang w:val="pt-PT"/>
        </w:rPr>
        <w:t>cia m</w:t>
      </w:r>
      <w:r>
        <w:rPr>
          <w:rStyle w:val="Hyperlink.1"/>
          <w:rtl w:val="0"/>
          <w:lang w:val="pt-PT"/>
        </w:rPr>
        <w:t>é</w:t>
      </w:r>
      <w:r>
        <w:rPr>
          <w:rStyle w:val="Hyperlink.1"/>
          <w:rtl w:val="0"/>
          <w:lang w:val="pt-PT"/>
        </w:rPr>
        <w:t>dica ou reavalia</w:t>
      </w:r>
      <w:r>
        <w:rPr>
          <w:rStyle w:val="Hyperlink.1"/>
          <w:rtl w:val="0"/>
          <w:lang w:val="pt-PT"/>
        </w:rPr>
        <w:t>çã</w:t>
      </w:r>
      <w:r>
        <w:rPr>
          <w:rStyle w:val="Hyperlink.1"/>
          <w:rtl w:val="0"/>
          <w:lang w:val="pt-PT"/>
        </w:rPr>
        <w:t>o da defici</w:t>
      </w:r>
      <w:r>
        <w:rPr>
          <w:rStyle w:val="Hyperlink.1"/>
          <w:rtl w:val="0"/>
          <w:lang w:val="pt-PT"/>
        </w:rPr>
        <w:t>ê</w:t>
      </w:r>
      <w:r>
        <w:rPr>
          <w:rStyle w:val="Hyperlink.1"/>
          <w:rtl w:val="0"/>
          <w:lang w:val="pt-PT"/>
        </w:rPr>
        <w:t>ncia e do grau de incapacidade para esse fim, respeitado o per</w:t>
      </w:r>
      <w:r>
        <w:rPr>
          <w:rStyle w:val="Hyperlink.1"/>
          <w:rtl w:val="0"/>
          <w:lang w:val="pt-PT"/>
        </w:rPr>
        <w:t>í</w:t>
      </w:r>
      <w:r>
        <w:rPr>
          <w:rStyle w:val="Hyperlink.1"/>
          <w:rtl w:val="0"/>
          <w:lang w:val="pt-PT"/>
        </w:rPr>
        <w:t>odo de revis</w:t>
      </w:r>
      <w:r>
        <w:rPr>
          <w:rStyle w:val="Hyperlink.1"/>
          <w:rtl w:val="0"/>
          <w:lang w:val="pt-PT"/>
        </w:rPr>
        <w:t>ã</w:t>
      </w:r>
      <w:r>
        <w:rPr>
          <w:rStyle w:val="Hyperlink.1"/>
          <w:rtl w:val="0"/>
          <w:lang w:val="pt-PT"/>
        </w:rPr>
        <w:t>o previsto no</w:t>
      </w:r>
      <w:r>
        <w:rPr>
          <w:rStyle w:val="Hyperlink.1"/>
          <w:rtl w:val="0"/>
          <w:lang w:val="pt-PT"/>
        </w:rPr>
        <w:t> </w:t>
      </w:r>
      <w:r>
        <w:rPr>
          <w:rStyle w:val="Hyperlink.1"/>
          <w:rtl w:val="0"/>
          <w:lang w:val="pt-PT"/>
        </w:rPr>
        <w:t>caput</w:t>
      </w:r>
      <w:r>
        <w:rPr>
          <w:rStyle w:val="Hyperlink.1"/>
          <w:rtl w:val="0"/>
          <w:lang w:val="pt-PT"/>
        </w:rPr>
        <w:t> </w:t>
      </w:r>
      <w:r>
        <w:rPr>
          <w:rStyle w:val="Hyperlink.1"/>
          <w:rtl w:val="0"/>
          <w:lang w:val="pt-PT"/>
        </w:rPr>
        <w:t>do art. 21.</w:t>
      </w:r>
      <w:r>
        <w:rPr>
          <w:rStyle w:val="Hyperlink.1"/>
          <w:rtl w:val="0"/>
          <w:lang w:val="pt-PT"/>
        </w:rPr>
        <w:t>                 </w:t>
      </w:r>
    </w:p>
    <w:p>
      <w:pPr>
        <w:pStyle w:val="texto2"/>
        <w:spacing w:before="0" w:after="0"/>
        <w:ind w:left="2268" w:firstLine="0"/>
        <w:jc w:val="both"/>
        <w:rPr>
          <w:rStyle w:val="Hyperlink.1"/>
        </w:rPr>
      </w:pPr>
      <w:r>
        <w:rPr>
          <w:rStyle w:val="Hyperlink.1"/>
          <w:rtl w:val="0"/>
          <w:lang w:val="pt-PT"/>
        </w:rPr>
        <w:t xml:space="preserve">§ </w:t>
      </w:r>
      <w:r>
        <w:rPr>
          <w:rStyle w:val="Hyperlink.1"/>
          <w:rtl w:val="0"/>
          <w:lang w:val="pt-PT"/>
        </w:rPr>
        <w:t>2</w:t>
      </w:r>
      <w:r>
        <w:rPr>
          <w:rStyle w:val="Nenhum"/>
          <w:u w:val="single"/>
          <w:shd w:val="clear" w:color="auto" w:fill="ffffff"/>
          <w:vertAlign w:val="superscript"/>
          <w:rtl w:val="0"/>
          <w:lang w:val="pt-PT"/>
        </w:rPr>
        <w:t>o</w:t>
      </w:r>
      <w:r>
        <w:rPr>
          <w:rStyle w:val="Hyperlink.1"/>
          <w:rtl w:val="0"/>
          <w:lang w:val="pt-PT"/>
        </w:rPr>
        <w:t> </w:t>
      </w:r>
      <w:r>
        <w:rPr>
          <w:rStyle w:val="Hyperlink.1"/>
          <w:rtl w:val="0"/>
          <w:lang w:val="pt-PT"/>
        </w:rPr>
        <w:t>A contrata</w:t>
      </w:r>
      <w:r>
        <w:rPr>
          <w:rStyle w:val="Hyperlink.1"/>
          <w:rtl w:val="0"/>
          <w:lang w:val="pt-PT"/>
        </w:rPr>
        <w:t>çã</w:t>
      </w:r>
      <w:r>
        <w:rPr>
          <w:rStyle w:val="Hyperlink.1"/>
          <w:rtl w:val="0"/>
          <w:lang w:val="pt-PT"/>
        </w:rPr>
        <w:t>o de pessoa com defici</w:t>
      </w:r>
      <w:r>
        <w:rPr>
          <w:rStyle w:val="Hyperlink.1"/>
          <w:rtl w:val="0"/>
          <w:lang w:val="pt-PT"/>
        </w:rPr>
        <w:t>ê</w:t>
      </w:r>
      <w:r>
        <w:rPr>
          <w:rStyle w:val="Hyperlink.1"/>
          <w:rtl w:val="0"/>
          <w:lang w:val="pt-PT"/>
        </w:rPr>
        <w:t>ncia como aprendiz n</w:t>
      </w:r>
      <w:r>
        <w:rPr>
          <w:rStyle w:val="Hyperlink.1"/>
          <w:rtl w:val="0"/>
          <w:lang w:val="pt-PT"/>
        </w:rPr>
        <w:t>ã</w:t>
      </w:r>
      <w:r>
        <w:rPr>
          <w:rStyle w:val="Hyperlink.1"/>
          <w:rtl w:val="0"/>
          <w:lang w:val="pt-PT"/>
        </w:rPr>
        <w:t>o acarreta a suspens</w:t>
      </w:r>
      <w:r>
        <w:rPr>
          <w:rStyle w:val="Hyperlink.1"/>
          <w:rtl w:val="0"/>
          <w:lang w:val="pt-PT"/>
        </w:rPr>
        <w:t>ã</w:t>
      </w:r>
      <w:r>
        <w:rPr>
          <w:rStyle w:val="Hyperlink.1"/>
          <w:rtl w:val="0"/>
          <w:lang w:val="pt-PT"/>
        </w:rPr>
        <w:t>o do benef</w:t>
      </w:r>
      <w:r>
        <w:rPr>
          <w:rStyle w:val="Hyperlink.1"/>
          <w:rtl w:val="0"/>
          <w:lang w:val="pt-PT"/>
        </w:rPr>
        <w:t>í</w:t>
      </w:r>
      <w:r>
        <w:rPr>
          <w:rStyle w:val="Hyperlink.1"/>
          <w:rtl w:val="0"/>
          <w:lang w:val="pt-PT"/>
        </w:rPr>
        <w:t>cio de presta</w:t>
      </w:r>
      <w:r>
        <w:rPr>
          <w:rStyle w:val="Hyperlink.1"/>
          <w:rtl w:val="0"/>
          <w:lang w:val="pt-PT"/>
        </w:rPr>
        <w:t>çã</w:t>
      </w:r>
      <w:r>
        <w:rPr>
          <w:rStyle w:val="Hyperlink.1"/>
          <w:rtl w:val="0"/>
          <w:lang w:val="pt-PT"/>
        </w:rPr>
        <w:t>o continuada, limitado a 2 (dois) anos o recebimento concomitante da remunera</w:t>
      </w:r>
      <w:r>
        <w:rPr>
          <w:rStyle w:val="Hyperlink.1"/>
          <w:rtl w:val="0"/>
          <w:lang w:val="pt-PT"/>
        </w:rPr>
        <w:t>çã</w:t>
      </w:r>
      <w:r>
        <w:rPr>
          <w:rStyle w:val="Hyperlink.1"/>
          <w:rtl w:val="0"/>
          <w:lang w:val="pt-PT"/>
        </w:rPr>
        <w:t>o e do benef</w:t>
      </w:r>
      <w:r>
        <w:rPr>
          <w:rStyle w:val="Hyperlink.1"/>
          <w:rtl w:val="0"/>
          <w:lang w:val="pt-PT"/>
        </w:rPr>
        <w:t>í</w:t>
      </w:r>
      <w:r>
        <w:rPr>
          <w:rStyle w:val="Hyperlink.1"/>
          <w:rtl w:val="0"/>
          <w:lang w:val="pt-PT"/>
        </w:rPr>
        <w:t>cio.</w:t>
      </w:r>
    </w:p>
    <w:p>
      <w:pPr>
        <w:pStyle w:val="texto2"/>
        <w:spacing w:before="0" w:after="0" w:line="360" w:lineRule="auto"/>
        <w:ind w:left="2268" w:firstLine="0"/>
        <w:jc w:val="both"/>
        <w:rPr>
          <w:rStyle w:val="Nenhum"/>
          <w:outline w:val="0"/>
          <w:color w:val="000000"/>
          <w:u w:color="000000"/>
          <w:shd w:val="clear" w:color="auto" w:fill="ffffff"/>
          <w14:textFill>
            <w14:solidFill>
              <w14:srgbClr w14:val="000000"/>
            </w14:solidFill>
          </w14:textFill>
        </w:rPr>
      </w:pPr>
    </w:p>
    <w:p>
      <w:pPr>
        <w:pStyle w:val="Normal (Web)"/>
        <w:shd w:val="clear" w:color="auto" w:fill="ffffff"/>
        <w:tabs>
          <w:tab w:val="left" w:pos="851"/>
        </w:tabs>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cs="Times New Roman" w:hAnsi="Times New Roman" w:eastAsia="Times New Roman"/>
          <w:outline w:val="0"/>
          <w:color w:val="000000"/>
          <w:u w:color="000000"/>
          <w:rtl w:val="0"/>
          <w:lang w:val="pt-PT"/>
          <w14:textFill>
            <w14:solidFill>
              <w14:srgbClr w14:val="000000"/>
            </w14:solidFill>
          </w14:textFill>
        </w:rPr>
        <w:tab/>
        <w:t>O art. 21-A da LOAS foi acrescido pela Lei 12.470 de 31 de agosto de 2011. Visa regular especificamente quest</w:t>
      </w:r>
      <w:r>
        <w:rPr>
          <w:rStyle w:val="Nenhum"/>
          <w:rFonts w:ascii="Times New Roman" w:hAnsi="Times New Roman" w:hint="default"/>
          <w:outline w:val="0"/>
          <w:color w:val="000000"/>
          <w:u w:color="000000"/>
          <w:rtl w:val="0"/>
          <w:lang w:val="pt-PT"/>
          <w14:textFill>
            <w14:solidFill>
              <w14:srgbClr w14:val="000000"/>
            </w14:solidFill>
          </w14:textFill>
        </w:rPr>
        <w:t>õ</w:t>
      </w:r>
      <w:r>
        <w:rPr>
          <w:rStyle w:val="Nenhum"/>
          <w:rFonts w:ascii="Times New Roman" w:hAnsi="Times New Roman"/>
          <w:outline w:val="0"/>
          <w:color w:val="000000"/>
          <w:u w:color="000000"/>
          <w:rtl w:val="0"/>
          <w:lang w:val="pt-PT"/>
          <w14:textFill>
            <w14:solidFill>
              <w14:srgbClr w14:val="000000"/>
            </w14:solidFill>
          </w14:textFill>
        </w:rPr>
        <w:t>es relacionadas ao trabalho da pessoa com defici</w:t>
      </w:r>
      <w:r>
        <w:rPr>
          <w:rStyle w:val="Nenhum"/>
          <w:rFonts w:ascii="Times New Roman" w:hAnsi="Times New Roman" w:hint="default"/>
          <w:outline w:val="0"/>
          <w:color w:val="000000"/>
          <w:u w:color="000000"/>
          <w:rtl w:val="0"/>
          <w:lang w:val="pt-PT"/>
          <w14:textFill>
            <w14:solidFill>
              <w14:srgbClr w14:val="000000"/>
            </w14:solidFill>
          </w14:textFill>
        </w:rPr>
        <w:t>ê</w:t>
      </w:r>
      <w:r>
        <w:rPr>
          <w:rStyle w:val="Nenhum"/>
          <w:rFonts w:ascii="Times New Roman" w:hAnsi="Times New Roman"/>
          <w:outline w:val="0"/>
          <w:color w:val="000000"/>
          <w:u w:color="000000"/>
          <w:rtl w:val="0"/>
          <w:lang w:val="pt-PT"/>
          <w14:textFill>
            <w14:solidFill>
              <w14:srgbClr w14:val="000000"/>
            </w14:solidFill>
          </w14:textFill>
        </w:rPr>
        <w:t>ncia. Aponta a suspens</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do benef</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cio nos casos de exerc</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cio de atividade remunerada, todavia faz previs</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de meios que simplificam o processo, aproveitando etapas j</w:t>
      </w:r>
      <w:r>
        <w:rPr>
          <w:rStyle w:val="Nenhum"/>
          <w:rFonts w:ascii="Times New Roman" w:hAnsi="Times New Roman" w:hint="default"/>
          <w:outline w:val="0"/>
          <w:color w:val="000000"/>
          <w:u w:color="000000"/>
          <w:rtl w:val="0"/>
          <w:lang w:val="pt-PT"/>
          <w14:textFill>
            <w14:solidFill>
              <w14:srgbClr w14:val="000000"/>
            </w14:solidFill>
          </w14:textFill>
        </w:rPr>
        <w:t xml:space="preserve">á </w:t>
      </w:r>
      <w:r>
        <w:rPr>
          <w:rStyle w:val="Nenhum"/>
          <w:rFonts w:ascii="Times New Roman" w:hAnsi="Times New Roman"/>
          <w:outline w:val="0"/>
          <w:color w:val="000000"/>
          <w:u w:color="000000"/>
          <w:rtl w:val="0"/>
          <w:lang w:val="pt-PT"/>
          <w14:textFill>
            <w14:solidFill>
              <w14:srgbClr w14:val="000000"/>
            </w14:solidFill>
          </w14:textFill>
        </w:rPr>
        <w:t>cumpridas pelo benefici</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rio para que volte a receber os valores monet</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rios, desde que dentro do prazo de revis</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 xml:space="preserve">o, que </w:t>
      </w:r>
      <w:r>
        <w:rPr>
          <w:rStyle w:val="Nenhum"/>
          <w:rFonts w:ascii="Times New Roman" w:hAnsi="Times New Roman" w:hint="default"/>
          <w:outline w:val="0"/>
          <w:color w:val="000000"/>
          <w:u w:color="000000"/>
          <w:rtl w:val="0"/>
          <w:lang w:val="pt-PT"/>
          <w14:textFill>
            <w14:solidFill>
              <w14:srgbClr w14:val="000000"/>
            </w14:solidFill>
          </w14:textFill>
        </w:rPr>
        <w:t xml:space="preserve">é </w:t>
      </w:r>
      <w:r>
        <w:rPr>
          <w:rStyle w:val="Nenhum"/>
          <w:rFonts w:ascii="Times New Roman" w:hAnsi="Times New Roman"/>
          <w:outline w:val="0"/>
          <w:color w:val="000000"/>
          <w:u w:color="000000"/>
          <w:rtl w:val="0"/>
          <w:lang w:val="pt-PT"/>
          <w14:textFill>
            <w14:solidFill>
              <w14:srgbClr w14:val="000000"/>
            </w14:solidFill>
          </w14:textFill>
        </w:rPr>
        <w:t>de dois anos. Ao passo que as altera</w:t>
      </w:r>
      <w:r>
        <w:rPr>
          <w:rStyle w:val="Nenhum"/>
          <w:rFonts w:ascii="Times New Roman" w:hAnsi="Times New Roman" w:hint="default"/>
          <w:outline w:val="0"/>
          <w:color w:val="000000"/>
          <w:u w:color="000000"/>
          <w:rtl w:val="0"/>
          <w:lang w:val="pt-PT"/>
          <w14:textFill>
            <w14:solidFill>
              <w14:srgbClr w14:val="000000"/>
            </w14:solidFill>
          </w14:textFill>
        </w:rPr>
        <w:t>çõ</w:t>
      </w:r>
      <w:r>
        <w:rPr>
          <w:rStyle w:val="Nenhum"/>
          <w:rFonts w:ascii="Times New Roman" w:hAnsi="Times New Roman"/>
          <w:outline w:val="0"/>
          <w:color w:val="000000"/>
          <w:u w:color="000000"/>
          <w:rtl w:val="0"/>
          <w:lang w:val="pt-PT"/>
          <w14:textFill>
            <w14:solidFill>
              <w14:srgbClr w14:val="000000"/>
            </w14:solidFill>
          </w14:textFill>
        </w:rPr>
        <w:t>es na lei burocratizam a concess</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do benef</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cio, lado outro, novas demandas s</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incorporadas</w:t>
      </w:r>
      <w:ins w:id="530" w:date="2022-05-05T22:06:45Z" w:author="oculto">
        <w:r>
          <w:rPr>
            <w:rStyle w:val="Nenhum"/>
            <w:rFonts w:ascii="Times New Roman" w:hAnsi="Times New Roman"/>
            <w:outline w:val="0"/>
            <w:color w:val="000000"/>
            <w:u w:color="000000"/>
            <w:rtl w:val="0"/>
            <w:lang w:val="en-US"/>
            <w14:textFill>
              <w14:solidFill>
                <w14:srgbClr w14:val="000000"/>
              </w14:solidFill>
            </w14:textFill>
          </w:rPr>
          <w:t xml:space="preserve">. Contudo, e esse </w:t>
        </w:r>
      </w:ins>
      <w:ins w:id="531"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 xml:space="preserve">é </w:t>
        </w:r>
      </w:ins>
      <w:ins w:id="532" w:date="2022-05-05T22:06:45Z" w:author="oculto">
        <w:r>
          <w:rPr>
            <w:rStyle w:val="Nenhum"/>
            <w:rFonts w:ascii="Times New Roman" w:hAnsi="Times New Roman"/>
            <w:outline w:val="0"/>
            <w:color w:val="000000"/>
            <w:u w:color="000000"/>
            <w:rtl w:val="0"/>
            <w:lang w:val="en-US"/>
            <w14:textFill>
              <w14:solidFill>
                <w14:srgbClr w14:val="000000"/>
              </w14:solidFill>
            </w14:textFill>
          </w:rPr>
          <w:t>um tra</w:t>
        </w:r>
      </w:ins>
      <w:ins w:id="533"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ç</w:t>
        </w:r>
      </w:ins>
      <w:ins w:id="534" w:date="2022-05-05T22:06:45Z" w:author="oculto">
        <w:r>
          <w:rPr>
            <w:rStyle w:val="Nenhum"/>
            <w:rFonts w:ascii="Times New Roman" w:hAnsi="Times New Roman"/>
            <w:outline w:val="0"/>
            <w:color w:val="000000"/>
            <w:u w:color="000000"/>
            <w:rtl w:val="0"/>
            <w:lang w:val="en-US"/>
            <w14:textFill>
              <w14:solidFill>
                <w14:srgbClr w14:val="000000"/>
              </w14:solidFill>
            </w14:textFill>
          </w:rPr>
          <w:t>o constante, a legisla</w:t>
        </w:r>
      </w:ins>
      <w:ins w:id="535"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çã</w:t>
        </w:r>
      </w:ins>
      <w:ins w:id="536" w:date="2022-05-05T22:06:45Z" w:author="oculto">
        <w:r>
          <w:rPr>
            <w:rStyle w:val="Nenhum"/>
            <w:rFonts w:ascii="Times New Roman" w:hAnsi="Times New Roman"/>
            <w:outline w:val="0"/>
            <w:color w:val="000000"/>
            <w:u w:color="000000"/>
            <w:rtl w:val="0"/>
            <w:lang w:val="en-US"/>
            <w14:textFill>
              <w14:solidFill>
                <w14:srgbClr w14:val="000000"/>
              </w14:solidFill>
            </w14:textFill>
          </w:rPr>
          <w:t>o se constr</w:t>
        </w:r>
      </w:ins>
      <w:ins w:id="537"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ó</w:t>
        </w:r>
      </w:ins>
      <w:ins w:id="538" w:date="2022-05-05T22:06:45Z" w:author="oculto">
        <w:r>
          <w:rPr>
            <w:rStyle w:val="Nenhum"/>
            <w:rFonts w:ascii="Times New Roman" w:hAnsi="Times New Roman"/>
            <w:outline w:val="0"/>
            <w:color w:val="000000"/>
            <w:u w:color="000000"/>
            <w:rtl w:val="0"/>
            <w:lang w:val="en-US"/>
            <w14:textFill>
              <w14:solidFill>
                <w14:srgbClr w14:val="000000"/>
              </w14:solidFill>
            </w14:textFill>
          </w:rPr>
          <w:t>i em torno do m</w:t>
        </w:r>
      </w:ins>
      <w:ins w:id="539"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í</w:t>
        </w:r>
      </w:ins>
      <w:ins w:id="540" w:date="2022-05-05T22:06:45Z" w:author="oculto">
        <w:r>
          <w:rPr>
            <w:rStyle w:val="Nenhum"/>
            <w:rFonts w:ascii="Times New Roman" w:hAnsi="Times New Roman"/>
            <w:outline w:val="0"/>
            <w:color w:val="000000"/>
            <w:u w:color="000000"/>
            <w:rtl w:val="0"/>
            <w:lang w:val="en-US"/>
            <w14:textFill>
              <w14:solidFill>
                <w14:srgbClr w14:val="000000"/>
              </w14:solidFill>
            </w14:textFill>
          </w:rPr>
          <w:t xml:space="preserve">nimo, isto </w:t>
        </w:r>
      </w:ins>
      <w:ins w:id="541"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é</w:t>
        </w:r>
      </w:ins>
      <w:ins w:id="542" w:date="2022-05-05T22:06:45Z" w:author="oculto">
        <w:r>
          <w:rPr>
            <w:rStyle w:val="Nenhum"/>
            <w:rFonts w:ascii="Times New Roman" w:hAnsi="Times New Roman"/>
            <w:outline w:val="0"/>
            <w:color w:val="000000"/>
            <w:u w:color="000000"/>
            <w:rtl w:val="0"/>
            <w:lang w:val="en-US"/>
            <w14:textFill>
              <w14:solidFill>
                <w14:srgbClr w14:val="000000"/>
              </w14:solidFill>
            </w14:textFill>
          </w:rPr>
          <w:t>, oferecer garantias m</w:t>
        </w:r>
      </w:ins>
      <w:ins w:id="543"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í</w:t>
        </w:r>
      </w:ins>
      <w:ins w:id="544" w:date="2022-05-05T22:06:45Z" w:author="oculto">
        <w:r>
          <w:rPr>
            <w:rStyle w:val="Nenhum"/>
            <w:rFonts w:ascii="Times New Roman" w:hAnsi="Times New Roman"/>
            <w:outline w:val="0"/>
            <w:color w:val="000000"/>
            <w:u w:color="000000"/>
            <w:rtl w:val="0"/>
            <w:lang w:val="en-US"/>
            <w14:textFill>
              <w14:solidFill>
                <w14:srgbClr w14:val="000000"/>
              </w14:solidFill>
            </w14:textFill>
          </w:rPr>
          <w:t>nimas e atender necessidades b</w:t>
        </w:r>
      </w:ins>
      <w:ins w:id="545"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á</w:t>
        </w:r>
      </w:ins>
      <w:ins w:id="546" w:date="2022-05-05T22:06:45Z" w:author="oculto">
        <w:r>
          <w:rPr>
            <w:rStyle w:val="Nenhum"/>
            <w:rFonts w:ascii="Times New Roman" w:hAnsi="Times New Roman"/>
            <w:outline w:val="0"/>
            <w:color w:val="000000"/>
            <w:u w:color="000000"/>
            <w:rtl w:val="0"/>
            <w:lang w:val="en-US"/>
            <w14:textFill>
              <w14:solidFill>
                <w14:srgbClr w14:val="000000"/>
              </w14:solidFill>
            </w14:textFill>
          </w:rPr>
          <w:t>sicas atrav</w:t>
        </w:r>
      </w:ins>
      <w:ins w:id="547"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é</w:t>
        </w:r>
      </w:ins>
      <w:ins w:id="548" w:date="2022-05-05T22:06:45Z" w:author="oculto">
        <w:r>
          <w:rPr>
            <w:rStyle w:val="Nenhum"/>
            <w:rFonts w:ascii="Times New Roman" w:hAnsi="Times New Roman"/>
            <w:outline w:val="0"/>
            <w:color w:val="000000"/>
            <w:u w:color="000000"/>
            <w:rtl w:val="0"/>
            <w:lang w:val="en-US"/>
            <w14:textFill>
              <w14:solidFill>
                <w14:srgbClr w14:val="000000"/>
              </w14:solidFill>
            </w14:textFill>
          </w:rPr>
          <w:t>s de um sal</w:t>
        </w:r>
      </w:ins>
      <w:ins w:id="549"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á</w:t>
        </w:r>
      </w:ins>
      <w:ins w:id="550" w:date="2022-05-05T22:06:45Z" w:author="oculto">
        <w:r>
          <w:rPr>
            <w:rStyle w:val="Nenhum"/>
            <w:rFonts w:ascii="Times New Roman" w:hAnsi="Times New Roman"/>
            <w:outline w:val="0"/>
            <w:color w:val="000000"/>
            <w:u w:color="000000"/>
            <w:rtl w:val="0"/>
            <w:lang w:val="en-US"/>
            <w14:textFill>
              <w14:solidFill>
                <w14:srgbClr w14:val="000000"/>
              </w14:solidFill>
            </w14:textFill>
          </w:rPr>
          <w:t>rio m</w:t>
        </w:r>
      </w:ins>
      <w:ins w:id="551"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í</w:t>
        </w:r>
      </w:ins>
      <w:ins w:id="552" w:date="2022-05-05T22:06:45Z" w:author="oculto">
        <w:r>
          <w:rPr>
            <w:rStyle w:val="Nenhum"/>
            <w:rFonts w:ascii="Times New Roman" w:hAnsi="Times New Roman"/>
            <w:outline w:val="0"/>
            <w:color w:val="000000"/>
            <w:u w:color="000000"/>
            <w:rtl w:val="0"/>
            <w:lang w:val="en-US"/>
            <w14:textFill>
              <w14:solidFill>
                <w14:srgbClr w14:val="000000"/>
              </w14:solidFill>
            </w14:textFill>
          </w:rPr>
          <w:t>nimo. Entre outras coisas, esse cen</w:t>
        </w:r>
      </w:ins>
      <w:ins w:id="553"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á</w:t>
        </w:r>
      </w:ins>
      <w:ins w:id="554" w:date="2022-05-05T22:06:45Z" w:author="oculto">
        <w:r>
          <w:rPr>
            <w:rStyle w:val="Nenhum"/>
            <w:rFonts w:ascii="Times New Roman" w:hAnsi="Times New Roman"/>
            <w:outline w:val="0"/>
            <w:color w:val="000000"/>
            <w:u w:color="000000"/>
            <w:rtl w:val="0"/>
            <w:lang w:val="en-US"/>
            <w14:textFill>
              <w14:solidFill>
                <w14:srgbClr w14:val="000000"/>
              </w14:solidFill>
            </w14:textFill>
          </w:rPr>
          <w:t xml:space="preserve">rio </w:t>
        </w:r>
      </w:ins>
      <w:ins w:id="555" w:date="2022-05-05T22:06:45Z" w:author="oculto">
        <w:r>
          <w:rPr>
            <w:rStyle w:val="Nenhum"/>
            <w:rFonts w:ascii="Times New Roman" w:hAnsi="Times New Roman" w:hint="default"/>
            <w:outline w:val="0"/>
            <w:color w:val="000000"/>
            <w:u w:color="000000"/>
            <w:rtl w:val="0"/>
            <w:lang w:val="en-US"/>
            <w14:textFill>
              <w14:solidFill>
                <w14:srgbClr w14:val="000000"/>
              </w14:solidFill>
            </w14:textFill>
          </w:rPr>
          <w:t xml:space="preserve">é </w:t>
        </w:r>
      </w:ins>
      <w:ins w:id="556" w:date="2022-05-05T22:06:45Z" w:author="oculto">
        <w:r>
          <w:rPr>
            <w:rStyle w:val="Nenhum"/>
            <w:rFonts w:ascii="Times New Roman" w:hAnsi="Times New Roman"/>
            <w:outline w:val="0"/>
            <w:color w:val="000000"/>
            <w:u w:color="000000"/>
            <w:rtl w:val="0"/>
            <w:lang w:val="en-US"/>
            <w14:textFill>
              <w14:solidFill>
                <w14:srgbClr w14:val="000000"/>
              </w14:solidFill>
            </w14:textFill>
          </w:rPr>
          <w:t>produzido p</w:t>
        </w:r>
      </w:ins>
      <w:del w:id="557" w:date="2022-05-05T22:06:20Z" w:author="oculto">
        <w:r>
          <w:rPr>
            <w:rStyle w:val="Nenhum"/>
            <w:rFonts w:ascii="Times New Roman" w:hAnsi="Times New Roman"/>
            <w:outline w:val="0"/>
            <w:color w:val="000000"/>
            <w:u w:color="000000"/>
            <w:rtl w:val="0"/>
            <w:lang w:val="pt-PT"/>
            <w14:textFill>
              <w14:solidFill>
                <w14:srgbClr w14:val="000000"/>
              </w14:solidFill>
            </w14:textFill>
          </w:rPr>
          <w:delText xml:space="preserve">. </w:delText>
        </w:r>
      </w:del>
      <w:del w:id="558" w:date="2022-05-05T22:06:34Z" w:author="oculto">
        <w:r>
          <w:rPr>
            <w:rStyle w:val="Nenhum"/>
            <w:rFonts w:ascii="Times New Roman" w:hAnsi="Times New Roman"/>
            <w:outline w:val="0"/>
            <w:color w:val="000000"/>
            <w:u w:color="000000"/>
            <w:rtl w:val="0"/>
            <w:lang w:val="pt-PT"/>
            <w14:textFill>
              <w14:solidFill>
                <w14:srgbClr w14:val="000000"/>
              </w14:solidFill>
            </w14:textFill>
          </w:rPr>
          <w:delText xml:space="preserve">Isso demonstra </w:delText>
        </w:r>
      </w:del>
      <w:r>
        <w:rPr>
          <w:rStyle w:val="Nenhum"/>
          <w:rFonts w:ascii="Times New Roman" w:hAnsi="Times New Roman"/>
          <w:outline w:val="0"/>
          <w:color w:val="000000"/>
          <w:u w:color="000000"/>
          <w:rtl w:val="0"/>
          <w:lang w:val="pt-PT"/>
          <w14:textFill>
            <w14:solidFill>
              <w14:srgbClr w14:val="000000"/>
            </w14:solidFill>
          </w14:textFill>
        </w:rPr>
        <w:t>o</w:t>
      </w:r>
      <w:ins w:id="559" w:date="2022-05-05T22:06:49Z" w:author="oculto">
        <w:r>
          <w:rPr>
            <w:rStyle w:val="Nenhum"/>
            <w:rFonts w:ascii="Times New Roman" w:hAnsi="Times New Roman"/>
            <w:outline w:val="0"/>
            <w:color w:val="000000"/>
            <w:u w:color="000000"/>
            <w:rtl w:val="0"/>
            <w:lang w:val="en-US"/>
            <w14:textFill>
              <w14:solidFill>
                <w14:srgbClr w14:val="000000"/>
              </w14:solidFill>
            </w14:textFill>
          </w:rPr>
          <w:t>r</w:t>
        </w:r>
      </w:ins>
      <w:del w:id="560" w:date="2022-05-05T22:06:49Z" w:author="oculto">
        <w:r>
          <w:rPr>
            <w:rStyle w:val="Nenhum"/>
            <w:rFonts w:ascii="Times New Roman" w:hAnsi="Times New Roman"/>
            <w:outline w:val="0"/>
            <w:color w:val="000000"/>
            <w:u w:color="000000"/>
            <w:rtl w:val="0"/>
            <w:lang w:val="pt-PT"/>
            <w14:textFill>
              <w14:solidFill>
                <w14:srgbClr w14:val="000000"/>
              </w14:solidFill>
            </w14:textFill>
          </w:rPr>
          <w:delText>s</w:delText>
        </w:r>
      </w:del>
      <w:r>
        <w:rPr>
          <w:rStyle w:val="Nenhum"/>
          <w:rFonts w:ascii="Times New Roman" w:hAnsi="Times New Roman"/>
          <w:outline w:val="0"/>
          <w:color w:val="000000"/>
          <w:u w:color="000000"/>
          <w:rtl w:val="0"/>
          <w:lang w:val="pt-PT"/>
          <w14:textFill>
            <w14:solidFill>
              <w14:srgbClr w14:val="000000"/>
            </w14:solidFill>
          </w14:textFill>
        </w:rPr>
        <w:t xml:space="preserve"> </w:t>
      </w:r>
      <w:del w:id="561" w:date="2022-05-05T22:06:59Z" w:author="oculto">
        <w:r>
          <w:rPr>
            <w:rStyle w:val="Nenhum"/>
            <w:rFonts w:ascii="Times New Roman" w:hAnsi="Times New Roman"/>
            <w:outline w:val="0"/>
            <w:color w:val="000000"/>
            <w:u w:color="000000"/>
            <w:rtl w:val="0"/>
            <w:lang w:val="pt-PT"/>
            <w14:textFill>
              <w14:solidFill>
                <w14:srgbClr w14:val="000000"/>
              </w14:solidFill>
            </w14:textFill>
          </w:rPr>
          <w:delText xml:space="preserve">movimentos naturais das </w:delText>
        </w:r>
      </w:del>
      <w:r>
        <w:rPr>
          <w:rStyle w:val="Nenhum"/>
          <w:rFonts w:ascii="Times New Roman" w:hAnsi="Times New Roman"/>
          <w:outline w:val="0"/>
          <w:color w:val="000000"/>
          <w:u w:color="000000"/>
          <w:rtl w:val="0"/>
          <w:lang w:val="pt-PT"/>
          <w14:textFill>
            <w14:solidFill>
              <w14:srgbClr w14:val="000000"/>
            </w14:solidFill>
          </w14:textFill>
        </w:rPr>
        <w:t>for</w:t>
      </w:r>
      <w:r>
        <w:rPr>
          <w:rStyle w:val="Nenhum"/>
          <w:rFonts w:ascii="Times New Roman" w:hAnsi="Times New Roman" w:hint="default"/>
          <w:outline w:val="0"/>
          <w:color w:val="000000"/>
          <w:u w:color="000000"/>
          <w:rtl w:val="0"/>
          <w:lang w:val="pt-PT"/>
          <w14:textFill>
            <w14:solidFill>
              <w14:srgbClr w14:val="000000"/>
            </w14:solidFill>
          </w14:textFill>
        </w:rPr>
        <w:t>ç</w:t>
      </w:r>
      <w:r>
        <w:rPr>
          <w:rStyle w:val="Nenhum"/>
          <w:rFonts w:ascii="Times New Roman" w:hAnsi="Times New Roman"/>
          <w:outline w:val="0"/>
          <w:color w:val="000000"/>
          <w:u w:color="000000"/>
          <w:rtl w:val="0"/>
          <w:lang w:val="pt-PT"/>
          <w14:textFill>
            <w14:solidFill>
              <w14:srgbClr w14:val="000000"/>
            </w14:solidFill>
          </w14:textFill>
        </w:rPr>
        <w:t>as antag</w:t>
      </w:r>
      <w:r>
        <w:rPr>
          <w:rStyle w:val="Nenhum"/>
          <w:rFonts w:ascii="Times New Roman" w:hAnsi="Times New Roman" w:hint="default"/>
          <w:outline w:val="0"/>
          <w:color w:val="000000"/>
          <w:u w:color="000000"/>
          <w:rtl w:val="0"/>
          <w:lang w:val="pt-PT"/>
          <w14:textFill>
            <w14:solidFill>
              <w14:srgbClr w14:val="000000"/>
            </w14:solidFill>
          </w14:textFill>
        </w:rPr>
        <w:t>ô</w:t>
      </w:r>
      <w:r>
        <w:rPr>
          <w:rStyle w:val="Nenhum"/>
          <w:rFonts w:ascii="Times New Roman" w:hAnsi="Times New Roman"/>
          <w:outline w:val="0"/>
          <w:color w:val="000000"/>
          <w:u w:color="000000"/>
          <w:rtl w:val="0"/>
          <w:lang w:val="pt-PT"/>
          <w14:textFill>
            <w14:solidFill>
              <w14:srgbClr w14:val="000000"/>
            </w14:solidFill>
          </w14:textFill>
        </w:rPr>
        <w:t>nicas presentes durante o processo: por um lado, o Estado m</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nimo, burocratizado e enxuto, por outro, a imposi</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da realidade das popula</w:t>
      </w:r>
      <w:r>
        <w:rPr>
          <w:rStyle w:val="Nenhum"/>
          <w:rFonts w:ascii="Times New Roman" w:hAnsi="Times New Roman" w:hint="default"/>
          <w:outline w:val="0"/>
          <w:color w:val="000000"/>
          <w:u w:color="000000"/>
          <w:rtl w:val="0"/>
          <w:lang w:val="pt-PT"/>
          <w14:textFill>
            <w14:solidFill>
              <w14:srgbClr w14:val="000000"/>
            </w14:solidFill>
          </w14:textFill>
        </w:rPr>
        <w:t>çõ</w:t>
      </w:r>
      <w:r>
        <w:rPr>
          <w:rStyle w:val="Nenhum"/>
          <w:rFonts w:ascii="Times New Roman" w:hAnsi="Times New Roman"/>
          <w:outline w:val="0"/>
          <w:color w:val="000000"/>
          <w:u w:color="000000"/>
          <w:rtl w:val="0"/>
          <w:lang w:val="pt-PT"/>
          <w14:textFill>
            <w14:solidFill>
              <w14:srgbClr w14:val="000000"/>
            </w14:solidFill>
          </w14:textFill>
        </w:rPr>
        <w:t>es que procuram os servi</w:t>
      </w:r>
      <w:r>
        <w:rPr>
          <w:rStyle w:val="Nenhum"/>
          <w:rFonts w:ascii="Times New Roman" w:hAnsi="Times New Roman" w:hint="default"/>
          <w:outline w:val="0"/>
          <w:color w:val="000000"/>
          <w:u w:color="000000"/>
          <w:rtl w:val="0"/>
          <w:lang w:val="pt-PT"/>
          <w14:textFill>
            <w14:solidFill>
              <w14:srgbClr w14:val="000000"/>
            </w14:solidFill>
          </w14:textFill>
        </w:rPr>
        <w:t>ç</w:t>
      </w:r>
      <w:r>
        <w:rPr>
          <w:rStyle w:val="Nenhum"/>
          <w:rFonts w:ascii="Times New Roman" w:hAnsi="Times New Roman"/>
          <w:outline w:val="0"/>
          <w:color w:val="000000"/>
          <w:u w:color="000000"/>
          <w:rtl w:val="0"/>
          <w:lang w:val="pt-PT"/>
          <w14:textFill>
            <w14:solidFill>
              <w14:srgbClr w14:val="000000"/>
            </w14:solidFill>
          </w14:textFill>
        </w:rPr>
        <w:t>os da assist</w:t>
      </w:r>
      <w:r>
        <w:rPr>
          <w:rStyle w:val="Nenhum"/>
          <w:rFonts w:ascii="Times New Roman" w:hAnsi="Times New Roman" w:hint="default"/>
          <w:outline w:val="0"/>
          <w:color w:val="000000"/>
          <w:u w:color="000000"/>
          <w:rtl w:val="0"/>
          <w:lang w:val="pt-PT"/>
          <w14:textFill>
            <w14:solidFill>
              <w14:srgbClr w14:val="000000"/>
            </w14:solidFill>
          </w14:textFill>
        </w:rPr>
        <w:t>ê</w:t>
      </w:r>
      <w:r>
        <w:rPr>
          <w:rStyle w:val="Nenhum"/>
          <w:rFonts w:ascii="Times New Roman" w:hAnsi="Times New Roman"/>
          <w:outline w:val="0"/>
          <w:color w:val="000000"/>
          <w:u w:color="000000"/>
          <w:rtl w:val="0"/>
          <w:lang w:val="pt-PT"/>
          <w14:textFill>
            <w14:solidFill>
              <w14:srgbClr w14:val="000000"/>
            </w14:solidFill>
          </w14:textFill>
        </w:rPr>
        <w:t>ncia social, denotando a multidimensionalidade da pobreza como apresentada nas diversas teorias que conceituam o fen</w:t>
      </w:r>
      <w:r>
        <w:rPr>
          <w:rStyle w:val="Nenhum"/>
          <w:rFonts w:ascii="Times New Roman" w:hAnsi="Times New Roman" w:hint="default"/>
          <w:outline w:val="0"/>
          <w:color w:val="000000"/>
          <w:u w:color="000000"/>
          <w:rtl w:val="0"/>
          <w:lang w:val="pt-PT"/>
          <w14:textFill>
            <w14:solidFill>
              <w14:srgbClr w14:val="000000"/>
            </w14:solidFill>
          </w14:textFill>
        </w:rPr>
        <w:t>ô</w:t>
      </w:r>
      <w:r>
        <w:rPr>
          <w:rStyle w:val="Nenhum"/>
          <w:rFonts w:ascii="Times New Roman" w:hAnsi="Times New Roman"/>
          <w:outline w:val="0"/>
          <w:color w:val="000000"/>
          <w:u w:color="000000"/>
          <w:rtl w:val="0"/>
          <w:lang w:val="pt-PT"/>
          <w14:textFill>
            <w14:solidFill>
              <w14:srgbClr w14:val="000000"/>
            </w14:solidFill>
          </w14:textFill>
        </w:rPr>
        <w:t>meno.</w:t>
      </w:r>
    </w:p>
    <w:p>
      <w:pPr>
        <w:pStyle w:val="Normal (Web)"/>
        <w:shd w:val="clear" w:color="auto" w:fill="ffffff"/>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p>
    <w:p>
      <w:pPr>
        <w:pStyle w:val="Normal (Web)"/>
        <w:shd w:val="clear" w:color="auto" w:fill="ffffff"/>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hAnsi="Times New Roman"/>
          <w:outline w:val="0"/>
          <w:color w:val="000000"/>
          <w:u w:color="000000"/>
          <w:rtl w:val="0"/>
          <w:lang w:val="pt-PT"/>
          <w14:textFill>
            <w14:solidFill>
              <w14:srgbClr w14:val="000000"/>
            </w14:solidFill>
          </w14:textFill>
        </w:rPr>
        <w:t xml:space="preserve">1.2.1 BPC </w:t>
      </w:r>
      <w:r>
        <w:rPr>
          <w:rStyle w:val="Nenhum"/>
          <w:rFonts w:ascii="Times New Roman" w:hAnsi="Times New Roman" w:hint="default"/>
          <w:outline w:val="0"/>
          <w:color w:val="000000"/>
          <w:u w:color="000000"/>
          <w:rtl w:val="0"/>
          <w:lang w:val="pt-PT"/>
          <w14:textFill>
            <w14:solidFill>
              <w14:srgbClr w14:val="000000"/>
            </w14:solidFill>
          </w14:textFill>
        </w:rPr>
        <w:t xml:space="preserve">– </w:t>
      </w:r>
      <w:r>
        <w:rPr>
          <w:rStyle w:val="Nenhum"/>
          <w:rFonts w:ascii="Times New Roman" w:hAnsi="Times New Roman"/>
          <w:outline w:val="0"/>
          <w:color w:val="000000"/>
          <w:u w:color="000000"/>
          <w:rtl w:val="0"/>
          <w:lang w:val="pt-PT"/>
          <w14:textFill>
            <w14:solidFill>
              <w14:srgbClr w14:val="000000"/>
            </w14:solidFill>
          </w14:textFill>
        </w:rPr>
        <w:t xml:space="preserve">LOAS durante a Covid-19 </w:t>
      </w:r>
    </w:p>
    <w:p>
      <w:pPr>
        <w:pStyle w:val="Normal (Web)"/>
        <w:shd w:val="clear" w:color="auto" w:fill="ffffff"/>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p>
    <w:p>
      <w:pPr>
        <w:pStyle w:val="Normal (Web)"/>
        <w:shd w:val="clear" w:color="auto" w:fill="ffffff"/>
        <w:tabs>
          <w:tab w:val="left" w:pos="851"/>
        </w:tabs>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cs="Times New Roman" w:hAnsi="Times New Roman" w:eastAsia="Times New Roman"/>
          <w:outline w:val="0"/>
          <w:color w:val="000000"/>
          <w:u w:color="000000"/>
          <w:rtl w:val="0"/>
          <w:lang w:val="pt-PT"/>
          <w14:textFill>
            <w14:solidFill>
              <w14:srgbClr w14:val="000000"/>
            </w14:solidFill>
          </w14:textFill>
        </w:rPr>
        <w:tab/>
        <w:t>Em 30 de janeiro de 2020 a Organiza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Mundial da Sa</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de emitiu o mais alto grau de alerta a respeito do surto do coronavirus declarando o</w:t>
      </w:r>
      <w:del w:id="562" w:date="2022-05-05T22:07:30Z" w:author="oculto">
        <w:r>
          <w:rPr>
            <w:rStyle w:val="Nenhum"/>
            <w:rFonts w:ascii="Times New Roman" w:hAnsi="Times New Roman"/>
            <w:outline w:val="0"/>
            <w:color w:val="000000"/>
            <w:u w:color="000000"/>
            <w:rtl w:val="0"/>
            <w:lang w:val="pt-PT"/>
            <w14:textFill>
              <w14:solidFill>
                <w14:srgbClr w14:val="000000"/>
              </w14:solidFill>
            </w14:textFill>
          </w:rPr>
          <w:delText xml:space="preserve"> e</w:delText>
        </w:r>
      </w:del>
      <w:r>
        <w:rPr>
          <w:rStyle w:val="Nenhum"/>
          <w:rFonts w:ascii="Times New Roman" w:hAnsi="Times New Roman"/>
          <w:outline w:val="0"/>
          <w:color w:val="000000"/>
          <w:u w:color="000000"/>
          <w:rtl w:val="0"/>
          <w:lang w:val="pt-PT"/>
          <w14:textFill>
            <w14:solidFill>
              <w14:srgbClr w14:val="000000"/>
            </w14:solidFill>
          </w14:textFill>
        </w:rPr>
        <w:t xml:space="preserve"> Estado </w:t>
      </w:r>
      <w:ins w:id="563" w:date="2022-05-05T22:10:01Z" w:author="oculto">
        <w:r>
          <w:rPr>
            <w:rStyle w:val="Nenhum"/>
            <w:rFonts w:ascii="Times New Roman" w:hAnsi="Times New Roman"/>
            <w:outline w:val="0"/>
            <w:color w:val="000000"/>
            <w:u w:color="000000"/>
            <w:rtl w:val="0"/>
            <w:lang w:val="en-US"/>
            <w14:textFill>
              <w14:solidFill>
                <w14:srgbClr w14:val="000000"/>
              </w14:solidFill>
            </w14:textFill>
          </w:rPr>
          <w:t xml:space="preserve">de </w:t>
        </w:r>
      </w:ins>
      <w:r>
        <w:rPr>
          <w:rStyle w:val="Nenhum"/>
          <w:rFonts w:ascii="Times New Roman" w:hAnsi="Times New Roman"/>
          <w:outline w:val="0"/>
          <w:color w:val="000000"/>
          <w:u w:color="000000"/>
          <w:rtl w:val="0"/>
          <w:lang w:val="pt-PT"/>
          <w14:textFill>
            <w14:solidFill>
              <w14:srgbClr w14:val="000000"/>
            </w14:solidFill>
          </w14:textFill>
        </w:rPr>
        <w:t>Emerg</w:t>
      </w:r>
      <w:r>
        <w:rPr>
          <w:rStyle w:val="Nenhum"/>
          <w:rFonts w:ascii="Times New Roman" w:hAnsi="Times New Roman" w:hint="default"/>
          <w:outline w:val="0"/>
          <w:color w:val="000000"/>
          <w:u w:color="000000"/>
          <w:rtl w:val="0"/>
          <w:lang w:val="pt-PT"/>
          <w14:textFill>
            <w14:solidFill>
              <w14:srgbClr w14:val="000000"/>
            </w14:solidFill>
          </w14:textFill>
        </w:rPr>
        <w:t>ê</w:t>
      </w:r>
      <w:r>
        <w:rPr>
          <w:rStyle w:val="Nenhum"/>
          <w:rFonts w:ascii="Times New Roman" w:hAnsi="Times New Roman"/>
          <w:outline w:val="0"/>
          <w:color w:val="000000"/>
          <w:u w:color="000000"/>
          <w:rtl w:val="0"/>
          <w:lang w:val="pt-PT"/>
          <w14:textFill>
            <w14:solidFill>
              <w14:srgbClr w14:val="000000"/>
            </w14:solidFill>
          </w14:textFill>
        </w:rPr>
        <w:t>ncia P</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blica de Import</w:t>
      </w:r>
      <w:r>
        <w:rPr>
          <w:rStyle w:val="Nenhum"/>
          <w:rFonts w:ascii="Times New Roman" w:hAnsi="Times New Roman" w:hint="default"/>
          <w:outline w:val="0"/>
          <w:color w:val="000000"/>
          <w:u w:color="000000"/>
          <w:rtl w:val="0"/>
          <w:lang w:val="pt-PT"/>
          <w14:textFill>
            <w14:solidFill>
              <w14:srgbClr w14:val="000000"/>
            </w14:solidFill>
          </w14:textFill>
        </w:rPr>
        <w:t>â</w:t>
      </w:r>
      <w:r>
        <w:rPr>
          <w:rStyle w:val="Nenhum"/>
          <w:rFonts w:ascii="Times New Roman" w:hAnsi="Times New Roman"/>
          <w:outline w:val="0"/>
          <w:color w:val="000000"/>
          <w:u w:color="000000"/>
          <w:rtl w:val="0"/>
          <w:lang w:val="pt-PT"/>
          <w14:textFill>
            <w14:solidFill>
              <w14:srgbClr w14:val="000000"/>
            </w14:solidFill>
          </w14:textFill>
        </w:rPr>
        <w:t>ncia Internacional. Um novo v</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rus se propagava rapidamente pelo globo, com consequ</w:t>
      </w:r>
      <w:r>
        <w:rPr>
          <w:rStyle w:val="Nenhum"/>
          <w:rFonts w:ascii="Times New Roman" w:hAnsi="Times New Roman" w:hint="default"/>
          <w:outline w:val="0"/>
          <w:color w:val="000000"/>
          <w:u w:color="000000"/>
          <w:rtl w:val="0"/>
          <w:lang w:val="pt-PT"/>
          <w14:textFill>
            <w14:solidFill>
              <w14:srgbClr w14:val="000000"/>
            </w14:solidFill>
          </w14:textFill>
        </w:rPr>
        <w:t>ê</w:t>
      </w:r>
      <w:r>
        <w:rPr>
          <w:rStyle w:val="Nenhum"/>
          <w:rFonts w:ascii="Times New Roman" w:hAnsi="Times New Roman"/>
          <w:outline w:val="0"/>
          <w:color w:val="000000"/>
          <w:u w:color="000000"/>
          <w:rtl w:val="0"/>
          <w:lang w:val="pt-PT"/>
          <w14:textFill>
            <w14:solidFill>
              <w14:srgbClr w14:val="000000"/>
            </w14:solidFill>
          </w14:textFill>
        </w:rPr>
        <w:t>ncias devastadoras, visto n</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haver medicamentos ou tratamentos conhecidos para o combate a doen</w:t>
      </w:r>
      <w:r>
        <w:rPr>
          <w:rStyle w:val="Nenhum"/>
          <w:rFonts w:ascii="Times New Roman" w:hAnsi="Times New Roman" w:hint="default"/>
          <w:outline w:val="0"/>
          <w:color w:val="000000"/>
          <w:u w:color="000000"/>
          <w:rtl w:val="0"/>
          <w:lang w:val="pt-PT"/>
          <w14:textFill>
            <w14:solidFill>
              <w14:srgbClr w14:val="000000"/>
            </w14:solidFill>
          </w14:textFill>
        </w:rPr>
        <w:t>ç</w:t>
      </w:r>
      <w:r>
        <w:rPr>
          <w:rStyle w:val="Nenhum"/>
          <w:rFonts w:ascii="Times New Roman" w:hAnsi="Times New Roman"/>
          <w:outline w:val="0"/>
          <w:color w:val="000000"/>
          <w:u w:color="000000"/>
          <w:rtl w:val="0"/>
          <w:lang w:val="pt-PT"/>
          <w14:textFill>
            <w14:solidFill>
              <w14:srgbClr w14:val="000000"/>
            </w14:solidFill>
          </w14:textFill>
        </w:rPr>
        <w:t>a. Em mar</w:t>
      </w:r>
      <w:r>
        <w:rPr>
          <w:rStyle w:val="Nenhum"/>
          <w:rFonts w:ascii="Times New Roman" w:hAnsi="Times New Roman" w:hint="default"/>
          <w:outline w:val="0"/>
          <w:color w:val="000000"/>
          <w:u w:color="000000"/>
          <w:rtl w:val="0"/>
          <w:lang w:val="pt-PT"/>
          <w14:textFill>
            <w14:solidFill>
              <w14:srgbClr w14:val="000000"/>
            </w14:solidFill>
          </w14:textFill>
        </w:rPr>
        <w:t>ç</w:t>
      </w:r>
      <w:r>
        <w:rPr>
          <w:rStyle w:val="Nenhum"/>
          <w:rFonts w:ascii="Times New Roman" w:hAnsi="Times New Roman"/>
          <w:outline w:val="0"/>
          <w:color w:val="000000"/>
          <w:u w:color="000000"/>
          <w:rtl w:val="0"/>
          <w:lang w:val="pt-PT"/>
          <w14:textFill>
            <w14:solidFill>
              <w14:srgbClr w14:val="000000"/>
            </w14:solidFill>
          </w14:textFill>
        </w:rPr>
        <w:t>o do 2020 o Brasil decretou estado de calamidade p</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blica atrav</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s do Decreto Legislativo n</w:t>
      </w:r>
      <w:r>
        <w:rPr>
          <w:rStyle w:val="Nenhum"/>
          <w:rFonts w:ascii="Perpetua" w:cs="Perpetua" w:hAnsi="Perpetua" w:eastAsia="Perpetua"/>
          <w:outline w:val="0"/>
          <w:color w:val="000000"/>
          <w:u w:color="000000"/>
          <w:rtl w:val="0"/>
          <w:lang w:val="pt-PT"/>
          <w14:textFill>
            <w14:solidFill>
              <w14:srgbClr w14:val="000000"/>
            </w14:solidFill>
          </w14:textFill>
        </w:rPr>
        <w:t>º</w:t>
      </w:r>
      <w:r>
        <w:rPr>
          <w:rStyle w:val="Nenhum"/>
          <w:rFonts w:ascii="Times New Roman" w:hAnsi="Times New Roman"/>
          <w:outline w:val="0"/>
          <w:color w:val="000000"/>
          <w:u w:color="000000"/>
          <w:rtl w:val="0"/>
          <w:lang w:val="pt-PT"/>
          <w14:textFill>
            <w14:solidFill>
              <w14:srgbClr w14:val="000000"/>
            </w14:solidFill>
          </w14:textFill>
        </w:rPr>
        <w:t>6, adentrando numa das piores crises sanit</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 xml:space="preserve">rias dos </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ltimos tempos, a denominada Pandemia da Covid-19. Em raz</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disso foram impostas medidas sanit</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rias e de isolamento social gerando restri</w:t>
      </w:r>
      <w:r>
        <w:rPr>
          <w:rStyle w:val="Nenhum"/>
          <w:rFonts w:ascii="Times New Roman" w:hAnsi="Times New Roman" w:hint="default"/>
          <w:outline w:val="0"/>
          <w:color w:val="000000"/>
          <w:u w:color="000000"/>
          <w:rtl w:val="0"/>
          <w:lang w:val="pt-PT"/>
          <w14:textFill>
            <w14:solidFill>
              <w14:srgbClr w14:val="000000"/>
            </w14:solidFill>
          </w14:textFill>
        </w:rPr>
        <w:t>çõ</w:t>
      </w:r>
      <w:r>
        <w:rPr>
          <w:rStyle w:val="Nenhum"/>
          <w:rFonts w:ascii="Times New Roman" w:hAnsi="Times New Roman"/>
          <w:outline w:val="0"/>
          <w:color w:val="000000"/>
          <w:u w:color="000000"/>
          <w:rtl w:val="0"/>
          <w:lang w:val="pt-PT"/>
          <w14:textFill>
            <w14:solidFill>
              <w14:srgbClr w14:val="000000"/>
            </w14:solidFill>
          </w14:textFill>
        </w:rPr>
        <w:t>es na liberdade de locomo</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das pessoas, no funcionamento de empresas, com</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rcios e todo tipo de atividade econ</w:t>
      </w:r>
      <w:r>
        <w:rPr>
          <w:rStyle w:val="Nenhum"/>
          <w:rFonts w:ascii="Times New Roman" w:hAnsi="Times New Roman" w:hint="default"/>
          <w:outline w:val="0"/>
          <w:color w:val="000000"/>
          <w:u w:color="000000"/>
          <w:rtl w:val="0"/>
          <w:lang w:val="pt-PT"/>
          <w14:textFill>
            <w14:solidFill>
              <w14:srgbClr w14:val="000000"/>
            </w14:solidFill>
          </w14:textFill>
        </w:rPr>
        <w:t>ô</w:t>
      </w:r>
      <w:r>
        <w:rPr>
          <w:rStyle w:val="Nenhum"/>
          <w:rFonts w:ascii="Times New Roman" w:hAnsi="Times New Roman"/>
          <w:outline w:val="0"/>
          <w:color w:val="000000"/>
          <w:u w:color="000000"/>
          <w:rtl w:val="0"/>
          <w:lang w:val="pt-PT"/>
          <w14:textFill>
            <w14:solidFill>
              <w14:srgbClr w14:val="000000"/>
            </w14:solidFill>
          </w14:textFill>
        </w:rPr>
        <w:t xml:space="preserve">mica ou de lazer. As medidas advieram dos </w:t>
      </w:r>
      <w:r>
        <w:rPr>
          <w:rStyle w:val="Nenhum"/>
          <w:rFonts w:ascii="Times New Roman" w:hAnsi="Times New Roman" w:hint="default"/>
          <w:outline w:val="0"/>
          <w:color w:val="000000"/>
          <w:u w:color="000000"/>
          <w:rtl w:val="0"/>
          <w:lang w:val="pt-PT"/>
          <w14:textFill>
            <w14:solidFill>
              <w14:srgbClr w14:val="000000"/>
            </w14:solidFill>
          </w14:textFill>
        </w:rPr>
        <w:t>ó</w:t>
      </w:r>
      <w:r>
        <w:rPr>
          <w:rStyle w:val="Nenhum"/>
          <w:rFonts w:ascii="Times New Roman" w:hAnsi="Times New Roman"/>
          <w:outline w:val="0"/>
          <w:color w:val="000000"/>
          <w:u w:color="000000"/>
          <w:rtl w:val="0"/>
          <w:lang w:val="pt-PT"/>
          <w14:textFill>
            <w14:solidFill>
              <w14:srgbClr w14:val="000000"/>
            </w14:solidFill>
          </w14:textFill>
        </w:rPr>
        <w:t>rg</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os sanit</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rios, autoridades da sa</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de p</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blica e orienta</w:t>
      </w:r>
      <w:r>
        <w:rPr>
          <w:rStyle w:val="Nenhum"/>
          <w:rFonts w:ascii="Times New Roman" w:hAnsi="Times New Roman" w:hint="default"/>
          <w:outline w:val="0"/>
          <w:color w:val="000000"/>
          <w:u w:color="000000"/>
          <w:rtl w:val="0"/>
          <w:lang w:val="pt-PT"/>
          <w14:textFill>
            <w14:solidFill>
              <w14:srgbClr w14:val="000000"/>
            </w14:solidFill>
          </w14:textFill>
        </w:rPr>
        <w:t>çõ</w:t>
      </w:r>
      <w:r>
        <w:rPr>
          <w:rStyle w:val="Nenhum"/>
          <w:rFonts w:ascii="Times New Roman" w:hAnsi="Times New Roman"/>
          <w:outline w:val="0"/>
          <w:color w:val="000000"/>
          <w:u w:color="000000"/>
          <w:rtl w:val="0"/>
          <w:lang w:val="pt-PT"/>
          <w14:textFill>
            <w14:solidFill>
              <w14:srgbClr w14:val="000000"/>
            </w14:solidFill>
          </w14:textFill>
        </w:rPr>
        <w:t>es internacionais da OMS, visto que os estudos indicavam que o v</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rus se propagava por secre</w:t>
      </w:r>
      <w:r>
        <w:rPr>
          <w:rStyle w:val="Nenhum"/>
          <w:rFonts w:ascii="Times New Roman" w:hAnsi="Times New Roman" w:hint="default"/>
          <w:outline w:val="0"/>
          <w:color w:val="000000"/>
          <w:u w:color="000000"/>
          <w:rtl w:val="0"/>
          <w:lang w:val="pt-PT"/>
          <w14:textFill>
            <w14:solidFill>
              <w14:srgbClr w14:val="000000"/>
            </w14:solidFill>
          </w14:textFill>
        </w:rPr>
        <w:t>çõ</w:t>
      </w:r>
      <w:r>
        <w:rPr>
          <w:rStyle w:val="Nenhum"/>
          <w:rFonts w:ascii="Times New Roman" w:hAnsi="Times New Roman"/>
          <w:outline w:val="0"/>
          <w:color w:val="000000"/>
          <w:u w:color="000000"/>
          <w:rtl w:val="0"/>
          <w:lang w:val="pt-PT"/>
          <w14:textFill>
            <w14:solidFill>
              <w14:srgbClr w14:val="000000"/>
            </w14:solidFill>
          </w14:textFill>
        </w:rPr>
        <w:t>es, como a saliva ou got</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culas respirat</w:t>
      </w:r>
      <w:r>
        <w:rPr>
          <w:rStyle w:val="Nenhum"/>
          <w:rFonts w:ascii="Times New Roman" w:hAnsi="Times New Roman" w:hint="default"/>
          <w:outline w:val="0"/>
          <w:color w:val="000000"/>
          <w:u w:color="000000"/>
          <w:rtl w:val="0"/>
          <w:lang w:val="pt-PT"/>
          <w14:textFill>
            <w14:solidFill>
              <w14:srgbClr w14:val="000000"/>
            </w14:solidFill>
          </w14:textFill>
        </w:rPr>
        <w:t>ó</w:t>
      </w:r>
      <w:r>
        <w:rPr>
          <w:rStyle w:val="Nenhum"/>
          <w:rFonts w:ascii="Times New Roman" w:hAnsi="Times New Roman"/>
          <w:outline w:val="0"/>
          <w:color w:val="000000"/>
          <w:u w:color="000000"/>
          <w:rtl w:val="0"/>
          <w:lang w:val="pt-PT"/>
          <w14:textFill>
            <w14:solidFill>
              <w14:srgbClr w14:val="000000"/>
            </w14:solidFill>
          </w14:textFill>
        </w:rPr>
        <w:t>rias, bem como atrav</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s de superf</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cies e objetos contaminados</w:t>
      </w:r>
      <w:r>
        <w:rPr>
          <w:rStyle w:val="Nenhum"/>
          <w:rFonts w:ascii="Times New Roman" w:cs="Times New Roman" w:hAnsi="Times New Roman" w:eastAsia="Times New Roman"/>
          <w:outline w:val="0"/>
          <w:color w:val="000000"/>
          <w:u w:color="000000"/>
          <w:vertAlign w:val="superscript"/>
          <w:lang w:val="pt-PT"/>
          <w14:textFill>
            <w14:solidFill>
              <w14:srgbClr w14:val="000000"/>
            </w14:solidFill>
          </w14:textFill>
        </w:rPr>
        <w:footnoteReference w:id="29"/>
      </w:r>
      <w:r>
        <w:rPr>
          <w:rStyle w:val="Nenhum"/>
          <w:rFonts w:ascii="Times New Roman" w:hAnsi="Times New Roman"/>
          <w:outline w:val="0"/>
          <w:color w:val="000000"/>
          <w:u w:color="000000"/>
          <w:rtl w:val="0"/>
          <w:lang w:val="pt-PT"/>
          <w14:textFill>
            <w14:solidFill>
              <w14:srgbClr w14:val="000000"/>
            </w14:solidFill>
          </w14:textFill>
        </w:rPr>
        <w:t>. Dessa forma, as restri</w:t>
      </w:r>
      <w:r>
        <w:rPr>
          <w:rStyle w:val="Nenhum"/>
          <w:rFonts w:ascii="Times New Roman" w:hAnsi="Times New Roman" w:hint="default"/>
          <w:outline w:val="0"/>
          <w:color w:val="000000"/>
          <w:u w:color="000000"/>
          <w:rtl w:val="0"/>
          <w:lang w:val="pt-PT"/>
          <w14:textFill>
            <w14:solidFill>
              <w14:srgbClr w14:val="000000"/>
            </w14:solidFill>
          </w14:textFill>
        </w:rPr>
        <w:t>çõ</w:t>
      </w:r>
      <w:r>
        <w:rPr>
          <w:rStyle w:val="Nenhum"/>
          <w:rFonts w:ascii="Times New Roman" w:hAnsi="Times New Roman"/>
          <w:outline w:val="0"/>
          <w:color w:val="000000"/>
          <w:u w:color="000000"/>
          <w:rtl w:val="0"/>
          <w:lang w:val="pt-PT"/>
          <w14:textFill>
            <w14:solidFill>
              <w14:srgbClr w14:val="000000"/>
            </w14:solidFill>
          </w14:textFill>
        </w:rPr>
        <w:t>es se impuseram ao dia a dia dos cidad</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os como medidas essenciais de prote</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destacando-se a necessidade de evitar-se a aglomera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de pessoas, face ao risco iminente de cont</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gio</w:t>
      </w:r>
      <w:r>
        <w:rPr>
          <w:rStyle w:val="Nenhum"/>
          <w:rFonts w:ascii="Times New Roman" w:cs="Times New Roman" w:hAnsi="Times New Roman" w:eastAsia="Times New Roman"/>
          <w:outline w:val="0"/>
          <w:color w:val="000000"/>
          <w:u w:color="000000"/>
          <w:vertAlign w:val="superscript"/>
          <w:lang w:val="pt-PT"/>
          <w14:textFill>
            <w14:solidFill>
              <w14:srgbClr w14:val="000000"/>
            </w14:solidFill>
          </w14:textFill>
        </w:rPr>
        <w:footnoteReference w:id="30"/>
      </w:r>
      <w:r>
        <w:rPr>
          <w:rStyle w:val="Nenhum"/>
          <w:rFonts w:ascii="Times New Roman" w:hAnsi="Times New Roman"/>
          <w:outline w:val="0"/>
          <w:color w:val="000000"/>
          <w:u w:color="000000"/>
          <w:rtl w:val="0"/>
          <w:lang w:val="pt-PT"/>
          <w14:textFill>
            <w14:solidFill>
              <w14:srgbClr w14:val="000000"/>
            </w14:solidFill>
          </w14:textFill>
        </w:rPr>
        <w:t>.</w:t>
      </w:r>
    </w:p>
    <w:p>
      <w:pPr>
        <w:pStyle w:val="Normal (Web)"/>
        <w:shd w:val="clear" w:color="auto" w:fill="ffffff"/>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cs="Times New Roman" w:hAnsi="Times New Roman" w:eastAsia="Times New Roman"/>
          <w:outline w:val="0"/>
          <w:color w:val="000000"/>
          <w:u w:color="000000"/>
          <w:rtl w:val="0"/>
          <w14:textFill>
            <w14:solidFill>
              <w14:srgbClr w14:val="000000"/>
            </w14:solidFill>
          </w14:textFill>
        </w:rPr>
        <w:tab/>
        <w:t>Diante deste quadro, ocorreu um agravamento da crise financeira no pa</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s, com a perda de diversos postos de trabalho. Pa</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ses como a China, Jap</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Fran</w:t>
      </w:r>
      <w:r>
        <w:rPr>
          <w:rStyle w:val="Nenhum"/>
          <w:rFonts w:ascii="Times New Roman" w:hAnsi="Times New Roman" w:hint="default"/>
          <w:outline w:val="0"/>
          <w:color w:val="000000"/>
          <w:u w:color="000000"/>
          <w:rtl w:val="0"/>
          <w:lang w:val="pt-PT"/>
          <w14:textFill>
            <w14:solidFill>
              <w14:srgbClr w14:val="000000"/>
            </w14:solidFill>
          </w14:textFill>
        </w:rPr>
        <w:t>ç</w:t>
      </w:r>
      <w:r>
        <w:rPr>
          <w:rStyle w:val="Nenhum"/>
          <w:rFonts w:ascii="Times New Roman" w:hAnsi="Times New Roman"/>
          <w:outline w:val="0"/>
          <w:color w:val="000000"/>
          <w:u w:color="000000"/>
          <w:rtl w:val="0"/>
          <w:lang w:val="pt-PT"/>
          <w14:textFill>
            <w14:solidFill>
              <w14:srgbClr w14:val="000000"/>
            </w14:solidFill>
          </w14:textFill>
        </w:rPr>
        <w:t>a, Alemanha, EUA, Argentina, Col</w:t>
      </w:r>
      <w:r>
        <w:rPr>
          <w:rStyle w:val="Nenhum"/>
          <w:rFonts w:ascii="Times New Roman" w:hAnsi="Times New Roman" w:hint="default"/>
          <w:outline w:val="0"/>
          <w:color w:val="000000"/>
          <w:u w:color="000000"/>
          <w:rtl w:val="0"/>
          <w:lang w:val="pt-PT"/>
          <w14:textFill>
            <w14:solidFill>
              <w14:srgbClr w14:val="000000"/>
            </w14:solidFill>
          </w14:textFill>
        </w:rPr>
        <w:t>ô</w:t>
      </w:r>
      <w:r>
        <w:rPr>
          <w:rStyle w:val="Nenhum"/>
          <w:rFonts w:ascii="Times New Roman" w:hAnsi="Times New Roman"/>
          <w:outline w:val="0"/>
          <w:color w:val="000000"/>
          <w:u w:color="000000"/>
          <w:rtl w:val="0"/>
          <w:lang w:val="pt-PT"/>
          <w14:textFill>
            <w14:solidFill>
              <w14:srgbClr w14:val="000000"/>
            </w14:solidFill>
          </w14:textFill>
        </w:rPr>
        <w:t>mbia, Chile entre outros</w:t>
      </w:r>
      <w:r>
        <w:rPr>
          <w:rStyle w:val="Nenhum"/>
          <w:rFonts w:ascii="Times New Roman" w:cs="Times New Roman" w:hAnsi="Times New Roman" w:eastAsia="Times New Roman"/>
          <w:outline w:val="0"/>
          <w:color w:val="000000"/>
          <w:u w:color="000000"/>
          <w:vertAlign w:val="superscript"/>
          <w14:textFill>
            <w14:solidFill>
              <w14:srgbClr w14:val="000000"/>
            </w14:solidFill>
          </w14:textFill>
        </w:rPr>
        <w:footnoteReference w:id="31"/>
      </w:r>
      <w:r>
        <w:rPr>
          <w:rStyle w:val="Nenhum"/>
          <w:rFonts w:ascii="Times New Roman" w:hAnsi="Times New Roman"/>
          <w:outline w:val="0"/>
          <w:color w:val="000000"/>
          <w:u w:color="000000"/>
          <w:rtl w:val="0"/>
          <w:lang w:val="pt-PT"/>
          <w14:textFill>
            <w14:solidFill>
              <w14:srgbClr w14:val="000000"/>
            </w14:solidFill>
          </w14:textFill>
        </w:rPr>
        <w:t xml:space="preserve"> tamb</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m adotaram medidas emergenciais para oferecer suporte financeiro aos cidad</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os, a fim de garantir condi</w:t>
      </w:r>
      <w:r>
        <w:rPr>
          <w:rStyle w:val="Nenhum"/>
          <w:rFonts w:ascii="Times New Roman" w:hAnsi="Times New Roman" w:hint="default"/>
          <w:outline w:val="0"/>
          <w:color w:val="000000"/>
          <w:u w:color="000000"/>
          <w:rtl w:val="0"/>
          <w:lang w:val="pt-PT"/>
          <w14:textFill>
            <w14:solidFill>
              <w14:srgbClr w14:val="000000"/>
            </w14:solidFill>
          </w14:textFill>
        </w:rPr>
        <w:t>çõ</w:t>
      </w:r>
      <w:r>
        <w:rPr>
          <w:rStyle w:val="Nenhum"/>
          <w:rFonts w:ascii="Times New Roman" w:hAnsi="Times New Roman"/>
          <w:outline w:val="0"/>
          <w:color w:val="000000"/>
          <w:u w:color="000000"/>
          <w:rtl w:val="0"/>
          <w:lang w:val="pt-PT"/>
          <w14:textFill>
            <w14:solidFill>
              <w14:srgbClr w14:val="000000"/>
            </w14:solidFill>
          </w14:textFill>
        </w:rPr>
        <w:t>es m</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nimas de sobreviv</w:t>
      </w:r>
      <w:r>
        <w:rPr>
          <w:rStyle w:val="Nenhum"/>
          <w:rFonts w:ascii="Times New Roman" w:hAnsi="Times New Roman" w:hint="default"/>
          <w:outline w:val="0"/>
          <w:color w:val="000000"/>
          <w:u w:color="000000"/>
          <w:rtl w:val="0"/>
          <w:lang w:val="pt-PT"/>
          <w14:textFill>
            <w14:solidFill>
              <w14:srgbClr w14:val="000000"/>
            </w14:solidFill>
          </w14:textFill>
        </w:rPr>
        <w:t>ê</w:t>
      </w:r>
      <w:r>
        <w:rPr>
          <w:rStyle w:val="Nenhum"/>
          <w:rFonts w:ascii="Times New Roman" w:hAnsi="Times New Roman"/>
          <w:outline w:val="0"/>
          <w:color w:val="000000"/>
          <w:u w:color="000000"/>
          <w:rtl w:val="0"/>
          <w:lang w:val="pt-PT"/>
          <w14:textFill>
            <w14:solidFill>
              <w14:srgbClr w14:val="000000"/>
            </w14:solidFill>
          </w14:textFill>
        </w:rPr>
        <w:t>ncia.</w:t>
      </w:r>
    </w:p>
    <w:p>
      <w:pPr>
        <w:pStyle w:val="Normal (Web)"/>
        <w:shd w:val="clear" w:color="auto" w:fill="ffffff"/>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cs="Times New Roman" w:hAnsi="Times New Roman" w:eastAsia="Times New Roman"/>
          <w:outline w:val="0"/>
          <w:color w:val="000000"/>
          <w:u w:color="000000"/>
          <w:rtl w:val="0"/>
          <w14:textFill>
            <w14:solidFill>
              <w14:srgbClr w14:val="000000"/>
            </w14:solidFill>
          </w14:textFill>
        </w:rPr>
        <w:tab/>
        <w:t>No Brasil foi criado o Aux</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lio Emergencial, atrav</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s da Lei 13.982 de 2 de abril de 2020, que tamb</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m alterou a LOAS no art. 20, par</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grafos 3</w:t>
      </w:r>
      <w:r>
        <w:rPr>
          <w:rStyle w:val="Nenhum"/>
          <w:rFonts w:ascii="Perpetua" w:cs="Perpetua" w:hAnsi="Perpetua" w:eastAsia="Perpetua"/>
          <w:outline w:val="0"/>
          <w:color w:val="000000"/>
          <w:u w:color="000000"/>
          <w:rtl w:val="0"/>
          <w:lang w:val="pt-PT"/>
          <w14:textFill>
            <w14:solidFill>
              <w14:srgbClr w14:val="000000"/>
            </w14:solidFill>
          </w14:textFill>
        </w:rPr>
        <w:t>º</w:t>
      </w:r>
      <w:r>
        <w:rPr>
          <w:rStyle w:val="Nenhum"/>
          <w:rFonts w:ascii="Times New Roman" w:hAnsi="Times New Roman"/>
          <w:outline w:val="0"/>
          <w:color w:val="000000"/>
          <w:u w:color="000000"/>
          <w:rtl w:val="0"/>
          <w:lang w:val="pt-PT"/>
          <w14:textFill>
            <w14:solidFill>
              <w14:srgbClr w14:val="000000"/>
            </w14:solidFill>
          </w14:textFill>
        </w:rPr>
        <w:t>, 14 e 15 e criou o art. 20-A. O objetivo da Lei foi conceder aux</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lio econ</w:t>
      </w:r>
      <w:r>
        <w:rPr>
          <w:rStyle w:val="Nenhum"/>
          <w:rFonts w:ascii="Times New Roman" w:hAnsi="Times New Roman" w:hint="default"/>
          <w:outline w:val="0"/>
          <w:color w:val="000000"/>
          <w:u w:color="000000"/>
          <w:rtl w:val="0"/>
          <w:lang w:val="pt-PT"/>
          <w14:textFill>
            <w14:solidFill>
              <w14:srgbClr w14:val="000000"/>
            </w14:solidFill>
          </w14:textFill>
        </w:rPr>
        <w:t>ô</w:t>
      </w:r>
      <w:r>
        <w:rPr>
          <w:rStyle w:val="Nenhum"/>
          <w:rFonts w:ascii="Times New Roman" w:hAnsi="Times New Roman"/>
          <w:outline w:val="0"/>
          <w:color w:val="000000"/>
          <w:u w:color="000000"/>
          <w:rtl w:val="0"/>
          <w:lang w:val="pt-PT"/>
          <w14:textFill>
            <w14:solidFill>
              <w14:srgbClr w14:val="000000"/>
            </w14:solidFill>
          </w14:textFill>
        </w:rPr>
        <w:t>mico-financeiro no valor inicial de R$600,00 (seiscentos reais) ao trabalhador que cumprisse alguns requisitos, tais como: ser maior de 18 anos, salvo casos de m</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es adolescentes, n</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ter emprego formal, n</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receber benef</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cios assistenciais ou previdenci</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rios ou outros, renda mensal per capita at</w:t>
      </w:r>
      <w:r>
        <w:rPr>
          <w:rStyle w:val="Nenhum"/>
          <w:rFonts w:ascii="Times New Roman" w:hAnsi="Times New Roman" w:hint="default"/>
          <w:outline w:val="0"/>
          <w:color w:val="000000"/>
          <w:u w:color="000000"/>
          <w:rtl w:val="0"/>
          <w:lang w:val="pt-PT"/>
          <w14:textFill>
            <w14:solidFill>
              <w14:srgbClr w14:val="000000"/>
            </w14:solidFill>
          </w14:textFill>
        </w:rPr>
        <w:t xml:space="preserve">é ½ </w:t>
      </w:r>
      <w:r>
        <w:rPr>
          <w:rStyle w:val="Nenhum"/>
          <w:rFonts w:ascii="Times New Roman" w:hAnsi="Times New Roman"/>
          <w:outline w:val="0"/>
          <w:color w:val="000000"/>
          <w:u w:color="000000"/>
          <w:rtl w:val="0"/>
          <w:lang w:val="pt-PT"/>
          <w14:textFill>
            <w14:solidFill>
              <w14:srgbClr w14:val="000000"/>
            </w14:solidFill>
          </w14:textFill>
        </w:rPr>
        <w:t>sal</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rio m</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nimo ou renda familiar total at</w:t>
      </w:r>
      <w:r>
        <w:rPr>
          <w:rStyle w:val="Nenhum"/>
          <w:rFonts w:ascii="Times New Roman" w:hAnsi="Times New Roman" w:hint="default"/>
          <w:outline w:val="0"/>
          <w:color w:val="000000"/>
          <w:u w:color="000000"/>
          <w:rtl w:val="0"/>
          <w:lang w:val="pt-PT"/>
          <w14:textFill>
            <w14:solidFill>
              <w14:srgbClr w14:val="000000"/>
            </w14:solidFill>
          </w14:textFill>
        </w:rPr>
        <w:t xml:space="preserve">é </w:t>
      </w:r>
      <w:r>
        <w:rPr>
          <w:rStyle w:val="Nenhum"/>
          <w:rFonts w:ascii="Times New Roman" w:hAnsi="Times New Roman"/>
          <w:outline w:val="0"/>
          <w:color w:val="000000"/>
          <w:u w:color="000000"/>
          <w:rtl w:val="0"/>
          <w:lang w:val="pt-PT"/>
          <w14:textFill>
            <w14:solidFill>
              <w14:srgbClr w14:val="000000"/>
            </w14:solidFill>
          </w14:textFill>
        </w:rPr>
        <w:t>3 sal</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rios m</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nimos</w:t>
      </w:r>
      <w:del w:id="564" w:date="2022-05-05T22:12:31Z" w:author="oculto">
        <w:r>
          <w:rPr>
            <w:rStyle w:val="Nenhum"/>
            <w:rFonts w:ascii="Times New Roman" w:hAnsi="Times New Roman"/>
            <w:outline w:val="0"/>
            <w:color w:val="000000"/>
            <w:u w:color="000000"/>
            <w:rtl w:val="0"/>
            <w:lang w:val="pt-PT"/>
            <w14:textFill>
              <w14:solidFill>
                <w14:srgbClr w14:val="000000"/>
              </w14:solidFill>
            </w14:textFill>
          </w:rPr>
          <w:delText xml:space="preserve"> e outros</w:delText>
        </w:r>
      </w:del>
      <w:r>
        <w:rPr>
          <w:rStyle w:val="Nenhum"/>
          <w:rFonts w:ascii="Times New Roman" w:hAnsi="Times New Roman"/>
          <w:outline w:val="0"/>
          <w:color w:val="000000"/>
          <w:u w:color="000000"/>
          <w:rtl w:val="0"/>
          <w:lang w:val="pt-PT"/>
          <w14:textFill>
            <w14:solidFill>
              <w14:srgbClr w14:val="000000"/>
            </w14:solidFill>
          </w14:textFill>
        </w:rPr>
        <w:t>.</w:t>
      </w:r>
    </w:p>
    <w:p>
      <w:pPr>
        <w:pStyle w:val="Normal (Web)"/>
        <w:shd w:val="clear" w:color="auto" w:fill="ffffff"/>
        <w:tabs>
          <w:tab w:val="left" w:pos="851"/>
        </w:tabs>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cs="Times New Roman" w:hAnsi="Times New Roman" w:eastAsia="Times New Roman"/>
          <w:outline w:val="0"/>
          <w:color w:val="000000"/>
          <w:u w:color="000000"/>
          <w:rtl w:val="0"/>
          <w14:textFill>
            <w14:solidFill>
              <w14:srgbClr w14:val="000000"/>
            </w14:solidFill>
          </w14:textFill>
        </w:rPr>
        <w:tab/>
        <w:t>Nesse estudo importa-nos indicar as altera</w:t>
      </w:r>
      <w:r>
        <w:rPr>
          <w:rStyle w:val="Nenhum"/>
          <w:rFonts w:ascii="Times New Roman" w:hAnsi="Times New Roman" w:hint="default"/>
          <w:outline w:val="0"/>
          <w:color w:val="000000"/>
          <w:u w:color="000000"/>
          <w:rtl w:val="0"/>
          <w:lang w:val="pt-PT"/>
          <w14:textFill>
            <w14:solidFill>
              <w14:srgbClr w14:val="000000"/>
            </w14:solidFill>
          </w14:textFill>
        </w:rPr>
        <w:t>çõ</w:t>
      </w:r>
      <w:r>
        <w:rPr>
          <w:rStyle w:val="Nenhum"/>
          <w:rFonts w:ascii="Times New Roman" w:hAnsi="Times New Roman"/>
          <w:outline w:val="0"/>
          <w:color w:val="000000"/>
          <w:u w:color="000000"/>
          <w:rtl w:val="0"/>
          <w:lang w:val="pt-PT"/>
          <w14:textFill>
            <w14:solidFill>
              <w14:srgbClr w14:val="000000"/>
            </w14:solidFill>
          </w14:textFill>
        </w:rPr>
        <w:t>es tempor</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rias que ocorreram no BPC por for</w:t>
      </w:r>
      <w:r>
        <w:rPr>
          <w:rStyle w:val="Nenhum"/>
          <w:rFonts w:ascii="Times New Roman" w:hAnsi="Times New Roman" w:hint="default"/>
          <w:outline w:val="0"/>
          <w:color w:val="000000"/>
          <w:u w:color="000000"/>
          <w:rtl w:val="0"/>
          <w:lang w:val="pt-PT"/>
          <w14:textFill>
            <w14:solidFill>
              <w14:srgbClr w14:val="000000"/>
            </w14:solidFill>
          </w14:textFill>
        </w:rPr>
        <w:t>ç</w:t>
      </w:r>
      <w:r>
        <w:rPr>
          <w:rStyle w:val="Nenhum"/>
          <w:rFonts w:ascii="Times New Roman" w:hAnsi="Times New Roman"/>
          <w:outline w:val="0"/>
          <w:color w:val="000000"/>
          <w:u w:color="000000"/>
          <w:rtl w:val="0"/>
          <w:lang w:val="pt-PT"/>
          <w14:textFill>
            <w14:solidFill>
              <w14:srgbClr w14:val="000000"/>
            </w14:solidFill>
          </w14:textFill>
        </w:rPr>
        <w:t>a da Lei 13.982/2020, t</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somente aquelas que apresentam interface com nosso o objeto de estudo. Vejamos:</w:t>
      </w:r>
    </w:p>
    <w:p>
      <w:pPr>
        <w:pStyle w:val="Normal (Web)"/>
        <w:shd w:val="clear" w:color="auto" w:fill="ffffff"/>
        <w:spacing w:before="0" w:after="0" w:line="360" w:lineRule="auto"/>
        <w:jc w:val="both"/>
        <w:rPr>
          <w:rStyle w:val="Hyperlink.3"/>
          <w:rFonts w:ascii="Times New Roman" w:cs="Times New Roman" w:hAnsi="Times New Roman" w:eastAsia="Times New Roman"/>
        </w:rPr>
      </w:pPr>
    </w:p>
    <w:p>
      <w:pPr>
        <w:pStyle w:val="Normal (Web)"/>
        <w:shd w:val="clear" w:color="auto" w:fill="ffffff"/>
        <w:tabs>
          <w:tab w:val="left" w:pos="851"/>
        </w:tabs>
        <w:spacing w:before="0" w:after="0"/>
        <w:ind w:left="2268" w:firstLine="0"/>
        <w:jc w:val="both"/>
        <w:rPr>
          <w:rStyle w:val="Hyperlink.3"/>
        </w:rPr>
      </w:pPr>
      <w:r>
        <w:rPr>
          <w:rStyle w:val="Hyperlink.3"/>
          <w:rtl w:val="0"/>
          <w:lang w:val="pt-PT"/>
        </w:rPr>
        <w:t xml:space="preserve">Art. 20 </w:t>
      </w:r>
      <w:r>
        <w:rPr>
          <w:rStyle w:val="Hyperlink.3"/>
          <w:rtl w:val="0"/>
          <w:lang w:val="pt-PT"/>
        </w:rPr>
        <w:t>§</w:t>
      </w:r>
      <w:r>
        <w:rPr>
          <w:rStyle w:val="Hyperlink.3"/>
          <w:rtl w:val="0"/>
          <w:lang w:val="pt-PT"/>
        </w:rPr>
        <w:t>3</w:t>
      </w:r>
      <w:r>
        <w:rPr>
          <w:rStyle w:val="Hyperlink.3"/>
          <w:rtl w:val="0"/>
          <w:lang w:val="pt-PT"/>
        </w:rPr>
        <w:t xml:space="preserve">º </w:t>
      </w:r>
      <w:r>
        <w:rPr>
          <w:rStyle w:val="Hyperlink.3"/>
          <w:rtl w:val="0"/>
          <w:lang w:val="pt-PT"/>
        </w:rPr>
        <w:t>Considera-se incapaz de prover a manuten</w:t>
      </w:r>
      <w:r>
        <w:rPr>
          <w:rStyle w:val="Hyperlink.3"/>
          <w:rtl w:val="0"/>
          <w:lang w:val="pt-PT"/>
        </w:rPr>
        <w:t>çã</w:t>
      </w:r>
      <w:r>
        <w:rPr>
          <w:rStyle w:val="Hyperlink.3"/>
          <w:rtl w:val="0"/>
          <w:lang w:val="pt-PT"/>
        </w:rPr>
        <w:t>o da pessoa com defici</w:t>
      </w:r>
      <w:r>
        <w:rPr>
          <w:rStyle w:val="Hyperlink.3"/>
          <w:rtl w:val="0"/>
          <w:lang w:val="pt-PT"/>
        </w:rPr>
        <w:t>ê</w:t>
      </w:r>
      <w:r>
        <w:rPr>
          <w:rStyle w:val="Hyperlink.3"/>
          <w:rtl w:val="0"/>
          <w:lang w:val="pt-PT"/>
        </w:rPr>
        <w:t>ncia ou idosa a fam</w:t>
      </w:r>
      <w:r>
        <w:rPr>
          <w:rStyle w:val="Hyperlink.3"/>
          <w:rtl w:val="0"/>
          <w:lang w:val="pt-PT"/>
        </w:rPr>
        <w:t>í</w:t>
      </w:r>
      <w:r>
        <w:rPr>
          <w:rStyle w:val="Hyperlink.3"/>
          <w:rtl w:val="0"/>
          <w:lang w:val="pt-PT"/>
        </w:rPr>
        <w:t>lia cuja renda mensal</w:t>
      </w:r>
      <w:r>
        <w:rPr>
          <w:rStyle w:val="Hyperlink.3"/>
          <w:rtl w:val="0"/>
          <w:lang w:val="pt-PT"/>
        </w:rPr>
        <w:t> </w:t>
      </w:r>
      <w:r>
        <w:rPr>
          <w:rStyle w:val="Hyperlink.3"/>
          <w:rtl w:val="0"/>
          <w:lang w:val="pt-PT"/>
        </w:rPr>
        <w:t>per capita</w:t>
      </w:r>
      <w:r>
        <w:rPr>
          <w:rStyle w:val="Hyperlink.3"/>
          <w:rtl w:val="0"/>
          <w:lang w:val="pt-PT"/>
        </w:rPr>
        <w:t> </w:t>
      </w:r>
      <w:r>
        <w:rPr>
          <w:rStyle w:val="Hyperlink.3"/>
          <w:rtl w:val="0"/>
          <w:lang w:val="pt-PT"/>
        </w:rPr>
        <w:t>seja:</w:t>
      </w:r>
    </w:p>
    <w:p>
      <w:pPr>
        <w:pStyle w:val="Corpo A"/>
        <w:tabs>
          <w:tab w:val="left" w:pos="2268"/>
        </w:tabs>
        <w:suppressAutoHyphens w:val="0"/>
        <w:ind w:left="2268" w:hanging="2268"/>
        <w:jc w:val="both"/>
        <w:rPr>
          <w:rStyle w:val="Nenhum"/>
          <w:outline w:val="0"/>
          <w:color w:val="000000"/>
          <w:sz w:val="20"/>
          <w:szCs w:val="20"/>
          <w:u w:color="000000"/>
          <w14:textFill>
            <w14:solidFill>
              <w14:srgbClr w14:val="000000"/>
            </w14:solidFill>
          </w14:textFill>
        </w:rPr>
      </w:pPr>
      <w:r>
        <w:rPr>
          <w:rStyle w:val="Nenhum"/>
          <w:rtl w:val="0"/>
          <w:lang w:val="en-US"/>
        </w:rPr>
        <w:tab/>
        <w:t xml:space="preserve">I - </w:t>
      </w:r>
      <w:r>
        <w:rPr>
          <w:rStyle w:val="Nenhum"/>
          <w:i w:val="1"/>
          <w:iCs w:val="1"/>
          <w:rtl w:val="0"/>
          <w:lang w:val="es-ES_tradnl"/>
        </w:rPr>
        <w:t>Igual</w:t>
      </w:r>
      <w:r>
        <w:rPr>
          <w:rStyle w:val="Nenhum"/>
          <w:rtl w:val="0"/>
          <w:lang w:val="pt-PT"/>
        </w:rPr>
        <w:t xml:space="preserve"> ou inferior a 1/4 (um quarto) do sal</w:t>
      </w:r>
      <w:r>
        <w:rPr>
          <w:rStyle w:val="Nenhum A"/>
          <w:rtl w:val="0"/>
        </w:rPr>
        <w:t>á</w:t>
      </w:r>
      <w:r>
        <w:rPr>
          <w:rStyle w:val="Nenhum"/>
          <w:rtl w:val="0"/>
          <w:lang w:val="pt-PT"/>
        </w:rPr>
        <w:t>rio-m</w:t>
      </w:r>
      <w:r>
        <w:rPr>
          <w:rStyle w:val="Nenhum A"/>
          <w:rtl w:val="0"/>
        </w:rPr>
        <w:t>í</w:t>
      </w:r>
      <w:r>
        <w:rPr>
          <w:rStyle w:val="Nenhum"/>
          <w:rtl w:val="0"/>
          <w:lang w:val="it-IT"/>
        </w:rPr>
        <w:t xml:space="preserve">nimo, </w:t>
      </w:r>
      <w:r>
        <w:rPr>
          <w:rStyle w:val="Nenhum"/>
          <w:i w:val="1"/>
          <w:iCs w:val="1"/>
          <w:rtl w:val="0"/>
        </w:rPr>
        <w:t>at</w:t>
      </w:r>
      <w:r>
        <w:rPr>
          <w:rStyle w:val="Nenhum"/>
          <w:i w:val="1"/>
          <w:iCs w:val="1"/>
          <w:rtl w:val="0"/>
          <w:lang w:val="fr-FR"/>
        </w:rPr>
        <w:t xml:space="preserve">é </w:t>
      </w:r>
      <w:r>
        <w:rPr>
          <w:rStyle w:val="Nenhum"/>
          <w:i w:val="1"/>
          <w:iCs w:val="1"/>
          <w:rtl w:val="0"/>
          <w:lang w:val="pt-PT"/>
        </w:rPr>
        <w:t xml:space="preserve">31 de dezembro </w:t>
      </w:r>
      <w:del w:id="565" w:date="2022-05-05T22:12:58Z" w:author="oculto">
        <w:r>
          <w:rPr>
            <w:rStyle w:val="Nenhum"/>
            <w:i w:val="1"/>
            <w:iCs w:val="1"/>
            <w:lang w:val="pt-PT"/>
          </w:rPr>
          <w:tab/>
        </w:r>
      </w:del>
      <w:r>
        <w:rPr>
          <w:rStyle w:val="Nenhum"/>
          <w:i w:val="1"/>
          <w:iCs w:val="1"/>
          <w:rtl w:val="0"/>
          <w:lang w:val="pt-PT"/>
        </w:rPr>
        <w:t>de 2020</w:t>
      </w:r>
      <w:r>
        <w:rPr>
          <w:rStyle w:val="Nenhum"/>
          <w:rtl w:val="0"/>
          <w:lang w:val="pt-PT"/>
        </w:rPr>
        <w:t>;(grifo nosso)</w:t>
      </w:r>
    </w:p>
    <w:p>
      <w:pPr>
        <w:pStyle w:val="Normal (Web)"/>
        <w:shd w:val="clear" w:color="auto" w:fill="ffffff"/>
        <w:tabs>
          <w:tab w:val="left" w:pos="2268"/>
        </w:tabs>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p>
    <w:p>
      <w:pPr>
        <w:pStyle w:val="Normal (Web)"/>
        <w:shd w:val="clear" w:color="auto" w:fill="ffffff"/>
        <w:tabs>
          <w:tab w:val="left" w:pos="851"/>
        </w:tabs>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cs="Times New Roman" w:hAnsi="Times New Roman" w:eastAsia="Times New Roman"/>
          <w:outline w:val="0"/>
          <w:color w:val="000000"/>
          <w:u w:color="000000"/>
          <w:rtl w:val="0"/>
          <w14:textFill>
            <w14:solidFill>
              <w14:srgbClr w14:val="000000"/>
            </w14:solidFill>
          </w14:textFill>
        </w:rPr>
        <w:tab/>
        <w:t>Aqui observa-se pequena altera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no crit</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rio econ</w:t>
      </w:r>
      <w:r>
        <w:rPr>
          <w:rStyle w:val="Nenhum"/>
          <w:rFonts w:ascii="Times New Roman" w:hAnsi="Times New Roman" w:hint="default"/>
          <w:outline w:val="0"/>
          <w:color w:val="000000"/>
          <w:u w:color="000000"/>
          <w:rtl w:val="0"/>
          <w:lang w:val="pt-PT"/>
          <w14:textFill>
            <w14:solidFill>
              <w14:srgbClr w14:val="000000"/>
            </w14:solidFill>
          </w14:textFill>
        </w:rPr>
        <w:t>ô</w:t>
      </w:r>
      <w:r>
        <w:rPr>
          <w:rStyle w:val="Nenhum"/>
          <w:rFonts w:ascii="Times New Roman" w:hAnsi="Times New Roman"/>
          <w:outline w:val="0"/>
          <w:color w:val="000000"/>
          <w:u w:color="000000"/>
          <w:rtl w:val="0"/>
          <w:lang w:val="pt-PT"/>
          <w14:textFill>
            <w14:solidFill>
              <w14:srgbClr w14:val="000000"/>
            </w14:solidFill>
          </w14:textFill>
        </w:rPr>
        <w:t>mico, passando a flexibilizar a concess</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tamb</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m para fam</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 xml:space="preserve">lias com renda igual a </w:t>
      </w:r>
      <w:r>
        <w:rPr>
          <w:rStyle w:val="Nenhum"/>
          <w:rFonts w:ascii="Times New Roman" w:hAnsi="Times New Roman" w:hint="default"/>
          <w:outline w:val="0"/>
          <w:color w:val="000000"/>
          <w:u w:color="000000"/>
          <w:rtl w:val="0"/>
          <w:lang w:val="pt-PT"/>
          <w14:textFill>
            <w14:solidFill>
              <w14:srgbClr w14:val="000000"/>
            </w14:solidFill>
          </w14:textFill>
        </w:rPr>
        <w:t xml:space="preserve">¼ </w:t>
      </w:r>
      <w:r>
        <w:rPr>
          <w:rStyle w:val="Nenhum"/>
          <w:rFonts w:ascii="Times New Roman" w:hAnsi="Times New Roman"/>
          <w:outline w:val="0"/>
          <w:color w:val="000000"/>
          <w:u w:color="000000"/>
          <w:rtl w:val="0"/>
          <w:lang w:val="pt-PT"/>
          <w14:textFill>
            <w14:solidFill>
              <w14:srgbClr w14:val="000000"/>
            </w14:solidFill>
          </w14:textFill>
        </w:rPr>
        <w:t>do sal</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rio m</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nimo.</w:t>
      </w:r>
    </w:p>
    <w:p>
      <w:pPr>
        <w:pStyle w:val="Normal (Web)"/>
        <w:shd w:val="clear" w:color="auto" w:fill="ffffff"/>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p>
    <w:p>
      <w:pPr>
        <w:pStyle w:val="Normal (Web)"/>
        <w:shd w:val="clear" w:color="auto" w:fill="ffffff"/>
        <w:spacing w:before="0" w:after="0"/>
        <w:ind w:left="2268" w:firstLine="0"/>
        <w:jc w:val="both"/>
        <w:rPr>
          <w:rStyle w:val="Nenhum"/>
          <w:rFonts w:ascii="Times New Roman" w:cs="Times New Roman" w:hAnsi="Times New Roman" w:eastAsia="Times New Roman"/>
          <w:i w:val="1"/>
          <w:iCs w:val="1"/>
        </w:rPr>
      </w:pPr>
      <w:r>
        <w:rPr>
          <w:rStyle w:val="Hyperlink.3"/>
        </w:rPr>
        <w:fldChar w:fldCharType="begin" w:fldLock="0"/>
      </w:r>
      <w:r>
        <w:rPr>
          <w:rStyle w:val="Hyperlink.3"/>
        </w:rPr>
        <w:instrText xml:space="preserve"> HYPERLINK "http://www.planalto.gov.br/ccivil_03/LEIS/L8742.htm%2523art20a"</w:instrText>
      </w:r>
      <w:r>
        <w:rPr>
          <w:rStyle w:val="Hyperlink.3"/>
        </w:rPr>
        <w:fldChar w:fldCharType="separate" w:fldLock="0"/>
      </w:r>
      <w:r>
        <w:rPr>
          <w:rStyle w:val="Hyperlink.3"/>
          <w:rtl w:val="0"/>
          <w:lang w:val="pt-PT"/>
        </w:rPr>
        <w:t>Art. 20-A</w:t>
      </w:r>
      <w:r>
        <w:rPr/>
        <w:fldChar w:fldCharType="end" w:fldLock="0"/>
      </w:r>
      <w:r>
        <w:rPr>
          <w:rStyle w:val="Hyperlink.3"/>
          <w:rtl w:val="0"/>
          <w:lang w:val="pt-PT"/>
        </w:rPr>
        <w:t>. Em raz</w:t>
      </w:r>
      <w:r>
        <w:rPr>
          <w:rStyle w:val="Hyperlink.3"/>
          <w:rtl w:val="0"/>
          <w:lang w:val="pt-PT"/>
        </w:rPr>
        <w:t>ã</w:t>
      </w:r>
      <w:r>
        <w:rPr>
          <w:rStyle w:val="Hyperlink.3"/>
          <w:rtl w:val="0"/>
          <w:lang w:val="pt-PT"/>
        </w:rPr>
        <w:t>o do estado de calamidade p</w:t>
      </w:r>
      <w:r>
        <w:rPr>
          <w:rStyle w:val="Hyperlink.3"/>
          <w:rtl w:val="0"/>
          <w:lang w:val="pt-PT"/>
        </w:rPr>
        <w:t>ú</w:t>
      </w:r>
      <w:r>
        <w:rPr>
          <w:rStyle w:val="Hyperlink.3"/>
          <w:rtl w:val="0"/>
          <w:lang w:val="pt-PT"/>
        </w:rPr>
        <w:t>blica reconhecido pelo</w:t>
      </w:r>
      <w:r>
        <w:rPr>
          <w:rStyle w:val="Hyperlink.3"/>
          <w:rtl w:val="0"/>
          <w:lang w:val="pt-PT"/>
        </w:rPr>
        <w:t> </w:t>
      </w:r>
      <w:r>
        <w:rPr>
          <w:rStyle w:val="Hyperlink.3"/>
        </w:rPr>
        <w:fldChar w:fldCharType="begin" w:fldLock="0"/>
      </w:r>
      <w:r>
        <w:rPr>
          <w:rStyle w:val="Hyperlink.3"/>
        </w:rPr>
        <w:instrText xml:space="preserve"> HYPERLINK "http://www.planalto.gov.br/ccivil_03/Portaria/DLG6-2020.htm"</w:instrText>
      </w:r>
      <w:r>
        <w:rPr>
          <w:rStyle w:val="Hyperlink.3"/>
        </w:rPr>
        <w:fldChar w:fldCharType="separate" w:fldLock="0"/>
      </w:r>
      <w:r>
        <w:rPr>
          <w:rStyle w:val="Hyperlink.3"/>
          <w:rtl w:val="0"/>
          <w:lang w:val="pt-PT"/>
        </w:rPr>
        <w:t>Decreto Legislativo n</w:t>
      </w:r>
      <w:r>
        <w:rPr>
          <w:rStyle w:val="Hyperlink.3"/>
          <w:rtl w:val="0"/>
          <w:lang w:val="pt-PT"/>
        </w:rPr>
        <w:t xml:space="preserve">º </w:t>
      </w:r>
      <w:r>
        <w:rPr>
          <w:rStyle w:val="Hyperlink.3"/>
          <w:rtl w:val="0"/>
          <w:lang w:val="pt-PT"/>
        </w:rPr>
        <w:t>6, de 20 de mar</w:t>
      </w:r>
      <w:r>
        <w:rPr>
          <w:rStyle w:val="Hyperlink.3"/>
          <w:rtl w:val="0"/>
          <w:lang w:val="pt-PT"/>
        </w:rPr>
        <w:t>ç</w:t>
      </w:r>
      <w:r>
        <w:rPr>
          <w:rStyle w:val="Hyperlink.3"/>
          <w:rtl w:val="0"/>
          <w:lang w:val="pt-PT"/>
        </w:rPr>
        <w:t>o de 2020</w:t>
      </w:r>
      <w:r>
        <w:rPr/>
        <w:fldChar w:fldCharType="end" w:fldLock="0"/>
      </w:r>
      <w:r>
        <w:rPr>
          <w:rStyle w:val="Hyperlink.3"/>
          <w:rtl w:val="0"/>
          <w:lang w:val="pt-PT"/>
        </w:rPr>
        <w:t>, e da emerg</w:t>
      </w:r>
      <w:r>
        <w:rPr>
          <w:rStyle w:val="Hyperlink.3"/>
          <w:rtl w:val="0"/>
          <w:lang w:val="pt-PT"/>
        </w:rPr>
        <w:t>ê</w:t>
      </w:r>
      <w:r>
        <w:rPr>
          <w:rStyle w:val="Hyperlink.3"/>
          <w:rtl w:val="0"/>
          <w:lang w:val="pt-PT"/>
        </w:rPr>
        <w:t>ncia de sa</w:t>
      </w:r>
      <w:r>
        <w:rPr>
          <w:rStyle w:val="Hyperlink.3"/>
          <w:rtl w:val="0"/>
          <w:lang w:val="pt-PT"/>
        </w:rPr>
        <w:t>ú</w:t>
      </w:r>
      <w:r>
        <w:rPr>
          <w:rStyle w:val="Hyperlink.3"/>
          <w:rtl w:val="0"/>
          <w:lang w:val="pt-PT"/>
        </w:rPr>
        <w:t>de p</w:t>
      </w:r>
      <w:r>
        <w:rPr>
          <w:rStyle w:val="Hyperlink.3"/>
          <w:rtl w:val="0"/>
          <w:lang w:val="pt-PT"/>
        </w:rPr>
        <w:t>ú</w:t>
      </w:r>
      <w:r>
        <w:rPr>
          <w:rStyle w:val="Hyperlink.3"/>
          <w:rtl w:val="0"/>
          <w:lang w:val="pt-PT"/>
        </w:rPr>
        <w:t>blica de import</w:t>
      </w:r>
      <w:r>
        <w:rPr>
          <w:rStyle w:val="Hyperlink.3"/>
          <w:rtl w:val="0"/>
          <w:lang w:val="pt-PT"/>
        </w:rPr>
        <w:t>â</w:t>
      </w:r>
      <w:r>
        <w:rPr>
          <w:rStyle w:val="Hyperlink.3"/>
          <w:rtl w:val="0"/>
          <w:lang w:val="pt-PT"/>
        </w:rPr>
        <w:t>ncia internacional decorrente do coronav</w:t>
      </w:r>
      <w:r>
        <w:rPr>
          <w:rStyle w:val="Hyperlink.3"/>
          <w:rtl w:val="0"/>
          <w:lang w:val="pt-PT"/>
        </w:rPr>
        <w:t>í</w:t>
      </w:r>
      <w:r>
        <w:rPr>
          <w:rStyle w:val="Hyperlink.3"/>
          <w:rtl w:val="0"/>
          <w:lang w:val="pt-PT"/>
        </w:rPr>
        <w:t>rus (Covid-19), o crit</w:t>
      </w:r>
      <w:r>
        <w:rPr>
          <w:rStyle w:val="Hyperlink.3"/>
          <w:rtl w:val="0"/>
          <w:lang w:val="pt-PT"/>
        </w:rPr>
        <w:t>é</w:t>
      </w:r>
      <w:r>
        <w:rPr>
          <w:rStyle w:val="Hyperlink.3"/>
          <w:rtl w:val="0"/>
          <w:lang w:val="pt-PT"/>
        </w:rPr>
        <w:t>rio de aferi</w:t>
      </w:r>
      <w:r>
        <w:rPr>
          <w:rStyle w:val="Hyperlink.3"/>
          <w:rtl w:val="0"/>
          <w:lang w:val="pt-PT"/>
        </w:rPr>
        <w:t>çã</w:t>
      </w:r>
      <w:r>
        <w:rPr>
          <w:rStyle w:val="Hyperlink.3"/>
          <w:rtl w:val="0"/>
          <w:lang w:val="pt-PT"/>
        </w:rPr>
        <w:t>o da renda familiar mensal</w:t>
      </w:r>
      <w:r>
        <w:rPr>
          <w:rStyle w:val="Hyperlink.3"/>
          <w:rtl w:val="0"/>
          <w:lang w:val="pt-PT"/>
        </w:rPr>
        <w:t> </w:t>
      </w:r>
      <w:r>
        <w:rPr>
          <w:rStyle w:val="Hyperlink.3"/>
          <w:rtl w:val="0"/>
          <w:lang w:val="pt-PT"/>
        </w:rPr>
        <w:t>per capita</w:t>
      </w:r>
      <w:r>
        <w:rPr>
          <w:rStyle w:val="Hyperlink.3"/>
          <w:rtl w:val="0"/>
          <w:lang w:val="pt-PT"/>
        </w:rPr>
        <w:t> </w:t>
      </w:r>
      <w:r>
        <w:rPr>
          <w:rStyle w:val="Hyperlink.3"/>
          <w:rtl w:val="0"/>
          <w:lang w:val="pt-PT"/>
        </w:rPr>
        <w:t xml:space="preserve">previsto no inciso I do </w:t>
      </w:r>
      <w:r>
        <w:rPr>
          <w:rStyle w:val="Hyperlink.3"/>
          <w:rtl w:val="0"/>
          <w:lang w:val="pt-PT"/>
        </w:rPr>
        <w:t xml:space="preserve">§ </w:t>
      </w:r>
      <w:r>
        <w:rPr>
          <w:rStyle w:val="Hyperlink.3"/>
          <w:rtl w:val="0"/>
          <w:lang w:val="pt-PT"/>
        </w:rPr>
        <w:t>3</w:t>
      </w:r>
      <w:r>
        <w:rPr>
          <w:rStyle w:val="Hyperlink.3"/>
          <w:rtl w:val="0"/>
          <w:lang w:val="pt-PT"/>
        </w:rPr>
        <w:t xml:space="preserve">º </w:t>
      </w:r>
      <w:r>
        <w:rPr>
          <w:rStyle w:val="Hyperlink.3"/>
          <w:rtl w:val="0"/>
          <w:lang w:val="pt-PT"/>
        </w:rPr>
        <w:t xml:space="preserve">do art. 20 </w:t>
      </w:r>
      <w:r>
        <w:rPr>
          <w:rStyle w:val="Nenhum"/>
          <w:rFonts w:ascii="Times New Roman" w:hAnsi="Times New Roman"/>
          <w:i w:val="1"/>
          <w:iCs w:val="1"/>
          <w:rtl w:val="0"/>
          <w:lang w:val="pt-PT"/>
        </w:rPr>
        <w:t>poder</w:t>
      </w:r>
      <w:r>
        <w:rPr>
          <w:rStyle w:val="Nenhum"/>
          <w:rFonts w:ascii="Times New Roman" w:hAnsi="Times New Roman" w:hint="default"/>
          <w:i w:val="1"/>
          <w:iCs w:val="1"/>
          <w:rtl w:val="0"/>
          <w:lang w:val="pt-PT"/>
        </w:rPr>
        <w:t xml:space="preserve">á </w:t>
      </w:r>
      <w:r>
        <w:rPr>
          <w:rStyle w:val="Nenhum"/>
          <w:rFonts w:ascii="Times New Roman" w:hAnsi="Times New Roman"/>
          <w:i w:val="1"/>
          <w:iCs w:val="1"/>
          <w:rtl w:val="0"/>
          <w:lang w:val="pt-PT"/>
        </w:rPr>
        <w:t>ser ampliado para at</w:t>
      </w:r>
      <w:r>
        <w:rPr>
          <w:rStyle w:val="Nenhum"/>
          <w:rFonts w:ascii="Times New Roman" w:hAnsi="Times New Roman" w:hint="default"/>
          <w:i w:val="1"/>
          <w:iCs w:val="1"/>
          <w:rtl w:val="0"/>
          <w:lang w:val="pt-PT"/>
        </w:rPr>
        <w:t xml:space="preserve">é </w:t>
      </w:r>
      <w:r>
        <w:rPr>
          <w:rStyle w:val="Nenhum"/>
          <w:rFonts w:ascii="Times New Roman" w:hAnsi="Times New Roman"/>
          <w:i w:val="1"/>
          <w:iCs w:val="1"/>
          <w:rtl w:val="0"/>
          <w:lang w:val="pt-PT"/>
        </w:rPr>
        <w:t>1/2 (meio) sal</w:t>
      </w:r>
      <w:r>
        <w:rPr>
          <w:rStyle w:val="Nenhum"/>
          <w:rFonts w:ascii="Times New Roman" w:hAnsi="Times New Roman" w:hint="default"/>
          <w:i w:val="1"/>
          <w:iCs w:val="1"/>
          <w:rtl w:val="0"/>
          <w:lang w:val="pt-PT"/>
        </w:rPr>
        <w:t>á</w:t>
      </w:r>
      <w:r>
        <w:rPr>
          <w:rStyle w:val="Nenhum"/>
          <w:rFonts w:ascii="Times New Roman" w:hAnsi="Times New Roman"/>
          <w:i w:val="1"/>
          <w:iCs w:val="1"/>
          <w:rtl w:val="0"/>
          <w:lang w:val="pt-PT"/>
        </w:rPr>
        <w:t>rio-m</w:t>
      </w:r>
      <w:r>
        <w:rPr>
          <w:rStyle w:val="Nenhum"/>
          <w:rFonts w:ascii="Times New Roman" w:hAnsi="Times New Roman" w:hint="default"/>
          <w:i w:val="1"/>
          <w:iCs w:val="1"/>
          <w:rtl w:val="0"/>
          <w:lang w:val="pt-PT"/>
        </w:rPr>
        <w:t>í</w:t>
      </w:r>
      <w:r>
        <w:rPr>
          <w:rStyle w:val="Nenhum"/>
          <w:rFonts w:ascii="Times New Roman" w:hAnsi="Times New Roman"/>
          <w:i w:val="1"/>
          <w:iCs w:val="1"/>
          <w:rtl w:val="0"/>
          <w:lang w:val="pt-PT"/>
        </w:rPr>
        <w:t>nimo</w:t>
      </w:r>
      <w:r>
        <w:rPr>
          <w:rStyle w:val="Hyperlink.3"/>
          <w:rtl w:val="0"/>
          <w:lang w:val="pt-PT"/>
        </w:rPr>
        <w:t>. (grifo nosso)</w:t>
      </w:r>
    </w:p>
    <w:p>
      <w:pPr>
        <w:pStyle w:val="Normal (Web)"/>
        <w:shd w:val="clear" w:color="auto" w:fill="ffffff"/>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cs="Times New Roman" w:hAnsi="Times New Roman" w:eastAsia="Times New Roman"/>
          <w:outline w:val="0"/>
          <w:color w:val="000000"/>
          <w:u w:color="000000"/>
          <w14:textFill>
            <w14:solidFill>
              <w14:srgbClr w14:val="000000"/>
            </w14:solidFill>
          </w14:textFill>
        </w:rPr>
        <w:tab/>
      </w:r>
    </w:p>
    <w:p>
      <w:pPr>
        <w:pStyle w:val="Normal (Web)"/>
        <w:shd w:val="clear" w:color="auto" w:fill="ffffff"/>
        <w:tabs>
          <w:tab w:val="left" w:pos="851"/>
        </w:tabs>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cs="Times New Roman" w:hAnsi="Times New Roman" w:eastAsia="Times New Roman"/>
          <w:outline w:val="0"/>
          <w:color w:val="000000"/>
          <w:u w:color="000000"/>
          <w:rtl w:val="0"/>
          <w14:textFill>
            <w14:solidFill>
              <w14:srgbClr w14:val="000000"/>
            </w14:solidFill>
          </w14:textFill>
        </w:rPr>
        <w:tab/>
        <w:t>J</w:t>
      </w:r>
      <w:r>
        <w:rPr>
          <w:rStyle w:val="Nenhum"/>
          <w:rFonts w:ascii="Times New Roman" w:hAnsi="Times New Roman" w:hint="default"/>
          <w:outline w:val="0"/>
          <w:color w:val="000000"/>
          <w:u w:color="000000"/>
          <w:rtl w:val="0"/>
          <w:lang w:val="pt-PT"/>
          <w14:textFill>
            <w14:solidFill>
              <w14:srgbClr w14:val="000000"/>
            </w14:solidFill>
          </w14:textFill>
        </w:rPr>
        <w:t xml:space="preserve">á </w:t>
      </w:r>
      <w:r>
        <w:rPr>
          <w:rStyle w:val="Nenhum"/>
          <w:rFonts w:ascii="Times New Roman" w:hAnsi="Times New Roman"/>
          <w:outline w:val="0"/>
          <w:color w:val="000000"/>
          <w:u w:color="000000"/>
          <w:rtl w:val="0"/>
          <w:lang w:val="pt-PT"/>
          <w14:textFill>
            <w14:solidFill>
              <w14:srgbClr w14:val="000000"/>
            </w14:solidFill>
          </w14:textFill>
        </w:rPr>
        <w:t>o caput do art. 20-A, acrescenta a possibilidade de amplia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do crit</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rio de aferi</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da renda per capita familiar para at</w:t>
      </w:r>
      <w:r>
        <w:rPr>
          <w:rStyle w:val="Nenhum"/>
          <w:rFonts w:ascii="Times New Roman" w:hAnsi="Times New Roman" w:hint="default"/>
          <w:outline w:val="0"/>
          <w:color w:val="000000"/>
          <w:u w:color="000000"/>
          <w:rtl w:val="0"/>
          <w:lang w:val="pt-PT"/>
          <w14:textFill>
            <w14:solidFill>
              <w14:srgbClr w14:val="000000"/>
            </w14:solidFill>
          </w14:textFill>
        </w:rPr>
        <w:t xml:space="preserve">é </w:t>
      </w:r>
      <w:r>
        <w:rPr>
          <w:rStyle w:val="Nenhum"/>
          <w:rFonts w:ascii="Times New Roman" w:hAnsi="Times New Roman"/>
          <w:outline w:val="0"/>
          <w:color w:val="000000"/>
          <w:u w:color="000000"/>
          <w:rtl w:val="0"/>
          <w:lang w:val="pt-PT"/>
          <w14:textFill>
            <w14:solidFill>
              <w14:srgbClr w14:val="000000"/>
            </w14:solidFill>
          </w14:textFill>
        </w:rPr>
        <w:t>1/2 sal</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rio m</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nimo em raz</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do estado de calamidade p</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blica. Essa amplia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 xml:space="preserve">o, todavia, deve ficar sujeita a escalas graduais conforme determinados fatores, dentre eles: </w:t>
      </w:r>
    </w:p>
    <w:p>
      <w:pPr>
        <w:pStyle w:val="Normal (Web)"/>
        <w:shd w:val="clear" w:color="auto" w:fill="ffffff"/>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p>
    <w:p>
      <w:pPr>
        <w:pStyle w:val="Normal (Web)"/>
        <w:shd w:val="clear" w:color="auto" w:fill="ffffff"/>
        <w:spacing w:before="0" w:after="0"/>
        <w:ind w:left="2268" w:firstLine="0"/>
        <w:rPr>
          <w:rStyle w:val="Hyperlink.3"/>
        </w:rPr>
      </w:pPr>
      <w:r>
        <w:rPr>
          <w:rStyle w:val="Hyperlink.3"/>
          <w:rtl w:val="0"/>
          <w:lang w:val="pt-PT"/>
        </w:rPr>
        <w:t xml:space="preserve">§ </w:t>
      </w:r>
      <w:r>
        <w:rPr>
          <w:rStyle w:val="Hyperlink.3"/>
          <w:rtl w:val="0"/>
          <w:lang w:val="pt-PT"/>
        </w:rPr>
        <w:t>1</w:t>
      </w:r>
      <w:r>
        <w:rPr>
          <w:rStyle w:val="Hyperlink.3"/>
          <w:rtl w:val="0"/>
          <w:lang w:val="pt-PT"/>
        </w:rPr>
        <w:t xml:space="preserve">º </w:t>
      </w:r>
      <w:r>
        <w:rPr>
          <w:rStyle w:val="Hyperlink.3"/>
          <w:rtl w:val="0"/>
          <w:lang w:val="pt-PT"/>
        </w:rPr>
        <w:t>A amplia</w:t>
      </w:r>
      <w:r>
        <w:rPr>
          <w:rStyle w:val="Hyperlink.3"/>
          <w:rtl w:val="0"/>
          <w:lang w:val="pt-PT"/>
        </w:rPr>
        <w:t>çã</w:t>
      </w:r>
      <w:r>
        <w:rPr>
          <w:rStyle w:val="Hyperlink.3"/>
          <w:rtl w:val="0"/>
          <w:lang w:val="pt-PT"/>
        </w:rPr>
        <w:t>o de que trata o</w:t>
      </w:r>
      <w:r>
        <w:rPr>
          <w:rStyle w:val="Hyperlink.3"/>
          <w:rtl w:val="0"/>
          <w:lang w:val="pt-PT"/>
        </w:rPr>
        <w:t> </w:t>
      </w:r>
      <w:r>
        <w:rPr>
          <w:rStyle w:val="Hyperlink.3"/>
          <w:rtl w:val="0"/>
          <w:lang w:val="pt-PT"/>
        </w:rPr>
        <w:t>caput</w:t>
      </w:r>
      <w:r>
        <w:rPr>
          <w:rStyle w:val="Hyperlink.3"/>
          <w:rtl w:val="0"/>
          <w:lang w:val="pt-PT"/>
        </w:rPr>
        <w:t> </w:t>
      </w:r>
      <w:r>
        <w:rPr>
          <w:rStyle w:val="Hyperlink.3"/>
          <w:rtl w:val="0"/>
          <w:lang w:val="pt-PT"/>
        </w:rPr>
        <w:t>ocorrer</w:t>
      </w:r>
      <w:r>
        <w:rPr>
          <w:rStyle w:val="Hyperlink.3"/>
          <w:rtl w:val="0"/>
          <w:lang w:val="pt-PT"/>
        </w:rPr>
        <w:t xml:space="preserve">á </w:t>
      </w:r>
      <w:r>
        <w:rPr>
          <w:rStyle w:val="Hyperlink.3"/>
          <w:rtl w:val="0"/>
          <w:lang w:val="pt-PT"/>
        </w:rPr>
        <w:t>na forma de escalas graduais, definidas em regulamento, de acordo com os seguintes fatores, combinados entre si ou isoladamente:</w:t>
      </w:r>
      <w:r>
        <w:rPr>
          <w:rStyle w:val="Hyperlink.3"/>
          <w:rtl w:val="0"/>
          <w:lang w:val="pt-PT"/>
        </w:rPr>
        <w:t xml:space="preserve">      </w:t>
      </w:r>
    </w:p>
    <w:p>
      <w:pPr>
        <w:pStyle w:val="Normal (Web)"/>
        <w:shd w:val="clear" w:color="auto" w:fill="ffffff"/>
        <w:spacing w:before="0" w:after="0"/>
        <w:ind w:left="2268" w:firstLine="0"/>
        <w:rPr>
          <w:rStyle w:val="Hyperlink.3"/>
        </w:rPr>
      </w:pPr>
      <w:r>
        <w:rPr>
          <w:rStyle w:val="Hyperlink.3"/>
          <w:rtl w:val="0"/>
          <w:lang w:val="pt-PT"/>
        </w:rPr>
        <w:t>I - o grau da defici</w:t>
      </w:r>
      <w:r>
        <w:rPr>
          <w:rStyle w:val="Hyperlink.3"/>
          <w:rtl w:val="0"/>
          <w:lang w:val="pt-PT"/>
        </w:rPr>
        <w:t>ê</w:t>
      </w:r>
      <w:r>
        <w:rPr>
          <w:rStyle w:val="Hyperlink.3"/>
          <w:rtl w:val="0"/>
          <w:lang w:val="pt-PT"/>
        </w:rPr>
        <w:t>ncia;</w:t>
      </w:r>
      <w:r>
        <w:rPr>
          <w:rStyle w:val="Hyperlink.3"/>
          <w:rtl w:val="0"/>
          <w:lang w:val="pt-PT"/>
        </w:rPr>
        <w:t>       </w:t>
      </w:r>
    </w:p>
    <w:p>
      <w:pPr>
        <w:pStyle w:val="Normal (Web)"/>
        <w:shd w:val="clear" w:color="auto" w:fill="ffffff"/>
        <w:spacing w:before="0" w:after="0"/>
        <w:ind w:left="2268" w:firstLine="0"/>
        <w:rPr>
          <w:rStyle w:val="Hyperlink.3"/>
        </w:rPr>
      </w:pPr>
      <w:r>
        <w:rPr>
          <w:rStyle w:val="Hyperlink.3"/>
          <w:rtl w:val="0"/>
          <w:lang w:val="pt-PT"/>
        </w:rPr>
        <w:t>II - a depend</w:t>
      </w:r>
      <w:r>
        <w:rPr>
          <w:rStyle w:val="Hyperlink.3"/>
          <w:rtl w:val="0"/>
          <w:lang w:val="pt-PT"/>
        </w:rPr>
        <w:t>ê</w:t>
      </w:r>
      <w:r>
        <w:rPr>
          <w:rStyle w:val="Hyperlink.3"/>
          <w:rtl w:val="0"/>
          <w:lang w:val="pt-PT"/>
        </w:rPr>
        <w:t>ncia de terceiros para o desempenho de atividades b</w:t>
      </w:r>
      <w:r>
        <w:rPr>
          <w:rStyle w:val="Hyperlink.3"/>
          <w:rtl w:val="0"/>
          <w:lang w:val="pt-PT"/>
        </w:rPr>
        <w:t>á</w:t>
      </w:r>
      <w:r>
        <w:rPr>
          <w:rStyle w:val="Hyperlink.3"/>
          <w:rtl w:val="0"/>
          <w:lang w:val="pt-PT"/>
        </w:rPr>
        <w:t>sicas da vida di</w:t>
      </w:r>
      <w:r>
        <w:rPr>
          <w:rStyle w:val="Hyperlink.3"/>
          <w:rtl w:val="0"/>
          <w:lang w:val="pt-PT"/>
        </w:rPr>
        <w:t>á</w:t>
      </w:r>
      <w:r>
        <w:rPr>
          <w:rStyle w:val="Hyperlink.3"/>
          <w:rtl w:val="0"/>
          <w:lang w:val="pt-PT"/>
        </w:rPr>
        <w:t>ria</w:t>
      </w:r>
    </w:p>
    <w:p>
      <w:pPr>
        <w:pStyle w:val="Normal (Web)"/>
        <w:shd w:val="clear" w:color="auto" w:fill="ffffff"/>
        <w:spacing w:before="0" w:after="0"/>
        <w:ind w:left="2268" w:firstLine="0"/>
        <w:rPr>
          <w:rStyle w:val="Hyperlink.3"/>
        </w:rPr>
      </w:pPr>
      <w:r>
        <w:rPr>
          <w:rStyle w:val="Hyperlink.3"/>
          <w:rtl w:val="0"/>
          <w:lang w:val="pt-PT"/>
        </w:rPr>
        <w:t>III - as circunst</w:t>
      </w:r>
      <w:r>
        <w:rPr>
          <w:rStyle w:val="Hyperlink.3"/>
          <w:rtl w:val="0"/>
          <w:lang w:val="pt-PT"/>
        </w:rPr>
        <w:t>â</w:t>
      </w:r>
      <w:r>
        <w:rPr>
          <w:rStyle w:val="Hyperlink.3"/>
          <w:rtl w:val="0"/>
          <w:lang w:val="pt-PT"/>
        </w:rPr>
        <w:t>ncias pessoais e ambientais e os fatores socioecon</w:t>
      </w:r>
      <w:r>
        <w:rPr>
          <w:rStyle w:val="Hyperlink.3"/>
          <w:rtl w:val="0"/>
          <w:lang w:val="pt-PT"/>
        </w:rPr>
        <w:t>ô</w:t>
      </w:r>
      <w:r>
        <w:rPr>
          <w:rStyle w:val="Hyperlink.3"/>
          <w:rtl w:val="0"/>
          <w:lang w:val="pt-PT"/>
        </w:rPr>
        <w:t>micos e familiares que podem reduzir a funcionalidade e a plena participa</w:t>
      </w:r>
      <w:r>
        <w:rPr>
          <w:rStyle w:val="Hyperlink.3"/>
          <w:rtl w:val="0"/>
          <w:lang w:val="pt-PT"/>
        </w:rPr>
        <w:t>çã</w:t>
      </w:r>
      <w:r>
        <w:rPr>
          <w:rStyle w:val="Hyperlink.3"/>
          <w:rtl w:val="0"/>
          <w:lang w:val="pt-PT"/>
        </w:rPr>
        <w:t>o social da pessoa com defici</w:t>
      </w:r>
      <w:r>
        <w:rPr>
          <w:rStyle w:val="Hyperlink.3"/>
          <w:rtl w:val="0"/>
          <w:lang w:val="pt-PT"/>
        </w:rPr>
        <w:t>ê</w:t>
      </w:r>
      <w:r>
        <w:rPr>
          <w:rStyle w:val="Hyperlink.3"/>
          <w:rtl w:val="0"/>
          <w:lang w:val="pt-PT"/>
        </w:rPr>
        <w:t>ncia candidata ou do idoso;</w:t>
      </w:r>
      <w:r>
        <w:rPr>
          <w:rStyle w:val="Hyperlink.3"/>
          <w:rtl w:val="0"/>
          <w:lang w:val="pt-PT"/>
        </w:rPr>
        <w:t>       </w:t>
      </w:r>
    </w:p>
    <w:p>
      <w:pPr>
        <w:pStyle w:val="Normal (Web)"/>
        <w:shd w:val="clear" w:color="auto" w:fill="ffffff"/>
        <w:spacing w:before="0" w:after="0"/>
        <w:ind w:left="2268" w:firstLine="0"/>
        <w:jc w:val="both"/>
        <w:rPr>
          <w:rStyle w:val="Hyperlink.3"/>
        </w:rPr>
      </w:pPr>
      <w:r>
        <w:rPr>
          <w:rStyle w:val="Hyperlink.3"/>
          <w:rtl w:val="0"/>
          <w:lang w:val="pt-PT"/>
        </w:rPr>
        <w:t xml:space="preserve"> IV - o comprometimento do or</w:t>
      </w:r>
      <w:r>
        <w:rPr>
          <w:rStyle w:val="Hyperlink.3"/>
          <w:rtl w:val="0"/>
          <w:lang w:val="pt-PT"/>
        </w:rPr>
        <w:t>ç</w:t>
      </w:r>
      <w:r>
        <w:rPr>
          <w:rStyle w:val="Hyperlink.3"/>
          <w:rtl w:val="0"/>
          <w:lang w:val="pt-PT"/>
        </w:rPr>
        <w:t>amento do n</w:t>
      </w:r>
      <w:r>
        <w:rPr>
          <w:rStyle w:val="Hyperlink.3"/>
          <w:rtl w:val="0"/>
          <w:lang w:val="pt-PT"/>
        </w:rPr>
        <w:t>ú</w:t>
      </w:r>
      <w:r>
        <w:rPr>
          <w:rStyle w:val="Hyperlink.3"/>
          <w:rtl w:val="0"/>
          <w:lang w:val="pt-PT"/>
        </w:rPr>
        <w:t xml:space="preserve">cleo familiar de que trata o </w:t>
      </w:r>
      <w:r>
        <w:rPr>
          <w:rStyle w:val="Hyperlink.3"/>
          <w:rtl w:val="0"/>
          <w:lang w:val="pt-PT"/>
        </w:rPr>
        <w:t xml:space="preserve">§ </w:t>
      </w:r>
      <w:r>
        <w:rPr>
          <w:rStyle w:val="Hyperlink.3"/>
          <w:rtl w:val="0"/>
          <w:lang w:val="pt-PT"/>
        </w:rPr>
        <w:t>3</w:t>
      </w:r>
      <w:r>
        <w:rPr>
          <w:rStyle w:val="Hyperlink.3"/>
          <w:rtl w:val="0"/>
          <w:lang w:val="pt-PT"/>
        </w:rPr>
        <w:t xml:space="preserve">º </w:t>
      </w:r>
      <w:r>
        <w:rPr>
          <w:rStyle w:val="Hyperlink.3"/>
          <w:rtl w:val="0"/>
          <w:lang w:val="pt-PT"/>
        </w:rPr>
        <w:t>do art. 20 exclusivamente com gastos com tratamentos de sa</w:t>
      </w:r>
      <w:r>
        <w:rPr>
          <w:rStyle w:val="Hyperlink.3"/>
          <w:rtl w:val="0"/>
          <w:lang w:val="pt-PT"/>
        </w:rPr>
        <w:t>ú</w:t>
      </w:r>
      <w:r>
        <w:rPr>
          <w:rStyle w:val="Hyperlink.3"/>
          <w:rtl w:val="0"/>
          <w:lang w:val="pt-PT"/>
        </w:rPr>
        <w:t>de, m</w:t>
      </w:r>
      <w:r>
        <w:rPr>
          <w:rStyle w:val="Hyperlink.3"/>
          <w:rtl w:val="0"/>
          <w:lang w:val="pt-PT"/>
        </w:rPr>
        <w:t>é</w:t>
      </w:r>
      <w:r>
        <w:rPr>
          <w:rStyle w:val="Hyperlink.3"/>
          <w:rtl w:val="0"/>
          <w:lang w:val="pt-PT"/>
        </w:rPr>
        <w:t>dicos, fraldas, alimentos especiais e medicamentos do idoso ou da pessoa com defici</w:t>
      </w:r>
      <w:r>
        <w:rPr>
          <w:rStyle w:val="Hyperlink.3"/>
          <w:rtl w:val="0"/>
          <w:lang w:val="pt-PT"/>
        </w:rPr>
        <w:t>ê</w:t>
      </w:r>
      <w:r>
        <w:rPr>
          <w:rStyle w:val="Hyperlink.3"/>
          <w:rtl w:val="0"/>
          <w:lang w:val="pt-PT"/>
        </w:rPr>
        <w:t>ncia n</w:t>
      </w:r>
      <w:r>
        <w:rPr>
          <w:rStyle w:val="Hyperlink.3"/>
          <w:rtl w:val="0"/>
          <w:lang w:val="pt-PT"/>
        </w:rPr>
        <w:t>ã</w:t>
      </w:r>
      <w:r>
        <w:rPr>
          <w:rStyle w:val="Hyperlink.3"/>
          <w:rtl w:val="0"/>
          <w:lang w:val="pt-PT"/>
        </w:rPr>
        <w:t xml:space="preserve">o disponibilizados gratuitamente pelo Sistema </w:t>
      </w:r>
      <w:r>
        <w:rPr>
          <w:rStyle w:val="Hyperlink.3"/>
          <w:rtl w:val="0"/>
          <w:lang w:val="pt-PT"/>
        </w:rPr>
        <w:t>Ú</w:t>
      </w:r>
      <w:r>
        <w:rPr>
          <w:rStyle w:val="Hyperlink.3"/>
          <w:rtl w:val="0"/>
          <w:lang w:val="pt-PT"/>
        </w:rPr>
        <w:t>nico de Sa</w:t>
      </w:r>
      <w:r>
        <w:rPr>
          <w:rStyle w:val="Hyperlink.3"/>
          <w:rtl w:val="0"/>
          <w:lang w:val="pt-PT"/>
        </w:rPr>
        <w:t>ú</w:t>
      </w:r>
      <w:r>
        <w:rPr>
          <w:rStyle w:val="Hyperlink.3"/>
          <w:rtl w:val="0"/>
          <w:lang w:val="pt-PT"/>
        </w:rPr>
        <w:t>de (SUS), ou com servi</w:t>
      </w:r>
      <w:r>
        <w:rPr>
          <w:rStyle w:val="Hyperlink.3"/>
          <w:rtl w:val="0"/>
          <w:lang w:val="pt-PT"/>
        </w:rPr>
        <w:t>ç</w:t>
      </w:r>
      <w:r>
        <w:rPr>
          <w:rStyle w:val="Hyperlink.3"/>
          <w:rtl w:val="0"/>
          <w:lang w:val="pt-PT"/>
        </w:rPr>
        <w:t>os n</w:t>
      </w:r>
      <w:r>
        <w:rPr>
          <w:rStyle w:val="Hyperlink.3"/>
          <w:rtl w:val="0"/>
          <w:lang w:val="pt-PT"/>
        </w:rPr>
        <w:t>ã</w:t>
      </w:r>
      <w:r>
        <w:rPr>
          <w:rStyle w:val="Hyperlink.3"/>
          <w:rtl w:val="0"/>
          <w:lang w:val="pt-PT"/>
        </w:rPr>
        <w:t>o prestados pelo Servi</w:t>
      </w:r>
      <w:r>
        <w:rPr>
          <w:rStyle w:val="Hyperlink.3"/>
          <w:rtl w:val="0"/>
          <w:lang w:val="pt-PT"/>
        </w:rPr>
        <w:t>ç</w:t>
      </w:r>
      <w:r>
        <w:rPr>
          <w:rStyle w:val="Hyperlink.3"/>
          <w:rtl w:val="0"/>
          <w:lang w:val="pt-PT"/>
        </w:rPr>
        <w:t xml:space="preserve">o </w:t>
      </w:r>
      <w:r>
        <w:rPr>
          <w:rStyle w:val="Hyperlink.3"/>
          <w:rtl w:val="0"/>
          <w:lang w:val="pt-PT"/>
        </w:rPr>
        <w:t>Ú</w:t>
      </w:r>
      <w:r>
        <w:rPr>
          <w:rStyle w:val="Hyperlink.3"/>
          <w:rtl w:val="0"/>
          <w:lang w:val="pt-PT"/>
        </w:rPr>
        <w:t>nico de Assist</w:t>
      </w:r>
      <w:r>
        <w:rPr>
          <w:rStyle w:val="Hyperlink.3"/>
          <w:rtl w:val="0"/>
          <w:lang w:val="pt-PT"/>
        </w:rPr>
        <w:t>ê</w:t>
      </w:r>
      <w:r>
        <w:rPr>
          <w:rStyle w:val="Hyperlink.3"/>
          <w:rtl w:val="0"/>
          <w:lang w:val="pt-PT"/>
        </w:rPr>
        <w:t>ncia Social (SUAS), desde que comprovadamente necess</w:t>
      </w:r>
      <w:r>
        <w:rPr>
          <w:rStyle w:val="Hyperlink.3"/>
          <w:rtl w:val="0"/>
          <w:lang w:val="pt-PT"/>
        </w:rPr>
        <w:t>á</w:t>
      </w:r>
      <w:r>
        <w:rPr>
          <w:rStyle w:val="Hyperlink.3"/>
          <w:rtl w:val="0"/>
          <w:lang w:val="pt-PT"/>
        </w:rPr>
        <w:t xml:space="preserve">rios </w:t>
      </w:r>
      <w:r>
        <w:rPr>
          <w:rStyle w:val="Hyperlink.3"/>
          <w:rtl w:val="0"/>
          <w:lang w:val="pt-PT"/>
        </w:rPr>
        <w:t xml:space="preserve">à </w:t>
      </w:r>
      <w:r>
        <w:rPr>
          <w:rStyle w:val="Hyperlink.3"/>
          <w:rtl w:val="0"/>
          <w:lang w:val="pt-PT"/>
        </w:rPr>
        <w:t>preserva</w:t>
      </w:r>
      <w:r>
        <w:rPr>
          <w:rStyle w:val="Hyperlink.3"/>
          <w:rtl w:val="0"/>
          <w:lang w:val="pt-PT"/>
        </w:rPr>
        <w:t>çã</w:t>
      </w:r>
      <w:r>
        <w:rPr>
          <w:rStyle w:val="Hyperlink.3"/>
          <w:rtl w:val="0"/>
          <w:lang w:val="pt-PT"/>
        </w:rPr>
        <w:t>o da sa</w:t>
      </w:r>
      <w:r>
        <w:rPr>
          <w:rStyle w:val="Hyperlink.3"/>
          <w:rtl w:val="0"/>
          <w:lang w:val="pt-PT"/>
        </w:rPr>
        <w:t>ú</w:t>
      </w:r>
      <w:r>
        <w:rPr>
          <w:rStyle w:val="Hyperlink.3"/>
          <w:rtl w:val="0"/>
          <w:lang w:val="pt-PT"/>
        </w:rPr>
        <w:t>de e da vida</w:t>
      </w:r>
    </w:p>
    <w:p>
      <w:pPr>
        <w:pStyle w:val="Normal (Web)"/>
        <w:shd w:val="clear" w:color="auto" w:fill="ffffff"/>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p>
    <w:p>
      <w:pPr>
        <w:pStyle w:val="Normal (Web)"/>
        <w:shd w:val="clear" w:color="auto" w:fill="ffffff"/>
        <w:tabs>
          <w:tab w:val="left" w:pos="1134"/>
        </w:tabs>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cs="Times New Roman" w:hAnsi="Times New Roman" w:eastAsia="Times New Roman"/>
          <w:outline w:val="0"/>
          <w:color w:val="000000"/>
          <w:u w:color="000000"/>
          <w:rtl w:val="0"/>
          <w:lang w:val="pt-PT"/>
          <w14:textFill>
            <w14:solidFill>
              <w14:srgbClr w14:val="000000"/>
            </w14:solidFill>
          </w14:textFill>
        </w:rPr>
        <w:tab/>
        <w:t>Observe-se que tais altera</w:t>
      </w:r>
      <w:r>
        <w:rPr>
          <w:rStyle w:val="Nenhum"/>
          <w:rFonts w:ascii="Times New Roman" w:hAnsi="Times New Roman" w:hint="default"/>
          <w:outline w:val="0"/>
          <w:color w:val="000000"/>
          <w:u w:color="000000"/>
          <w:rtl w:val="0"/>
          <w:lang w:val="pt-PT"/>
          <w14:textFill>
            <w14:solidFill>
              <w14:srgbClr w14:val="000000"/>
            </w14:solidFill>
          </w14:textFill>
        </w:rPr>
        <w:t>çõ</w:t>
      </w:r>
      <w:r>
        <w:rPr>
          <w:rStyle w:val="Nenhum"/>
          <w:rFonts w:ascii="Times New Roman" w:hAnsi="Times New Roman"/>
          <w:outline w:val="0"/>
          <w:color w:val="000000"/>
          <w:u w:color="000000"/>
          <w:rtl w:val="0"/>
          <w:lang w:val="pt-PT"/>
          <w14:textFill>
            <w14:solidFill>
              <w14:srgbClr w14:val="000000"/>
            </w14:solidFill>
          </w14:textFill>
        </w:rPr>
        <w:t>es representam</w:t>
      </w:r>
      <w:ins w:id="566" w:date="2022-05-05T22:16:18Z" w:author="oculto">
        <w:r>
          <w:rPr>
            <w:rStyle w:val="Nenhum"/>
            <w:rFonts w:ascii="Times New Roman" w:hAnsi="Times New Roman"/>
            <w:outline w:val="0"/>
            <w:color w:val="000000"/>
            <w:u w:color="000000"/>
            <w:rtl w:val="0"/>
            <w:lang w:val="en-US"/>
            <w14:textFill>
              <w14:solidFill>
                <w14:srgbClr w14:val="000000"/>
              </w14:solidFill>
            </w14:textFill>
          </w:rPr>
          <w:t>, mesmo que implicitamente,</w:t>
        </w:r>
      </w:ins>
      <w:r>
        <w:rPr>
          <w:rStyle w:val="Nenhum"/>
          <w:rFonts w:ascii="Times New Roman" w:hAnsi="Times New Roman"/>
          <w:outline w:val="0"/>
          <w:color w:val="000000"/>
          <w:u w:color="000000"/>
          <w:rtl w:val="0"/>
          <w:lang w:val="pt-PT"/>
          <w14:textFill>
            <w14:solidFill>
              <w14:srgbClr w14:val="000000"/>
            </w14:solidFill>
          </w14:textFill>
        </w:rPr>
        <w:t xml:space="preserve"> uma amplia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na abordagem pol</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tica do conceito de pobreza, considerando n</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somente aspectos econ</w:t>
      </w:r>
      <w:r>
        <w:rPr>
          <w:rStyle w:val="Nenhum"/>
          <w:rFonts w:ascii="Times New Roman" w:hAnsi="Times New Roman" w:hint="default"/>
          <w:outline w:val="0"/>
          <w:color w:val="000000"/>
          <w:u w:color="000000"/>
          <w:rtl w:val="0"/>
          <w:lang w:val="pt-PT"/>
          <w14:textFill>
            <w14:solidFill>
              <w14:srgbClr w14:val="000000"/>
            </w14:solidFill>
          </w14:textFill>
        </w:rPr>
        <w:t>ô</w:t>
      </w:r>
      <w:r>
        <w:rPr>
          <w:rStyle w:val="Nenhum"/>
          <w:rFonts w:ascii="Times New Roman" w:hAnsi="Times New Roman"/>
          <w:outline w:val="0"/>
          <w:color w:val="000000"/>
          <w:u w:color="000000"/>
          <w:rtl w:val="0"/>
          <w:lang w:val="pt-PT"/>
          <w14:textFill>
            <w14:solidFill>
              <w14:srgbClr w14:val="000000"/>
            </w14:solidFill>
          </w14:textFill>
        </w:rPr>
        <w:t>micos, mas tamb</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m outras formas de priva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a que est</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sujeitos os candidatos ao benef</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cio. Isso se justificou face ao agravamento da situa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econ</w:t>
      </w:r>
      <w:r>
        <w:rPr>
          <w:rStyle w:val="Nenhum"/>
          <w:rFonts w:ascii="Times New Roman" w:hAnsi="Times New Roman" w:hint="default"/>
          <w:outline w:val="0"/>
          <w:color w:val="000000"/>
          <w:u w:color="000000"/>
          <w:rtl w:val="0"/>
          <w:lang w:val="pt-PT"/>
          <w14:textFill>
            <w14:solidFill>
              <w14:srgbClr w14:val="000000"/>
            </w14:solidFill>
          </w14:textFill>
        </w:rPr>
        <w:t>ô</w:t>
      </w:r>
      <w:r>
        <w:rPr>
          <w:rStyle w:val="Nenhum"/>
          <w:rFonts w:ascii="Times New Roman" w:hAnsi="Times New Roman"/>
          <w:outline w:val="0"/>
          <w:color w:val="000000"/>
          <w:u w:color="000000"/>
          <w:rtl w:val="0"/>
          <w:lang w:val="pt-PT"/>
          <w14:textFill>
            <w14:solidFill>
              <w14:srgbClr w14:val="000000"/>
            </w14:solidFill>
          </w14:textFill>
        </w:rPr>
        <w:t>mica e social decorrentes da pandemia. Percebidos, ao menos conceitualmente, como reconhecidamente pobres, flexibilizaram-se as regras para concess</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do benef</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cio aos candidatos que aguardavam uma delibera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antes do in</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cio da decreta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da pandemia no Brasil.</w:t>
      </w:r>
    </w:p>
    <w:p>
      <w:pPr>
        <w:pStyle w:val="Normal (Web)"/>
        <w:shd w:val="clear" w:color="auto" w:fill="ffffff"/>
        <w:tabs>
          <w:tab w:val="left" w:pos="851"/>
        </w:tabs>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cs="Times New Roman" w:hAnsi="Times New Roman" w:eastAsia="Times New Roman"/>
          <w:outline w:val="0"/>
          <w:color w:val="000000"/>
          <w:u w:color="000000"/>
          <w:rtl w:val="0"/>
          <w14:textFill>
            <w14:solidFill>
              <w14:srgbClr w14:val="000000"/>
            </w14:solidFill>
          </w14:textFill>
        </w:rPr>
        <w:tab/>
        <w:t>Entretanto, em 31 de dezembro de 2020, por meio de Medida Provis</w:t>
      </w:r>
      <w:r>
        <w:rPr>
          <w:rStyle w:val="Nenhum"/>
          <w:rFonts w:ascii="Times New Roman" w:hAnsi="Times New Roman" w:hint="default"/>
          <w:outline w:val="0"/>
          <w:color w:val="000000"/>
          <w:u w:color="000000"/>
          <w:rtl w:val="0"/>
          <w:lang w:val="pt-PT"/>
          <w14:textFill>
            <w14:solidFill>
              <w14:srgbClr w14:val="000000"/>
            </w14:solidFill>
          </w14:textFill>
        </w:rPr>
        <w:t>ó</w:t>
      </w:r>
      <w:r>
        <w:rPr>
          <w:rStyle w:val="Nenhum"/>
          <w:rFonts w:ascii="Times New Roman" w:hAnsi="Times New Roman"/>
          <w:outline w:val="0"/>
          <w:color w:val="000000"/>
          <w:u w:color="000000"/>
          <w:rtl w:val="0"/>
          <w:lang w:val="pt-PT"/>
          <w14:textFill>
            <w14:solidFill>
              <w14:srgbClr w14:val="000000"/>
            </w14:solidFill>
          </w14:textFill>
        </w:rPr>
        <w:t>ria 1.023, o governo federal retomou os crit</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rios originais, estabelecendo o crit</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 xml:space="preserve">rio de renda para os patamares inferiores a </w:t>
      </w:r>
      <w:r>
        <w:rPr>
          <w:rStyle w:val="Nenhum"/>
          <w:rFonts w:ascii="Times New Roman" w:hAnsi="Times New Roman" w:hint="default"/>
          <w:outline w:val="0"/>
          <w:color w:val="000000"/>
          <w:u w:color="000000"/>
          <w:rtl w:val="0"/>
          <w:lang w:val="pt-PT"/>
          <w14:textFill>
            <w14:solidFill>
              <w14:srgbClr w14:val="000000"/>
            </w14:solidFill>
          </w14:textFill>
        </w:rPr>
        <w:t xml:space="preserve">¼ </w:t>
      </w:r>
      <w:r>
        <w:rPr>
          <w:rStyle w:val="Nenhum"/>
          <w:rFonts w:ascii="Times New Roman" w:hAnsi="Times New Roman"/>
          <w:outline w:val="0"/>
          <w:color w:val="000000"/>
          <w:u w:color="000000"/>
          <w:rtl w:val="0"/>
          <w:lang w:val="pt-PT"/>
          <w14:textFill>
            <w14:solidFill>
              <w14:srgbClr w14:val="000000"/>
            </w14:solidFill>
          </w14:textFill>
        </w:rPr>
        <w:t>do sal</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rio m</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nimo</w:t>
      </w:r>
      <w:r>
        <w:rPr>
          <w:rStyle w:val="Nenhum"/>
          <w:rFonts w:ascii="Times New Roman" w:cs="Times New Roman" w:hAnsi="Times New Roman" w:eastAsia="Times New Roman"/>
          <w:outline w:val="0"/>
          <w:color w:val="000000"/>
          <w:u w:color="000000"/>
          <w:vertAlign w:val="superscript"/>
          <w14:textFill>
            <w14:solidFill>
              <w14:srgbClr w14:val="000000"/>
            </w14:solidFill>
          </w14:textFill>
        </w:rPr>
        <w:footnoteReference w:id="32"/>
      </w:r>
      <w:r>
        <w:rPr>
          <w:rStyle w:val="Nenhum"/>
          <w:rFonts w:ascii="Times New Roman" w:hAnsi="Times New Roman"/>
          <w:outline w:val="0"/>
          <w:color w:val="000000"/>
          <w:u w:color="000000"/>
          <w:rtl w:val="0"/>
          <w:lang w:val="pt-PT"/>
          <w14:textFill>
            <w14:solidFill>
              <w14:srgbClr w14:val="000000"/>
            </w14:solidFill>
          </w14:textFill>
        </w:rPr>
        <w:t>, passando a viger a partir de 1 de janeiro de 2021.  A medida teve validade por 120 dias</w:t>
      </w:r>
      <w:r>
        <w:rPr>
          <w:rStyle w:val="Nenhum"/>
          <w:rFonts w:ascii="Times New Roman" w:cs="Times New Roman" w:hAnsi="Times New Roman" w:eastAsia="Times New Roman"/>
          <w:outline w:val="0"/>
          <w:color w:val="000000"/>
          <w:u w:color="000000"/>
          <w:vertAlign w:val="superscript"/>
          <w14:textFill>
            <w14:solidFill>
              <w14:srgbClr w14:val="000000"/>
            </w14:solidFill>
          </w14:textFill>
        </w:rPr>
        <w:footnoteReference w:id="33"/>
      </w:r>
      <w:r>
        <w:rPr>
          <w:rStyle w:val="Nenhum"/>
          <w:rFonts w:ascii="Times New Roman" w:hAnsi="Times New Roman"/>
          <w:outline w:val="0"/>
          <w:color w:val="000000"/>
          <w:u w:color="000000"/>
          <w:rtl w:val="0"/>
          <w:lang w:val="pt-PT"/>
          <w14:textFill>
            <w14:solidFill>
              <w14:srgbClr w14:val="000000"/>
            </w14:solidFill>
          </w14:textFill>
        </w:rPr>
        <w:t>.  Na exposi</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dos motivos da MP</w:t>
      </w:r>
      <w:r>
        <w:rPr>
          <w:rStyle w:val="Nenhum"/>
          <w:rFonts w:ascii="Times New Roman" w:cs="Times New Roman" w:hAnsi="Times New Roman" w:eastAsia="Times New Roman"/>
          <w:outline w:val="0"/>
          <w:color w:val="000000"/>
          <w:u w:color="000000"/>
          <w:vertAlign w:val="superscript"/>
          <w14:textFill>
            <w14:solidFill>
              <w14:srgbClr w14:val="000000"/>
            </w14:solidFill>
          </w14:textFill>
        </w:rPr>
        <w:footnoteReference w:id="34"/>
      </w:r>
      <w:r>
        <w:rPr>
          <w:rStyle w:val="Nenhum"/>
          <w:rFonts w:ascii="Times New Roman" w:hAnsi="Times New Roman"/>
          <w:outline w:val="0"/>
          <w:color w:val="000000"/>
          <w:u w:color="000000"/>
          <w:rtl w:val="0"/>
          <w:lang w:val="pt-PT"/>
          <w14:textFill>
            <w14:solidFill>
              <w14:srgbClr w14:val="000000"/>
            </w14:solidFill>
          </w14:textFill>
        </w:rPr>
        <w:t xml:space="preserve"> o governo justifica o retorno </w:t>
      </w:r>
      <w:r>
        <w:rPr>
          <w:rStyle w:val="Nenhum"/>
          <w:rFonts w:ascii="Times New Roman" w:hAnsi="Times New Roman" w:hint="default"/>
          <w:outline w:val="0"/>
          <w:color w:val="000000"/>
          <w:u w:color="000000"/>
          <w:rtl w:val="0"/>
          <w:lang w:val="pt-PT"/>
          <w14:textFill>
            <w14:solidFill>
              <w14:srgbClr w14:val="000000"/>
            </w14:solidFill>
          </w14:textFill>
        </w:rPr>
        <w:t xml:space="preserve">à </w:t>
      </w:r>
      <w:r>
        <w:rPr>
          <w:rStyle w:val="Nenhum"/>
          <w:rFonts w:ascii="Times New Roman" w:hAnsi="Times New Roman"/>
          <w:outline w:val="0"/>
          <w:color w:val="000000"/>
          <w:u w:color="000000"/>
          <w:rtl w:val="0"/>
          <w:lang w:val="pt-PT"/>
          <w14:textFill>
            <w14:solidFill>
              <w14:srgbClr w14:val="000000"/>
            </w14:solidFill>
          </w14:textFill>
        </w:rPr>
        <w:t>reda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original do artigo, apontando a necessidade de regulamentar a mat</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 xml:space="preserve">ria dentro limite temporal indicado na Lei 13.982/2020 que alterava o art. 20, </w:t>
      </w:r>
      <w:r>
        <w:rPr>
          <w:rStyle w:val="Nenhum"/>
          <w:rFonts w:ascii="Perpetua" w:cs="Perpetua" w:hAnsi="Perpetua" w:eastAsia="Perpetua"/>
          <w:outline w:val="0"/>
          <w:color w:val="000000"/>
          <w:u w:color="000000"/>
          <w:rtl w:val="0"/>
          <w:lang w:val="pt-PT"/>
          <w14:textFill>
            <w14:solidFill>
              <w14:srgbClr w14:val="000000"/>
            </w14:solidFill>
          </w14:textFill>
        </w:rPr>
        <w:t>§</w:t>
      </w:r>
      <w:r>
        <w:rPr>
          <w:rStyle w:val="Nenhum"/>
          <w:rFonts w:ascii="Times New Roman" w:hAnsi="Times New Roman"/>
          <w:outline w:val="0"/>
          <w:color w:val="000000"/>
          <w:u w:color="000000"/>
          <w:rtl w:val="0"/>
          <w:lang w:val="pt-PT"/>
          <w14:textFill>
            <w14:solidFill>
              <w14:srgbClr w14:val="000000"/>
            </w14:solidFill>
          </w14:textFill>
        </w:rPr>
        <w:t>3</w:t>
      </w:r>
      <w:r>
        <w:rPr>
          <w:rStyle w:val="Nenhum"/>
          <w:rFonts w:ascii="Perpetua" w:cs="Perpetua" w:hAnsi="Perpetua" w:eastAsia="Perpetua"/>
          <w:outline w:val="0"/>
          <w:color w:val="000000"/>
          <w:u w:color="000000"/>
          <w:rtl w:val="0"/>
          <w:lang w:val="pt-PT"/>
          <w14:textFill>
            <w14:solidFill>
              <w14:srgbClr w14:val="000000"/>
            </w14:solidFill>
          </w14:textFill>
        </w:rPr>
        <w:t>º</w:t>
      </w:r>
      <w:r>
        <w:rPr>
          <w:rStyle w:val="Nenhum"/>
          <w:rFonts w:ascii="Times New Roman" w:hAnsi="Times New Roman"/>
          <w:outline w:val="0"/>
          <w:color w:val="000000"/>
          <w:u w:color="000000"/>
          <w:rtl w:val="0"/>
          <w:lang w:val="pt-PT"/>
          <w14:textFill>
            <w14:solidFill>
              <w14:srgbClr w14:val="000000"/>
            </w14:solidFill>
          </w14:textFill>
        </w:rPr>
        <w:t xml:space="preserve"> at</w:t>
      </w:r>
      <w:r>
        <w:rPr>
          <w:rStyle w:val="Nenhum"/>
          <w:rFonts w:ascii="Times New Roman" w:hAnsi="Times New Roman" w:hint="default"/>
          <w:outline w:val="0"/>
          <w:color w:val="000000"/>
          <w:u w:color="000000"/>
          <w:rtl w:val="0"/>
          <w:lang w:val="pt-PT"/>
          <w14:textFill>
            <w14:solidFill>
              <w14:srgbClr w14:val="000000"/>
            </w14:solidFill>
          </w14:textFill>
        </w:rPr>
        <w:t xml:space="preserve">é </w:t>
      </w:r>
      <w:r>
        <w:rPr>
          <w:rStyle w:val="Nenhum"/>
          <w:rFonts w:ascii="Times New Roman" w:hAnsi="Times New Roman"/>
          <w:outline w:val="0"/>
          <w:color w:val="000000"/>
          <w:u w:color="000000"/>
          <w:rtl w:val="0"/>
          <w:lang w:val="pt-PT"/>
          <w14:textFill>
            <w14:solidFill>
              <w14:srgbClr w14:val="000000"/>
            </w14:solidFill>
          </w14:textFill>
        </w:rPr>
        <w:t>31 de dezembro de 2020. Por outro lado, em 22 de junho de 2021, por iniciativa do poder legislativo, a MPV 1023/2020 foi transformada na Lei 14.176/2021, retornando a reda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 xml:space="preserve">o do art. 20, </w:t>
      </w:r>
      <w:r>
        <w:rPr>
          <w:rStyle w:val="Nenhum"/>
          <w:rFonts w:ascii="Perpetua" w:cs="Perpetua" w:hAnsi="Perpetua" w:eastAsia="Perpetua"/>
          <w:outline w:val="0"/>
          <w:color w:val="000000"/>
          <w:u w:color="000000"/>
          <w:rtl w:val="0"/>
          <w:lang w:val="pt-PT"/>
          <w14:textFill>
            <w14:solidFill>
              <w14:srgbClr w14:val="000000"/>
            </w14:solidFill>
          </w14:textFill>
        </w:rPr>
        <w:t>§</w:t>
      </w:r>
      <w:r>
        <w:rPr>
          <w:rStyle w:val="Nenhum"/>
          <w:rFonts w:ascii="Times New Roman" w:hAnsi="Times New Roman"/>
          <w:outline w:val="0"/>
          <w:color w:val="000000"/>
          <w:u w:color="000000"/>
          <w:rtl w:val="0"/>
          <w:lang w:val="pt-PT"/>
          <w14:textFill>
            <w14:solidFill>
              <w14:srgbClr w14:val="000000"/>
            </w14:solidFill>
          </w14:textFill>
        </w:rPr>
        <w:t>3</w:t>
      </w:r>
      <w:r>
        <w:rPr>
          <w:rStyle w:val="Nenhum"/>
          <w:rFonts w:ascii="Perpetua" w:cs="Perpetua" w:hAnsi="Perpetua" w:eastAsia="Perpetua"/>
          <w:outline w:val="0"/>
          <w:color w:val="000000"/>
          <w:u w:color="000000"/>
          <w:rtl w:val="0"/>
          <w:lang w:val="pt-PT"/>
          <w14:textFill>
            <w14:solidFill>
              <w14:srgbClr w14:val="000000"/>
            </w14:solidFill>
          </w14:textFill>
        </w:rPr>
        <w:t>º</w:t>
      </w:r>
      <w:r>
        <w:rPr>
          <w:rStyle w:val="Nenhum"/>
          <w:rFonts w:ascii="Times New Roman" w:hAnsi="Times New Roman"/>
          <w:outline w:val="0"/>
          <w:color w:val="000000"/>
          <w:u w:color="000000"/>
          <w:rtl w:val="0"/>
          <w:lang w:val="pt-PT"/>
          <w14:textFill>
            <w14:solidFill>
              <w14:srgbClr w14:val="000000"/>
            </w14:solidFill>
          </w14:textFill>
        </w:rPr>
        <w:t>, para fam</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 xml:space="preserve">lias cuja renda per capita seja igual ou inferior a </w:t>
      </w:r>
      <w:r>
        <w:rPr>
          <w:rStyle w:val="Nenhum"/>
          <w:rFonts w:ascii="Times New Roman" w:hAnsi="Times New Roman" w:hint="default"/>
          <w:outline w:val="0"/>
          <w:color w:val="000000"/>
          <w:u w:color="000000"/>
          <w:rtl w:val="0"/>
          <w:lang w:val="pt-PT"/>
          <w14:textFill>
            <w14:solidFill>
              <w14:srgbClr w14:val="000000"/>
            </w14:solidFill>
          </w14:textFill>
        </w:rPr>
        <w:t xml:space="preserve">¼ </w:t>
      </w:r>
      <w:r>
        <w:rPr>
          <w:rStyle w:val="Nenhum"/>
          <w:rFonts w:ascii="Times New Roman" w:hAnsi="Times New Roman"/>
          <w:outline w:val="0"/>
          <w:color w:val="000000"/>
          <w:u w:color="000000"/>
          <w:rtl w:val="0"/>
          <w:lang w:val="pt-PT"/>
          <w14:textFill>
            <w14:solidFill>
              <w14:srgbClr w14:val="000000"/>
            </w14:solidFill>
          </w14:textFill>
        </w:rPr>
        <w:t>do sal</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rio m</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nimo.</w:t>
      </w:r>
      <w:r>
        <w:rPr>
          <w:rStyle w:val="Nenhum"/>
          <w:rFonts w:ascii="Perpetua" w:cs="Perpetua" w:hAnsi="Perpetua" w:eastAsia="Perpetua"/>
          <w:outline w:val="0"/>
          <w:color w:val="000000"/>
          <w:u w:color="000000"/>
          <w:rtl w:val="0"/>
          <w:lang w:val="pt-PT"/>
          <w14:textFill>
            <w14:solidFill>
              <w14:srgbClr w14:val="000000"/>
            </w14:solidFill>
          </w14:textFill>
        </w:rPr>
        <w:t xml:space="preserve"> </w:t>
      </w:r>
      <w:r>
        <w:rPr>
          <w:rStyle w:val="Nenhum"/>
          <w:rFonts w:ascii="Times New Roman" w:hAnsi="Times New Roman"/>
          <w:outline w:val="0"/>
          <w:color w:val="000000"/>
          <w:u w:color="000000"/>
          <w:rtl w:val="0"/>
          <w:lang w:val="pt-PT"/>
          <w14:textFill>
            <w14:solidFill>
              <w14:srgbClr w14:val="000000"/>
            </w14:solidFill>
          </w14:textFill>
        </w:rPr>
        <w:t xml:space="preserve"> </w:t>
      </w:r>
    </w:p>
    <w:p>
      <w:pPr>
        <w:pStyle w:val="Normal (Web)"/>
        <w:shd w:val="clear" w:color="auto" w:fill="ffffff"/>
        <w:tabs>
          <w:tab w:val="left" w:pos="851"/>
        </w:tabs>
        <w:spacing w:before="0" w:after="0" w:line="360" w:lineRule="auto"/>
        <w:jc w:val="both"/>
        <w:rPr>
          <w:rStyle w:val="Nenhum"/>
          <w:rFonts w:ascii="Times New Roman" w:cs="Times New Roman" w:hAnsi="Times New Roman" w:eastAsia="Times New Roman"/>
          <w:outline w:val="0"/>
          <w:color w:val="000000"/>
          <w:u w:color="000000"/>
          <w14:textFill>
            <w14:solidFill>
              <w14:srgbClr w14:val="000000"/>
            </w14:solidFill>
          </w14:textFill>
        </w:rPr>
      </w:pPr>
      <w:r>
        <w:rPr>
          <w:rStyle w:val="Nenhum"/>
          <w:rFonts w:ascii="Times New Roman" w:cs="Times New Roman" w:hAnsi="Times New Roman" w:eastAsia="Times New Roman"/>
          <w:outline w:val="0"/>
          <w:color w:val="000000"/>
          <w:u w:color="000000"/>
          <w:rtl w:val="0"/>
          <w:lang w:val="pt-PT"/>
          <w14:textFill>
            <w14:solidFill>
              <w14:srgbClr w14:val="000000"/>
            </w14:solidFill>
          </w14:textFill>
        </w:rPr>
        <w:tab/>
        <w:t>Em meio a esse cen</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rio, a pandemia continuou numa curva crescente em n</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mero de casos no pa</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s, com os dados apontando para o aumento substancial de mortes, acrescido ao colapso do sistema de sa</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de em diversas regi</w:t>
      </w:r>
      <w:r>
        <w:rPr>
          <w:rStyle w:val="Nenhum"/>
          <w:rFonts w:ascii="Times New Roman" w:hAnsi="Times New Roman" w:hint="default"/>
          <w:outline w:val="0"/>
          <w:color w:val="000000"/>
          <w:u w:color="000000"/>
          <w:rtl w:val="0"/>
          <w:lang w:val="pt-PT"/>
          <w14:textFill>
            <w14:solidFill>
              <w14:srgbClr w14:val="000000"/>
            </w14:solidFill>
          </w14:textFill>
        </w:rPr>
        <w:t>õ</w:t>
      </w:r>
      <w:r>
        <w:rPr>
          <w:rStyle w:val="Nenhum"/>
          <w:rFonts w:ascii="Times New Roman" w:hAnsi="Times New Roman"/>
          <w:outline w:val="0"/>
          <w:color w:val="000000"/>
          <w:u w:color="000000"/>
          <w:rtl w:val="0"/>
          <w:lang w:val="pt-PT"/>
          <w14:textFill>
            <w14:solidFill>
              <w14:srgbClr w14:val="000000"/>
            </w14:solidFill>
          </w14:textFill>
        </w:rPr>
        <w:t>es e a baix</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ssima taxa de imuniza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da popula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at</w:t>
      </w:r>
      <w:r>
        <w:rPr>
          <w:rStyle w:val="Nenhum"/>
          <w:rFonts w:ascii="Times New Roman" w:hAnsi="Times New Roman" w:hint="default"/>
          <w:outline w:val="0"/>
          <w:color w:val="000000"/>
          <w:u w:color="000000"/>
          <w:rtl w:val="0"/>
          <w:lang w:val="pt-PT"/>
          <w14:textFill>
            <w14:solidFill>
              <w14:srgbClr w14:val="000000"/>
            </w14:solidFill>
          </w14:textFill>
        </w:rPr>
        <w:t xml:space="preserve">é </w:t>
      </w:r>
      <w:r>
        <w:rPr>
          <w:rStyle w:val="Nenhum"/>
          <w:rFonts w:ascii="Times New Roman" w:hAnsi="Times New Roman"/>
          <w:outline w:val="0"/>
          <w:color w:val="000000"/>
          <w:u w:color="000000"/>
          <w:rtl w:val="0"/>
          <w:lang w:val="pt-PT"/>
          <w14:textFill>
            <w14:solidFill>
              <w14:srgbClr w14:val="000000"/>
            </w14:solidFill>
          </w14:textFill>
        </w:rPr>
        <w:t>meados de janeiro de 2022. Somente ap</w:t>
      </w:r>
      <w:r>
        <w:rPr>
          <w:rStyle w:val="Nenhum"/>
          <w:rFonts w:ascii="Times New Roman" w:hAnsi="Times New Roman" w:hint="default"/>
          <w:outline w:val="0"/>
          <w:color w:val="000000"/>
          <w:u w:color="000000"/>
          <w:rtl w:val="0"/>
          <w:lang w:val="pt-PT"/>
          <w14:textFill>
            <w14:solidFill>
              <w14:srgbClr w14:val="000000"/>
            </w14:solidFill>
          </w14:textFill>
        </w:rPr>
        <w:t>ó</w:t>
      </w:r>
      <w:r>
        <w:rPr>
          <w:rStyle w:val="Nenhum"/>
          <w:rFonts w:ascii="Times New Roman" w:hAnsi="Times New Roman"/>
          <w:outline w:val="0"/>
          <w:color w:val="000000"/>
          <w:u w:color="000000"/>
          <w:rtl w:val="0"/>
          <w:lang w:val="pt-PT"/>
          <w14:textFill>
            <w14:solidFill>
              <w14:srgbClr w14:val="000000"/>
            </w14:solidFill>
          </w14:textFill>
        </w:rPr>
        <w:t>s a disponibiliza</w:t>
      </w:r>
      <w:r>
        <w:rPr>
          <w:rStyle w:val="Nenhum"/>
          <w:rFonts w:ascii="Times New Roman" w:hAnsi="Times New Roman" w:hint="default"/>
          <w:outline w:val="0"/>
          <w:color w:val="000000"/>
          <w:u w:color="000000"/>
          <w:rtl w:val="0"/>
          <w:lang w:val="pt-PT"/>
          <w14:textFill>
            <w14:solidFill>
              <w14:srgbClr w14:val="000000"/>
            </w14:solidFill>
          </w14:textFill>
        </w:rPr>
        <w:t>çã</w:t>
      </w:r>
      <w:r>
        <w:rPr>
          <w:rStyle w:val="Nenhum"/>
          <w:rFonts w:ascii="Times New Roman" w:hAnsi="Times New Roman"/>
          <w:outline w:val="0"/>
          <w:color w:val="000000"/>
          <w:u w:color="000000"/>
          <w:rtl w:val="0"/>
          <w:lang w:val="pt-PT"/>
          <w14:textFill>
            <w14:solidFill>
              <w14:srgbClr w14:val="000000"/>
            </w14:solidFill>
          </w14:textFill>
        </w:rPr>
        <w:t>o das vacinas contra a Covid-19 em territ</w:t>
      </w:r>
      <w:r>
        <w:rPr>
          <w:rStyle w:val="Nenhum"/>
          <w:rFonts w:ascii="Times New Roman" w:hAnsi="Times New Roman" w:hint="default"/>
          <w:outline w:val="0"/>
          <w:color w:val="000000"/>
          <w:u w:color="000000"/>
          <w:rtl w:val="0"/>
          <w:lang w:val="pt-PT"/>
          <w14:textFill>
            <w14:solidFill>
              <w14:srgbClr w14:val="000000"/>
            </w14:solidFill>
          </w14:textFill>
        </w:rPr>
        <w:t>ó</w:t>
      </w:r>
      <w:r>
        <w:rPr>
          <w:rStyle w:val="Nenhum"/>
          <w:rFonts w:ascii="Times New Roman" w:hAnsi="Times New Roman"/>
          <w:outline w:val="0"/>
          <w:color w:val="000000"/>
          <w:u w:color="000000"/>
          <w:rtl w:val="0"/>
          <w:lang w:val="pt-PT"/>
          <w14:textFill>
            <w14:solidFill>
              <w14:srgbClr w14:val="000000"/>
            </w14:solidFill>
          </w14:textFill>
        </w:rPr>
        <w:t xml:space="preserve">rio brasileiro, </w:t>
      </w:r>
      <w:r>
        <w:rPr>
          <w:rStyle w:val="Nenhum"/>
          <w:rFonts w:ascii="Times New Roman" w:hAnsi="Times New Roman" w:hint="default"/>
          <w:outline w:val="0"/>
          <w:color w:val="000000"/>
          <w:u w:color="000000"/>
          <w:rtl w:val="0"/>
          <w:lang w:val="pt-PT"/>
          <w14:textFill>
            <w14:solidFill>
              <w14:srgbClr w14:val="000000"/>
            </w14:solidFill>
          </w14:textFill>
        </w:rPr>
        <w:t xml:space="preserve">é </w:t>
      </w:r>
      <w:r>
        <w:rPr>
          <w:rStyle w:val="Nenhum"/>
          <w:rFonts w:ascii="Times New Roman" w:hAnsi="Times New Roman"/>
          <w:outline w:val="0"/>
          <w:color w:val="000000"/>
          <w:u w:color="000000"/>
          <w:rtl w:val="0"/>
          <w:lang w:val="pt-PT"/>
          <w14:textFill>
            <w14:solidFill>
              <w14:srgbClr w14:val="000000"/>
            </w14:solidFill>
          </w14:textFill>
        </w:rPr>
        <w:t>que os n</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meros de casos graves come</w:t>
      </w:r>
      <w:r>
        <w:rPr>
          <w:rStyle w:val="Nenhum"/>
          <w:rFonts w:ascii="Times New Roman" w:hAnsi="Times New Roman" w:hint="default"/>
          <w:outline w:val="0"/>
          <w:color w:val="000000"/>
          <w:u w:color="000000"/>
          <w:rtl w:val="0"/>
          <w:lang w:val="pt-PT"/>
          <w14:textFill>
            <w14:solidFill>
              <w14:srgbClr w14:val="000000"/>
            </w14:solidFill>
          </w14:textFill>
        </w:rPr>
        <w:t>ç</w:t>
      </w:r>
      <w:r>
        <w:rPr>
          <w:rStyle w:val="Nenhum"/>
          <w:rFonts w:ascii="Times New Roman" w:hAnsi="Times New Roman"/>
          <w:outline w:val="0"/>
          <w:color w:val="000000"/>
          <w:u w:color="000000"/>
          <w:rtl w:val="0"/>
          <w:lang w:val="pt-PT"/>
          <w14:textFill>
            <w14:solidFill>
              <w14:srgbClr w14:val="000000"/>
            </w14:solidFill>
          </w14:textFill>
        </w:rPr>
        <w:t>aram a cair. Na atualidade, v</w:t>
      </w:r>
      <w:r>
        <w:rPr>
          <w:rStyle w:val="Nenhum"/>
          <w:rFonts w:ascii="Times New Roman" w:hAnsi="Times New Roman" w:hint="default"/>
          <w:outline w:val="0"/>
          <w:color w:val="000000"/>
          <w:u w:color="000000"/>
          <w:rtl w:val="0"/>
          <w:lang w:val="pt-PT"/>
          <w14:textFill>
            <w14:solidFill>
              <w14:srgbClr w14:val="000000"/>
            </w14:solidFill>
          </w14:textFill>
        </w:rPr>
        <w:t>ê</w:t>
      </w:r>
      <w:r>
        <w:rPr>
          <w:rStyle w:val="Nenhum"/>
          <w:rFonts w:ascii="Times New Roman" w:hAnsi="Times New Roman"/>
          <w:outline w:val="0"/>
          <w:color w:val="000000"/>
          <w:u w:color="000000"/>
          <w:rtl w:val="0"/>
          <w:lang w:val="pt-PT"/>
          <w14:textFill>
            <w14:solidFill>
              <w14:srgbClr w14:val="000000"/>
            </w14:solidFill>
          </w14:textFill>
        </w:rPr>
        <w:t>-se em franca expans</w:t>
      </w:r>
      <w:r>
        <w:rPr>
          <w:rStyle w:val="Nenhum"/>
          <w:rFonts w:ascii="Times New Roman" w:hAnsi="Times New Roman" w:hint="default"/>
          <w:outline w:val="0"/>
          <w:color w:val="000000"/>
          <w:u w:color="000000"/>
          <w:rtl w:val="0"/>
          <w:lang w:val="pt-PT"/>
          <w14:textFill>
            <w14:solidFill>
              <w14:srgbClr w14:val="000000"/>
            </w14:solidFill>
          </w14:textFill>
        </w:rPr>
        <w:t>ã</w:t>
      </w:r>
      <w:r>
        <w:rPr>
          <w:rStyle w:val="Nenhum"/>
          <w:rFonts w:ascii="Times New Roman" w:hAnsi="Times New Roman"/>
          <w:outline w:val="0"/>
          <w:color w:val="000000"/>
          <w:u w:color="000000"/>
          <w:rtl w:val="0"/>
          <w:lang w:val="pt-PT"/>
          <w14:textFill>
            <w14:solidFill>
              <w14:srgbClr w14:val="000000"/>
            </w14:solidFill>
          </w14:textFill>
        </w:rPr>
        <w:t>o a retomada das atividades produtivas, sendo que foi declarado o encerramento da Emerg</w:t>
      </w:r>
      <w:r>
        <w:rPr>
          <w:rStyle w:val="Nenhum"/>
          <w:rFonts w:ascii="Times New Roman" w:hAnsi="Times New Roman" w:hint="default"/>
          <w:outline w:val="0"/>
          <w:color w:val="000000"/>
          <w:u w:color="000000"/>
          <w:rtl w:val="0"/>
          <w:lang w:val="pt-PT"/>
          <w14:textFill>
            <w14:solidFill>
              <w14:srgbClr w14:val="000000"/>
            </w14:solidFill>
          </w14:textFill>
        </w:rPr>
        <w:t>ê</w:t>
      </w:r>
      <w:r>
        <w:rPr>
          <w:rStyle w:val="Nenhum"/>
          <w:rFonts w:ascii="Times New Roman" w:hAnsi="Times New Roman"/>
          <w:outline w:val="0"/>
          <w:color w:val="000000"/>
          <w:u w:color="000000"/>
          <w:rtl w:val="0"/>
          <w:lang w:val="pt-PT"/>
          <w14:textFill>
            <w14:solidFill>
              <w14:srgbClr w14:val="000000"/>
            </w14:solidFill>
          </w14:textFill>
        </w:rPr>
        <w:t>ncia em Sa</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de P</w:t>
      </w:r>
      <w:r>
        <w:rPr>
          <w:rStyle w:val="Nenhum"/>
          <w:rFonts w:ascii="Times New Roman" w:hAnsi="Times New Roman" w:hint="default"/>
          <w:outline w:val="0"/>
          <w:color w:val="000000"/>
          <w:u w:color="000000"/>
          <w:rtl w:val="0"/>
          <w:lang w:val="pt-PT"/>
          <w14:textFill>
            <w14:solidFill>
              <w14:srgbClr w14:val="000000"/>
            </w14:solidFill>
          </w14:textFill>
        </w:rPr>
        <w:t>ú</w:t>
      </w:r>
      <w:r>
        <w:rPr>
          <w:rStyle w:val="Nenhum"/>
          <w:rFonts w:ascii="Times New Roman" w:hAnsi="Times New Roman"/>
          <w:outline w:val="0"/>
          <w:color w:val="000000"/>
          <w:u w:color="000000"/>
          <w:rtl w:val="0"/>
          <w:lang w:val="pt-PT"/>
          <w14:textFill>
            <w14:solidFill>
              <w14:srgbClr w14:val="000000"/>
            </w14:solidFill>
          </w14:textFill>
        </w:rPr>
        <w:t>blica de Import</w:t>
      </w:r>
      <w:r>
        <w:rPr>
          <w:rStyle w:val="Nenhum"/>
          <w:rFonts w:ascii="Times New Roman" w:hAnsi="Times New Roman" w:hint="default"/>
          <w:outline w:val="0"/>
          <w:color w:val="000000"/>
          <w:u w:color="000000"/>
          <w:rtl w:val="0"/>
          <w:lang w:val="pt-PT"/>
          <w14:textFill>
            <w14:solidFill>
              <w14:srgbClr w14:val="000000"/>
            </w14:solidFill>
          </w14:textFill>
        </w:rPr>
        <w:t>â</w:t>
      </w:r>
      <w:r>
        <w:rPr>
          <w:rStyle w:val="Nenhum"/>
          <w:rFonts w:ascii="Times New Roman" w:hAnsi="Times New Roman"/>
          <w:outline w:val="0"/>
          <w:color w:val="000000"/>
          <w:u w:color="000000"/>
          <w:rtl w:val="0"/>
          <w:lang w:val="pt-PT"/>
          <w14:textFill>
            <w14:solidFill>
              <w14:srgbClr w14:val="000000"/>
            </w14:solidFill>
          </w14:textFill>
        </w:rPr>
        <w:t>ncia Nacional (ESPINI), atrav</w:t>
      </w:r>
      <w:r>
        <w:rPr>
          <w:rStyle w:val="Nenhum"/>
          <w:rFonts w:ascii="Times New Roman" w:hAnsi="Times New Roman" w:hint="default"/>
          <w:outline w:val="0"/>
          <w:color w:val="000000"/>
          <w:u w:color="000000"/>
          <w:rtl w:val="0"/>
          <w:lang w:val="pt-PT"/>
          <w14:textFill>
            <w14:solidFill>
              <w14:srgbClr w14:val="000000"/>
            </w14:solidFill>
          </w14:textFill>
        </w:rPr>
        <w:t>é</w:t>
      </w:r>
      <w:r>
        <w:rPr>
          <w:rStyle w:val="Nenhum"/>
          <w:rFonts w:ascii="Times New Roman" w:hAnsi="Times New Roman"/>
          <w:outline w:val="0"/>
          <w:color w:val="000000"/>
          <w:u w:color="000000"/>
          <w:rtl w:val="0"/>
          <w:lang w:val="pt-PT"/>
          <w14:textFill>
            <w14:solidFill>
              <w14:srgbClr w14:val="000000"/>
            </w14:solidFill>
          </w14:textFill>
        </w:rPr>
        <w:t>s da Portaria GM n</w:t>
      </w:r>
      <w:r>
        <w:rPr>
          <w:rStyle w:val="Nenhum"/>
          <w:rFonts w:ascii="Times New Roman" w:hAnsi="Times New Roman" w:hint="default"/>
          <w:outline w:val="0"/>
          <w:color w:val="000000"/>
          <w:u w:color="000000"/>
          <w:rtl w:val="0"/>
          <w:lang w:val="pt-PT"/>
          <w14:textFill>
            <w14:solidFill>
              <w14:srgbClr w14:val="000000"/>
            </w14:solidFill>
          </w14:textFill>
        </w:rPr>
        <w:t>º</w:t>
      </w:r>
      <w:r>
        <w:rPr>
          <w:rStyle w:val="Nenhum"/>
          <w:rFonts w:ascii="Times New Roman" w:hAnsi="Times New Roman"/>
          <w:outline w:val="0"/>
          <w:color w:val="000000"/>
          <w:u w:color="000000"/>
          <w:rtl w:val="0"/>
          <w:lang w:val="pt-PT"/>
          <w14:textFill>
            <w14:solidFill>
              <w14:srgbClr w14:val="000000"/>
            </w14:solidFill>
          </w14:textFill>
        </w:rPr>
        <w:t>913 de 22 de abril de 2022. Permanecem, entretanto, os reflexos da crise sanit</w:t>
      </w:r>
      <w:r>
        <w:rPr>
          <w:rStyle w:val="Nenhum"/>
          <w:rFonts w:ascii="Times New Roman" w:hAnsi="Times New Roman" w:hint="default"/>
          <w:outline w:val="0"/>
          <w:color w:val="000000"/>
          <w:u w:color="000000"/>
          <w:rtl w:val="0"/>
          <w:lang w:val="pt-PT"/>
          <w14:textFill>
            <w14:solidFill>
              <w14:srgbClr w14:val="000000"/>
            </w14:solidFill>
          </w14:textFill>
        </w:rPr>
        <w:t>á</w:t>
      </w:r>
      <w:r>
        <w:rPr>
          <w:rStyle w:val="Nenhum"/>
          <w:rFonts w:ascii="Times New Roman" w:hAnsi="Times New Roman"/>
          <w:outline w:val="0"/>
          <w:color w:val="000000"/>
          <w:u w:color="000000"/>
          <w:rtl w:val="0"/>
          <w:lang w:val="pt-PT"/>
          <w14:textFill>
            <w14:solidFill>
              <w14:srgbClr w14:val="000000"/>
            </w14:solidFill>
          </w14:textFill>
        </w:rPr>
        <w:t>ria, agravados por outros fatores internos e externos, perpetuando os problemas econ</w:t>
      </w:r>
      <w:r>
        <w:rPr>
          <w:rStyle w:val="Nenhum"/>
          <w:rFonts w:ascii="Times New Roman" w:hAnsi="Times New Roman" w:hint="default"/>
          <w:outline w:val="0"/>
          <w:color w:val="000000"/>
          <w:u w:color="000000"/>
          <w:rtl w:val="0"/>
          <w:lang w:val="pt-PT"/>
          <w14:textFill>
            <w14:solidFill>
              <w14:srgbClr w14:val="000000"/>
            </w14:solidFill>
          </w14:textFill>
        </w:rPr>
        <w:t>ô</w:t>
      </w:r>
      <w:r>
        <w:rPr>
          <w:rStyle w:val="Nenhum"/>
          <w:rFonts w:ascii="Times New Roman" w:hAnsi="Times New Roman"/>
          <w:outline w:val="0"/>
          <w:color w:val="000000"/>
          <w:u w:color="000000"/>
          <w:rtl w:val="0"/>
          <w:lang w:val="pt-PT"/>
          <w14:textFill>
            <w14:solidFill>
              <w14:srgbClr w14:val="000000"/>
            </w14:solidFill>
          </w14:textFill>
        </w:rPr>
        <w:t>micos e sociais, impulsionando milhares para a pobreza. Para o BPC, as altera</w:t>
      </w:r>
      <w:r>
        <w:rPr>
          <w:rStyle w:val="Nenhum"/>
          <w:rFonts w:ascii="Times New Roman" w:hAnsi="Times New Roman" w:hint="default"/>
          <w:outline w:val="0"/>
          <w:color w:val="000000"/>
          <w:u w:color="000000"/>
          <w:rtl w:val="0"/>
          <w:lang w:val="pt-PT"/>
          <w14:textFill>
            <w14:solidFill>
              <w14:srgbClr w14:val="000000"/>
            </w14:solidFill>
          </w14:textFill>
        </w:rPr>
        <w:t>çõ</w:t>
      </w:r>
      <w:r>
        <w:rPr>
          <w:rStyle w:val="Nenhum"/>
          <w:rFonts w:ascii="Times New Roman" w:hAnsi="Times New Roman"/>
          <w:outline w:val="0"/>
          <w:color w:val="000000"/>
          <w:u w:color="000000"/>
          <w:rtl w:val="0"/>
          <w:lang w:val="pt-PT"/>
          <w14:textFill>
            <w14:solidFill>
              <w14:srgbClr w14:val="000000"/>
            </w14:solidFill>
          </w14:textFill>
        </w:rPr>
        <w:t>es legislativas do per</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odo pand</w:t>
      </w:r>
      <w:r>
        <w:rPr>
          <w:rStyle w:val="Nenhum"/>
          <w:rFonts w:ascii="Times New Roman" w:hAnsi="Times New Roman" w:hint="default"/>
          <w:outline w:val="0"/>
          <w:color w:val="000000"/>
          <w:u w:color="000000"/>
          <w:rtl w:val="0"/>
          <w:lang w:val="pt-PT"/>
          <w14:textFill>
            <w14:solidFill>
              <w14:srgbClr w14:val="000000"/>
            </w14:solidFill>
          </w14:textFill>
        </w:rPr>
        <w:t>ê</w:t>
      </w:r>
      <w:r>
        <w:rPr>
          <w:rStyle w:val="Nenhum"/>
          <w:rFonts w:ascii="Times New Roman" w:hAnsi="Times New Roman"/>
          <w:outline w:val="0"/>
          <w:color w:val="000000"/>
          <w:u w:color="000000"/>
          <w:rtl w:val="0"/>
          <w:lang w:val="pt-PT"/>
          <w14:textFill>
            <w14:solidFill>
              <w14:srgbClr w14:val="000000"/>
            </w14:solidFill>
          </w14:textFill>
        </w:rPr>
        <w:t xml:space="preserve">mico foram incorporadas ao texto legal, representando </w:t>
      </w:r>
      <w:ins w:id="567" w:date="2022-05-05T22:21:51Z" w:author="oculto">
        <w:r>
          <w:rPr>
            <w:rStyle w:val="Nenhum"/>
            <w:rFonts w:ascii="Times New Roman" w:hAnsi="Times New Roman"/>
            <w:outline w:val="0"/>
            <w:color w:val="000000"/>
            <w:u w:color="000000"/>
            <w:rtl w:val="0"/>
            <w:lang w:val="en-US"/>
            <w14:textFill>
              <w14:solidFill>
                <w14:srgbClr w14:val="000000"/>
              </w14:solidFill>
            </w14:textFill>
          </w:rPr>
          <w:t xml:space="preserve"> ligeiro </w:t>
        </w:r>
      </w:ins>
      <w:r>
        <w:rPr>
          <w:rStyle w:val="Nenhum"/>
          <w:rFonts w:ascii="Times New Roman" w:hAnsi="Times New Roman"/>
          <w:outline w:val="0"/>
          <w:color w:val="000000"/>
          <w:u w:color="000000"/>
          <w:rtl w:val="0"/>
          <w:lang w:val="pt-PT"/>
          <w14:textFill>
            <w14:solidFill>
              <w14:srgbClr w14:val="000000"/>
            </w14:solidFill>
          </w14:textFill>
        </w:rPr>
        <w:t>avan</w:t>
      </w:r>
      <w:r>
        <w:rPr>
          <w:rStyle w:val="Nenhum"/>
          <w:rFonts w:ascii="Times New Roman" w:hAnsi="Times New Roman" w:hint="default"/>
          <w:outline w:val="0"/>
          <w:color w:val="000000"/>
          <w:u w:color="000000"/>
          <w:rtl w:val="0"/>
          <w:lang w:val="pt-PT"/>
          <w14:textFill>
            <w14:solidFill>
              <w14:srgbClr w14:val="000000"/>
            </w14:solidFill>
          </w14:textFill>
        </w:rPr>
        <w:t>ç</w:t>
      </w:r>
      <w:r>
        <w:rPr>
          <w:rStyle w:val="Nenhum"/>
          <w:rFonts w:ascii="Times New Roman" w:hAnsi="Times New Roman"/>
          <w:outline w:val="0"/>
          <w:color w:val="000000"/>
          <w:u w:color="000000"/>
          <w:rtl w:val="0"/>
          <w:lang w:val="pt-PT"/>
          <w14:textFill>
            <w14:solidFill>
              <w14:srgbClr w14:val="000000"/>
            </w14:solidFill>
          </w14:textFill>
        </w:rPr>
        <w:t>o</w:t>
      </w:r>
      <w:del w:id="568" w:date="2022-05-05T22:21:54Z" w:author="oculto">
        <w:r>
          <w:rPr>
            <w:rStyle w:val="Nenhum"/>
            <w:rFonts w:ascii="Times New Roman" w:hAnsi="Times New Roman"/>
            <w:outline w:val="0"/>
            <w:color w:val="000000"/>
            <w:u w:color="000000"/>
            <w:rtl w:val="0"/>
            <w:lang w:val="pt-PT"/>
            <w14:textFill>
              <w14:solidFill>
                <w14:srgbClr w14:val="000000"/>
              </w14:solidFill>
            </w14:textFill>
          </w:rPr>
          <w:delText>s</w:delText>
        </w:r>
      </w:del>
      <w:r>
        <w:rPr>
          <w:rStyle w:val="Nenhum"/>
          <w:rFonts w:ascii="Times New Roman" w:hAnsi="Times New Roman"/>
          <w:outline w:val="0"/>
          <w:color w:val="000000"/>
          <w:u w:color="000000"/>
          <w:rtl w:val="0"/>
          <w:lang w:val="pt-PT"/>
          <w14:textFill>
            <w14:solidFill>
              <w14:srgbClr w14:val="000000"/>
            </w14:solidFill>
          </w14:textFill>
        </w:rPr>
        <w:t xml:space="preserve"> na cobertura do programa em todo o pa</w:t>
      </w:r>
      <w:r>
        <w:rPr>
          <w:rStyle w:val="Nenhum"/>
          <w:rFonts w:ascii="Times New Roman" w:hAnsi="Times New Roman" w:hint="default"/>
          <w:outline w:val="0"/>
          <w:color w:val="000000"/>
          <w:u w:color="000000"/>
          <w:rtl w:val="0"/>
          <w:lang w:val="pt-PT"/>
          <w14:textFill>
            <w14:solidFill>
              <w14:srgbClr w14:val="000000"/>
            </w14:solidFill>
          </w14:textFill>
        </w:rPr>
        <w:t>í</w:t>
      </w:r>
      <w:r>
        <w:rPr>
          <w:rStyle w:val="Nenhum"/>
          <w:rFonts w:ascii="Times New Roman" w:hAnsi="Times New Roman"/>
          <w:outline w:val="0"/>
          <w:color w:val="000000"/>
          <w:u w:color="000000"/>
          <w:rtl w:val="0"/>
          <w:lang w:val="pt-PT"/>
          <w14:textFill>
            <w14:solidFill>
              <w14:srgbClr w14:val="000000"/>
            </w14:solidFill>
          </w14:textFill>
        </w:rPr>
        <w:t>s.</w:t>
      </w:r>
    </w:p>
    <w:p>
      <w:pPr>
        <w:pStyle w:val="texto2"/>
        <w:spacing w:before="0" w:after="0" w:line="360" w:lineRule="auto"/>
        <w:ind w:left="2268" w:firstLine="0"/>
        <w:jc w:val="both"/>
        <w:rPr>
          <w:rStyle w:val="Nenhum"/>
          <w:rFonts w:ascii="Arial" w:cs="Arial" w:hAnsi="Arial" w:eastAsia="Arial"/>
          <w:outline w:val="0"/>
          <w:color w:val="ff0000"/>
          <w:u w:color="ff0000"/>
          <w:shd w:val="clear" w:color="auto" w:fill="ffffff"/>
          <w14:textFill>
            <w14:solidFill>
              <w14:srgbClr w14:val="FF0000"/>
            </w14:solidFill>
          </w14:textFill>
        </w:rPr>
      </w:pPr>
      <w:r>
        <w:rPr>
          <w:rStyle w:val="Nenhum"/>
          <w:outline w:val="0"/>
          <w:color w:val="000000"/>
          <w:sz w:val="22"/>
          <w:szCs w:val="22"/>
          <w:u w:color="000000"/>
          <w:shd w:val="clear" w:color="auto" w:fill="ffffff"/>
          <w:rtl w:val="0"/>
          <w:lang w:val="pt-PT"/>
          <w14:textFill>
            <w14:solidFill>
              <w14:srgbClr w14:val="000000"/>
            </w14:solidFill>
          </w14:textFill>
        </w:rPr>
        <w:t xml:space="preserve"> </w:t>
      </w:r>
      <w:r>
        <w:rPr>
          <w:rStyle w:val="Nenhum"/>
          <w:rFonts w:ascii="Arial" w:hAnsi="Arial" w:hint="default"/>
          <w:outline w:val="0"/>
          <w:color w:val="000000"/>
          <w:u w:color="000000"/>
          <w:shd w:val="clear" w:color="auto" w:fill="ffffff"/>
          <w:rtl w:val="0"/>
          <w:lang w:val="pt-PT"/>
          <w14:textFill>
            <w14:solidFill>
              <w14:srgbClr w14:val="000000"/>
            </w14:solidFill>
          </w14:textFill>
        </w:rPr>
        <w:t>  </w:t>
      </w:r>
    </w:p>
    <w:p>
      <w:pPr>
        <w:pStyle w:val="Corpo A"/>
        <w:jc w:val="both"/>
        <w:rPr>
          <w:rStyle w:val="Nenhum"/>
          <w:b w:val="1"/>
          <w:bCs w:val="1"/>
        </w:rPr>
      </w:pPr>
      <w:r>
        <w:rPr>
          <w:rStyle w:val="Nenhum"/>
          <w:b w:val="1"/>
          <w:bCs w:val="1"/>
          <w:rtl w:val="0"/>
          <w:lang w:val="de-DE"/>
        </w:rPr>
        <w:t>1.3 OUTRAS LEGISLA</w:t>
      </w:r>
      <w:r>
        <w:rPr>
          <w:rStyle w:val="Nenhum"/>
          <w:b w:val="1"/>
          <w:bCs w:val="1"/>
          <w:rtl w:val="0"/>
        </w:rPr>
        <w:t>ÇÕ</w:t>
      </w:r>
      <w:r>
        <w:rPr>
          <w:rStyle w:val="Nenhum"/>
          <w:b w:val="1"/>
          <w:bCs w:val="1"/>
          <w:rtl w:val="0"/>
          <w:lang w:val="pt-PT"/>
        </w:rPr>
        <w:t>ES REGULAMENTORAS DO BPC</w:t>
      </w:r>
      <w:del w:id="569" w:date="2022-05-05T22:25:33Z" w:author="oculto">
        <w:r>
          <w:rPr>
            <w:rStyle w:val="Nenhum"/>
            <w:b w:val="1"/>
            <w:bCs w:val="1"/>
            <w:rtl w:val="0"/>
            <w:lang w:val="pt-PT"/>
          </w:rPr>
          <w:delText>.</w:delText>
        </w:r>
      </w:del>
    </w:p>
    <w:p>
      <w:pPr>
        <w:pStyle w:val="Corpo A"/>
        <w:jc w:val="both"/>
      </w:pPr>
    </w:p>
    <w:p>
      <w:pPr>
        <w:pStyle w:val="Corpo A"/>
        <w:tabs>
          <w:tab w:val="left" w:pos="851"/>
        </w:tabs>
        <w:spacing w:line="360" w:lineRule="auto"/>
        <w:jc w:val="both"/>
      </w:pPr>
      <w:r>
        <w:rPr>
          <w:rStyle w:val="Nenhum A"/>
          <w:rtl w:val="0"/>
        </w:rPr>
        <w:tab/>
        <w:t xml:space="preserve">A LOAS </w:t>
      </w:r>
      <w:r>
        <w:rPr>
          <w:rStyle w:val="Nenhum"/>
          <w:rtl w:val="0"/>
          <w:lang w:val="fr-FR"/>
        </w:rPr>
        <w:t xml:space="preserve">é </w:t>
      </w:r>
      <w:r>
        <w:rPr>
          <w:rStyle w:val="Nenhum"/>
          <w:rtl w:val="0"/>
          <w:lang w:val="pt-PT"/>
        </w:rPr>
        <w:t>o principal instrumento jur</w:t>
      </w:r>
      <w:r>
        <w:rPr>
          <w:rStyle w:val="Nenhum A"/>
          <w:rtl w:val="0"/>
        </w:rPr>
        <w:t>í</w:t>
      </w:r>
      <w:r>
        <w:rPr>
          <w:rStyle w:val="Nenhum"/>
          <w:rtl w:val="0"/>
          <w:lang w:val="pt-PT"/>
        </w:rPr>
        <w:t>dico/ legal que traz os preceitos para garantir e regular o BPC. No entanto, diante da magnitude e da complexidade de gest</w:t>
      </w:r>
      <w:r>
        <w:rPr>
          <w:rStyle w:val="Nenhum"/>
          <w:rtl w:val="0"/>
          <w:lang w:val="pt-PT"/>
        </w:rPr>
        <w:t>ã</w:t>
      </w:r>
      <w:r>
        <w:rPr>
          <w:rStyle w:val="Nenhum"/>
          <w:rtl w:val="0"/>
          <w:lang w:val="pt-PT"/>
        </w:rPr>
        <w:t>o do programa, foi criado um extenso arcabou</w:t>
      </w:r>
      <w:r>
        <w:rPr>
          <w:rStyle w:val="Nenhum A"/>
          <w:rtl w:val="0"/>
        </w:rPr>
        <w:t>ç</w:t>
      </w:r>
      <w:r>
        <w:rPr>
          <w:rStyle w:val="Nenhum"/>
          <w:rtl w:val="0"/>
          <w:lang w:val="pt-PT"/>
        </w:rPr>
        <w:t>o legal para garantir maior regula</w:t>
      </w:r>
      <w:r>
        <w:rPr>
          <w:rStyle w:val="Nenhum"/>
          <w:rtl w:val="0"/>
          <w:lang w:val="pt-PT"/>
        </w:rPr>
        <w:t>çã</w:t>
      </w:r>
      <w:r>
        <w:rPr>
          <w:rStyle w:val="Nenhum"/>
          <w:rtl w:val="0"/>
          <w:lang w:val="pt-PT"/>
        </w:rPr>
        <w:t>o e controle na sua operacionaliza</w:t>
      </w:r>
      <w:r>
        <w:rPr>
          <w:rStyle w:val="Nenhum"/>
          <w:rtl w:val="0"/>
          <w:lang w:val="pt-PT"/>
        </w:rPr>
        <w:t>çã</w:t>
      </w:r>
      <w:r>
        <w:rPr>
          <w:rStyle w:val="Nenhum"/>
          <w:rtl w:val="0"/>
          <w:lang w:val="it-IT"/>
        </w:rPr>
        <w:t>o.</w:t>
      </w:r>
    </w:p>
    <w:p>
      <w:pPr>
        <w:pStyle w:val="Corpo A"/>
        <w:tabs>
          <w:tab w:val="left" w:pos="851"/>
        </w:tabs>
        <w:spacing w:line="360" w:lineRule="auto"/>
        <w:jc w:val="both"/>
      </w:pPr>
      <w:r>
        <w:rPr>
          <w:rStyle w:val="Nenhum"/>
          <w:rtl w:val="0"/>
          <w:lang w:val="pt-PT"/>
        </w:rPr>
        <w:tab/>
        <w:t>Ao longo dos anos, desde sua efetiva implanta</w:t>
      </w:r>
      <w:r>
        <w:rPr>
          <w:rStyle w:val="Nenhum"/>
          <w:rtl w:val="0"/>
          <w:lang w:val="pt-PT"/>
        </w:rPr>
        <w:t>çã</w:t>
      </w:r>
      <w:r>
        <w:rPr>
          <w:rStyle w:val="Nenhum"/>
          <w:rtl w:val="0"/>
          <w:lang w:val="pt-PT"/>
        </w:rPr>
        <w:t>o em 1996</w:t>
      </w:r>
      <w:r>
        <w:rPr>
          <w:rStyle w:val="Nenhum"/>
          <w:vertAlign w:val="superscript"/>
        </w:rPr>
        <w:footnoteReference w:id="35"/>
      </w:r>
      <w:r>
        <w:rPr>
          <w:rStyle w:val="Nenhum A"/>
          <w:rtl w:val="0"/>
        </w:rPr>
        <w:t>, v</w:t>
      </w:r>
      <w:r>
        <w:rPr>
          <w:rStyle w:val="Nenhum A"/>
          <w:rtl w:val="0"/>
        </w:rPr>
        <w:t>á</w:t>
      </w:r>
      <w:r>
        <w:rPr>
          <w:rStyle w:val="Nenhum"/>
          <w:rtl w:val="0"/>
          <w:lang w:val="pt-PT"/>
        </w:rPr>
        <w:t>rios decretos, portarias e outros instrumento legais regularam a execu</w:t>
      </w:r>
      <w:r>
        <w:rPr>
          <w:rStyle w:val="Nenhum"/>
          <w:rtl w:val="0"/>
          <w:lang w:val="pt-PT"/>
        </w:rPr>
        <w:t>çã</w:t>
      </w:r>
      <w:r>
        <w:rPr>
          <w:rStyle w:val="Nenhum"/>
          <w:rtl w:val="0"/>
          <w:lang w:val="pt-PT"/>
        </w:rPr>
        <w:t>o do programa. Aqui destacamos os principais que est</w:t>
      </w:r>
      <w:r>
        <w:rPr>
          <w:rStyle w:val="Nenhum"/>
          <w:rtl w:val="0"/>
          <w:lang w:val="pt-PT"/>
        </w:rPr>
        <w:t>ã</w:t>
      </w:r>
      <w:r>
        <w:rPr>
          <w:rStyle w:val="Nenhum"/>
          <w:rtl w:val="0"/>
          <w:lang w:val="pt-PT"/>
        </w:rPr>
        <w:t>o em vig</w:t>
      </w:r>
      <w:r>
        <w:rPr>
          <w:rStyle w:val="Nenhum A"/>
          <w:rtl w:val="0"/>
        </w:rPr>
        <w:t>ê</w:t>
      </w:r>
      <w:r>
        <w:rPr>
          <w:rStyle w:val="Nenhum"/>
          <w:rtl w:val="0"/>
          <w:lang w:val="pt-PT"/>
        </w:rPr>
        <w:t xml:space="preserve">ncia e que se relacionam diretamente ao tema proposto no trabalho que </w:t>
      </w:r>
      <w:r>
        <w:rPr>
          <w:rStyle w:val="Nenhum"/>
          <w:rtl w:val="0"/>
          <w:lang w:val="fr-FR"/>
        </w:rPr>
        <w:t xml:space="preserve">é </w:t>
      </w:r>
      <w:r>
        <w:rPr>
          <w:rStyle w:val="Nenhum"/>
          <w:rtl w:val="0"/>
          <w:lang w:val="pt-PT"/>
        </w:rPr>
        <w:t>o estudo normativo do BPC sob o enfoque da pobreza.</w:t>
      </w:r>
    </w:p>
    <w:p>
      <w:pPr>
        <w:pStyle w:val="Corpo A"/>
        <w:tabs>
          <w:tab w:val="left" w:pos="851"/>
        </w:tabs>
        <w:spacing w:line="360" w:lineRule="auto"/>
        <w:jc w:val="both"/>
      </w:pPr>
      <w:r>
        <w:rPr>
          <w:rStyle w:val="Nenhum"/>
          <w:rtl w:val="0"/>
          <w:lang w:val="pt-PT"/>
        </w:rPr>
        <w:tab/>
        <w:t>O Decreto 6.214 de 26 de setembro de 2007 trouxe as maiores altera</w:t>
      </w:r>
      <w:r>
        <w:rPr>
          <w:rStyle w:val="Nenhum"/>
          <w:rtl w:val="0"/>
          <w:lang w:val="pt-PT"/>
        </w:rPr>
        <w:t>çõ</w:t>
      </w:r>
      <w:r>
        <w:rPr>
          <w:rStyle w:val="Nenhum"/>
          <w:rtl w:val="0"/>
          <w:lang w:val="pt-PT"/>
        </w:rPr>
        <w:t>es na LOAS desde sua promulga</w:t>
      </w:r>
      <w:r>
        <w:rPr>
          <w:rStyle w:val="Nenhum"/>
          <w:rtl w:val="0"/>
          <w:lang w:val="pt-PT"/>
        </w:rPr>
        <w:t>çã</w:t>
      </w:r>
      <w:r>
        <w:rPr>
          <w:rStyle w:val="Nenhum"/>
          <w:rtl w:val="0"/>
          <w:lang w:val="pt-PT"/>
        </w:rPr>
        <w:t>o. Destacamos a altera</w:t>
      </w:r>
      <w:r>
        <w:rPr>
          <w:rStyle w:val="Nenhum"/>
          <w:rtl w:val="0"/>
          <w:lang w:val="pt-PT"/>
        </w:rPr>
        <w:t>çã</w:t>
      </w:r>
      <w:r>
        <w:rPr>
          <w:rStyle w:val="Nenhum"/>
          <w:rtl w:val="0"/>
          <w:lang w:val="pt-PT"/>
        </w:rPr>
        <w:t>o da terminologia da pessoa portadora de defici</w:t>
      </w:r>
      <w:r>
        <w:rPr>
          <w:rStyle w:val="Nenhum A"/>
          <w:rtl w:val="0"/>
        </w:rPr>
        <w:t>ê</w:t>
      </w:r>
      <w:r>
        <w:rPr>
          <w:rStyle w:val="Nenhum"/>
          <w:rtl w:val="0"/>
          <w:lang w:val="pt-PT"/>
        </w:rPr>
        <w:t>ncia para pessoa com defici</w:t>
      </w:r>
      <w:r>
        <w:rPr>
          <w:rStyle w:val="Nenhum A"/>
          <w:rtl w:val="0"/>
        </w:rPr>
        <w:t>ê</w:t>
      </w:r>
      <w:r>
        <w:rPr>
          <w:rStyle w:val="Nenhum"/>
          <w:rtl w:val="0"/>
          <w:lang w:val="pt-PT"/>
        </w:rPr>
        <w:t>ncia, a introdu</w:t>
      </w:r>
      <w:r>
        <w:rPr>
          <w:rStyle w:val="Nenhum"/>
          <w:rtl w:val="0"/>
          <w:lang w:val="pt-PT"/>
        </w:rPr>
        <w:t>çã</w:t>
      </w:r>
      <w:r>
        <w:rPr>
          <w:rStyle w:val="Nenhum"/>
          <w:rtl w:val="0"/>
          <w:lang w:val="pt-PT"/>
        </w:rPr>
        <w:t>o do conceito de incapacidade como fen</w:t>
      </w:r>
      <w:r>
        <w:rPr>
          <w:rStyle w:val="Nenhum A"/>
          <w:rtl w:val="0"/>
        </w:rPr>
        <w:t>ô</w:t>
      </w:r>
      <w:r>
        <w:rPr>
          <w:rStyle w:val="Nenhum"/>
          <w:rtl w:val="0"/>
          <w:lang w:val="pt-PT"/>
        </w:rPr>
        <w:t>meno multidimensional e o conceito de fam</w:t>
      </w:r>
      <w:r>
        <w:rPr>
          <w:rStyle w:val="Nenhum A"/>
          <w:rtl w:val="0"/>
        </w:rPr>
        <w:t>í</w:t>
      </w:r>
      <w:r>
        <w:rPr>
          <w:rStyle w:val="Nenhum"/>
          <w:rtl w:val="0"/>
          <w:lang w:val="pt-PT"/>
        </w:rPr>
        <w:t>lia para c</w:t>
      </w:r>
      <w:r>
        <w:rPr>
          <w:rStyle w:val="Nenhum A"/>
          <w:rtl w:val="0"/>
        </w:rPr>
        <w:t>á</w:t>
      </w:r>
      <w:r>
        <w:rPr>
          <w:rStyle w:val="Nenhum"/>
          <w:rtl w:val="0"/>
          <w:lang w:val="pt-PT"/>
        </w:rPr>
        <w:t>lculo da renda per capita, mais abrangente do que o previsto inicialmente na LOAS. Definiu compet</w:t>
      </w:r>
      <w:r>
        <w:rPr>
          <w:rStyle w:val="Nenhum A"/>
          <w:rtl w:val="0"/>
        </w:rPr>
        <w:t>ê</w:t>
      </w:r>
      <w:r>
        <w:rPr>
          <w:rStyle w:val="Nenhum"/>
          <w:rtl w:val="0"/>
          <w:lang w:val="pt-PT"/>
        </w:rPr>
        <w:t>ncias ao INSS, regulou a integra</w:t>
      </w:r>
      <w:r>
        <w:rPr>
          <w:rStyle w:val="Nenhum"/>
          <w:rtl w:val="0"/>
          <w:lang w:val="pt-PT"/>
        </w:rPr>
        <w:t>çã</w:t>
      </w:r>
      <w:r>
        <w:rPr>
          <w:rStyle w:val="Nenhum"/>
          <w:rtl w:val="0"/>
          <w:lang w:val="pt-PT"/>
        </w:rPr>
        <w:t>o junto a rede de prote</w:t>
      </w:r>
      <w:r>
        <w:rPr>
          <w:rStyle w:val="Nenhum"/>
          <w:rtl w:val="0"/>
          <w:lang w:val="pt-PT"/>
        </w:rPr>
        <w:t>çã</w:t>
      </w:r>
      <w:r>
        <w:rPr>
          <w:rStyle w:val="Nenhum"/>
          <w:rtl w:val="0"/>
          <w:lang w:val="pt-PT"/>
        </w:rPr>
        <w:t>o social b</w:t>
      </w:r>
      <w:r>
        <w:rPr>
          <w:rStyle w:val="Nenhum A"/>
          <w:rtl w:val="0"/>
        </w:rPr>
        <w:t>á</w:t>
      </w:r>
      <w:r>
        <w:rPr>
          <w:rStyle w:val="Nenhum"/>
          <w:rtl w:val="0"/>
          <w:lang w:val="pt-PT"/>
        </w:rPr>
        <w:t xml:space="preserve">sica no </w:t>
      </w:r>
      <w:r>
        <w:rPr>
          <w:rStyle w:val="Nenhum A"/>
          <w:rtl w:val="0"/>
        </w:rPr>
        <w:t>â</w:t>
      </w:r>
      <w:r>
        <w:rPr>
          <w:rStyle w:val="Nenhum"/>
          <w:rtl w:val="0"/>
          <w:lang w:val="pt-PT"/>
        </w:rPr>
        <w:t xml:space="preserve">mbito do Sistema </w:t>
      </w:r>
      <w:r>
        <w:rPr>
          <w:rStyle w:val="Nenhum A"/>
          <w:rtl w:val="0"/>
        </w:rPr>
        <w:t>Ú</w:t>
      </w:r>
      <w:r>
        <w:rPr>
          <w:rStyle w:val="Nenhum"/>
          <w:rtl w:val="0"/>
          <w:lang w:val="pt-PT"/>
        </w:rPr>
        <w:t>nico de Assist</w:t>
      </w:r>
      <w:r>
        <w:rPr>
          <w:rStyle w:val="Nenhum A"/>
          <w:rtl w:val="0"/>
        </w:rPr>
        <w:t>ê</w:t>
      </w:r>
      <w:r>
        <w:rPr>
          <w:rStyle w:val="Nenhum"/>
          <w:rtl w:val="0"/>
          <w:lang w:val="pt-PT"/>
        </w:rPr>
        <w:t>ncia Social (SUAS) entre outros.</w:t>
      </w:r>
    </w:p>
    <w:p>
      <w:pPr>
        <w:pStyle w:val="Corpo A"/>
        <w:tabs>
          <w:tab w:val="left" w:pos="851"/>
        </w:tabs>
        <w:spacing w:line="360" w:lineRule="auto"/>
        <w:jc w:val="both"/>
      </w:pPr>
      <w:r>
        <w:rPr>
          <w:rStyle w:val="Nenhum"/>
          <w:rtl w:val="0"/>
          <w:lang w:val="pt-PT"/>
        </w:rPr>
        <w:tab/>
        <w:t>O art. 1</w:t>
      </w:r>
      <w:ins w:id="570" w:date="2022-05-05T22:26:54Z" w:author="oculto">
        <w:r>
          <w:rPr>
            <w:rStyle w:val="Nenhum"/>
            <w:rtl w:val="0"/>
            <w:lang w:val="en-US"/>
          </w:rPr>
          <w:t>º</w:t>
        </w:r>
      </w:ins>
      <w:del w:id="571" w:date="2022-05-05T22:26:56Z" w:author="oculto">
        <w:r>
          <w:rPr>
            <w:rStyle w:val="Nenhum"/>
            <w:rtl w:val="0"/>
            <w:lang w:val="pt-PT"/>
          </w:rPr>
          <w:delText>o.</w:delText>
        </w:r>
      </w:del>
      <w:r>
        <w:rPr>
          <w:rStyle w:val="Nenhum"/>
          <w:rtl w:val="0"/>
          <w:lang w:val="pt-PT"/>
        </w:rPr>
        <w:t>, par</w:t>
      </w:r>
      <w:r>
        <w:rPr>
          <w:rStyle w:val="Nenhum A"/>
          <w:rtl w:val="0"/>
        </w:rPr>
        <w:t>á</w:t>
      </w:r>
      <w:r>
        <w:rPr>
          <w:rStyle w:val="Nenhum"/>
          <w:rtl w:val="0"/>
          <w:lang w:val="pt-PT"/>
        </w:rPr>
        <w:t>grafo 2</w:t>
      </w:r>
      <w:ins w:id="572" w:date="2022-05-05T22:27:01Z" w:author="oculto">
        <w:r>
          <w:rPr>
            <w:rStyle w:val="Nenhum"/>
            <w:rtl w:val="0"/>
            <w:lang w:val="en-US"/>
          </w:rPr>
          <w:t>º</w:t>
        </w:r>
      </w:ins>
      <w:del w:id="573" w:date="2022-05-05T22:27:05Z" w:author="oculto">
        <w:r>
          <w:rPr>
            <w:rStyle w:val="Nenhum"/>
            <w:rtl w:val="0"/>
            <w:lang w:val="pt-PT"/>
          </w:rPr>
          <w:delText>o.</w:delText>
        </w:r>
      </w:del>
      <w:r>
        <w:rPr>
          <w:rStyle w:val="Nenhum"/>
          <w:rtl w:val="0"/>
          <w:lang w:val="pt-PT"/>
        </w:rPr>
        <w:t xml:space="preserve"> do Anexo da lei indica sua conson</w:t>
      </w:r>
      <w:r>
        <w:rPr>
          <w:rStyle w:val="Nenhum A"/>
          <w:rtl w:val="0"/>
        </w:rPr>
        <w:t>â</w:t>
      </w:r>
      <w:r>
        <w:rPr>
          <w:rStyle w:val="Nenhum"/>
          <w:rtl w:val="0"/>
          <w:lang w:val="pt-PT"/>
        </w:rPr>
        <w:t>ncia com a LOAS ao apontar que o BPC visa o enfrentamento da pobreza, a garantia de prote</w:t>
      </w:r>
      <w:r>
        <w:rPr>
          <w:rStyle w:val="Nenhum"/>
          <w:rtl w:val="0"/>
          <w:lang w:val="pt-PT"/>
        </w:rPr>
        <w:t>çã</w:t>
      </w:r>
      <w:r>
        <w:rPr>
          <w:rStyle w:val="Nenhum"/>
          <w:rtl w:val="0"/>
          <w:lang w:val="pt-PT"/>
        </w:rPr>
        <w:t>o social, o atendimento em situa</w:t>
      </w:r>
      <w:r>
        <w:rPr>
          <w:rStyle w:val="Nenhum"/>
          <w:rtl w:val="0"/>
          <w:lang w:val="pt-PT"/>
        </w:rPr>
        <w:t>çõ</w:t>
      </w:r>
      <w:r>
        <w:rPr>
          <w:rStyle w:val="Nenhum"/>
          <w:rtl w:val="0"/>
          <w:lang w:val="pt-PT"/>
        </w:rPr>
        <w:t>es de conting</w:t>
      </w:r>
      <w:r>
        <w:rPr>
          <w:rStyle w:val="Nenhum A"/>
          <w:rtl w:val="0"/>
        </w:rPr>
        <w:t>ê</w:t>
      </w:r>
      <w:r>
        <w:rPr>
          <w:rStyle w:val="Nenhum"/>
          <w:rtl w:val="0"/>
          <w:lang w:val="pt-PT"/>
        </w:rPr>
        <w:t xml:space="preserve">ncias sociais e </w:t>
      </w:r>
      <w:r>
        <w:rPr>
          <w:rStyle w:val="Nenhum A"/>
          <w:rtl w:val="0"/>
        </w:rPr>
        <w:t xml:space="preserve">à </w:t>
      </w:r>
      <w:r>
        <w:rPr>
          <w:rStyle w:val="Nenhum"/>
          <w:rtl w:val="0"/>
          <w:lang w:val="pt-PT"/>
        </w:rPr>
        <w:t>universaliza</w:t>
      </w:r>
      <w:r>
        <w:rPr>
          <w:rStyle w:val="Nenhum"/>
          <w:rtl w:val="0"/>
          <w:lang w:val="pt-PT"/>
        </w:rPr>
        <w:t>çã</w:t>
      </w:r>
      <w:r>
        <w:rPr>
          <w:rStyle w:val="Nenhum"/>
          <w:rtl w:val="0"/>
          <w:lang w:val="pt-PT"/>
        </w:rPr>
        <w:t>o dos direitos sociais, nos moldes do par</w:t>
      </w:r>
      <w:r>
        <w:rPr>
          <w:rStyle w:val="Nenhum A"/>
          <w:rtl w:val="0"/>
        </w:rPr>
        <w:t>á</w:t>
      </w:r>
      <w:r>
        <w:rPr>
          <w:rStyle w:val="Nenhum A"/>
          <w:rtl w:val="0"/>
        </w:rPr>
        <w:t xml:space="preserve">grafo </w:t>
      </w:r>
      <w:r>
        <w:rPr>
          <w:rStyle w:val="Nenhum A"/>
          <w:rtl w:val="0"/>
        </w:rPr>
        <w:t>ú</w:t>
      </w:r>
      <w:r>
        <w:rPr>
          <w:rStyle w:val="Nenhum"/>
          <w:rtl w:val="0"/>
          <w:lang w:val="pt-PT"/>
        </w:rPr>
        <w:t>nico do art. 2</w:t>
      </w:r>
      <w:r>
        <w:rPr>
          <w:rStyle w:val="Nenhum"/>
          <w:rFonts w:ascii="Perpetua" w:cs="Perpetua" w:hAnsi="Perpetua" w:eastAsia="Perpetua"/>
          <w:rtl w:val="0"/>
          <w:lang w:val="pt-PT"/>
        </w:rPr>
        <w:t>º</w:t>
      </w:r>
      <w:r>
        <w:rPr>
          <w:rStyle w:val="Nenhum"/>
          <w:rtl w:val="0"/>
          <w:lang w:val="pt-PT"/>
        </w:rPr>
        <w:t xml:space="preserve"> da Lei 8.742/1993. Este artigo indica que o enfrentamento a pobreza na assist</w:t>
      </w:r>
      <w:r>
        <w:rPr>
          <w:rStyle w:val="Nenhum A"/>
          <w:rtl w:val="0"/>
        </w:rPr>
        <w:t>ê</w:t>
      </w:r>
      <w:r>
        <w:rPr>
          <w:rStyle w:val="Nenhum"/>
          <w:rtl w:val="0"/>
          <w:lang w:val="pt-PT"/>
        </w:rPr>
        <w:t xml:space="preserve">ncia social deve se realizar de forma integrada </w:t>
      </w:r>
      <w:r>
        <w:rPr>
          <w:rStyle w:val="Nenhum A"/>
          <w:rtl w:val="0"/>
        </w:rPr>
        <w:t>à</w:t>
      </w:r>
      <w:r>
        <w:rPr>
          <w:rStyle w:val="Nenhum"/>
          <w:rtl w:val="0"/>
          <w:lang w:val="fr-FR"/>
        </w:rPr>
        <w:t>s pol</w:t>
      </w:r>
      <w:r>
        <w:rPr>
          <w:rStyle w:val="Nenhum A"/>
          <w:rtl w:val="0"/>
        </w:rPr>
        <w:t>í</w:t>
      </w:r>
      <w:r>
        <w:rPr>
          <w:rStyle w:val="Nenhum"/>
          <w:rtl w:val="0"/>
          <w:lang w:val="pt-PT"/>
        </w:rPr>
        <w:t>ticas setoriais, garantindo-se os m</w:t>
      </w:r>
      <w:r>
        <w:rPr>
          <w:rStyle w:val="Nenhum A"/>
          <w:rtl w:val="0"/>
        </w:rPr>
        <w:t>í</w:t>
      </w:r>
      <w:r>
        <w:rPr>
          <w:rStyle w:val="Nenhum"/>
          <w:rtl w:val="0"/>
          <w:lang w:val="pt-PT"/>
        </w:rPr>
        <w:t>nimos sociais. Percebe-se a diferen</w:t>
      </w:r>
      <w:r>
        <w:rPr>
          <w:rStyle w:val="Nenhum A"/>
          <w:rtl w:val="0"/>
        </w:rPr>
        <w:t>ç</w:t>
      </w:r>
      <w:r>
        <w:rPr>
          <w:rStyle w:val="Nenhum"/>
          <w:rtl w:val="0"/>
          <w:lang w:val="es-ES_tradnl"/>
        </w:rPr>
        <w:t xml:space="preserve">a de </w:t>
      </w:r>
      <w:r>
        <w:rPr>
          <w:rStyle w:val="Nenhum A"/>
          <w:rtl w:val="0"/>
        </w:rPr>
        <w:t>ê</w:t>
      </w:r>
      <w:r>
        <w:rPr>
          <w:rStyle w:val="Nenhum"/>
          <w:rtl w:val="0"/>
          <w:lang w:val="pt-PT"/>
        </w:rPr>
        <w:t>nfase dada pela Constitui</w:t>
      </w:r>
      <w:r>
        <w:rPr>
          <w:rStyle w:val="Nenhum"/>
          <w:rtl w:val="0"/>
          <w:lang w:val="pt-PT"/>
        </w:rPr>
        <w:t>çã</w:t>
      </w:r>
      <w:r>
        <w:rPr>
          <w:rStyle w:val="Nenhum"/>
          <w:rtl w:val="0"/>
          <w:lang w:val="pt-PT"/>
        </w:rPr>
        <w:t>o no art. 3</w:t>
      </w:r>
      <w:r>
        <w:rPr>
          <w:rStyle w:val="Nenhum"/>
          <w:rFonts w:ascii="Perpetua" w:cs="Perpetua" w:hAnsi="Perpetua" w:eastAsia="Perpetua"/>
          <w:rtl w:val="0"/>
          <w:lang w:val="pt-PT"/>
        </w:rPr>
        <w:t>º</w:t>
      </w:r>
      <w:r>
        <w:rPr>
          <w:rStyle w:val="Nenhum"/>
          <w:rtl w:val="0"/>
          <w:lang w:val="pt-PT"/>
        </w:rPr>
        <w:t xml:space="preserve">, III que apresenta a </w:t>
      </w:r>
      <w:r>
        <w:rPr>
          <w:rStyle w:val="Nenhum"/>
          <w:i w:val="1"/>
          <w:iCs w:val="1"/>
          <w:rtl w:val="0"/>
          <w:lang w:val="es-ES_tradnl"/>
        </w:rPr>
        <w:t>erradica</w:t>
      </w:r>
      <w:r>
        <w:rPr>
          <w:rStyle w:val="Nenhum"/>
          <w:i w:val="1"/>
          <w:iCs w:val="1"/>
          <w:rtl w:val="0"/>
          <w:lang w:val="pt-PT"/>
        </w:rPr>
        <w:t>çã</w:t>
      </w:r>
      <w:r>
        <w:rPr>
          <w:rStyle w:val="Nenhum"/>
          <w:i w:val="1"/>
          <w:iCs w:val="1"/>
          <w:rtl w:val="0"/>
        </w:rPr>
        <w:t>o</w:t>
      </w:r>
      <w:r>
        <w:rPr>
          <w:rStyle w:val="Nenhum"/>
          <w:rtl w:val="0"/>
          <w:lang w:val="pt-PT"/>
        </w:rPr>
        <w:t xml:space="preserve"> da pobreza como objetivo fundamental e a LOAS em seu art. 2</w:t>
      </w:r>
      <w:r>
        <w:rPr>
          <w:rStyle w:val="Nenhum"/>
          <w:rFonts w:ascii="Perpetua" w:cs="Perpetua" w:hAnsi="Perpetua" w:eastAsia="Perpetua"/>
          <w:rtl w:val="0"/>
          <w:lang w:val="pt-PT"/>
        </w:rPr>
        <w:t>º</w:t>
      </w:r>
      <w:r>
        <w:rPr>
          <w:rStyle w:val="Nenhum"/>
          <w:rtl w:val="0"/>
          <w:lang w:val="pt-PT"/>
        </w:rPr>
        <w:t>, par</w:t>
      </w:r>
      <w:r>
        <w:rPr>
          <w:rStyle w:val="Nenhum A"/>
          <w:rtl w:val="0"/>
        </w:rPr>
        <w:t>á</w:t>
      </w:r>
      <w:r>
        <w:rPr>
          <w:rStyle w:val="Nenhum A"/>
          <w:rtl w:val="0"/>
        </w:rPr>
        <w:t xml:space="preserve">grafo </w:t>
      </w:r>
      <w:r>
        <w:rPr>
          <w:rStyle w:val="Nenhum A"/>
          <w:rtl w:val="0"/>
        </w:rPr>
        <w:t>ú</w:t>
      </w:r>
      <w:r>
        <w:rPr>
          <w:rStyle w:val="Nenhum"/>
          <w:rtl w:val="0"/>
          <w:lang w:val="pt-PT"/>
        </w:rPr>
        <w:t xml:space="preserve">nico, que apresenta o </w:t>
      </w:r>
      <w:r>
        <w:rPr>
          <w:rStyle w:val="Nenhum"/>
          <w:i w:val="1"/>
          <w:iCs w:val="1"/>
          <w:rtl w:val="0"/>
          <w:lang w:val="pt-PT"/>
        </w:rPr>
        <w:t>enfrentamento</w:t>
      </w:r>
      <w:r>
        <w:rPr>
          <w:rStyle w:val="Nenhum"/>
          <w:rtl w:val="0"/>
          <w:lang w:val="pt-PT"/>
        </w:rPr>
        <w:t xml:space="preserve"> da pobreza como objetivo da assist</w:t>
      </w:r>
      <w:r>
        <w:rPr>
          <w:rStyle w:val="Nenhum A"/>
          <w:rtl w:val="0"/>
        </w:rPr>
        <w:t>ê</w:t>
      </w:r>
      <w:r>
        <w:rPr>
          <w:rStyle w:val="Nenhum"/>
          <w:rtl w:val="0"/>
          <w:lang w:val="pt-PT"/>
        </w:rPr>
        <w:t>ncia social. Erradicar a pobreza aponta para uma percep</w:t>
      </w:r>
      <w:r>
        <w:rPr>
          <w:rStyle w:val="Nenhum"/>
          <w:rtl w:val="0"/>
          <w:lang w:val="pt-PT"/>
        </w:rPr>
        <w:t>çã</w:t>
      </w:r>
      <w:r>
        <w:rPr>
          <w:rStyle w:val="Nenhum"/>
          <w:rtl w:val="0"/>
          <w:lang w:val="pt-PT"/>
        </w:rPr>
        <w:t xml:space="preserve">o mais </w:t>
      </w:r>
      <w:del w:id="574" w:date="2022-05-05T22:28:21Z" w:author="oculto">
        <w:r>
          <w:rPr>
            <w:rStyle w:val="Nenhum"/>
            <w:rtl w:val="0"/>
            <w:lang w:val="pt-PT"/>
          </w:rPr>
          <w:delText>intransigente</w:delText>
        </w:r>
      </w:del>
      <w:ins w:id="575" w:date="2022-05-05T22:28:22Z" w:author="oculto">
        <w:r>
          <w:rPr>
            <w:rStyle w:val="Nenhum"/>
            <w:rtl w:val="0"/>
            <w:lang w:val="en-US"/>
          </w:rPr>
          <w:t>exigente</w:t>
        </w:r>
      </w:ins>
      <w:r>
        <w:rPr>
          <w:rStyle w:val="Nenhum"/>
          <w:rtl w:val="0"/>
          <w:lang w:val="pt-PT"/>
        </w:rPr>
        <w:t>, no sentido de arrancar, eliminar, extirpar conforme se encontra nos dicion</w:t>
      </w:r>
      <w:r>
        <w:rPr>
          <w:rStyle w:val="Nenhum A"/>
          <w:rtl w:val="0"/>
        </w:rPr>
        <w:t>á</w:t>
      </w:r>
      <w:r>
        <w:rPr>
          <w:rStyle w:val="Nenhum"/>
          <w:rtl w:val="0"/>
          <w:lang w:val="pt-PT"/>
        </w:rPr>
        <w:t>rios da l</w:t>
      </w:r>
      <w:r>
        <w:rPr>
          <w:rStyle w:val="Nenhum A"/>
          <w:rtl w:val="0"/>
        </w:rPr>
        <w:t>í</w:t>
      </w:r>
      <w:r>
        <w:rPr>
          <w:rStyle w:val="Nenhum"/>
          <w:rtl w:val="0"/>
          <w:lang w:val="pt-PT"/>
        </w:rPr>
        <w:t>ngua portuguesa. J</w:t>
      </w:r>
      <w:r>
        <w:rPr>
          <w:rStyle w:val="Nenhum A"/>
          <w:rtl w:val="0"/>
        </w:rPr>
        <w:t xml:space="preserve">á </w:t>
      </w:r>
      <w:r>
        <w:rPr>
          <w:rStyle w:val="Nenhum"/>
          <w:rtl w:val="0"/>
          <w:lang w:val="pt-PT"/>
        </w:rPr>
        <w:t>o termo enfrentar, relaciona-se a colocar-se em oposi</w:t>
      </w:r>
      <w:r>
        <w:rPr>
          <w:rStyle w:val="Nenhum"/>
          <w:rtl w:val="0"/>
          <w:lang w:val="pt-PT"/>
        </w:rPr>
        <w:t>çã</w:t>
      </w:r>
      <w:r>
        <w:rPr>
          <w:rStyle w:val="Nenhum"/>
          <w:rtl w:val="0"/>
          <w:lang w:val="pt-PT"/>
        </w:rPr>
        <w:t>o, lutar, combater</w:t>
      </w:r>
      <w:ins w:id="576" w:date="2022-05-05T22:28:43Z" w:author="oculto">
        <w:r>
          <w:rPr>
            <w:rStyle w:val="Nenhum"/>
            <w:rtl w:val="0"/>
            <w:lang w:val="en-US"/>
          </w:rPr>
          <w:t>, mas sem o compromisso de extirpar</w:t>
        </w:r>
      </w:ins>
      <w:r>
        <w:rPr>
          <w:rStyle w:val="Nenhum"/>
          <w:rtl w:val="0"/>
          <w:lang w:val="pt-PT"/>
        </w:rPr>
        <w:t>. A princ</w:t>
      </w:r>
      <w:r>
        <w:rPr>
          <w:rStyle w:val="Nenhum A"/>
          <w:rtl w:val="0"/>
        </w:rPr>
        <w:t>í</w:t>
      </w:r>
      <w:r>
        <w:rPr>
          <w:rStyle w:val="Nenhum"/>
          <w:rtl w:val="0"/>
          <w:lang w:val="pt-PT"/>
        </w:rPr>
        <w:t>pio a diferen</w:t>
      </w:r>
      <w:r>
        <w:rPr>
          <w:rStyle w:val="Nenhum A"/>
          <w:rtl w:val="0"/>
        </w:rPr>
        <w:t>ç</w:t>
      </w:r>
      <w:r>
        <w:rPr>
          <w:rStyle w:val="Nenhum"/>
          <w:rtl w:val="0"/>
          <w:lang w:val="es-ES_tradnl"/>
        </w:rPr>
        <w:t>a de t</w:t>
      </w:r>
      <w:r>
        <w:rPr>
          <w:rStyle w:val="Nenhum A"/>
          <w:rtl w:val="0"/>
        </w:rPr>
        <w:t>ô</w:t>
      </w:r>
      <w:r>
        <w:rPr>
          <w:rStyle w:val="Nenhum"/>
          <w:rtl w:val="0"/>
          <w:lang w:val="pt-PT"/>
        </w:rPr>
        <w:t>nica pode indicar que os objetivos da assist</w:t>
      </w:r>
      <w:r>
        <w:rPr>
          <w:rStyle w:val="Nenhum A"/>
          <w:rtl w:val="0"/>
        </w:rPr>
        <w:t>ê</w:t>
      </w:r>
      <w:r>
        <w:rPr>
          <w:rStyle w:val="Nenhum"/>
          <w:rtl w:val="0"/>
          <w:lang w:val="pt-PT"/>
        </w:rPr>
        <w:t>ncia social, tal como previstos na LOAS visam combater a pobreza sem a pretens</w:t>
      </w:r>
      <w:r>
        <w:rPr>
          <w:rStyle w:val="Nenhum"/>
          <w:rtl w:val="0"/>
          <w:lang w:val="pt-PT"/>
        </w:rPr>
        <w:t>ã</w:t>
      </w:r>
      <w:r>
        <w:rPr>
          <w:rStyle w:val="Nenhum"/>
          <w:rtl w:val="0"/>
          <w:lang w:val="pt-PT"/>
        </w:rPr>
        <w:t>o de extirp</w:t>
      </w:r>
      <w:r>
        <w:rPr>
          <w:rStyle w:val="Nenhum A"/>
          <w:rtl w:val="0"/>
        </w:rPr>
        <w:t>á</w:t>
      </w:r>
      <w:r>
        <w:rPr>
          <w:rStyle w:val="Nenhum A"/>
          <w:rtl w:val="0"/>
        </w:rPr>
        <w:t>-la</w:t>
      </w:r>
      <w:r>
        <w:rPr>
          <w:rStyle w:val="Nenhum"/>
          <w:vertAlign w:val="superscript"/>
        </w:rPr>
        <w:footnoteReference w:id="36"/>
      </w:r>
      <w:r>
        <w:rPr>
          <w:rStyle w:val="Nenhum"/>
          <w:rtl w:val="0"/>
          <w:lang w:val="es-ES_tradnl"/>
        </w:rPr>
        <w:t xml:space="preserve">. </w:t>
      </w:r>
      <w:del w:id="577" w:date="2022-05-05T22:31:04Z" w:author="oculto">
        <w:r>
          <w:rPr>
            <w:rStyle w:val="Nenhum"/>
            <w:rtl w:val="0"/>
            <w:lang w:val="es-ES_tradnl"/>
          </w:rPr>
          <w:delText>Como</w:delText>
        </w:r>
      </w:del>
      <w:ins w:id="578" w:date="2022-05-05T22:31:07Z" w:author="oculto">
        <w:r>
          <w:rPr>
            <w:rStyle w:val="Nenhum"/>
            <w:rtl w:val="0"/>
            <w:lang w:val="en-US"/>
          </w:rPr>
          <w:t>A partir do que</w:t>
        </w:r>
      </w:ins>
      <w:r>
        <w:rPr>
          <w:rStyle w:val="Nenhum"/>
          <w:rtl w:val="0"/>
          <w:lang w:val="es-ES_tradnl"/>
        </w:rPr>
        <w:t xml:space="preserve"> j</w:t>
      </w:r>
      <w:r>
        <w:rPr>
          <w:rStyle w:val="Nenhum A"/>
          <w:rtl w:val="0"/>
        </w:rPr>
        <w:t>á</w:t>
      </w:r>
      <w:ins w:id="579" w:date="2022-05-05T22:31:09Z" w:author="oculto">
        <w:r>
          <w:rPr>
            <w:rStyle w:val="Nenhum"/>
            <w:rtl w:val="0"/>
            <w:lang w:val="en-US"/>
          </w:rPr>
          <w:t xml:space="preserve"> foi</w:t>
        </w:r>
      </w:ins>
      <w:r>
        <w:rPr>
          <w:rStyle w:val="Nenhum A"/>
          <w:rtl w:val="0"/>
        </w:rPr>
        <w:t xml:space="preserve"> </w:t>
      </w:r>
      <w:r>
        <w:rPr>
          <w:rStyle w:val="Nenhum"/>
          <w:rtl w:val="0"/>
          <w:lang w:val="pt-PT"/>
        </w:rPr>
        <w:t xml:space="preserve">apresentado acima, </w:t>
      </w:r>
      <w:ins w:id="580" w:date="2022-05-05T22:32:37Z" w:author="oculto">
        <w:r>
          <w:rPr>
            <w:rStyle w:val="Nenhum"/>
            <w:rtl w:val="0"/>
            <w:lang w:val="en-US"/>
          </w:rPr>
          <w:t xml:space="preserve">é </w:t>
        </w:r>
      </w:ins>
      <w:ins w:id="581" w:date="2022-05-05T22:32:37Z" w:author="oculto">
        <w:r>
          <w:rPr>
            <w:rStyle w:val="Nenhum"/>
            <w:rtl w:val="0"/>
            <w:lang w:val="en-US"/>
          </w:rPr>
          <w:t>poss</w:t>
        </w:r>
      </w:ins>
      <w:ins w:id="582" w:date="2022-05-05T22:32:37Z" w:author="oculto">
        <w:r>
          <w:rPr>
            <w:rStyle w:val="Nenhum"/>
            <w:rtl w:val="0"/>
            <w:lang w:val="en-US"/>
          </w:rPr>
          <w:t>í</w:t>
        </w:r>
      </w:ins>
      <w:ins w:id="583" w:date="2022-05-05T22:32:37Z" w:author="oculto">
        <w:r>
          <w:rPr>
            <w:rStyle w:val="Nenhum"/>
            <w:rtl w:val="0"/>
            <w:lang w:val="en-US"/>
          </w:rPr>
          <w:t xml:space="preserve">vel afirmar que </w:t>
        </w:r>
      </w:ins>
      <w:r>
        <w:rPr>
          <w:rStyle w:val="Nenhum"/>
          <w:rtl w:val="0"/>
          <w:lang w:val="pt-PT"/>
        </w:rPr>
        <w:t xml:space="preserve">o conceito de pobreza </w:t>
      </w:r>
      <w:ins w:id="584" w:date="2022-05-05T22:32:49Z" w:author="oculto">
        <w:r>
          <w:rPr>
            <w:rStyle w:val="Nenhum"/>
            <w:rtl w:val="0"/>
            <w:lang w:val="en-US"/>
          </w:rPr>
          <w:t xml:space="preserve">adotado </w:t>
        </w:r>
      </w:ins>
      <w:del w:id="585" w:date="2022-05-05T22:30:58Z" w:author="oculto">
        <w:r>
          <w:rPr>
            <w:rStyle w:val="Nenhum"/>
            <w:rtl w:val="0"/>
            <w:lang w:val="pt-PT"/>
          </w:rPr>
          <w:delText xml:space="preserve"> </w:delText>
        </w:r>
      </w:del>
      <w:r>
        <w:rPr>
          <w:rStyle w:val="Nenhum"/>
          <w:rtl w:val="0"/>
          <w:lang w:val="pt-PT"/>
        </w:rPr>
        <w:t>nas legisla</w:t>
      </w:r>
      <w:r>
        <w:rPr>
          <w:rStyle w:val="Nenhum"/>
          <w:rtl w:val="0"/>
          <w:lang w:val="pt-PT"/>
        </w:rPr>
        <w:t>çõ</w:t>
      </w:r>
      <w:r>
        <w:rPr>
          <w:rStyle w:val="Nenhum"/>
          <w:rtl w:val="0"/>
          <w:lang w:val="pt-PT"/>
        </w:rPr>
        <w:t>es estudadas</w:t>
      </w:r>
      <w:ins w:id="586" w:date="2022-05-05T22:32:55Z" w:author="oculto">
        <w:r>
          <w:rPr>
            <w:rStyle w:val="Nenhum"/>
            <w:rtl w:val="0"/>
            <w:lang w:val="en-US"/>
          </w:rPr>
          <w:t xml:space="preserve">, </w:t>
        </w:r>
      </w:ins>
      <w:ins w:id="587" w:date="2022-05-05T22:32:55Z" w:author="oculto">
        <w:r>
          <w:rPr>
            <w:rStyle w:val="Nenhum"/>
            <w:rtl w:val="0"/>
            <w:lang w:val="en-US"/>
          </w:rPr>
          <w:t>de forma impl</w:t>
        </w:r>
      </w:ins>
      <w:ins w:id="588" w:date="2022-05-05T22:32:55Z" w:author="oculto">
        <w:r>
          <w:rPr>
            <w:rStyle w:val="Nenhum"/>
            <w:rtl w:val="0"/>
            <w:lang w:val="en-US"/>
          </w:rPr>
          <w:t>í</w:t>
        </w:r>
      </w:ins>
      <w:ins w:id="589" w:date="2022-05-05T22:32:55Z" w:author="oculto">
        <w:r>
          <w:rPr>
            <w:rStyle w:val="Nenhum"/>
            <w:rtl w:val="0"/>
            <w:lang w:val="en-US"/>
          </w:rPr>
          <w:t xml:space="preserve">cita ou explicita, </w:t>
        </w:r>
      </w:ins>
      <w:r>
        <w:rPr>
          <w:rStyle w:val="Nenhum"/>
          <w:rtl w:val="0"/>
          <w:lang w:val="pt-PT"/>
        </w:rPr>
        <w:t xml:space="preserve"> n</w:t>
      </w:r>
      <w:r>
        <w:rPr>
          <w:rStyle w:val="Nenhum"/>
          <w:rtl w:val="0"/>
          <w:lang w:val="pt-PT"/>
        </w:rPr>
        <w:t>ã</w:t>
      </w:r>
      <w:r>
        <w:rPr>
          <w:rStyle w:val="Nenhum"/>
          <w:rtl w:val="0"/>
          <w:lang w:val="pt-PT"/>
        </w:rPr>
        <w:t xml:space="preserve">o </w:t>
      </w:r>
      <w:ins w:id="590" w:date="2022-05-05T22:31:43Z" w:author="oculto">
        <w:r>
          <w:rPr>
            <w:rStyle w:val="Nenhum"/>
            <w:rtl w:val="0"/>
            <w:lang w:val="en-US"/>
          </w:rPr>
          <w:t xml:space="preserve">apenas deixa de </w:t>
        </w:r>
      </w:ins>
      <w:r>
        <w:rPr>
          <w:rStyle w:val="Nenhum"/>
          <w:rtl w:val="0"/>
          <w:lang w:val="pt-PT"/>
        </w:rPr>
        <w:t>contempla</w:t>
      </w:r>
      <w:ins w:id="591" w:date="2022-05-05T22:31:45Z" w:author="oculto">
        <w:r>
          <w:rPr>
            <w:rStyle w:val="Nenhum"/>
            <w:rtl w:val="0"/>
            <w:lang w:val="en-US"/>
          </w:rPr>
          <w:t>r</w:t>
        </w:r>
      </w:ins>
      <w:r>
        <w:rPr>
          <w:rStyle w:val="Nenhum"/>
          <w:rtl w:val="0"/>
          <w:lang w:val="pt-PT"/>
        </w:rPr>
        <w:t xml:space="preserve"> a sua multidimensionalidade,</w:t>
      </w:r>
      <w:ins w:id="592" w:date="2022-05-05T22:33:45Z" w:author="oculto">
        <w:r>
          <w:rPr>
            <w:rStyle w:val="Nenhum"/>
            <w:rtl w:val="0"/>
            <w:lang w:val="en-US"/>
          </w:rPr>
          <w:t xml:space="preserve"> como est</w:t>
        </w:r>
      </w:ins>
      <w:ins w:id="593" w:date="2022-05-05T22:33:45Z" w:author="oculto">
        <w:r>
          <w:rPr>
            <w:rStyle w:val="Nenhum"/>
            <w:rtl w:val="0"/>
            <w:lang w:val="en-US"/>
          </w:rPr>
          <w:t xml:space="preserve">á </w:t>
        </w:r>
      </w:ins>
      <w:ins w:id="594" w:date="2022-05-05T22:33:45Z" w:author="oculto">
        <w:r>
          <w:rPr>
            <w:rStyle w:val="Nenhum"/>
            <w:rtl w:val="0"/>
            <w:lang w:val="en-US"/>
          </w:rPr>
          <w:t>vinculada diretamente a certa no</w:t>
        </w:r>
      </w:ins>
      <w:ins w:id="595" w:date="2022-05-05T22:33:45Z" w:author="oculto">
        <w:r>
          <w:rPr>
            <w:rStyle w:val="Nenhum"/>
            <w:rtl w:val="0"/>
            <w:lang w:val="en-US"/>
          </w:rPr>
          <w:t>çã</w:t>
        </w:r>
      </w:ins>
      <w:ins w:id="596" w:date="2022-05-05T22:33:45Z" w:author="oculto">
        <w:r>
          <w:rPr>
            <w:rStyle w:val="Nenhum"/>
            <w:rtl w:val="0"/>
            <w:lang w:val="en-US"/>
          </w:rPr>
          <w:t>o de m</w:t>
        </w:r>
      </w:ins>
      <w:ins w:id="597" w:date="2022-05-05T22:33:45Z" w:author="oculto">
        <w:r>
          <w:rPr>
            <w:rStyle w:val="Nenhum"/>
            <w:rtl w:val="0"/>
            <w:lang w:val="en-US"/>
          </w:rPr>
          <w:t>í</w:t>
        </w:r>
      </w:ins>
      <w:ins w:id="598" w:date="2022-05-05T22:33:45Z" w:author="oculto">
        <w:r>
          <w:rPr>
            <w:rStyle w:val="Nenhum"/>
            <w:rtl w:val="0"/>
            <w:lang w:val="en-US"/>
          </w:rPr>
          <w:t xml:space="preserve">nimo, isto </w:t>
        </w:r>
      </w:ins>
      <w:ins w:id="599" w:date="2022-05-05T22:33:45Z" w:author="oculto">
        <w:r>
          <w:rPr>
            <w:rStyle w:val="Nenhum"/>
            <w:rtl w:val="0"/>
            <w:lang w:val="en-US"/>
          </w:rPr>
          <w:t>é</w:t>
        </w:r>
      </w:ins>
      <w:ins w:id="600" w:date="2022-05-05T22:33:45Z" w:author="oculto">
        <w:r>
          <w:rPr>
            <w:rStyle w:val="Nenhum"/>
            <w:rtl w:val="0"/>
            <w:lang w:val="en-US"/>
          </w:rPr>
          <w:t>, pobreza est</w:t>
        </w:r>
      </w:ins>
      <w:ins w:id="601" w:date="2022-05-05T22:33:45Z" w:author="oculto">
        <w:r>
          <w:rPr>
            <w:rStyle w:val="Nenhum"/>
            <w:rtl w:val="0"/>
            <w:lang w:val="en-US"/>
          </w:rPr>
          <w:t xml:space="preserve">á </w:t>
        </w:r>
      </w:ins>
      <w:ins w:id="602" w:date="2022-05-05T22:33:45Z" w:author="oculto">
        <w:r>
          <w:rPr>
            <w:rStyle w:val="Nenhum"/>
            <w:rtl w:val="0"/>
            <w:lang w:val="en-US"/>
          </w:rPr>
          <w:t xml:space="preserve">sempre ligada </w:t>
        </w:r>
      </w:ins>
      <w:ins w:id="603" w:date="2022-05-05T22:33:45Z" w:author="oculto">
        <w:r>
          <w:rPr>
            <w:rStyle w:val="Nenhum"/>
            <w:rtl w:val="0"/>
            <w:lang w:val="en-US"/>
          </w:rPr>
          <w:t xml:space="preserve">à </w:t>
        </w:r>
      </w:ins>
      <w:ins w:id="604" w:date="2022-05-05T22:33:45Z" w:author="oculto">
        <w:r>
          <w:rPr>
            <w:rStyle w:val="Nenhum"/>
            <w:rtl w:val="0"/>
            <w:lang w:val="en-US"/>
          </w:rPr>
          <w:t>priva</w:t>
        </w:r>
      </w:ins>
      <w:ins w:id="605" w:date="2022-05-05T22:33:45Z" w:author="oculto">
        <w:r>
          <w:rPr>
            <w:rStyle w:val="Nenhum"/>
            <w:rtl w:val="0"/>
            <w:lang w:val="en-US"/>
          </w:rPr>
          <w:t>çã</w:t>
        </w:r>
      </w:ins>
      <w:ins w:id="606" w:date="2022-05-05T22:33:45Z" w:author="oculto">
        <w:r>
          <w:rPr>
            <w:rStyle w:val="Nenhum"/>
            <w:rtl w:val="0"/>
            <w:lang w:val="en-US"/>
          </w:rPr>
          <w:t>o daquilo que se considera b</w:t>
        </w:r>
      </w:ins>
      <w:ins w:id="607" w:date="2022-05-05T22:33:45Z" w:author="oculto">
        <w:r>
          <w:rPr>
            <w:rStyle w:val="Nenhum"/>
            <w:rtl w:val="0"/>
            <w:lang w:val="en-US"/>
          </w:rPr>
          <w:t>á</w:t>
        </w:r>
      </w:ins>
      <w:ins w:id="608" w:date="2022-05-05T22:33:45Z" w:author="oculto">
        <w:r>
          <w:rPr>
            <w:rStyle w:val="Nenhum"/>
            <w:rtl w:val="0"/>
            <w:lang w:val="en-US"/>
          </w:rPr>
          <w:t>sico ou fundamental.</w:t>
        </w:r>
      </w:ins>
      <w:r>
        <w:rPr>
          <w:rStyle w:val="Nenhum"/>
          <w:rtl w:val="0"/>
          <w:lang w:val="pt-PT"/>
        </w:rPr>
        <w:t xml:space="preserve"> </w:t>
      </w:r>
      <w:ins w:id="609" w:date="2022-05-05T22:33:50Z" w:author="oculto">
        <w:r>
          <w:rPr>
            <w:rStyle w:val="Nenhum"/>
            <w:rtl w:val="0"/>
            <w:lang w:val="en-US"/>
          </w:rPr>
          <w:t>L</w:t>
        </w:r>
      </w:ins>
      <w:del w:id="610" w:date="2022-05-05T22:33:49Z" w:author="oculto">
        <w:r>
          <w:rPr>
            <w:rStyle w:val="Nenhum"/>
            <w:rtl w:val="0"/>
            <w:lang w:val="pt-PT"/>
          </w:rPr>
          <w:delText>l</w:delText>
        </w:r>
      </w:del>
      <w:r>
        <w:rPr>
          <w:rStyle w:val="Nenhum"/>
          <w:rtl w:val="0"/>
          <w:lang w:val="pt-PT"/>
        </w:rPr>
        <w:t xml:space="preserve">ogo, </w:t>
      </w:r>
      <w:ins w:id="611" w:date="2022-05-05T22:37:09Z" w:author="oculto">
        <w:r>
          <w:rPr>
            <w:rStyle w:val="Nenhum"/>
            <w:rtl w:val="0"/>
            <w:lang w:val="en-US"/>
          </w:rPr>
          <w:t>o esfor</w:t>
        </w:r>
      </w:ins>
      <w:ins w:id="612" w:date="2022-05-05T22:37:09Z" w:author="oculto">
        <w:r>
          <w:rPr>
            <w:rStyle w:val="Nenhum"/>
            <w:rtl w:val="0"/>
            <w:lang w:val="en-US"/>
          </w:rPr>
          <w:t>ç</w:t>
        </w:r>
      </w:ins>
      <w:ins w:id="613" w:date="2022-05-05T22:37:09Z" w:author="oculto">
        <w:r>
          <w:rPr>
            <w:rStyle w:val="Nenhum"/>
            <w:rtl w:val="0"/>
            <w:lang w:val="en-US"/>
          </w:rPr>
          <w:t>o de constru</w:t>
        </w:r>
      </w:ins>
      <w:ins w:id="614" w:date="2022-05-05T22:37:09Z" w:author="oculto">
        <w:r>
          <w:rPr>
            <w:rStyle w:val="Nenhum"/>
            <w:rtl w:val="0"/>
            <w:lang w:val="en-US"/>
          </w:rPr>
          <w:t>çã</w:t>
        </w:r>
      </w:ins>
      <w:ins w:id="615" w:date="2022-05-05T22:37:09Z" w:author="oculto">
        <w:r>
          <w:rPr>
            <w:rStyle w:val="Nenhum"/>
            <w:rtl w:val="0"/>
            <w:lang w:val="en-US"/>
          </w:rPr>
          <w:t>o de pol</w:t>
        </w:r>
      </w:ins>
      <w:ins w:id="616" w:date="2022-05-05T22:37:09Z" w:author="oculto">
        <w:r>
          <w:rPr>
            <w:rStyle w:val="Nenhum"/>
            <w:rtl w:val="0"/>
            <w:lang w:val="en-US"/>
          </w:rPr>
          <w:t>í</w:t>
        </w:r>
      </w:ins>
      <w:ins w:id="617" w:date="2022-05-05T22:37:09Z" w:author="oculto">
        <w:r>
          <w:rPr>
            <w:rStyle w:val="Nenhum"/>
            <w:rtl w:val="0"/>
            <w:lang w:val="en-US"/>
          </w:rPr>
          <w:t>ticas p</w:t>
        </w:r>
      </w:ins>
      <w:ins w:id="618" w:date="2022-05-05T22:37:09Z" w:author="oculto">
        <w:r>
          <w:rPr>
            <w:rStyle w:val="Nenhum"/>
            <w:rtl w:val="0"/>
            <w:lang w:val="en-US"/>
          </w:rPr>
          <w:t>ú</w:t>
        </w:r>
      </w:ins>
      <w:ins w:id="619" w:date="2022-05-05T22:37:09Z" w:author="oculto">
        <w:r>
          <w:rPr>
            <w:rStyle w:val="Nenhum"/>
            <w:rtl w:val="0"/>
            <w:lang w:val="en-US"/>
          </w:rPr>
          <w:t>blicas para erradicar a pobreza torna-se n</w:t>
        </w:r>
      </w:ins>
      <w:ins w:id="620" w:date="2022-05-05T22:37:09Z" w:author="oculto">
        <w:r>
          <w:rPr>
            <w:rStyle w:val="Nenhum"/>
            <w:rtl w:val="0"/>
            <w:lang w:val="en-US"/>
          </w:rPr>
          <w:t>ã</w:t>
        </w:r>
      </w:ins>
      <w:ins w:id="621" w:date="2022-05-05T22:37:09Z" w:author="oculto">
        <w:r>
          <w:rPr>
            <w:rStyle w:val="Nenhum"/>
            <w:rtl w:val="0"/>
            <w:lang w:val="en-US"/>
          </w:rPr>
          <w:t>o apenas objeto de muita disputa, como a pr</w:t>
        </w:r>
      </w:ins>
      <w:ins w:id="622" w:date="2022-05-05T22:37:09Z" w:author="oculto">
        <w:r>
          <w:rPr>
            <w:rStyle w:val="Nenhum"/>
            <w:rtl w:val="0"/>
            <w:lang w:val="en-US"/>
          </w:rPr>
          <w:t>ó</w:t>
        </w:r>
      </w:ins>
      <w:ins w:id="623" w:date="2022-05-05T22:37:09Z" w:author="oculto">
        <w:r>
          <w:rPr>
            <w:rStyle w:val="Nenhum"/>
            <w:rtl w:val="0"/>
            <w:lang w:val="en-US"/>
          </w:rPr>
          <w:t>pria concep</w:t>
        </w:r>
      </w:ins>
      <w:ins w:id="624" w:date="2022-05-05T22:37:09Z" w:author="oculto">
        <w:r>
          <w:rPr>
            <w:rStyle w:val="Nenhum"/>
            <w:rtl w:val="0"/>
            <w:lang w:val="en-US"/>
          </w:rPr>
          <w:t>çã</w:t>
        </w:r>
      </w:ins>
      <w:ins w:id="625" w:date="2022-05-05T22:37:09Z" w:author="oculto">
        <w:r>
          <w:rPr>
            <w:rStyle w:val="Nenhum"/>
            <w:rtl w:val="0"/>
            <w:lang w:val="en-US"/>
          </w:rPr>
          <w:t xml:space="preserve">o de pobreza </w:t>
        </w:r>
      </w:ins>
      <w:ins w:id="626" w:date="2022-05-05T22:37:09Z" w:author="oculto">
        <w:r>
          <w:rPr>
            <w:rStyle w:val="Nenhum"/>
            <w:rtl w:val="0"/>
            <w:lang w:val="en-US"/>
          </w:rPr>
          <w:t>é</w:t>
        </w:r>
      </w:ins>
      <w:ins w:id="627" w:date="2022-05-05T22:37:09Z" w:author="oculto">
        <w:r>
          <w:rPr>
            <w:rStyle w:val="Nenhum"/>
            <w:rtl w:val="0"/>
            <w:lang w:val="en-US"/>
          </w:rPr>
          <w:t>, ela mesma, um fator complicador nesse contexto.</w:t>
        </w:r>
      </w:ins>
      <w:del w:id="628" w:date="2022-05-05T22:37:09Z" w:author="oculto">
        <w:r>
          <w:rPr>
            <w:rStyle w:val="Nenhum"/>
            <w:rtl w:val="0"/>
            <w:lang w:val="pt-PT"/>
          </w:rPr>
          <w:delText>a possibilidade de promover a</w:delText>
        </w:r>
      </w:del>
      <w:del w:id="629" w:date="2022-05-05T22:37:09Z" w:author="oculto">
        <w:r>
          <w:rPr>
            <w:rStyle w:val="Nenhum"/>
            <w:rtl w:val="0"/>
            <w:lang w:val="pt-PT"/>
          </w:rPr>
          <w:delText>çõ</w:delText>
        </w:r>
      </w:del>
      <w:del w:id="630" w:date="2022-05-05T22:37:09Z" w:author="oculto">
        <w:r>
          <w:rPr>
            <w:rStyle w:val="Nenhum"/>
            <w:rtl w:val="0"/>
            <w:lang w:val="pt-PT"/>
          </w:rPr>
          <w:delText>es eficazes que de fato possam erradic</w:delText>
        </w:r>
      </w:del>
      <w:del w:id="631" w:date="2022-05-05T22:37:09Z" w:author="oculto">
        <w:r>
          <w:rPr>
            <w:rStyle w:val="Nenhum A"/>
            <w:rtl w:val="0"/>
          </w:rPr>
          <w:delText>á</w:delText>
        </w:r>
      </w:del>
      <w:del w:id="632" w:date="2022-05-05T22:37:09Z" w:author="oculto">
        <w:r>
          <w:rPr>
            <w:rStyle w:val="Nenhum"/>
            <w:rtl w:val="0"/>
            <w:lang w:val="pt-PT"/>
          </w:rPr>
          <w:delText xml:space="preserve">-la afiguram-se diminutas. </w:delText>
        </w:r>
      </w:del>
    </w:p>
    <w:p>
      <w:pPr>
        <w:pStyle w:val="Corpo A"/>
        <w:spacing w:line="360" w:lineRule="auto"/>
        <w:jc w:val="both"/>
      </w:pPr>
    </w:p>
    <w:p>
      <w:pPr>
        <w:pStyle w:val="Corpo A"/>
        <w:suppressAutoHyphens w:val="0"/>
        <w:ind w:left="2268" w:firstLine="0"/>
        <w:jc w:val="both"/>
      </w:pPr>
      <w:r>
        <w:rPr>
          <w:rStyle w:val="Nenhum"/>
          <w:rtl w:val="0"/>
          <w:lang w:val="pt-PT"/>
        </w:rPr>
        <w:t>Apesar da relev</w:t>
      </w:r>
      <w:r>
        <w:rPr>
          <w:rStyle w:val="Nenhum A"/>
          <w:rtl w:val="0"/>
        </w:rPr>
        <w:t>â</w:t>
      </w:r>
      <w:r>
        <w:rPr>
          <w:rStyle w:val="Nenhum"/>
          <w:rtl w:val="0"/>
          <w:lang w:val="pt-PT"/>
        </w:rPr>
        <w:t>ncia da meta de erradica</w:t>
      </w:r>
      <w:r>
        <w:rPr>
          <w:rStyle w:val="Nenhum"/>
          <w:rtl w:val="0"/>
          <w:lang w:val="pt-PT"/>
        </w:rPr>
        <w:t>çã</w:t>
      </w:r>
      <w:r>
        <w:rPr>
          <w:rStyle w:val="Nenhum"/>
          <w:rtl w:val="0"/>
          <w:lang w:val="pt-PT"/>
        </w:rPr>
        <w:t>o da pobreza, o significado e alcance desta no</w:t>
      </w:r>
      <w:r>
        <w:rPr>
          <w:rStyle w:val="Nenhum"/>
          <w:rtl w:val="0"/>
          <w:lang w:val="pt-PT"/>
        </w:rPr>
        <w:t>çã</w:t>
      </w:r>
      <w:r>
        <w:rPr>
          <w:rStyle w:val="Nenhum"/>
          <w:rtl w:val="0"/>
          <w:lang w:val="pt-PT"/>
        </w:rPr>
        <w:t xml:space="preserve">o tem sido muito pouco analisados. Uma primeira pergunta se refere </w:t>
      </w:r>
      <w:r>
        <w:rPr>
          <w:rStyle w:val="Nenhum A"/>
          <w:rtl w:val="0"/>
        </w:rPr>
        <w:t xml:space="preserve">à </w:t>
      </w:r>
      <w:r>
        <w:rPr>
          <w:rStyle w:val="Nenhum"/>
          <w:i w:val="1"/>
          <w:iCs w:val="1"/>
          <w:rtl w:val="0"/>
          <w:lang w:val="es-ES_tradnl"/>
        </w:rPr>
        <w:t>erradica</w:t>
      </w:r>
      <w:r>
        <w:rPr>
          <w:rStyle w:val="Nenhum"/>
          <w:i w:val="1"/>
          <w:iCs w:val="1"/>
          <w:rtl w:val="0"/>
          <w:lang w:val="pt-PT"/>
        </w:rPr>
        <w:t>çã</w:t>
      </w:r>
      <w:r>
        <w:rPr>
          <w:rStyle w:val="Nenhum"/>
          <w:i w:val="1"/>
          <w:iCs w:val="1"/>
          <w:rtl w:val="0"/>
          <w:lang w:val="pt-PT"/>
        </w:rPr>
        <w:t>o de qual pobreza</w:t>
      </w:r>
      <w:r>
        <w:rPr>
          <w:rStyle w:val="Nenhum"/>
          <w:rtl w:val="0"/>
          <w:lang w:val="pt-PT"/>
        </w:rPr>
        <w:t>. Isso porque n</w:t>
      </w:r>
      <w:r>
        <w:rPr>
          <w:rStyle w:val="Nenhum"/>
          <w:rtl w:val="0"/>
          <w:lang w:val="pt-PT"/>
        </w:rPr>
        <w:t>ã</w:t>
      </w:r>
      <w:r>
        <w:rPr>
          <w:rStyle w:val="Nenhum"/>
          <w:rtl w:val="0"/>
          <w:lang w:val="es-ES_tradnl"/>
        </w:rPr>
        <w:t>o h</w:t>
      </w:r>
      <w:r>
        <w:rPr>
          <w:rStyle w:val="Nenhum A"/>
          <w:rtl w:val="0"/>
        </w:rPr>
        <w:t xml:space="preserve">á </w:t>
      </w:r>
      <w:r>
        <w:rPr>
          <w:rStyle w:val="Nenhum"/>
          <w:rtl w:val="0"/>
          <w:lang w:val="pt-PT"/>
        </w:rPr>
        <w:t>uma defini</w:t>
      </w:r>
      <w:r>
        <w:rPr>
          <w:rStyle w:val="Nenhum"/>
          <w:rtl w:val="0"/>
          <w:lang w:val="pt-PT"/>
        </w:rPr>
        <w:t>çã</w:t>
      </w:r>
      <w:r>
        <w:rPr>
          <w:rStyle w:val="Nenhum"/>
          <w:rtl w:val="0"/>
          <w:lang w:val="pt-PT"/>
        </w:rPr>
        <w:t>o universalmente aceita de pobreza, e inclusive dentro de cada pa</w:t>
      </w:r>
      <w:r>
        <w:rPr>
          <w:rStyle w:val="Nenhum A"/>
          <w:rtl w:val="0"/>
        </w:rPr>
        <w:t>í</w:t>
      </w:r>
      <w:r>
        <w:rPr>
          <w:rStyle w:val="Nenhum"/>
          <w:rtl w:val="0"/>
          <w:lang w:val="pt-PT"/>
        </w:rPr>
        <w:t>s, cada pesquisador utiliza defini</w:t>
      </w:r>
      <w:r>
        <w:rPr>
          <w:rStyle w:val="Nenhum"/>
          <w:rtl w:val="0"/>
          <w:lang w:val="pt-PT"/>
        </w:rPr>
        <w:t>çõ</w:t>
      </w:r>
      <w:r>
        <w:rPr>
          <w:rStyle w:val="Nenhum"/>
          <w:rtl w:val="0"/>
          <w:lang w:val="pt-PT"/>
        </w:rPr>
        <w:t>es diferentes. Assim, por exemplo, alguns entendem a pobreza como insatisfa</w:t>
      </w:r>
      <w:r>
        <w:rPr>
          <w:rStyle w:val="Nenhum"/>
          <w:rtl w:val="0"/>
          <w:lang w:val="pt-PT"/>
        </w:rPr>
        <w:t>çã</w:t>
      </w:r>
      <w:r>
        <w:rPr>
          <w:rStyle w:val="Nenhum"/>
          <w:rtl w:val="0"/>
          <w:lang w:val="pt-PT"/>
        </w:rPr>
        <w:t>o das necessidades b</w:t>
      </w:r>
      <w:r>
        <w:rPr>
          <w:rStyle w:val="Nenhum A"/>
          <w:rtl w:val="0"/>
        </w:rPr>
        <w:t>á</w:t>
      </w:r>
      <w:r>
        <w:rPr>
          <w:rStyle w:val="Nenhum"/>
          <w:rtl w:val="0"/>
          <w:lang w:val="pt-PT"/>
        </w:rPr>
        <w:t>sicas, enquanto outros a definem como a priva</w:t>
      </w:r>
      <w:r>
        <w:rPr>
          <w:rStyle w:val="Nenhum"/>
          <w:rtl w:val="0"/>
          <w:lang w:val="pt-PT"/>
        </w:rPr>
        <w:t>çã</w:t>
      </w:r>
      <w:r>
        <w:rPr>
          <w:rStyle w:val="Nenhum"/>
          <w:rtl w:val="0"/>
          <w:lang w:val="pt-PT"/>
        </w:rPr>
        <w:t>o de um padr</w:t>
      </w:r>
      <w:r>
        <w:rPr>
          <w:rStyle w:val="Nenhum"/>
          <w:rtl w:val="0"/>
          <w:lang w:val="pt-PT"/>
        </w:rPr>
        <w:t>ã</w:t>
      </w:r>
      <w:r>
        <w:rPr>
          <w:rStyle w:val="Nenhum"/>
          <w:rtl w:val="0"/>
          <w:lang w:val="pt-PT"/>
        </w:rPr>
        <w:t>o de vida socialmente aceit</w:t>
      </w:r>
      <w:r>
        <w:rPr>
          <w:rStyle w:val="Nenhum A"/>
          <w:rtl w:val="0"/>
        </w:rPr>
        <w:t>á</w:t>
      </w:r>
      <w:r>
        <w:rPr>
          <w:rStyle w:val="Nenhum"/>
          <w:rtl w:val="0"/>
          <w:lang w:val="pt-PT"/>
        </w:rPr>
        <w:t>vel. Tamb</w:t>
      </w:r>
      <w:r>
        <w:rPr>
          <w:rStyle w:val="Nenhum"/>
          <w:rtl w:val="0"/>
          <w:lang w:val="fr-FR"/>
        </w:rPr>
        <w:t>é</w:t>
      </w:r>
      <w:r>
        <w:rPr>
          <w:rStyle w:val="Nenhum"/>
          <w:rtl w:val="0"/>
          <w:lang w:val="pt-PT"/>
        </w:rPr>
        <w:t xml:space="preserve">m se afirmou que a pobreza </w:t>
      </w:r>
      <w:r>
        <w:rPr>
          <w:rStyle w:val="Nenhum"/>
          <w:rtl w:val="0"/>
          <w:lang w:val="fr-FR"/>
        </w:rPr>
        <w:t xml:space="preserve">é </w:t>
      </w:r>
      <w:r>
        <w:rPr>
          <w:rStyle w:val="Nenhum"/>
          <w:rtl w:val="0"/>
          <w:lang w:val="pt-PT"/>
        </w:rPr>
        <w:t>a falta de capacidades para alcan</w:t>
      </w:r>
      <w:r>
        <w:rPr>
          <w:rStyle w:val="Nenhum A"/>
          <w:rtl w:val="0"/>
        </w:rPr>
        <w:t>ç</w:t>
      </w:r>
      <w:r>
        <w:rPr>
          <w:rStyle w:val="Nenhum"/>
          <w:rtl w:val="0"/>
          <w:lang w:val="pt-PT"/>
        </w:rPr>
        <w:t>ar desempenho b</w:t>
      </w:r>
      <w:r>
        <w:rPr>
          <w:rStyle w:val="Nenhum A"/>
          <w:rtl w:val="0"/>
        </w:rPr>
        <w:t>á</w:t>
      </w:r>
      <w:r>
        <w:rPr>
          <w:rStyle w:val="Nenhum"/>
          <w:rtl w:val="0"/>
          <w:lang w:val="pt-PT"/>
        </w:rPr>
        <w:t>sico, ou o n</w:t>
      </w:r>
      <w:r>
        <w:rPr>
          <w:rStyle w:val="Nenhum"/>
          <w:rtl w:val="0"/>
          <w:lang w:val="pt-PT"/>
        </w:rPr>
        <w:t>ã</w:t>
      </w:r>
      <w:r>
        <w:rPr>
          <w:rStyle w:val="Nenhum"/>
          <w:rtl w:val="0"/>
          <w:lang w:val="pt-PT"/>
        </w:rPr>
        <w:t xml:space="preserve">o ter acesso a direitos. De qual destas </w:t>
      </w:r>
      <w:r>
        <w:rPr>
          <w:rStyle w:val="Nenhum"/>
          <w:rFonts w:ascii="Arial Unicode MS" w:hAnsi="Arial Unicode MS" w:hint="default"/>
          <w:rtl w:val="1"/>
          <w:lang w:val="ar-SA" w:bidi="ar-SA"/>
        </w:rPr>
        <w:t>“</w:t>
      </w:r>
      <w:r>
        <w:rPr>
          <w:rStyle w:val="Nenhum"/>
          <w:rtl w:val="0"/>
          <w:lang w:val="es-ES_tradnl"/>
        </w:rPr>
        <w:t>pobrezas</w:t>
      </w:r>
      <w:r>
        <w:rPr>
          <w:rStyle w:val="Nenhum A"/>
          <w:rtl w:val="0"/>
        </w:rPr>
        <w:t xml:space="preserve">” </w:t>
      </w:r>
      <w:r>
        <w:rPr>
          <w:rStyle w:val="Nenhum"/>
          <w:rtl w:val="0"/>
          <w:lang w:val="pt-PT"/>
        </w:rPr>
        <w:t>estamos falando quando discutimos erradica</w:t>
      </w:r>
      <w:r>
        <w:rPr>
          <w:rStyle w:val="Nenhum"/>
          <w:rtl w:val="0"/>
          <w:lang w:val="pt-PT"/>
        </w:rPr>
        <w:t>çã</w:t>
      </w:r>
      <w:r>
        <w:rPr>
          <w:rStyle w:val="Nenhum"/>
          <w:rtl w:val="0"/>
          <w:lang w:val="pt-PT"/>
        </w:rPr>
        <w:t>o da pobreza? (FERES e VILATORO, 2013, p. 11)</w:t>
      </w:r>
    </w:p>
    <w:p>
      <w:pPr>
        <w:pStyle w:val="Corpo A"/>
        <w:spacing w:line="360" w:lineRule="auto"/>
        <w:jc w:val="both"/>
      </w:pPr>
    </w:p>
    <w:p>
      <w:pPr>
        <w:pStyle w:val="Corpo A"/>
        <w:tabs>
          <w:tab w:val="left" w:pos="851"/>
        </w:tabs>
        <w:spacing w:line="360" w:lineRule="auto"/>
        <w:jc w:val="both"/>
      </w:pPr>
      <w:r>
        <w:rPr>
          <w:rStyle w:val="Nenhum"/>
          <w:rtl w:val="0"/>
          <w:lang w:val="pt-PT"/>
        </w:rPr>
        <w:tab/>
        <w:t xml:space="preserve">É </w:t>
      </w:r>
      <w:r>
        <w:rPr>
          <w:rStyle w:val="Nenhum"/>
          <w:rtl w:val="0"/>
          <w:lang w:val="pt-PT"/>
        </w:rPr>
        <w:t>sabido que o estudo sobre o fen</w:t>
      </w:r>
      <w:r>
        <w:rPr>
          <w:rStyle w:val="Nenhum A"/>
          <w:rtl w:val="0"/>
        </w:rPr>
        <w:t>ô</w:t>
      </w:r>
      <w:r>
        <w:rPr>
          <w:rStyle w:val="Nenhum"/>
          <w:rtl w:val="0"/>
          <w:lang w:val="pt-PT"/>
        </w:rPr>
        <w:t xml:space="preserve">meno da pobreza </w:t>
      </w:r>
      <w:r>
        <w:rPr>
          <w:rStyle w:val="Nenhum"/>
          <w:rtl w:val="0"/>
          <w:lang w:val="fr-FR"/>
        </w:rPr>
        <w:t xml:space="preserve">é </w:t>
      </w:r>
      <w:r>
        <w:rPr>
          <w:rStyle w:val="Nenhum"/>
          <w:rtl w:val="0"/>
          <w:lang w:val="pt-PT"/>
        </w:rPr>
        <w:t>algo complexo, que exige profundo esfor</w:t>
      </w:r>
      <w:r>
        <w:rPr>
          <w:rStyle w:val="Nenhum A"/>
          <w:rtl w:val="0"/>
        </w:rPr>
        <w:t>ç</w:t>
      </w:r>
      <w:r>
        <w:rPr>
          <w:rStyle w:val="Nenhum"/>
          <w:rtl w:val="0"/>
          <w:lang w:val="pt-PT"/>
        </w:rPr>
        <w:t>o te</w:t>
      </w:r>
      <w:r>
        <w:rPr>
          <w:rStyle w:val="Nenhum"/>
          <w:rtl w:val="0"/>
          <w:lang w:val="es-ES_tradnl"/>
        </w:rPr>
        <w:t>ó</w:t>
      </w:r>
      <w:r>
        <w:rPr>
          <w:rStyle w:val="Nenhum"/>
          <w:rtl w:val="0"/>
          <w:lang w:val="it-IT"/>
        </w:rPr>
        <w:t>rico e pr</w:t>
      </w:r>
      <w:r>
        <w:rPr>
          <w:rStyle w:val="Nenhum A"/>
          <w:rtl w:val="0"/>
        </w:rPr>
        <w:t>á</w:t>
      </w:r>
      <w:r>
        <w:rPr>
          <w:rStyle w:val="Nenhum"/>
          <w:rtl w:val="0"/>
          <w:lang w:val="pt-PT"/>
        </w:rPr>
        <w:t>tico para sua compreens</w:t>
      </w:r>
      <w:r>
        <w:rPr>
          <w:rStyle w:val="Nenhum"/>
          <w:rtl w:val="0"/>
          <w:lang w:val="pt-PT"/>
        </w:rPr>
        <w:t>ã</w:t>
      </w:r>
      <w:r>
        <w:rPr>
          <w:rStyle w:val="Nenhum"/>
          <w:rtl w:val="0"/>
          <w:lang w:val="pt-PT"/>
        </w:rPr>
        <w:t>o em todas as suas dimens</w:t>
      </w:r>
      <w:r>
        <w:rPr>
          <w:rStyle w:val="Nenhum"/>
          <w:rtl w:val="0"/>
          <w:lang w:val="pt-PT"/>
        </w:rPr>
        <w:t>õ</w:t>
      </w:r>
      <w:r>
        <w:rPr>
          <w:rStyle w:val="Nenhum"/>
          <w:rtl w:val="0"/>
          <w:lang w:val="pt-PT"/>
        </w:rPr>
        <w:t>es. N</w:t>
      </w:r>
      <w:r>
        <w:rPr>
          <w:rStyle w:val="Nenhum"/>
          <w:rtl w:val="0"/>
          <w:lang w:val="pt-PT"/>
        </w:rPr>
        <w:t>ã</w:t>
      </w:r>
      <w:r>
        <w:rPr>
          <w:rStyle w:val="Nenhum A"/>
          <w:rtl w:val="0"/>
        </w:rPr>
        <w:t>o s</w:t>
      </w:r>
      <w:r>
        <w:rPr>
          <w:rStyle w:val="Nenhum"/>
          <w:rtl w:val="0"/>
          <w:lang w:val="pt-PT"/>
        </w:rPr>
        <w:t>ã</w:t>
      </w:r>
      <w:r>
        <w:rPr>
          <w:rStyle w:val="Nenhum"/>
          <w:rtl w:val="0"/>
          <w:lang w:val="pt-PT"/>
        </w:rPr>
        <w:t>o meras constru</w:t>
      </w:r>
      <w:r>
        <w:rPr>
          <w:rStyle w:val="Nenhum"/>
          <w:rtl w:val="0"/>
          <w:lang w:val="pt-PT"/>
        </w:rPr>
        <w:t>çõ</w:t>
      </w:r>
      <w:r>
        <w:rPr>
          <w:rStyle w:val="Nenhum"/>
          <w:rtl w:val="0"/>
          <w:lang w:val="fr-FR"/>
        </w:rPr>
        <w:t>es te</w:t>
      </w:r>
      <w:r>
        <w:rPr>
          <w:rStyle w:val="Nenhum"/>
          <w:rtl w:val="0"/>
          <w:lang w:val="es-ES_tradnl"/>
        </w:rPr>
        <w:t>ó</w:t>
      </w:r>
      <w:r>
        <w:rPr>
          <w:rStyle w:val="Nenhum"/>
          <w:rtl w:val="0"/>
          <w:lang w:val="pt-PT"/>
        </w:rPr>
        <w:t>ricas, mas t</w:t>
      </w:r>
      <w:r>
        <w:rPr>
          <w:rStyle w:val="Nenhum A"/>
          <w:rtl w:val="0"/>
        </w:rPr>
        <w:t>ê</w:t>
      </w:r>
      <w:r>
        <w:rPr>
          <w:rStyle w:val="Nenhum"/>
          <w:rtl w:val="0"/>
          <w:lang w:val="pt-PT"/>
        </w:rPr>
        <w:t>m implica</w:t>
      </w:r>
      <w:r>
        <w:rPr>
          <w:rStyle w:val="Nenhum"/>
          <w:rtl w:val="0"/>
          <w:lang w:val="pt-PT"/>
        </w:rPr>
        <w:t>çõ</w:t>
      </w:r>
      <w:r>
        <w:rPr>
          <w:rStyle w:val="Nenhum"/>
          <w:rtl w:val="0"/>
          <w:lang w:val="fr-FR"/>
        </w:rPr>
        <w:t>es pr</w:t>
      </w:r>
      <w:r>
        <w:rPr>
          <w:rStyle w:val="Nenhum A"/>
          <w:rtl w:val="0"/>
        </w:rPr>
        <w:t>á</w:t>
      </w:r>
      <w:r>
        <w:rPr>
          <w:rStyle w:val="Nenhum"/>
          <w:rtl w:val="0"/>
          <w:lang w:val="pt-PT"/>
        </w:rPr>
        <w:t>ticas, refletidas nas a</w:t>
      </w:r>
      <w:r>
        <w:rPr>
          <w:rStyle w:val="Nenhum"/>
          <w:rtl w:val="0"/>
          <w:lang w:val="pt-PT"/>
        </w:rPr>
        <w:t>çõ</w:t>
      </w:r>
      <w:r>
        <w:rPr>
          <w:rStyle w:val="Nenhum"/>
          <w:rtl w:val="0"/>
          <w:lang w:val="pt-PT"/>
        </w:rPr>
        <w:t>es governamentais destinadas a esta popula</w:t>
      </w:r>
      <w:r>
        <w:rPr>
          <w:rStyle w:val="Nenhum"/>
          <w:rtl w:val="0"/>
          <w:lang w:val="pt-PT"/>
        </w:rPr>
        <w:t>çã</w:t>
      </w:r>
      <w:r>
        <w:rPr>
          <w:rStyle w:val="Nenhum"/>
          <w:rtl w:val="0"/>
          <w:lang w:val="pt-PT"/>
        </w:rPr>
        <w:t>o. Faz-se, portanto, necess</w:t>
      </w:r>
      <w:r>
        <w:rPr>
          <w:rStyle w:val="Nenhum A"/>
          <w:rtl w:val="0"/>
        </w:rPr>
        <w:t>á</w:t>
      </w:r>
      <w:r>
        <w:rPr>
          <w:rStyle w:val="Nenhum"/>
          <w:rtl w:val="0"/>
          <w:lang w:val="pt-PT"/>
        </w:rPr>
        <w:t>rio se estabelecer qual abordagem sobre a pobreza as legisla</w:t>
      </w:r>
      <w:r>
        <w:rPr>
          <w:rStyle w:val="Nenhum"/>
          <w:rtl w:val="0"/>
          <w:lang w:val="pt-PT"/>
        </w:rPr>
        <w:t>çõ</w:t>
      </w:r>
      <w:r>
        <w:rPr>
          <w:rStyle w:val="Nenhum"/>
          <w:rtl w:val="0"/>
          <w:lang w:val="pt-PT"/>
        </w:rPr>
        <w:t>es pretendem adotar, com consequ</w:t>
      </w:r>
      <w:r>
        <w:rPr>
          <w:rStyle w:val="Nenhum A"/>
          <w:rtl w:val="0"/>
        </w:rPr>
        <w:t>ê</w:t>
      </w:r>
      <w:r>
        <w:rPr>
          <w:rStyle w:val="Nenhum"/>
          <w:rtl w:val="0"/>
          <w:lang w:val="pt-PT"/>
        </w:rPr>
        <w:t xml:space="preserve">ncias diretas </w:t>
      </w:r>
      <w:r>
        <w:rPr>
          <w:rStyle w:val="Nenhum"/>
          <w:rFonts w:ascii="Arial Unicode MS" w:hAnsi="Arial Unicode MS" w:hint="default"/>
          <w:rtl w:val="1"/>
          <w:lang w:val="ar-SA" w:bidi="ar-SA"/>
        </w:rPr>
        <w:t>“</w:t>
      </w:r>
      <w:r>
        <w:rPr>
          <w:rStyle w:val="Nenhum"/>
          <w:rtl w:val="0"/>
          <w:lang w:val="pt-PT"/>
        </w:rPr>
        <w:t>sobre a viabilidade do que se interprete como a sua erradica</w:t>
      </w:r>
      <w:r>
        <w:rPr>
          <w:rStyle w:val="Nenhum"/>
          <w:rtl w:val="0"/>
          <w:lang w:val="pt-PT"/>
        </w:rPr>
        <w:t>çã</w:t>
      </w:r>
      <w:r>
        <w:rPr>
          <w:rStyle w:val="Nenhum A"/>
          <w:rtl w:val="0"/>
        </w:rPr>
        <w:t>o</w:t>
      </w:r>
      <w:r>
        <w:rPr>
          <w:rStyle w:val="Nenhum A"/>
          <w:rtl w:val="0"/>
        </w:rPr>
        <w:t xml:space="preserve">” </w:t>
      </w:r>
      <w:r>
        <w:rPr>
          <w:rStyle w:val="Nenhum"/>
          <w:rtl w:val="0"/>
          <w:lang w:val="da-DK"/>
        </w:rPr>
        <w:t>(Ibidem).</w:t>
      </w:r>
    </w:p>
    <w:p>
      <w:pPr>
        <w:pStyle w:val="Corpo A"/>
        <w:tabs>
          <w:tab w:val="left" w:pos="851"/>
        </w:tabs>
        <w:spacing w:line="360" w:lineRule="auto"/>
        <w:jc w:val="both"/>
      </w:pPr>
      <w:r>
        <w:rPr>
          <w:rStyle w:val="Nenhum"/>
          <w:rtl w:val="0"/>
          <w:lang w:val="pt-PT"/>
        </w:rPr>
        <w:tab/>
        <w:t>Outra quest</w:t>
      </w:r>
      <w:r>
        <w:rPr>
          <w:rStyle w:val="Nenhum"/>
          <w:rtl w:val="0"/>
          <w:lang w:val="pt-PT"/>
        </w:rPr>
        <w:t>ã</w:t>
      </w:r>
      <w:r>
        <w:rPr>
          <w:rStyle w:val="Nenhum"/>
          <w:rtl w:val="0"/>
          <w:lang w:val="es-ES_tradnl"/>
        </w:rPr>
        <w:t>o que merece reflex</w:t>
      </w:r>
      <w:r>
        <w:rPr>
          <w:rStyle w:val="Nenhum"/>
          <w:rtl w:val="0"/>
          <w:lang w:val="pt-PT"/>
        </w:rPr>
        <w:t>ã</w:t>
      </w:r>
      <w:r>
        <w:rPr>
          <w:rStyle w:val="Nenhum A"/>
          <w:rtl w:val="0"/>
        </w:rPr>
        <w:t xml:space="preserve">o </w:t>
      </w:r>
      <w:r>
        <w:rPr>
          <w:rStyle w:val="Nenhum"/>
          <w:rtl w:val="0"/>
          <w:lang w:val="fr-FR"/>
        </w:rPr>
        <w:t xml:space="preserve">é </w:t>
      </w:r>
      <w:r>
        <w:rPr>
          <w:rStyle w:val="Nenhum"/>
          <w:rtl w:val="0"/>
          <w:lang w:val="pt-PT"/>
        </w:rPr>
        <w:t>para qual pobreza a LOAS se move? Conforme Stopa (2019, p. 235), no processo de constru</w:t>
      </w:r>
      <w:r>
        <w:rPr>
          <w:rStyle w:val="Nenhum"/>
          <w:rtl w:val="0"/>
          <w:lang w:val="pt-PT"/>
        </w:rPr>
        <w:t>çã</w:t>
      </w:r>
      <w:r>
        <w:rPr>
          <w:rStyle w:val="Nenhum"/>
          <w:rtl w:val="0"/>
          <w:lang w:val="pt-PT"/>
        </w:rPr>
        <w:t>o da Constitui</w:t>
      </w:r>
      <w:r>
        <w:rPr>
          <w:rStyle w:val="Nenhum"/>
          <w:rtl w:val="0"/>
          <w:lang w:val="pt-PT"/>
        </w:rPr>
        <w:t>çã</w:t>
      </w:r>
      <w:r>
        <w:rPr>
          <w:rStyle w:val="Nenhum"/>
          <w:rtl w:val="0"/>
          <w:lang w:val="pt-PT"/>
        </w:rPr>
        <w:t>o de 1988, a assist</w:t>
      </w:r>
      <w:r>
        <w:rPr>
          <w:rStyle w:val="Nenhum A"/>
          <w:rtl w:val="0"/>
        </w:rPr>
        <w:t>ê</w:t>
      </w:r>
      <w:r>
        <w:rPr>
          <w:rStyle w:val="Nenhum"/>
          <w:rtl w:val="0"/>
          <w:lang w:val="pt-PT"/>
        </w:rPr>
        <w:t>ncia social gozava de pouca visibilidade social e pol</w:t>
      </w:r>
      <w:r>
        <w:rPr>
          <w:rStyle w:val="Nenhum A"/>
          <w:rtl w:val="0"/>
        </w:rPr>
        <w:t>í</w:t>
      </w:r>
      <w:r>
        <w:rPr>
          <w:rStyle w:val="Nenhum"/>
          <w:rtl w:val="0"/>
          <w:lang w:val="pt-PT"/>
        </w:rPr>
        <w:t>tica, sendo objeto de poucas reivindica</w:t>
      </w:r>
      <w:r>
        <w:rPr>
          <w:rStyle w:val="Nenhum"/>
          <w:rtl w:val="0"/>
          <w:lang w:val="pt-PT"/>
        </w:rPr>
        <w:t>çõ</w:t>
      </w:r>
      <w:r>
        <w:rPr>
          <w:rStyle w:val="Nenhum"/>
          <w:rtl w:val="0"/>
          <w:lang w:val="pt-PT"/>
        </w:rPr>
        <w:t>es. Quanto a regulamenta</w:t>
      </w:r>
      <w:r>
        <w:rPr>
          <w:rStyle w:val="Nenhum"/>
          <w:rtl w:val="0"/>
          <w:lang w:val="pt-PT"/>
        </w:rPr>
        <w:t>çã</w:t>
      </w:r>
      <w:r>
        <w:rPr>
          <w:rStyle w:val="Nenhum"/>
          <w:rtl w:val="0"/>
          <w:lang w:val="pt-PT"/>
        </w:rPr>
        <w:t>o do BPC, a l</w:t>
      </w:r>
      <w:r>
        <w:rPr>
          <w:rStyle w:val="Nenhum"/>
          <w:rtl w:val="0"/>
          <w:lang w:val="es-ES_tradnl"/>
        </w:rPr>
        <w:t>ó</w:t>
      </w:r>
      <w:r>
        <w:rPr>
          <w:rStyle w:val="Nenhum"/>
          <w:rtl w:val="0"/>
          <w:lang w:val="pt-PT"/>
        </w:rPr>
        <w:t>gica que predominava entre os grupos de trabalho constitu</w:t>
      </w:r>
      <w:r>
        <w:rPr>
          <w:rStyle w:val="Nenhum A"/>
          <w:rtl w:val="0"/>
        </w:rPr>
        <w:t>í</w:t>
      </w:r>
      <w:r>
        <w:rPr>
          <w:rStyle w:val="Nenhum"/>
          <w:rtl w:val="0"/>
          <w:lang w:val="pt-PT"/>
        </w:rPr>
        <w:t>dos era da diminui</w:t>
      </w:r>
      <w:r>
        <w:rPr>
          <w:rStyle w:val="Nenhum"/>
          <w:rtl w:val="0"/>
          <w:lang w:val="pt-PT"/>
        </w:rPr>
        <w:t>çã</w:t>
      </w:r>
      <w:r>
        <w:rPr>
          <w:rStyle w:val="Nenhum"/>
          <w:rtl w:val="0"/>
          <w:lang w:val="pt-PT"/>
        </w:rPr>
        <w:t>o do alcance do benef</w:t>
      </w:r>
      <w:r>
        <w:rPr>
          <w:rStyle w:val="Nenhum A"/>
          <w:rtl w:val="0"/>
        </w:rPr>
        <w:t>í</w:t>
      </w:r>
      <w:r>
        <w:rPr>
          <w:rStyle w:val="Nenhum"/>
          <w:rtl w:val="0"/>
          <w:lang w:val="pt-PT"/>
        </w:rPr>
        <w:t>cio. Dois argumentos que corroboravam essa l</w:t>
      </w:r>
      <w:r>
        <w:rPr>
          <w:rStyle w:val="Nenhum"/>
          <w:rtl w:val="0"/>
          <w:lang w:val="es-ES_tradnl"/>
        </w:rPr>
        <w:t>ó</w:t>
      </w:r>
      <w:r>
        <w:rPr>
          <w:rStyle w:val="Nenhum"/>
          <w:rtl w:val="0"/>
          <w:lang w:val="pt-PT"/>
        </w:rPr>
        <w:t>gica diziam que havia uma imprecis</w:t>
      </w:r>
      <w:r>
        <w:rPr>
          <w:rStyle w:val="Nenhum"/>
          <w:rtl w:val="0"/>
          <w:lang w:val="pt-PT"/>
        </w:rPr>
        <w:t>ã</w:t>
      </w:r>
      <w:r>
        <w:rPr>
          <w:rStyle w:val="Nenhum"/>
          <w:rtl w:val="0"/>
          <w:lang w:val="pt-PT"/>
        </w:rPr>
        <w:t>o conceitual entre Previd</w:t>
      </w:r>
      <w:r>
        <w:rPr>
          <w:rStyle w:val="Nenhum A"/>
          <w:rtl w:val="0"/>
        </w:rPr>
        <w:t>ê</w:t>
      </w:r>
      <w:r>
        <w:rPr>
          <w:rStyle w:val="Nenhum"/>
          <w:rtl w:val="0"/>
          <w:lang w:val="pt-PT"/>
        </w:rPr>
        <w:t>ncia e Assist</w:t>
      </w:r>
      <w:r>
        <w:rPr>
          <w:rStyle w:val="Nenhum A"/>
          <w:rtl w:val="0"/>
        </w:rPr>
        <w:t>ê</w:t>
      </w:r>
      <w:r>
        <w:rPr>
          <w:rStyle w:val="Nenhum"/>
          <w:rtl w:val="0"/>
          <w:lang w:val="pt-PT"/>
        </w:rPr>
        <w:t>ncia, sendo que se estava criando um benef</w:t>
      </w:r>
      <w:r>
        <w:rPr>
          <w:rStyle w:val="Nenhum A"/>
          <w:rtl w:val="0"/>
        </w:rPr>
        <w:t>í</w:t>
      </w:r>
      <w:r>
        <w:rPr>
          <w:rStyle w:val="Nenhum"/>
          <w:rtl w:val="0"/>
          <w:lang w:val="pt-PT"/>
        </w:rPr>
        <w:t>cio sem pr</w:t>
      </w:r>
      <w:r>
        <w:rPr>
          <w:rStyle w:val="Nenhum"/>
          <w:rtl w:val="0"/>
          <w:lang w:val="fr-FR"/>
        </w:rPr>
        <w:t>é</w:t>
      </w:r>
      <w:r>
        <w:rPr>
          <w:rStyle w:val="Nenhum"/>
          <w:rtl w:val="0"/>
          <w:lang w:val="pt-PT"/>
        </w:rPr>
        <w:t>via contribui</w:t>
      </w:r>
      <w:r>
        <w:rPr>
          <w:rStyle w:val="Nenhum"/>
          <w:rtl w:val="0"/>
          <w:lang w:val="pt-PT"/>
        </w:rPr>
        <w:t>çã</w:t>
      </w:r>
      <w:r>
        <w:rPr>
          <w:rStyle w:val="Nenhum"/>
          <w:rtl w:val="0"/>
          <w:lang w:val="pt-PT"/>
        </w:rPr>
        <w:t>o e o outro argumento era de que o BPC poderia desmotivar o ingresso no trabalho formal. Nesse sentido, embora seja evidente os avan</w:t>
      </w:r>
      <w:r>
        <w:rPr>
          <w:rStyle w:val="Nenhum A"/>
          <w:rtl w:val="0"/>
        </w:rPr>
        <w:t>ç</w:t>
      </w:r>
      <w:r>
        <w:rPr>
          <w:rStyle w:val="Nenhum"/>
          <w:rtl w:val="0"/>
          <w:lang w:val="pt-PT"/>
        </w:rPr>
        <w:t>os conquistados na LOAS, estudos apontam a perman</w:t>
      </w:r>
      <w:r>
        <w:rPr>
          <w:rStyle w:val="Nenhum A"/>
          <w:rtl w:val="0"/>
        </w:rPr>
        <w:t>ê</w:t>
      </w:r>
      <w:r>
        <w:rPr>
          <w:rStyle w:val="Nenhum"/>
          <w:rtl w:val="0"/>
          <w:lang w:val="pt-PT"/>
        </w:rPr>
        <w:t>ncia de fortes tra</w:t>
      </w:r>
      <w:r>
        <w:rPr>
          <w:rStyle w:val="Nenhum A"/>
          <w:rtl w:val="0"/>
        </w:rPr>
        <w:t>ç</w:t>
      </w:r>
      <w:r>
        <w:rPr>
          <w:rStyle w:val="Nenhum"/>
          <w:rtl w:val="0"/>
          <w:lang w:val="pt-PT"/>
        </w:rPr>
        <w:t>os de conservadorismo que marcam as pol</w:t>
      </w:r>
      <w:r>
        <w:rPr>
          <w:rStyle w:val="Nenhum A"/>
          <w:rtl w:val="0"/>
        </w:rPr>
        <w:t>í</w:t>
      </w:r>
      <w:r>
        <w:rPr>
          <w:rStyle w:val="Nenhum"/>
          <w:rtl w:val="0"/>
          <w:lang w:val="pt-PT"/>
        </w:rPr>
        <w:t>ticas sociais, em especial a assist</w:t>
      </w:r>
      <w:r>
        <w:rPr>
          <w:rStyle w:val="Nenhum A"/>
          <w:rtl w:val="0"/>
        </w:rPr>
        <w:t>ê</w:t>
      </w:r>
      <w:r>
        <w:rPr>
          <w:rStyle w:val="Nenhum"/>
          <w:rtl w:val="0"/>
          <w:lang w:val="pt-PT"/>
        </w:rPr>
        <w:t>ncia social. Reiterados atos normativos, vez ou outra, ampliam a extens</w:t>
      </w:r>
      <w:r>
        <w:rPr>
          <w:rStyle w:val="Nenhum"/>
          <w:rtl w:val="0"/>
          <w:lang w:val="pt-PT"/>
        </w:rPr>
        <w:t>ã</w:t>
      </w:r>
      <w:r>
        <w:rPr>
          <w:rStyle w:val="Nenhum"/>
          <w:rtl w:val="0"/>
          <w:lang w:val="pt-PT"/>
        </w:rPr>
        <w:t>o e alcance dos direitos e garantias individuais, buscando melhor atendimento as demandas dos grupos, alvos das pol</w:t>
      </w:r>
      <w:r>
        <w:rPr>
          <w:rStyle w:val="Nenhum A"/>
          <w:rtl w:val="0"/>
        </w:rPr>
        <w:t>í</w:t>
      </w:r>
      <w:r>
        <w:rPr>
          <w:rStyle w:val="Nenhum"/>
          <w:rtl w:val="0"/>
          <w:lang w:val="es-ES_tradnl"/>
        </w:rPr>
        <w:t>ticas publicas, todavia, h</w:t>
      </w:r>
      <w:r>
        <w:rPr>
          <w:rStyle w:val="Nenhum A"/>
          <w:rtl w:val="0"/>
        </w:rPr>
        <w:t xml:space="preserve">á </w:t>
      </w:r>
      <w:r>
        <w:rPr>
          <w:rStyle w:val="Nenhum"/>
          <w:rtl w:val="0"/>
          <w:lang w:val="es-ES_tradnl"/>
        </w:rPr>
        <w:t>tamb</w:t>
      </w:r>
      <w:r>
        <w:rPr>
          <w:rStyle w:val="Nenhum"/>
          <w:rtl w:val="0"/>
          <w:lang w:val="fr-FR"/>
        </w:rPr>
        <w:t>é</w:t>
      </w:r>
      <w:r>
        <w:rPr>
          <w:rStyle w:val="Nenhum"/>
          <w:rtl w:val="0"/>
          <w:lang w:val="pt-PT"/>
        </w:rPr>
        <w:t>m um extenso arcabou</w:t>
      </w:r>
      <w:r>
        <w:rPr>
          <w:rStyle w:val="Nenhum A"/>
          <w:rtl w:val="0"/>
        </w:rPr>
        <w:t>ç</w:t>
      </w:r>
      <w:r>
        <w:rPr>
          <w:rStyle w:val="Nenhum"/>
          <w:rtl w:val="0"/>
          <w:lang w:val="pt-PT"/>
        </w:rPr>
        <w:t>o legal que estabelece crit</w:t>
      </w:r>
      <w:r>
        <w:rPr>
          <w:rStyle w:val="Nenhum"/>
          <w:rtl w:val="0"/>
          <w:lang w:val="fr-FR"/>
        </w:rPr>
        <w:t>é</w:t>
      </w:r>
      <w:r>
        <w:rPr>
          <w:rStyle w:val="Nenhum"/>
          <w:rtl w:val="0"/>
          <w:lang w:val="pt-PT"/>
        </w:rPr>
        <w:t>rios r</w:t>
      </w:r>
      <w:r>
        <w:rPr>
          <w:rStyle w:val="Nenhum A"/>
          <w:rtl w:val="0"/>
        </w:rPr>
        <w:t>í</w:t>
      </w:r>
      <w:r>
        <w:rPr>
          <w:rStyle w:val="Nenhum"/>
          <w:rtl w:val="0"/>
          <w:lang w:val="pt-PT"/>
        </w:rPr>
        <w:t>gidos de seletividade e acessibilidade aos benef</w:t>
      </w:r>
      <w:r>
        <w:rPr>
          <w:rStyle w:val="Nenhum A"/>
          <w:rtl w:val="0"/>
        </w:rPr>
        <w:t>í</w:t>
      </w:r>
      <w:r>
        <w:rPr>
          <w:rStyle w:val="Nenhum"/>
          <w:rtl w:val="0"/>
          <w:lang w:val="pt-PT"/>
        </w:rPr>
        <w:t>cios, programas e projetos da assist</w:t>
      </w:r>
      <w:r>
        <w:rPr>
          <w:rStyle w:val="Nenhum A"/>
          <w:rtl w:val="0"/>
        </w:rPr>
        <w:t>ê</w:t>
      </w:r>
      <w:r>
        <w:rPr>
          <w:rStyle w:val="Nenhum"/>
          <w:rtl w:val="0"/>
          <w:lang w:val="pt-PT"/>
        </w:rPr>
        <w:t>ncia social, demonstrando qual tem sido a op</w:t>
      </w:r>
      <w:r>
        <w:rPr>
          <w:rStyle w:val="Nenhum"/>
          <w:rtl w:val="0"/>
          <w:lang w:val="pt-PT"/>
        </w:rPr>
        <w:t>çã</w:t>
      </w:r>
      <w:r>
        <w:rPr>
          <w:rStyle w:val="Nenhum"/>
          <w:rtl w:val="0"/>
          <w:lang w:val="pt-PT"/>
        </w:rPr>
        <w:t>o do legislador no trato da pobreza no Brasil. Nesse sentido, o enfrentamento a pobreza se pauta na universaliza</w:t>
      </w:r>
      <w:r>
        <w:rPr>
          <w:rStyle w:val="Nenhum"/>
          <w:rtl w:val="0"/>
          <w:lang w:val="pt-PT"/>
        </w:rPr>
        <w:t>çã</w:t>
      </w:r>
      <w:r>
        <w:rPr>
          <w:rStyle w:val="Nenhum"/>
          <w:rtl w:val="0"/>
          <w:lang w:val="pt-PT"/>
        </w:rPr>
        <w:t>o dos servi</w:t>
      </w:r>
      <w:r>
        <w:rPr>
          <w:rStyle w:val="Nenhum A"/>
          <w:rtl w:val="0"/>
        </w:rPr>
        <w:t>ç</w:t>
      </w:r>
      <w:r>
        <w:rPr>
          <w:rStyle w:val="Nenhum"/>
          <w:rtl w:val="0"/>
          <w:lang w:val="pt-PT"/>
        </w:rPr>
        <w:t>os atrav</w:t>
      </w:r>
      <w:r>
        <w:rPr>
          <w:rStyle w:val="Nenhum"/>
          <w:rtl w:val="0"/>
          <w:lang w:val="fr-FR"/>
        </w:rPr>
        <w:t>é</w:t>
      </w:r>
      <w:r>
        <w:rPr>
          <w:rStyle w:val="Nenhum"/>
          <w:rtl w:val="0"/>
          <w:lang w:val="pt-PT"/>
        </w:rPr>
        <w:t>s de a</w:t>
      </w:r>
      <w:r>
        <w:rPr>
          <w:rStyle w:val="Nenhum"/>
          <w:rtl w:val="0"/>
          <w:lang w:val="pt-PT"/>
        </w:rPr>
        <w:t>çõ</w:t>
      </w:r>
      <w:r>
        <w:rPr>
          <w:rStyle w:val="Nenhum"/>
          <w:rtl w:val="0"/>
          <w:lang w:val="pt-PT"/>
        </w:rPr>
        <w:t>es focalizadas, restritas a determinados grupos sociais, dependentes e merecedores da tutela estatal. A percep</w:t>
      </w:r>
      <w:r>
        <w:rPr>
          <w:rStyle w:val="Nenhum"/>
          <w:rtl w:val="0"/>
          <w:lang w:val="pt-PT"/>
        </w:rPr>
        <w:t>çã</w:t>
      </w:r>
      <w:r>
        <w:rPr>
          <w:rStyle w:val="Nenhum"/>
          <w:rtl w:val="0"/>
          <w:lang w:val="pt-PT"/>
        </w:rPr>
        <w:t>o das desigualdades esmaecem frente a luta pela sobreviv</w:t>
      </w:r>
      <w:r>
        <w:rPr>
          <w:rStyle w:val="Nenhum A"/>
          <w:rtl w:val="0"/>
        </w:rPr>
        <w:t>ê</w:t>
      </w:r>
      <w:r>
        <w:rPr>
          <w:rStyle w:val="Nenhum"/>
          <w:rtl w:val="0"/>
          <w:lang w:val="pt-PT"/>
        </w:rPr>
        <w:t>ncia</w:t>
      </w:r>
      <w:del w:id="633" w:date="2022-05-05T22:46:22Z" w:author="oculto">
        <w:r>
          <w:rPr>
            <w:rStyle w:val="Nenhum"/>
            <w:rtl w:val="0"/>
            <w:lang w:val="pt-PT"/>
          </w:rPr>
          <w:delText xml:space="preserve"> da vida</w:delText>
        </w:r>
      </w:del>
      <w:r>
        <w:rPr>
          <w:rStyle w:val="Nenhum"/>
          <w:rtl w:val="0"/>
          <w:lang w:val="pt-PT"/>
        </w:rPr>
        <w:t>.</w:t>
      </w:r>
    </w:p>
    <w:p>
      <w:pPr>
        <w:pStyle w:val="Corpo A"/>
        <w:tabs>
          <w:tab w:val="left" w:pos="851"/>
        </w:tabs>
        <w:spacing w:line="360" w:lineRule="auto"/>
        <w:jc w:val="both"/>
      </w:pPr>
      <w:r>
        <w:rPr>
          <w:rStyle w:val="Nenhum"/>
          <w:rtl w:val="0"/>
          <w:lang w:val="pt-PT"/>
        </w:rPr>
        <w:tab/>
        <w:t xml:space="preserve"> Nos arts. 8</w:t>
      </w:r>
      <w:ins w:id="634" w:date="2022-05-05T22:49:15Z" w:author="oculto">
        <w:r>
          <w:rPr>
            <w:rStyle w:val="Nenhum"/>
            <w:rtl w:val="0"/>
            <w:lang w:val="en-US"/>
          </w:rPr>
          <w:t>º</w:t>
        </w:r>
      </w:ins>
      <w:del w:id="635" w:date="2022-05-05T22:49:15Z" w:author="oculto">
        <w:r>
          <w:rPr>
            <w:rStyle w:val="Nenhum"/>
            <w:rtl w:val="0"/>
            <w:lang w:val="pt-PT"/>
          </w:rPr>
          <w:delText>o.</w:delText>
        </w:r>
      </w:del>
      <w:r>
        <w:rPr>
          <w:rStyle w:val="Nenhum"/>
          <w:rtl w:val="0"/>
          <w:lang w:val="pt-PT"/>
        </w:rPr>
        <w:t>, II e 9</w:t>
      </w:r>
      <w:ins w:id="636" w:date="2022-05-05T22:49:19Z" w:author="oculto">
        <w:r>
          <w:rPr>
            <w:rStyle w:val="Nenhum"/>
            <w:rtl w:val="0"/>
            <w:lang w:val="en-US"/>
          </w:rPr>
          <w:t>º</w:t>
        </w:r>
      </w:ins>
      <w:del w:id="637" w:date="2022-05-05T22:49:18Z" w:author="oculto">
        <w:r>
          <w:rPr>
            <w:rStyle w:val="Nenhum"/>
            <w:rtl w:val="0"/>
            <w:lang w:val="pt-PT"/>
          </w:rPr>
          <w:delText>o.</w:delText>
        </w:r>
      </w:del>
      <w:r>
        <w:rPr>
          <w:rStyle w:val="Nenhum"/>
          <w:rtl w:val="0"/>
          <w:lang w:val="pt-PT"/>
        </w:rPr>
        <w:t>, II, do Decreto 6.214/2007</w:t>
      </w:r>
      <w:r>
        <w:rPr>
          <w:rStyle w:val="Nenhum"/>
          <w:vertAlign w:val="superscript"/>
        </w:rPr>
        <w:footnoteReference w:id="37"/>
      </w:r>
      <w:r>
        <w:rPr>
          <w:rStyle w:val="Nenhum A"/>
          <w:rtl w:val="0"/>
        </w:rPr>
        <w:t>, s</w:t>
      </w:r>
      <w:r>
        <w:rPr>
          <w:rStyle w:val="Nenhum"/>
          <w:rtl w:val="0"/>
          <w:lang w:val="pt-PT"/>
        </w:rPr>
        <w:t>ã</w:t>
      </w:r>
      <w:r>
        <w:rPr>
          <w:rStyle w:val="Nenhum"/>
          <w:rtl w:val="0"/>
          <w:lang w:val="pt-PT"/>
        </w:rPr>
        <w:t>o reafirmados os par</w:t>
      </w:r>
      <w:r>
        <w:rPr>
          <w:rStyle w:val="Nenhum A"/>
          <w:rtl w:val="0"/>
        </w:rPr>
        <w:t>â</w:t>
      </w:r>
      <w:r>
        <w:rPr>
          <w:rStyle w:val="Nenhum"/>
          <w:rtl w:val="0"/>
          <w:lang w:val="pt-PT"/>
        </w:rPr>
        <w:t>metros financeiros dos candidatos ao benef</w:t>
      </w:r>
      <w:r>
        <w:rPr>
          <w:rStyle w:val="Nenhum A"/>
          <w:rtl w:val="0"/>
        </w:rPr>
        <w:t>í</w:t>
      </w:r>
      <w:r>
        <w:rPr>
          <w:rStyle w:val="Nenhum"/>
          <w:rtl w:val="0"/>
          <w:lang w:val="es-ES_tradnl"/>
        </w:rPr>
        <w:t xml:space="preserve">cio, que </w:t>
      </w:r>
      <w:r>
        <w:rPr>
          <w:rStyle w:val="Nenhum"/>
          <w:rtl w:val="0"/>
          <w:lang w:val="fr-FR"/>
        </w:rPr>
        <w:t xml:space="preserve">é </w:t>
      </w:r>
      <w:r>
        <w:rPr>
          <w:rStyle w:val="Nenhum"/>
          <w:rtl w:val="0"/>
          <w:lang w:val="it-IT"/>
        </w:rPr>
        <w:t xml:space="preserve">a renda </w:t>
      </w:r>
      <w:r>
        <w:rPr>
          <w:rStyle w:val="Nenhum"/>
          <w:i w:val="1"/>
          <w:iCs w:val="1"/>
          <w:rtl w:val="0"/>
          <w:lang w:val="it-IT"/>
        </w:rPr>
        <w:t>per capita</w:t>
      </w:r>
      <w:r>
        <w:rPr>
          <w:rStyle w:val="Nenhum"/>
          <w:rtl w:val="0"/>
          <w:lang w:val="pt-PT"/>
        </w:rPr>
        <w:t xml:space="preserve"> inferior a 1/4 do sal</w:t>
      </w:r>
      <w:r>
        <w:rPr>
          <w:rStyle w:val="Nenhum A"/>
          <w:rtl w:val="0"/>
        </w:rPr>
        <w:t>á</w:t>
      </w:r>
      <w:r>
        <w:rPr>
          <w:rStyle w:val="Nenhum"/>
          <w:rtl w:val="0"/>
          <w:lang w:val="pt-PT"/>
        </w:rPr>
        <w:t>rio m</w:t>
      </w:r>
      <w:r>
        <w:rPr>
          <w:rStyle w:val="Nenhum A"/>
          <w:rtl w:val="0"/>
        </w:rPr>
        <w:t>í</w:t>
      </w:r>
      <w:r>
        <w:rPr>
          <w:rStyle w:val="Nenhum"/>
          <w:rtl w:val="0"/>
          <w:lang w:val="it-IT"/>
        </w:rPr>
        <w:t>nimo e n</w:t>
      </w:r>
      <w:r>
        <w:rPr>
          <w:rStyle w:val="Nenhum"/>
          <w:rtl w:val="0"/>
          <w:lang w:val="pt-PT"/>
        </w:rPr>
        <w:t>ã</w:t>
      </w:r>
      <w:r>
        <w:rPr>
          <w:rStyle w:val="Nenhum"/>
          <w:rtl w:val="0"/>
          <w:lang w:val="pt-PT"/>
        </w:rPr>
        <w:t>o possuir outros benef</w:t>
      </w:r>
      <w:r>
        <w:rPr>
          <w:rStyle w:val="Nenhum A"/>
          <w:rtl w:val="0"/>
        </w:rPr>
        <w:t>í</w:t>
      </w:r>
      <w:r>
        <w:rPr>
          <w:rStyle w:val="Nenhum"/>
          <w:rtl w:val="0"/>
          <w:lang w:val="pt-PT"/>
        </w:rPr>
        <w:t>cios da seguridade social, condi</w:t>
      </w:r>
      <w:r>
        <w:rPr>
          <w:rStyle w:val="Nenhum"/>
          <w:rtl w:val="0"/>
          <w:lang w:val="pt-PT"/>
        </w:rPr>
        <w:t>çõ</w:t>
      </w:r>
      <w:r>
        <w:rPr>
          <w:rStyle w:val="Nenhum"/>
          <w:rtl w:val="0"/>
          <w:lang w:val="pt-PT"/>
        </w:rPr>
        <w:t>es de idade e defici</w:t>
      </w:r>
      <w:r>
        <w:rPr>
          <w:rStyle w:val="Nenhum A"/>
          <w:rtl w:val="0"/>
        </w:rPr>
        <w:t>ê</w:t>
      </w:r>
      <w:r>
        <w:rPr>
          <w:rStyle w:val="Nenhum"/>
          <w:rtl w:val="0"/>
          <w:lang w:val="pt-PT"/>
        </w:rPr>
        <w:t>ncia, entre outros.</w:t>
      </w:r>
    </w:p>
    <w:p>
      <w:pPr>
        <w:pStyle w:val="Corpo A"/>
        <w:tabs>
          <w:tab w:val="left" w:pos="851"/>
        </w:tabs>
        <w:spacing w:line="360" w:lineRule="auto"/>
        <w:jc w:val="both"/>
      </w:pPr>
      <w:r>
        <w:rPr>
          <w:rStyle w:val="Nenhum"/>
          <w:rtl w:val="0"/>
          <w:lang w:val="pt-PT"/>
        </w:rPr>
        <w:tab/>
        <w:t>Os demais artigos do Decreto 6.214/07 trazem regras de controle e operacionaliza</w:t>
      </w:r>
      <w:r>
        <w:rPr>
          <w:rStyle w:val="Nenhum"/>
          <w:rtl w:val="0"/>
          <w:lang w:val="pt-PT"/>
        </w:rPr>
        <w:t>çã</w:t>
      </w:r>
      <w:r>
        <w:rPr>
          <w:rStyle w:val="Nenhum"/>
          <w:rtl w:val="0"/>
          <w:lang w:val="pt-PT"/>
        </w:rPr>
        <w:t>o do BPC, definem compet</w:t>
      </w:r>
      <w:r>
        <w:rPr>
          <w:rStyle w:val="Nenhum A"/>
          <w:rtl w:val="0"/>
        </w:rPr>
        <w:t>ê</w:t>
      </w:r>
      <w:r>
        <w:rPr>
          <w:rStyle w:val="Nenhum"/>
          <w:rtl w:val="0"/>
          <w:lang w:val="pt-PT"/>
        </w:rPr>
        <w:t>ncias ao Minist</w:t>
      </w:r>
      <w:r>
        <w:rPr>
          <w:rStyle w:val="Nenhum"/>
          <w:rtl w:val="0"/>
          <w:lang w:val="fr-FR"/>
        </w:rPr>
        <w:t>é</w:t>
      </w:r>
      <w:r>
        <w:rPr>
          <w:rStyle w:val="Nenhum"/>
          <w:rtl w:val="0"/>
          <w:lang w:val="pt-PT"/>
        </w:rPr>
        <w:t xml:space="preserve">rio do Desenvolvimento Social, INSS e </w:t>
      </w:r>
      <w:r>
        <w:rPr>
          <w:rStyle w:val="Nenhum"/>
          <w:rtl w:val="0"/>
          <w:lang w:val="es-ES_tradnl"/>
        </w:rPr>
        <w:t>ó</w:t>
      </w:r>
      <w:r>
        <w:rPr>
          <w:rStyle w:val="Nenhum A"/>
          <w:rtl w:val="0"/>
        </w:rPr>
        <w:t>rg</w:t>
      </w:r>
      <w:r>
        <w:rPr>
          <w:rStyle w:val="Nenhum"/>
          <w:rtl w:val="0"/>
          <w:lang w:val="pt-PT"/>
        </w:rPr>
        <w:t>ã</w:t>
      </w:r>
      <w:r>
        <w:rPr>
          <w:rStyle w:val="Nenhum"/>
          <w:rtl w:val="0"/>
          <w:lang w:val="pt-PT"/>
        </w:rPr>
        <w:t>os gestores da assist</w:t>
      </w:r>
      <w:r>
        <w:rPr>
          <w:rStyle w:val="Nenhum A"/>
          <w:rtl w:val="0"/>
        </w:rPr>
        <w:t>ê</w:t>
      </w:r>
      <w:r>
        <w:rPr>
          <w:rStyle w:val="Nenhum"/>
          <w:rtl w:val="0"/>
          <w:lang w:val="pt-PT"/>
        </w:rPr>
        <w:t>ncia social. O art. 37, define as compet</w:t>
      </w:r>
      <w:r>
        <w:rPr>
          <w:rStyle w:val="Nenhum A"/>
          <w:rtl w:val="0"/>
        </w:rPr>
        <w:t>ê</w:t>
      </w:r>
      <w:r>
        <w:rPr>
          <w:rStyle w:val="Nenhum"/>
          <w:rtl w:val="0"/>
          <w:lang w:val="pt-PT"/>
        </w:rPr>
        <w:t xml:space="preserve">ncias do SUAS (Sistema </w:t>
      </w:r>
      <w:r>
        <w:rPr>
          <w:rStyle w:val="Nenhum A"/>
          <w:rtl w:val="0"/>
        </w:rPr>
        <w:t>Ú</w:t>
      </w:r>
      <w:r>
        <w:rPr>
          <w:rStyle w:val="Nenhum"/>
          <w:rtl w:val="0"/>
          <w:lang w:val="pt-PT"/>
        </w:rPr>
        <w:t>nico de Assist</w:t>
      </w:r>
      <w:r>
        <w:rPr>
          <w:rStyle w:val="Nenhum A"/>
          <w:rtl w:val="0"/>
        </w:rPr>
        <w:t>ê</w:t>
      </w:r>
      <w:r>
        <w:rPr>
          <w:rStyle w:val="Nenhum"/>
          <w:rtl w:val="0"/>
          <w:lang w:val="pt-PT"/>
        </w:rPr>
        <w:t>ncia Social), ressaltando a inser</w:t>
      </w:r>
      <w:r>
        <w:rPr>
          <w:rStyle w:val="Nenhum"/>
          <w:rtl w:val="0"/>
          <w:lang w:val="pt-PT"/>
        </w:rPr>
        <w:t>çã</w:t>
      </w:r>
      <w:r>
        <w:rPr>
          <w:rStyle w:val="Nenhum"/>
          <w:rtl w:val="0"/>
          <w:lang w:val="pt-PT"/>
        </w:rPr>
        <w:t>o dos benefici</w:t>
      </w:r>
      <w:r>
        <w:rPr>
          <w:rStyle w:val="Nenhum A"/>
          <w:rtl w:val="0"/>
        </w:rPr>
        <w:t>á</w:t>
      </w:r>
      <w:r>
        <w:rPr>
          <w:rStyle w:val="Nenhum"/>
          <w:rtl w:val="0"/>
          <w:lang w:val="pt-PT"/>
        </w:rPr>
        <w:t>rios do programa na rede socioassistencial e em outras pol</w:t>
      </w:r>
      <w:r>
        <w:rPr>
          <w:rStyle w:val="Nenhum A"/>
          <w:rtl w:val="0"/>
        </w:rPr>
        <w:t>í</w:t>
      </w:r>
      <w:r>
        <w:rPr>
          <w:rStyle w:val="Nenhum"/>
          <w:rtl w:val="0"/>
          <w:lang w:val="pt-PT"/>
        </w:rPr>
        <w:t xml:space="preserve">ticas setoriais, O art. 38 estabelece as diretrizes de </w:t>
      </w:r>
      <w:r>
        <w:rPr>
          <w:rStyle w:val="Nenhum A"/>
          <w:rtl w:val="0"/>
        </w:rPr>
        <w:t>â</w:t>
      </w:r>
      <w:r>
        <w:rPr>
          <w:rStyle w:val="Nenhum"/>
          <w:rtl w:val="0"/>
          <w:lang w:val="pt-PT"/>
        </w:rPr>
        <w:t>mbito nacional do MDS (Minist</w:t>
      </w:r>
      <w:r>
        <w:rPr>
          <w:rStyle w:val="Nenhum"/>
          <w:rtl w:val="0"/>
          <w:lang w:val="fr-FR"/>
        </w:rPr>
        <w:t>é</w:t>
      </w:r>
      <w:r>
        <w:rPr>
          <w:rStyle w:val="Nenhum"/>
          <w:rtl w:val="0"/>
          <w:lang w:val="pt-PT"/>
        </w:rPr>
        <w:t>rio de Desenvolvimento Social) por interm</w:t>
      </w:r>
      <w:r>
        <w:rPr>
          <w:rStyle w:val="Nenhum"/>
          <w:rtl w:val="0"/>
          <w:lang w:val="fr-FR"/>
        </w:rPr>
        <w:t>é</w:t>
      </w:r>
      <w:r>
        <w:rPr>
          <w:rStyle w:val="Nenhum"/>
          <w:rtl w:val="0"/>
          <w:lang w:val="pt-PT"/>
        </w:rPr>
        <w:t>dio da Secretaria Nacional de Assist</w:t>
      </w:r>
      <w:r>
        <w:rPr>
          <w:rStyle w:val="Nenhum A"/>
          <w:rtl w:val="0"/>
        </w:rPr>
        <w:t>ê</w:t>
      </w:r>
      <w:r>
        <w:rPr>
          <w:rStyle w:val="Nenhum"/>
          <w:rtl w:val="0"/>
          <w:lang w:val="pt-PT"/>
        </w:rPr>
        <w:t xml:space="preserve">ncia Social, o art. 39  define o </w:t>
      </w:r>
      <w:r>
        <w:rPr>
          <w:rStyle w:val="Nenhum"/>
          <w:i w:val="1"/>
          <w:iCs w:val="1"/>
          <w:rtl w:val="0"/>
        </w:rPr>
        <w:t>modus operandi</w:t>
      </w:r>
      <w:r>
        <w:rPr>
          <w:rStyle w:val="Nenhum"/>
          <w:rtl w:val="0"/>
          <w:lang w:val="pt-PT"/>
        </w:rPr>
        <w:t xml:space="preserve"> do BPC junto ao INSS e o art. 40 imp</w:t>
      </w:r>
      <w:r>
        <w:rPr>
          <w:rStyle w:val="Nenhum"/>
          <w:rtl w:val="0"/>
          <w:lang w:val="pt-PT"/>
        </w:rPr>
        <w:t>õ</w:t>
      </w:r>
      <w:r>
        <w:rPr>
          <w:rStyle w:val="Nenhum"/>
          <w:rtl w:val="0"/>
          <w:lang w:val="pt-PT"/>
        </w:rPr>
        <w:t xml:space="preserve">e aos </w:t>
      </w:r>
      <w:r>
        <w:rPr>
          <w:rStyle w:val="Nenhum"/>
          <w:rtl w:val="0"/>
          <w:lang w:val="es-ES_tradnl"/>
        </w:rPr>
        <w:t>ó</w:t>
      </w:r>
      <w:r>
        <w:rPr>
          <w:rStyle w:val="Nenhum A"/>
          <w:rtl w:val="0"/>
        </w:rPr>
        <w:t>rg</w:t>
      </w:r>
      <w:r>
        <w:rPr>
          <w:rStyle w:val="Nenhum"/>
          <w:rtl w:val="0"/>
          <w:lang w:val="pt-PT"/>
        </w:rPr>
        <w:t>ã</w:t>
      </w:r>
      <w:r>
        <w:rPr>
          <w:rStyle w:val="Nenhum"/>
          <w:rtl w:val="0"/>
          <w:lang w:val="pt-PT"/>
        </w:rPr>
        <w:t>os gestores da assist</w:t>
      </w:r>
      <w:r>
        <w:rPr>
          <w:rStyle w:val="Nenhum A"/>
          <w:rtl w:val="0"/>
        </w:rPr>
        <w:t>ê</w:t>
      </w:r>
      <w:r>
        <w:rPr>
          <w:rStyle w:val="Nenhum"/>
          <w:rtl w:val="0"/>
          <w:lang w:val="pt-PT"/>
        </w:rPr>
        <w:t>ncia social na tr</w:t>
      </w:r>
      <w:r>
        <w:rPr>
          <w:rStyle w:val="Nenhum A"/>
          <w:rtl w:val="0"/>
        </w:rPr>
        <w:t>ê</w:t>
      </w:r>
      <w:r>
        <w:rPr>
          <w:rStyle w:val="Nenhum"/>
          <w:rtl w:val="0"/>
          <w:lang w:val="pt-PT"/>
        </w:rPr>
        <w:t>s esferas do governo a articula</w:t>
      </w:r>
      <w:r>
        <w:rPr>
          <w:rStyle w:val="Nenhum"/>
          <w:rtl w:val="0"/>
          <w:lang w:val="pt-PT"/>
        </w:rPr>
        <w:t>çã</w:t>
      </w:r>
      <w:r>
        <w:rPr>
          <w:rStyle w:val="Nenhum"/>
          <w:rtl w:val="0"/>
          <w:lang w:val="pt-PT"/>
        </w:rPr>
        <w:t>o do BPC com outros programas voltados para idosos e pessoas com defici</w:t>
      </w:r>
      <w:r>
        <w:rPr>
          <w:rStyle w:val="Nenhum A"/>
          <w:rtl w:val="0"/>
        </w:rPr>
        <w:t>ê</w:t>
      </w:r>
      <w:r>
        <w:rPr>
          <w:rStyle w:val="Nenhum"/>
          <w:rtl w:val="0"/>
          <w:lang w:val="pt-PT"/>
        </w:rPr>
        <w:t>ncia. Os artigos 41 e 42 tratam do monitoramento e avalia</w:t>
      </w:r>
      <w:r>
        <w:rPr>
          <w:rStyle w:val="Nenhum"/>
          <w:rtl w:val="0"/>
          <w:lang w:val="pt-PT"/>
        </w:rPr>
        <w:t>çã</w:t>
      </w:r>
      <w:r>
        <w:rPr>
          <w:rStyle w:val="Nenhum"/>
          <w:rtl w:val="0"/>
          <w:lang w:val="pt-PT"/>
        </w:rPr>
        <w:t xml:space="preserve">o do programa, sendo que destacamos o art. 41, </w:t>
      </w:r>
      <w:r>
        <w:rPr>
          <w:rStyle w:val="Nenhum A"/>
          <w:rtl w:val="0"/>
        </w:rPr>
        <w:t>§</w:t>
      </w:r>
      <w:r>
        <w:rPr>
          <w:rStyle w:val="Nenhum"/>
          <w:rtl w:val="0"/>
          <w:lang w:val="pt-PT"/>
        </w:rPr>
        <w:t>1, V, que estabelece estudos e pesquisas para avalia</w:t>
      </w:r>
      <w:r>
        <w:rPr>
          <w:rStyle w:val="Nenhum"/>
          <w:rtl w:val="0"/>
          <w:lang w:val="pt-PT"/>
        </w:rPr>
        <w:t>çã</w:t>
      </w:r>
      <w:r>
        <w:rPr>
          <w:rStyle w:val="Nenhum"/>
          <w:rtl w:val="0"/>
          <w:lang w:val="pt-PT"/>
        </w:rPr>
        <w:t>o dos impactos do benef</w:t>
      </w:r>
      <w:r>
        <w:rPr>
          <w:rStyle w:val="Nenhum A"/>
          <w:rtl w:val="0"/>
        </w:rPr>
        <w:t>í</w:t>
      </w:r>
      <w:r>
        <w:rPr>
          <w:rStyle w:val="Nenhum"/>
          <w:rtl w:val="0"/>
          <w:lang w:val="pt-PT"/>
        </w:rPr>
        <w:t>cio na redu</w:t>
      </w:r>
      <w:r>
        <w:rPr>
          <w:rStyle w:val="Nenhum"/>
          <w:rtl w:val="0"/>
          <w:lang w:val="pt-PT"/>
        </w:rPr>
        <w:t>çã</w:t>
      </w:r>
      <w:r>
        <w:rPr>
          <w:rStyle w:val="Nenhum"/>
          <w:rtl w:val="0"/>
          <w:lang w:val="pt-PT"/>
        </w:rPr>
        <w:t>o da pobreza</w:t>
      </w:r>
      <w:r>
        <w:rPr>
          <w:rStyle w:val="Nenhum"/>
          <w:vertAlign w:val="superscript"/>
        </w:rPr>
        <w:footnoteReference w:id="38"/>
      </w:r>
      <w:r>
        <w:rPr>
          <w:rStyle w:val="Nenhum"/>
          <w:rtl w:val="0"/>
          <w:lang w:val="pt-PT"/>
        </w:rPr>
        <w:t xml:space="preserve">. Entre os artigos 43 e 46 </w:t>
      </w:r>
      <w:ins w:id="638" w:date="2022-05-05T22:51:23Z" w:author="oculto">
        <w:r>
          <w:rPr>
            <w:rStyle w:val="Nenhum"/>
            <w:rtl w:val="0"/>
            <w:lang w:val="en-US"/>
          </w:rPr>
          <w:t xml:space="preserve">o texto </w:t>
        </w:r>
      </w:ins>
      <w:r>
        <w:rPr>
          <w:rStyle w:val="Nenhum"/>
          <w:rtl w:val="0"/>
          <w:lang w:val="pt-PT"/>
        </w:rPr>
        <w:t>apresenta as regras do controle social, os artigos 47 a 49 apresentam as regras de suspens</w:t>
      </w:r>
      <w:r>
        <w:rPr>
          <w:rStyle w:val="Nenhum"/>
          <w:rtl w:val="0"/>
          <w:lang w:val="pt-PT"/>
        </w:rPr>
        <w:t>ã</w:t>
      </w:r>
      <w:r>
        <w:rPr>
          <w:rStyle w:val="Nenhum"/>
          <w:rtl w:val="0"/>
          <w:lang w:val="it-IT"/>
        </w:rPr>
        <w:t>o e cessa</w:t>
      </w:r>
      <w:r>
        <w:rPr>
          <w:rStyle w:val="Nenhum"/>
          <w:rtl w:val="0"/>
          <w:lang w:val="pt-PT"/>
        </w:rPr>
        <w:t>çã</w:t>
      </w:r>
      <w:r>
        <w:rPr>
          <w:rStyle w:val="Nenhum"/>
          <w:rtl w:val="0"/>
          <w:lang w:val="pt-PT"/>
        </w:rPr>
        <w:t>o do BPC, finalizando com o art. 50 que traz as disposi</w:t>
      </w:r>
      <w:r>
        <w:rPr>
          <w:rStyle w:val="Nenhum"/>
          <w:rtl w:val="0"/>
          <w:lang w:val="pt-PT"/>
        </w:rPr>
        <w:t>çõ</w:t>
      </w:r>
      <w:r>
        <w:rPr>
          <w:rStyle w:val="Nenhum"/>
          <w:rtl w:val="0"/>
          <w:lang w:val="pt-PT"/>
        </w:rPr>
        <w:t>es gerais.</w:t>
      </w:r>
    </w:p>
    <w:p>
      <w:pPr>
        <w:pStyle w:val="Corpo A"/>
        <w:tabs>
          <w:tab w:val="left" w:pos="851"/>
        </w:tabs>
        <w:spacing w:line="360" w:lineRule="auto"/>
        <w:jc w:val="both"/>
        <w:rPr>
          <w:rStyle w:val="Nenhum"/>
          <w:outline w:val="0"/>
          <w:color w:val="000000"/>
          <w:u w:color="000000"/>
          <w:shd w:val="clear" w:color="auto" w:fill="ffffff"/>
          <w14:textFill>
            <w14:solidFill>
              <w14:srgbClr w14:val="000000"/>
            </w14:solidFill>
          </w14:textFill>
        </w:rPr>
      </w:pPr>
      <w:r>
        <w:rPr>
          <w:rStyle w:val="Nenhum"/>
          <w:rtl w:val="0"/>
          <w:lang w:val="pt-PT"/>
        </w:rPr>
        <w:tab/>
        <w:t>Outro importante normativo que alterou a LOAS quanto ao BPC, foi a Lei 13.146/2015, conhecida como Lei Brasileira de Inclus</w:t>
      </w:r>
      <w:r>
        <w:rPr>
          <w:rStyle w:val="Nenhum"/>
          <w:rtl w:val="0"/>
          <w:lang w:val="pt-PT"/>
        </w:rPr>
        <w:t>ã</w:t>
      </w:r>
      <w:r>
        <w:rPr>
          <w:rStyle w:val="Nenhum"/>
          <w:rtl w:val="0"/>
          <w:lang w:val="pt-PT"/>
        </w:rPr>
        <w:t>o, que conforme j</w:t>
      </w:r>
      <w:r>
        <w:rPr>
          <w:rStyle w:val="Nenhum A"/>
          <w:rtl w:val="0"/>
        </w:rPr>
        <w:t xml:space="preserve">á </w:t>
      </w:r>
      <w:r>
        <w:rPr>
          <w:rStyle w:val="Nenhum"/>
          <w:rtl w:val="0"/>
          <w:lang w:val="pt-PT"/>
        </w:rPr>
        <w:t>citado, estabelece outros elementos probat</w:t>
      </w:r>
      <w:r>
        <w:rPr>
          <w:rStyle w:val="Nenhum"/>
          <w:rtl w:val="0"/>
          <w:lang w:val="es-ES_tradnl"/>
        </w:rPr>
        <w:t>ó</w:t>
      </w:r>
      <w:r>
        <w:rPr>
          <w:rStyle w:val="Nenhum"/>
          <w:rtl w:val="0"/>
          <w:lang w:val="pt-PT"/>
        </w:rPr>
        <w:t>rios de miserabilidade a serem utilizados para a concess</w:t>
      </w:r>
      <w:r>
        <w:rPr>
          <w:rStyle w:val="Nenhum"/>
          <w:rtl w:val="0"/>
          <w:lang w:val="pt-PT"/>
        </w:rPr>
        <w:t>ã</w:t>
      </w:r>
      <w:r>
        <w:rPr>
          <w:rStyle w:val="Nenhum"/>
          <w:rtl w:val="0"/>
          <w:lang w:val="pt-PT"/>
        </w:rPr>
        <w:t>o do benef</w:t>
      </w:r>
      <w:r>
        <w:rPr>
          <w:rStyle w:val="Nenhum A"/>
          <w:rtl w:val="0"/>
        </w:rPr>
        <w:t>í</w:t>
      </w:r>
      <w:r>
        <w:rPr>
          <w:rStyle w:val="Nenhum"/>
          <w:rtl w:val="0"/>
          <w:lang w:val="pt-PT"/>
        </w:rPr>
        <w:t xml:space="preserve">cio, acrescendo o </w:t>
      </w:r>
      <w:r>
        <w:rPr>
          <w:rStyle w:val="Nenhum A"/>
          <w:rtl w:val="0"/>
        </w:rPr>
        <w:t>§</w:t>
      </w:r>
      <w:r>
        <w:rPr>
          <w:rStyle w:val="Nenhum"/>
          <w:rtl w:val="0"/>
          <w:lang w:val="pt-PT"/>
        </w:rPr>
        <w:t>11, no art. 20 da LOAS: "P</w:t>
      </w:r>
      <w:r>
        <w:rPr>
          <w:rStyle w:val="Nenhum"/>
          <w:outline w:val="0"/>
          <w:color w:val="000000"/>
          <w:u w:color="000000"/>
          <w:shd w:val="clear" w:color="auto" w:fill="ffffff"/>
          <w:rtl w:val="0"/>
          <w:lang w:val="pt-PT"/>
          <w14:textFill>
            <w14:solidFill>
              <w14:srgbClr w14:val="000000"/>
            </w14:solidFill>
          </w14:textFill>
        </w:rPr>
        <w:t>ara concess</w:t>
      </w:r>
      <w:r>
        <w:rPr>
          <w:rStyle w:val="Nenhum"/>
          <w:outline w:val="0"/>
          <w:color w:val="000000"/>
          <w:u w:color="000000"/>
          <w:shd w:val="clear" w:color="auto" w:fill="ffffff"/>
          <w:rtl w:val="0"/>
          <w:lang w:val="pt-PT"/>
          <w14:textFill>
            <w14:solidFill>
              <w14:srgbClr w14:val="000000"/>
            </w14:solidFill>
          </w14:textFill>
        </w:rPr>
        <w:t>ã</w:t>
      </w:r>
      <w:r>
        <w:rPr>
          <w:rStyle w:val="Nenhum"/>
          <w:outline w:val="0"/>
          <w:color w:val="000000"/>
          <w:u w:color="000000"/>
          <w:shd w:val="clear" w:color="auto" w:fill="ffffff"/>
          <w:rtl w:val="0"/>
          <w:lang w:val="pt-PT"/>
          <w14:textFill>
            <w14:solidFill>
              <w14:srgbClr w14:val="000000"/>
            </w14:solidFill>
          </w14:textFill>
        </w:rPr>
        <w:t>o do benef</w:t>
      </w:r>
      <w:r>
        <w:rPr>
          <w:rStyle w:val="Nenhum"/>
          <w:outline w:val="0"/>
          <w:color w:val="000000"/>
          <w:u w:color="000000"/>
          <w:shd w:val="clear" w:color="auto" w:fill="ffffff"/>
          <w:rtl w:val="0"/>
          <w14:textFill>
            <w14:solidFill>
              <w14:srgbClr w14:val="000000"/>
            </w14:solidFill>
          </w14:textFill>
        </w:rPr>
        <w:t>í</w:t>
      </w:r>
      <w:r>
        <w:rPr>
          <w:rStyle w:val="Nenhum"/>
          <w:outline w:val="0"/>
          <w:color w:val="000000"/>
          <w:u w:color="000000"/>
          <w:shd w:val="clear" w:color="auto" w:fill="ffffff"/>
          <w:rtl w:val="0"/>
          <w:lang w:val="pt-PT"/>
          <w14:textFill>
            <w14:solidFill>
              <w14:srgbClr w14:val="000000"/>
            </w14:solidFill>
          </w14:textFill>
        </w:rPr>
        <w:t>cio de que trata o</w:t>
      </w:r>
      <w:r>
        <w:rPr>
          <w:rStyle w:val="Nenhum"/>
          <w:outline w:val="0"/>
          <w:color w:val="000000"/>
          <w:u w:color="000000"/>
          <w:shd w:val="clear" w:color="auto" w:fill="ffffff"/>
          <w:rtl w:val="0"/>
          <w14:textFill>
            <w14:solidFill>
              <w14:srgbClr w14:val="000000"/>
            </w14:solidFill>
          </w14:textFill>
        </w:rPr>
        <w:t> </w:t>
      </w:r>
      <w:r>
        <w:rPr>
          <w:rStyle w:val="Nenhum"/>
          <w:outline w:val="0"/>
          <w:color w:val="000000"/>
          <w:u w:color="000000"/>
          <w:shd w:val="clear" w:color="auto" w:fill="ffffff"/>
          <w:rtl w:val="0"/>
          <w14:textFill>
            <w14:solidFill>
              <w14:srgbClr w14:val="000000"/>
            </w14:solidFill>
          </w14:textFill>
        </w:rPr>
        <w:t>caput</w:t>
      </w:r>
      <w:r>
        <w:rPr>
          <w:rStyle w:val="Nenhum"/>
          <w:i w:val="1"/>
          <w:iCs w:val="1"/>
          <w:outline w:val="0"/>
          <w:color w:val="000000"/>
          <w:u w:color="000000"/>
          <w:shd w:val="clear" w:color="auto" w:fill="ffffff"/>
          <w:rtl w:val="0"/>
          <w14:textFill>
            <w14:solidFill>
              <w14:srgbClr w14:val="000000"/>
            </w14:solidFill>
          </w14:textFill>
        </w:rPr>
        <w:t> </w:t>
      </w:r>
      <w:r>
        <w:rPr>
          <w:rStyle w:val="Nenhum"/>
          <w:outline w:val="0"/>
          <w:color w:val="000000"/>
          <w:u w:color="000000"/>
          <w:shd w:val="clear" w:color="auto" w:fill="ffffff"/>
          <w:rtl w:val="0"/>
          <w:lang w:val="pt-PT"/>
          <w14:textFill>
            <w14:solidFill>
              <w14:srgbClr w14:val="000000"/>
            </w14:solidFill>
          </w14:textFill>
        </w:rPr>
        <w:t>deste artigo, poder</w:t>
      </w:r>
      <w:r>
        <w:rPr>
          <w:rStyle w:val="Nenhum"/>
          <w:outline w:val="0"/>
          <w:color w:val="000000"/>
          <w:u w:color="000000"/>
          <w:shd w:val="clear" w:color="auto" w:fill="ffffff"/>
          <w:rtl w:val="0"/>
          <w:lang w:val="pt-PT"/>
          <w14:textFill>
            <w14:solidFill>
              <w14:srgbClr w14:val="000000"/>
            </w14:solidFill>
          </w14:textFill>
        </w:rPr>
        <w:t>ã</w:t>
      </w:r>
      <w:r>
        <w:rPr>
          <w:rStyle w:val="Nenhum"/>
          <w:outline w:val="0"/>
          <w:color w:val="000000"/>
          <w:u w:color="000000"/>
          <w:shd w:val="clear" w:color="auto" w:fill="ffffff"/>
          <w:rtl w:val="0"/>
          <w:lang w:val="pt-PT"/>
          <w14:textFill>
            <w14:solidFill>
              <w14:srgbClr w14:val="000000"/>
            </w14:solidFill>
          </w14:textFill>
        </w:rPr>
        <w:t>o ser utilizados outros elementos probat</w:t>
      </w:r>
      <w:r>
        <w:rPr>
          <w:rStyle w:val="Nenhum"/>
          <w:outline w:val="0"/>
          <w:color w:val="000000"/>
          <w:u w:color="000000"/>
          <w:shd w:val="clear" w:color="auto" w:fill="ffffff"/>
          <w:rtl w:val="0"/>
          <w:lang w:val="es-ES_tradnl"/>
          <w14:textFill>
            <w14:solidFill>
              <w14:srgbClr w14:val="000000"/>
            </w14:solidFill>
          </w14:textFill>
        </w:rPr>
        <w:t>ó</w:t>
      </w:r>
      <w:r>
        <w:rPr>
          <w:rStyle w:val="Nenhum"/>
          <w:outline w:val="0"/>
          <w:color w:val="000000"/>
          <w:u w:color="000000"/>
          <w:shd w:val="clear" w:color="auto" w:fill="ffffff"/>
          <w:rtl w:val="0"/>
          <w:lang w:val="pt-PT"/>
          <w14:textFill>
            <w14:solidFill>
              <w14:srgbClr w14:val="000000"/>
            </w14:solidFill>
          </w14:textFill>
        </w:rPr>
        <w:t>rios da condi</w:t>
      </w:r>
      <w:r>
        <w:rPr>
          <w:rStyle w:val="Nenhum"/>
          <w:outline w:val="0"/>
          <w:color w:val="000000"/>
          <w:u w:color="000000"/>
          <w:shd w:val="clear" w:color="auto" w:fill="ffffff"/>
          <w:rtl w:val="0"/>
          <w:lang w:val="pt-PT"/>
          <w14:textFill>
            <w14:solidFill>
              <w14:srgbClr w14:val="000000"/>
            </w14:solidFill>
          </w14:textFill>
        </w:rPr>
        <w:t>çã</w:t>
      </w:r>
      <w:r>
        <w:rPr>
          <w:rStyle w:val="Nenhum"/>
          <w:outline w:val="0"/>
          <w:color w:val="000000"/>
          <w:u w:color="000000"/>
          <w:shd w:val="clear" w:color="auto" w:fill="ffffff"/>
          <w:rtl w:val="0"/>
          <w:lang w:val="pt-PT"/>
          <w14:textFill>
            <w14:solidFill>
              <w14:srgbClr w14:val="000000"/>
            </w14:solidFill>
          </w14:textFill>
        </w:rPr>
        <w:t>o de miserabilidade do grupo familiar e da situa</w:t>
      </w:r>
      <w:r>
        <w:rPr>
          <w:rStyle w:val="Nenhum"/>
          <w:outline w:val="0"/>
          <w:color w:val="000000"/>
          <w:u w:color="000000"/>
          <w:shd w:val="clear" w:color="auto" w:fill="ffffff"/>
          <w:rtl w:val="0"/>
          <w:lang w:val="pt-PT"/>
          <w14:textFill>
            <w14:solidFill>
              <w14:srgbClr w14:val="000000"/>
            </w14:solidFill>
          </w14:textFill>
        </w:rPr>
        <w:t>çã</w:t>
      </w:r>
      <w:r>
        <w:rPr>
          <w:rStyle w:val="Nenhum"/>
          <w:outline w:val="0"/>
          <w:color w:val="000000"/>
          <w:u w:color="000000"/>
          <w:shd w:val="clear" w:color="auto" w:fill="ffffff"/>
          <w:rtl w:val="0"/>
          <w:lang w:val="pt-PT"/>
          <w14:textFill>
            <w14:solidFill>
              <w14:srgbClr w14:val="000000"/>
            </w14:solidFill>
          </w14:textFill>
        </w:rPr>
        <w:t>o de vulnerabilidade, conforme regulamento". Como j</w:t>
      </w:r>
      <w:r>
        <w:rPr>
          <w:rStyle w:val="Nenhum"/>
          <w:outline w:val="0"/>
          <w:color w:val="000000"/>
          <w:u w:color="000000"/>
          <w:shd w:val="clear" w:color="auto" w:fill="ffffff"/>
          <w:rtl w:val="0"/>
          <w14:textFill>
            <w14:solidFill>
              <w14:srgbClr w14:val="000000"/>
            </w14:solidFill>
          </w14:textFill>
        </w:rPr>
        <w:t xml:space="preserve">á </w:t>
      </w:r>
      <w:r>
        <w:rPr>
          <w:rStyle w:val="Nenhum"/>
          <w:outline w:val="0"/>
          <w:color w:val="000000"/>
          <w:u w:color="000000"/>
          <w:shd w:val="clear" w:color="auto" w:fill="ffffff"/>
          <w:rtl w:val="0"/>
          <w:lang w:val="pt-PT"/>
          <w14:textFill>
            <w14:solidFill>
              <w14:srgbClr w14:val="000000"/>
            </w14:solidFill>
          </w14:textFill>
        </w:rPr>
        <w:t>destacado na primeira sess</w:t>
      </w:r>
      <w:r>
        <w:rPr>
          <w:rStyle w:val="Nenhum"/>
          <w:outline w:val="0"/>
          <w:color w:val="000000"/>
          <w:u w:color="000000"/>
          <w:shd w:val="clear" w:color="auto" w:fill="ffffff"/>
          <w:rtl w:val="0"/>
          <w:lang w:val="pt-PT"/>
          <w14:textFill>
            <w14:solidFill>
              <w14:srgbClr w14:val="000000"/>
            </w14:solidFill>
          </w14:textFill>
        </w:rPr>
        <w:t>ã</w:t>
      </w:r>
      <w:r>
        <w:rPr>
          <w:rStyle w:val="Nenhum"/>
          <w:outline w:val="0"/>
          <w:color w:val="000000"/>
          <w:u w:color="000000"/>
          <w:shd w:val="clear" w:color="auto" w:fill="ffffff"/>
          <w:rtl w:val="0"/>
          <w:lang w:val="pt-PT"/>
          <w14:textFill>
            <w14:solidFill>
              <w14:srgbClr w14:val="000000"/>
            </w14:solidFill>
          </w14:textFill>
        </w:rPr>
        <w:t>o deste estudo, este dispositivo possibilitou a inser</w:t>
      </w:r>
      <w:r>
        <w:rPr>
          <w:rStyle w:val="Nenhum"/>
          <w:outline w:val="0"/>
          <w:color w:val="000000"/>
          <w:u w:color="000000"/>
          <w:shd w:val="clear" w:color="auto" w:fill="ffffff"/>
          <w:rtl w:val="0"/>
          <w:lang w:val="pt-PT"/>
          <w14:textFill>
            <w14:solidFill>
              <w14:srgbClr w14:val="000000"/>
            </w14:solidFill>
          </w14:textFill>
        </w:rPr>
        <w:t>çã</w:t>
      </w:r>
      <w:r>
        <w:rPr>
          <w:rStyle w:val="Nenhum"/>
          <w:outline w:val="0"/>
          <w:color w:val="000000"/>
          <w:u w:color="000000"/>
          <w:shd w:val="clear" w:color="auto" w:fill="ffffff"/>
          <w:rtl w:val="0"/>
          <w:lang w:val="pt-PT"/>
          <w14:textFill>
            <w14:solidFill>
              <w14:srgbClr w14:val="000000"/>
            </w14:solidFill>
          </w14:textFill>
        </w:rPr>
        <w:t>o de um grande n</w:t>
      </w:r>
      <w:r>
        <w:rPr>
          <w:rStyle w:val="Nenhum"/>
          <w:outline w:val="0"/>
          <w:color w:val="000000"/>
          <w:u w:color="000000"/>
          <w:shd w:val="clear" w:color="auto" w:fill="ffffff"/>
          <w:rtl w:val="0"/>
          <w14:textFill>
            <w14:solidFill>
              <w14:srgbClr w14:val="000000"/>
            </w14:solidFill>
          </w14:textFill>
        </w:rPr>
        <w:t>ú</w:t>
      </w:r>
      <w:r>
        <w:rPr>
          <w:rStyle w:val="Nenhum"/>
          <w:outline w:val="0"/>
          <w:color w:val="000000"/>
          <w:u w:color="000000"/>
          <w:shd w:val="clear" w:color="auto" w:fill="ffffff"/>
          <w:rtl w:val="0"/>
          <w:lang w:val="es-ES_tradnl"/>
          <w14:textFill>
            <w14:solidFill>
              <w14:srgbClr w14:val="000000"/>
            </w14:solidFill>
          </w14:textFill>
        </w:rPr>
        <w:t>mero de benefici</w:t>
      </w:r>
      <w:r>
        <w:rPr>
          <w:rStyle w:val="Nenhum"/>
          <w:outline w:val="0"/>
          <w:color w:val="000000"/>
          <w:u w:color="000000"/>
          <w:shd w:val="clear" w:color="auto" w:fill="ffffff"/>
          <w:rtl w:val="0"/>
          <w14:textFill>
            <w14:solidFill>
              <w14:srgbClr w14:val="000000"/>
            </w14:solidFill>
          </w14:textFill>
        </w:rPr>
        <w:t>á</w:t>
      </w:r>
      <w:r>
        <w:rPr>
          <w:rStyle w:val="Nenhum"/>
          <w:outline w:val="0"/>
          <w:color w:val="000000"/>
          <w:u w:color="000000"/>
          <w:shd w:val="clear" w:color="auto" w:fill="ffffff"/>
          <w:rtl w:val="0"/>
          <w:lang w:val="pt-PT"/>
          <w14:textFill>
            <w14:solidFill>
              <w14:srgbClr w14:val="000000"/>
            </w14:solidFill>
          </w14:textFill>
        </w:rPr>
        <w:t xml:space="preserve">rios, movimentando os </w:t>
      </w:r>
      <w:r>
        <w:rPr>
          <w:rStyle w:val="Nenhum"/>
          <w:outline w:val="0"/>
          <w:color w:val="000000"/>
          <w:u w:color="000000"/>
          <w:shd w:val="clear" w:color="auto" w:fill="ffffff"/>
          <w:rtl w:val="0"/>
          <w:lang w:val="es-ES_tradnl"/>
          <w14:textFill>
            <w14:solidFill>
              <w14:srgbClr w14:val="000000"/>
            </w14:solidFill>
          </w14:textFill>
        </w:rPr>
        <w:t>ó</w:t>
      </w:r>
      <w:r>
        <w:rPr>
          <w:rStyle w:val="Nenhum"/>
          <w:outline w:val="0"/>
          <w:color w:val="000000"/>
          <w:u w:color="000000"/>
          <w:shd w:val="clear" w:color="auto" w:fill="ffffff"/>
          <w:rtl w:val="0"/>
          <w14:textFill>
            <w14:solidFill>
              <w14:srgbClr w14:val="000000"/>
            </w14:solidFill>
          </w14:textFill>
        </w:rPr>
        <w:t>rg</w:t>
      </w:r>
      <w:r>
        <w:rPr>
          <w:rStyle w:val="Nenhum"/>
          <w:outline w:val="0"/>
          <w:color w:val="000000"/>
          <w:u w:color="000000"/>
          <w:shd w:val="clear" w:color="auto" w:fill="ffffff"/>
          <w:rtl w:val="0"/>
          <w:lang w:val="pt-PT"/>
          <w14:textFill>
            <w14:solidFill>
              <w14:srgbClr w14:val="000000"/>
            </w14:solidFill>
          </w14:textFill>
        </w:rPr>
        <w:t>ã</w:t>
      </w:r>
      <w:r>
        <w:rPr>
          <w:rStyle w:val="Nenhum"/>
          <w:outline w:val="0"/>
          <w:color w:val="000000"/>
          <w:u w:color="000000"/>
          <w:shd w:val="clear" w:color="auto" w:fill="ffffff"/>
          <w:rtl w:val="0"/>
          <w:lang w:val="pt-PT"/>
          <w14:textFill>
            <w14:solidFill>
              <w14:srgbClr w14:val="000000"/>
            </w14:solidFill>
          </w14:textFill>
        </w:rPr>
        <w:t>os gestores e tamb</w:t>
      </w:r>
      <w:r>
        <w:rPr>
          <w:rStyle w:val="Nenhum"/>
          <w:outline w:val="0"/>
          <w:color w:val="000000"/>
          <w:u w:color="000000"/>
          <w:shd w:val="clear" w:color="auto" w:fill="ffffff"/>
          <w:rtl w:val="0"/>
          <w:lang w:val="fr-FR"/>
          <w14:textFill>
            <w14:solidFill>
              <w14:srgbClr w14:val="000000"/>
            </w14:solidFill>
          </w14:textFill>
        </w:rPr>
        <w:t>é</w:t>
      </w:r>
      <w:r>
        <w:rPr>
          <w:rStyle w:val="Nenhum"/>
          <w:outline w:val="0"/>
          <w:color w:val="000000"/>
          <w:u w:color="000000"/>
          <w:shd w:val="clear" w:color="auto" w:fill="ffffff"/>
          <w:rtl w:val="0"/>
          <w:lang w:val="pt-PT"/>
          <w14:textFill>
            <w14:solidFill>
              <w14:srgbClr w14:val="000000"/>
            </w14:solidFill>
          </w14:textFill>
        </w:rPr>
        <w:t>m o judici</w:t>
      </w:r>
      <w:r>
        <w:rPr>
          <w:rStyle w:val="Nenhum"/>
          <w:outline w:val="0"/>
          <w:color w:val="000000"/>
          <w:u w:color="000000"/>
          <w:shd w:val="clear" w:color="auto" w:fill="ffffff"/>
          <w:rtl w:val="0"/>
          <w14:textFill>
            <w14:solidFill>
              <w14:srgbClr w14:val="000000"/>
            </w14:solidFill>
          </w14:textFill>
        </w:rPr>
        <w:t>á</w:t>
      </w:r>
      <w:r>
        <w:rPr>
          <w:rStyle w:val="Nenhum"/>
          <w:outline w:val="0"/>
          <w:color w:val="000000"/>
          <w:u w:color="000000"/>
          <w:shd w:val="clear" w:color="auto" w:fill="ffffff"/>
          <w:rtl w:val="0"/>
          <w:lang w:val="it-IT"/>
          <w14:textFill>
            <w14:solidFill>
              <w14:srgbClr w14:val="000000"/>
            </w14:solidFill>
          </w14:textFill>
        </w:rPr>
        <w:t>rio.</w:t>
      </w:r>
    </w:p>
    <w:p>
      <w:pPr>
        <w:pStyle w:val="Corpo A"/>
        <w:tabs>
          <w:tab w:val="left" w:pos="851"/>
        </w:tabs>
        <w:spacing w:line="360" w:lineRule="auto"/>
        <w:jc w:val="both"/>
        <w:rPr>
          <w:rStyle w:val="Nenhum"/>
          <w:outline w:val="0"/>
          <w:color w:val="000000"/>
          <w:u w:color="000000"/>
          <w:shd w:val="clear" w:color="auto" w:fill="ffffff"/>
          <w14:textFill>
            <w14:solidFill>
              <w14:srgbClr w14:val="000000"/>
            </w14:solidFill>
          </w14:textFill>
        </w:rPr>
      </w:pPr>
      <w:r>
        <w:rPr>
          <w:rStyle w:val="Nenhum"/>
          <w:outline w:val="0"/>
          <w:color w:val="000000"/>
          <w:u w:color="000000"/>
          <w:shd w:val="clear" w:color="auto" w:fill="ffffff"/>
          <w:rtl w:val="0"/>
          <w:lang w:val="pt-PT"/>
          <w14:textFill>
            <w14:solidFill>
              <w14:srgbClr w14:val="000000"/>
            </w14:solidFill>
          </w14:textFill>
        </w:rPr>
        <w:tab/>
        <w:t>A Portaria MDS no. 44 de 19 de fevereiro de 2009 estabelece instru</w:t>
      </w:r>
      <w:r>
        <w:rPr>
          <w:rStyle w:val="Nenhum"/>
          <w:outline w:val="0"/>
          <w:color w:val="000000"/>
          <w:u w:color="000000"/>
          <w:shd w:val="clear" w:color="auto" w:fill="ffffff"/>
          <w:rtl w:val="0"/>
          <w:lang w:val="pt-PT"/>
          <w14:textFill>
            <w14:solidFill>
              <w14:srgbClr w14:val="000000"/>
            </w14:solidFill>
          </w14:textFill>
        </w:rPr>
        <w:t>çõ</w:t>
      </w:r>
      <w:r>
        <w:rPr>
          <w:rStyle w:val="Nenhum"/>
          <w:outline w:val="0"/>
          <w:color w:val="000000"/>
          <w:u w:color="000000"/>
          <w:shd w:val="clear" w:color="auto" w:fill="ffffff"/>
          <w:rtl w:val="0"/>
          <w:lang w:val="pt-PT"/>
          <w14:textFill>
            <w14:solidFill>
              <w14:srgbClr w14:val="000000"/>
            </w14:solidFill>
          </w14:textFill>
        </w:rPr>
        <w:t>es sobre o BPC. Nesta, destaca-se o art. 3</w:t>
      </w:r>
      <w:ins w:id="639" w:date="2022-05-05T22:52:29Z" w:author="oculto">
        <w:r>
          <w:rPr>
            <w:rStyle w:val="Nenhum"/>
            <w:outline w:val="0"/>
            <w:color w:val="000000"/>
            <w:u w:color="000000"/>
            <w:shd w:val="clear" w:color="auto" w:fill="ffffff"/>
            <w:rtl w:val="0"/>
            <w:lang w:val="en-US"/>
            <w14:textFill>
              <w14:solidFill>
                <w14:srgbClr w14:val="000000"/>
              </w14:solidFill>
            </w14:textFill>
          </w:rPr>
          <w:t>º</w:t>
        </w:r>
      </w:ins>
      <w:del w:id="640" w:date="2022-05-05T22:52:28Z" w:author="oculto">
        <w:r>
          <w:rPr>
            <w:rStyle w:val="Nenhum"/>
            <w:outline w:val="0"/>
            <w:color w:val="000000"/>
            <w:u w:color="000000"/>
            <w:shd w:val="clear" w:color="auto" w:fill="ffffff"/>
            <w:rtl w:val="0"/>
            <w:lang w:val="pt-PT"/>
            <w14:textFill>
              <w14:solidFill>
                <w14:srgbClr w14:val="000000"/>
              </w14:solidFill>
            </w14:textFill>
          </w:rPr>
          <w:delText>o</w:delText>
        </w:r>
      </w:del>
      <w:r>
        <w:rPr>
          <w:rStyle w:val="Nenhum"/>
          <w:outline w:val="0"/>
          <w:color w:val="000000"/>
          <w:u w:color="000000"/>
          <w:shd w:val="clear" w:color="auto" w:fill="ffffff"/>
          <w:rtl w:val="0"/>
          <w:lang w:val="pt-PT"/>
          <w14:textFill>
            <w14:solidFill>
              <w14:srgbClr w14:val="000000"/>
            </w14:solidFill>
          </w14:textFill>
        </w:rPr>
        <w:t>. que imp</w:t>
      </w:r>
      <w:r>
        <w:rPr>
          <w:rStyle w:val="Nenhum"/>
          <w:outline w:val="0"/>
          <w:color w:val="000000"/>
          <w:u w:color="000000"/>
          <w:shd w:val="clear" w:color="auto" w:fill="ffffff"/>
          <w:rtl w:val="0"/>
          <w:lang w:val="pt-PT"/>
          <w14:textFill>
            <w14:solidFill>
              <w14:srgbClr w14:val="000000"/>
            </w14:solidFill>
          </w14:textFill>
        </w:rPr>
        <w:t>õ</w:t>
      </w:r>
      <w:r>
        <w:rPr>
          <w:rStyle w:val="Nenhum"/>
          <w:outline w:val="0"/>
          <w:color w:val="000000"/>
          <w:u w:color="000000"/>
          <w:shd w:val="clear" w:color="auto" w:fill="ffffff"/>
          <w:rtl w:val="0"/>
          <w:lang w:val="pt-PT"/>
          <w14:textFill>
            <w14:solidFill>
              <w14:srgbClr w14:val="000000"/>
            </w14:solidFill>
          </w14:textFill>
        </w:rPr>
        <w:t>e prioridade de atendimento dos benefici</w:t>
      </w:r>
      <w:r>
        <w:rPr>
          <w:rStyle w:val="Nenhum"/>
          <w:outline w:val="0"/>
          <w:color w:val="000000"/>
          <w:u w:color="000000"/>
          <w:shd w:val="clear" w:color="auto" w:fill="ffffff"/>
          <w:rtl w:val="0"/>
          <w14:textFill>
            <w14:solidFill>
              <w14:srgbClr w14:val="000000"/>
            </w14:solidFill>
          </w14:textFill>
        </w:rPr>
        <w:t>á</w:t>
      </w:r>
      <w:r>
        <w:rPr>
          <w:rStyle w:val="Nenhum"/>
          <w:outline w:val="0"/>
          <w:color w:val="000000"/>
          <w:u w:color="000000"/>
          <w:shd w:val="clear" w:color="auto" w:fill="ffffff"/>
          <w:rtl w:val="0"/>
          <w:lang w:val="pt-PT"/>
          <w14:textFill>
            <w14:solidFill>
              <w14:srgbClr w14:val="000000"/>
            </w14:solidFill>
          </w14:textFill>
        </w:rPr>
        <w:t>rios no acesso aos servi</w:t>
      </w:r>
      <w:r>
        <w:rPr>
          <w:rStyle w:val="Nenhum"/>
          <w:outline w:val="0"/>
          <w:color w:val="000000"/>
          <w:u w:color="000000"/>
          <w:shd w:val="clear" w:color="auto" w:fill="ffffff"/>
          <w:rtl w:val="0"/>
          <w14:textFill>
            <w14:solidFill>
              <w14:srgbClr w14:val="000000"/>
            </w14:solidFill>
          </w14:textFill>
        </w:rPr>
        <w:t>ç</w:t>
      </w:r>
      <w:r>
        <w:rPr>
          <w:rStyle w:val="Nenhum"/>
          <w:outline w:val="0"/>
          <w:color w:val="000000"/>
          <w:u w:color="000000"/>
          <w:shd w:val="clear" w:color="auto" w:fill="ffffff"/>
          <w:rtl w:val="0"/>
          <w:lang w:val="pt-PT"/>
          <w14:textFill>
            <w14:solidFill>
              <w14:srgbClr w14:val="000000"/>
            </w14:solidFill>
          </w14:textFill>
        </w:rPr>
        <w:t>os, programas e projetos da rede socioassistencial:</w:t>
      </w:r>
    </w:p>
    <w:p>
      <w:pPr>
        <w:pStyle w:val="Corpo A"/>
        <w:spacing w:line="360" w:lineRule="auto"/>
        <w:jc w:val="both"/>
        <w:rPr>
          <w:rStyle w:val="Hyperlink.1"/>
          <w:shd w:val="clear" w:color="auto" w:fill="ffffff"/>
        </w:rPr>
      </w:pPr>
    </w:p>
    <w:p>
      <w:pPr>
        <w:pStyle w:val="Corpo A"/>
        <w:ind w:left="2268" w:firstLine="0"/>
        <w:jc w:val="both"/>
      </w:pPr>
      <w:r>
        <w:rPr>
          <w:rStyle w:val="Nenhum A"/>
          <w:rtl w:val="0"/>
        </w:rPr>
        <w:t>Art. 3</w:t>
      </w:r>
      <w:r>
        <w:rPr>
          <w:rStyle w:val="Nenhum A"/>
          <w:rtl w:val="0"/>
        </w:rPr>
        <w:t>º</w:t>
      </w:r>
      <w:r>
        <w:rPr>
          <w:rStyle w:val="Nenhum"/>
          <w:rtl w:val="0"/>
          <w:lang w:val="pt-PT"/>
        </w:rPr>
        <w:t>. Os benefici</w:t>
      </w:r>
      <w:r>
        <w:rPr>
          <w:rStyle w:val="Nenhum A"/>
          <w:rtl w:val="0"/>
        </w:rPr>
        <w:t>á</w:t>
      </w:r>
      <w:r>
        <w:rPr>
          <w:rStyle w:val="Nenhum"/>
          <w:rtl w:val="0"/>
          <w:lang w:val="pt-PT"/>
        </w:rPr>
        <w:t>rios do BPC e suas respectivas fam</w:t>
      </w:r>
      <w:r>
        <w:rPr>
          <w:rStyle w:val="Nenhum A"/>
          <w:rtl w:val="0"/>
        </w:rPr>
        <w:t>í</w:t>
      </w:r>
      <w:r>
        <w:rPr>
          <w:rStyle w:val="Nenhum"/>
          <w:rtl w:val="0"/>
          <w:lang w:val="pt-PT"/>
        </w:rPr>
        <w:t>lias s</w:t>
      </w:r>
      <w:r>
        <w:rPr>
          <w:rStyle w:val="Nenhum"/>
          <w:rtl w:val="0"/>
          <w:lang w:val="pt-PT"/>
        </w:rPr>
        <w:t>ã</w:t>
      </w:r>
      <w:r>
        <w:rPr>
          <w:rStyle w:val="Nenhum"/>
          <w:rtl w:val="0"/>
          <w:lang w:val="it-IT"/>
        </w:rPr>
        <w:t>o usu</w:t>
      </w:r>
      <w:r>
        <w:rPr>
          <w:rStyle w:val="Nenhum A"/>
          <w:rtl w:val="0"/>
        </w:rPr>
        <w:t>á</w:t>
      </w:r>
      <w:r>
        <w:rPr>
          <w:rStyle w:val="Nenhum"/>
          <w:rtl w:val="0"/>
          <w:lang w:val="pt-PT"/>
        </w:rPr>
        <w:t>rios da pol</w:t>
      </w:r>
      <w:r>
        <w:rPr>
          <w:rStyle w:val="Nenhum A"/>
          <w:rtl w:val="0"/>
        </w:rPr>
        <w:t>í</w:t>
      </w:r>
      <w:r>
        <w:rPr>
          <w:rStyle w:val="Nenhum"/>
          <w:rtl w:val="0"/>
          <w:lang w:val="pt-PT"/>
        </w:rPr>
        <w:t>tica de assist</w:t>
      </w:r>
      <w:r>
        <w:rPr>
          <w:rStyle w:val="Nenhum A"/>
          <w:rtl w:val="0"/>
        </w:rPr>
        <w:t>ê</w:t>
      </w:r>
      <w:r>
        <w:rPr>
          <w:rStyle w:val="Nenhum"/>
          <w:rtl w:val="0"/>
          <w:lang w:val="pt-PT"/>
        </w:rPr>
        <w:t>ncia social, devendo lhes ser assegurado, prioritariamente, o acesso aos servi</w:t>
      </w:r>
      <w:r>
        <w:rPr>
          <w:rStyle w:val="Nenhum A"/>
          <w:rtl w:val="0"/>
        </w:rPr>
        <w:t>ç</w:t>
      </w:r>
      <w:r>
        <w:rPr>
          <w:rStyle w:val="Nenhum"/>
          <w:rtl w:val="0"/>
          <w:lang w:val="pt-PT"/>
        </w:rPr>
        <w:t>os, programas e projetos da rede socioassistencial, por meio da articula</w:t>
      </w:r>
      <w:r>
        <w:rPr>
          <w:rStyle w:val="Nenhum"/>
          <w:rtl w:val="0"/>
          <w:lang w:val="pt-PT"/>
        </w:rPr>
        <w:t>çã</w:t>
      </w:r>
      <w:r>
        <w:rPr>
          <w:rStyle w:val="Nenhum"/>
          <w:rtl w:val="0"/>
          <w:lang w:val="pt-PT"/>
        </w:rPr>
        <w:t>o entre a Uni</w:t>
      </w:r>
      <w:r>
        <w:rPr>
          <w:rStyle w:val="Nenhum"/>
          <w:rtl w:val="0"/>
          <w:lang w:val="pt-PT"/>
        </w:rPr>
        <w:t>ã</w:t>
      </w:r>
      <w:r>
        <w:rPr>
          <w:rStyle w:val="Nenhum"/>
          <w:rtl w:val="0"/>
          <w:lang w:val="pt-PT"/>
        </w:rPr>
        <w:t>o, Estados, Distrito Federal e Munic</w:t>
      </w:r>
      <w:r>
        <w:rPr>
          <w:rStyle w:val="Nenhum A"/>
          <w:rtl w:val="0"/>
        </w:rPr>
        <w:t>í</w:t>
      </w:r>
      <w:r>
        <w:rPr>
          <w:rStyle w:val="Nenhum"/>
          <w:rtl w:val="0"/>
          <w:lang w:val="pt-PT"/>
        </w:rPr>
        <w:t xml:space="preserve">pios, observado o disposto no art. 24, </w:t>
      </w:r>
      <w:r>
        <w:rPr>
          <w:rStyle w:val="Nenhum A"/>
          <w:rtl w:val="0"/>
        </w:rPr>
        <w:t>§</w:t>
      </w:r>
      <w:r>
        <w:rPr>
          <w:rStyle w:val="Nenhum A"/>
          <w:rtl w:val="0"/>
        </w:rPr>
        <w:t>2</w:t>
      </w:r>
      <w:r>
        <w:rPr>
          <w:rStyle w:val="Nenhum A"/>
          <w:rtl w:val="0"/>
        </w:rPr>
        <w:t>º</w:t>
      </w:r>
      <w:r>
        <w:rPr>
          <w:rStyle w:val="Nenhum"/>
          <w:rtl w:val="0"/>
          <w:lang w:val="pt-PT"/>
        </w:rPr>
        <w:t>, da Lei n</w:t>
      </w:r>
      <w:r>
        <w:rPr>
          <w:rStyle w:val="Nenhum A"/>
          <w:rtl w:val="0"/>
        </w:rPr>
        <w:t xml:space="preserve">º </w:t>
      </w:r>
      <w:r>
        <w:rPr>
          <w:rStyle w:val="Nenhum"/>
          <w:rtl w:val="0"/>
          <w:lang w:val="pt-PT"/>
        </w:rPr>
        <w:t xml:space="preserve">8.742, de 7 de dezembro de 1993. </w:t>
      </w:r>
    </w:p>
    <w:p>
      <w:pPr>
        <w:pStyle w:val="Corpo A"/>
        <w:ind w:left="2268" w:firstLine="0"/>
        <w:jc w:val="both"/>
      </w:pPr>
      <w:r>
        <w:rPr>
          <w:rStyle w:val="Nenhum A"/>
          <w:rtl w:val="0"/>
        </w:rPr>
        <w:t xml:space="preserve">§ </w:t>
      </w:r>
      <w:r>
        <w:rPr>
          <w:rStyle w:val="Nenhum A"/>
          <w:rtl w:val="0"/>
        </w:rPr>
        <w:t>1</w:t>
      </w:r>
      <w:r>
        <w:rPr>
          <w:rStyle w:val="Nenhum A"/>
          <w:rtl w:val="0"/>
        </w:rPr>
        <w:t xml:space="preserve">º </w:t>
      </w:r>
      <w:r>
        <w:rPr>
          <w:rStyle w:val="Nenhum"/>
          <w:rtl w:val="0"/>
          <w:lang w:val="pt-PT"/>
        </w:rPr>
        <w:t>As a</w:t>
      </w:r>
      <w:r>
        <w:rPr>
          <w:rStyle w:val="Nenhum"/>
          <w:rtl w:val="0"/>
          <w:lang w:val="pt-PT"/>
        </w:rPr>
        <w:t>çõ</w:t>
      </w:r>
      <w:r>
        <w:rPr>
          <w:rStyle w:val="Nenhum"/>
          <w:rtl w:val="0"/>
          <w:lang w:val="pt-PT"/>
        </w:rPr>
        <w:t>es de aten</w:t>
      </w:r>
      <w:r>
        <w:rPr>
          <w:rStyle w:val="Nenhum"/>
          <w:rtl w:val="0"/>
          <w:lang w:val="pt-PT"/>
        </w:rPr>
        <w:t>çã</w:t>
      </w:r>
      <w:r>
        <w:rPr>
          <w:rStyle w:val="Nenhum"/>
          <w:rtl w:val="0"/>
          <w:lang w:val="pt-PT"/>
        </w:rPr>
        <w:t>o e de acompanhamento dos benefici</w:t>
      </w:r>
      <w:r>
        <w:rPr>
          <w:rStyle w:val="Nenhum A"/>
          <w:rtl w:val="0"/>
        </w:rPr>
        <w:t>á</w:t>
      </w:r>
      <w:r>
        <w:rPr>
          <w:rStyle w:val="Nenhum"/>
          <w:rtl w:val="0"/>
          <w:lang w:val="pt-PT"/>
        </w:rPr>
        <w:t>rios do BPC e de suas fam</w:t>
      </w:r>
      <w:r>
        <w:rPr>
          <w:rStyle w:val="Nenhum A"/>
          <w:rtl w:val="0"/>
        </w:rPr>
        <w:t>í</w:t>
      </w:r>
      <w:r>
        <w:rPr>
          <w:rStyle w:val="Nenhum"/>
          <w:rtl w:val="0"/>
          <w:lang w:val="pt-PT"/>
        </w:rPr>
        <w:t>lias devem ser desenvolvidas nos Centros de Refer</w:t>
      </w:r>
      <w:r>
        <w:rPr>
          <w:rStyle w:val="Nenhum A"/>
          <w:rtl w:val="0"/>
        </w:rPr>
        <w:t>ê</w:t>
      </w:r>
      <w:r>
        <w:rPr>
          <w:rStyle w:val="Nenhum"/>
          <w:rtl w:val="0"/>
          <w:lang w:val="pt-PT"/>
        </w:rPr>
        <w:t>ncia da Assist</w:t>
      </w:r>
      <w:r>
        <w:rPr>
          <w:rStyle w:val="Nenhum A"/>
          <w:rtl w:val="0"/>
        </w:rPr>
        <w:t>ê</w:t>
      </w:r>
      <w:r>
        <w:rPr>
          <w:rStyle w:val="Nenhum"/>
          <w:rtl w:val="0"/>
          <w:lang w:val="pt-PT"/>
        </w:rPr>
        <w:t>ncia Social - CRAS e, quando couber, nos Centros de Refer</w:t>
      </w:r>
      <w:r>
        <w:rPr>
          <w:rStyle w:val="Nenhum A"/>
          <w:rtl w:val="0"/>
        </w:rPr>
        <w:t>ê</w:t>
      </w:r>
      <w:r>
        <w:rPr>
          <w:rStyle w:val="Nenhum"/>
          <w:rtl w:val="0"/>
          <w:lang w:val="pt-PT"/>
        </w:rPr>
        <w:t>ncia Especializados de Assist</w:t>
      </w:r>
      <w:r>
        <w:rPr>
          <w:rStyle w:val="Nenhum A"/>
          <w:rtl w:val="0"/>
        </w:rPr>
        <w:t>ê</w:t>
      </w:r>
      <w:r>
        <w:rPr>
          <w:rStyle w:val="Nenhum"/>
          <w:rtl w:val="0"/>
          <w:lang w:val="pt-PT"/>
        </w:rPr>
        <w:t xml:space="preserve">ncia Social - CREAS, ou pelo </w:t>
      </w:r>
      <w:r>
        <w:rPr>
          <w:rStyle w:val="Nenhum"/>
          <w:rtl w:val="0"/>
          <w:lang w:val="es-ES_tradnl"/>
        </w:rPr>
        <w:t>ó</w:t>
      </w:r>
      <w:r>
        <w:rPr>
          <w:rStyle w:val="Nenhum A"/>
          <w:rtl w:val="0"/>
        </w:rPr>
        <w:t>rg</w:t>
      </w:r>
      <w:r>
        <w:rPr>
          <w:rStyle w:val="Nenhum"/>
          <w:rtl w:val="0"/>
          <w:lang w:val="pt-PT"/>
        </w:rPr>
        <w:t>ã</w:t>
      </w:r>
      <w:r>
        <w:rPr>
          <w:rStyle w:val="Nenhum"/>
          <w:rtl w:val="0"/>
          <w:lang w:val="pt-PT"/>
        </w:rPr>
        <w:t>o gestor local da pol</w:t>
      </w:r>
      <w:r>
        <w:rPr>
          <w:rStyle w:val="Nenhum A"/>
          <w:rtl w:val="0"/>
        </w:rPr>
        <w:t>í</w:t>
      </w:r>
      <w:r>
        <w:rPr>
          <w:rStyle w:val="Nenhum"/>
          <w:rtl w:val="0"/>
          <w:lang w:val="pt-PT"/>
        </w:rPr>
        <w:t>tica de assist</w:t>
      </w:r>
      <w:r>
        <w:rPr>
          <w:rStyle w:val="Nenhum A"/>
          <w:rtl w:val="0"/>
        </w:rPr>
        <w:t>ê</w:t>
      </w:r>
      <w:r>
        <w:rPr>
          <w:rStyle w:val="Nenhum"/>
          <w:rtl w:val="0"/>
          <w:lang w:val="pt-PT"/>
        </w:rPr>
        <w:t>ncia social.</w:t>
      </w:r>
    </w:p>
    <w:p>
      <w:pPr>
        <w:pStyle w:val="Corpo A"/>
        <w:tabs>
          <w:tab w:val="left" w:pos="851"/>
        </w:tabs>
        <w:spacing w:line="360" w:lineRule="auto"/>
        <w:jc w:val="both"/>
      </w:pPr>
      <w:r>
        <w:rPr>
          <w:rStyle w:val="Nenhum A"/>
        </w:rPr>
        <w:tab/>
      </w:r>
    </w:p>
    <w:p>
      <w:pPr>
        <w:pStyle w:val="Corpo A"/>
        <w:tabs>
          <w:tab w:val="left" w:pos="851"/>
        </w:tabs>
        <w:spacing w:line="360" w:lineRule="auto"/>
        <w:jc w:val="both"/>
      </w:pPr>
      <w:r>
        <w:rPr>
          <w:rStyle w:val="Nenhum A"/>
          <w:rtl w:val="0"/>
        </w:rPr>
        <w:tab/>
        <w:t>Pressup</w:t>
      </w:r>
      <w:r>
        <w:rPr>
          <w:rStyle w:val="Nenhum"/>
          <w:rtl w:val="0"/>
          <w:lang w:val="pt-PT"/>
        </w:rPr>
        <w:t>õ</w:t>
      </w:r>
      <w:r>
        <w:rPr>
          <w:rStyle w:val="Nenhum"/>
          <w:rtl w:val="0"/>
          <w:lang w:val="pt-PT"/>
        </w:rPr>
        <w:t>e-se uma aten</w:t>
      </w:r>
      <w:r>
        <w:rPr>
          <w:rStyle w:val="Nenhum"/>
          <w:rtl w:val="0"/>
          <w:lang w:val="pt-PT"/>
        </w:rPr>
        <w:t>çã</w:t>
      </w:r>
      <w:r>
        <w:rPr>
          <w:rStyle w:val="Nenhum"/>
          <w:rtl w:val="0"/>
          <w:lang w:val="pt-PT"/>
        </w:rPr>
        <w:t>o maior a este seguimento populacional, em face da situa</w:t>
      </w:r>
      <w:r>
        <w:rPr>
          <w:rStyle w:val="Nenhum"/>
          <w:rtl w:val="0"/>
          <w:lang w:val="pt-PT"/>
        </w:rPr>
        <w:t>çã</w:t>
      </w:r>
      <w:r>
        <w:rPr>
          <w:rStyle w:val="Nenhum"/>
          <w:rtl w:val="0"/>
          <w:lang w:val="pt-PT"/>
        </w:rPr>
        <w:t>o de maior risco e vulnerabilidade social, em conson</w:t>
      </w:r>
      <w:r>
        <w:rPr>
          <w:rStyle w:val="Nenhum A"/>
          <w:rtl w:val="0"/>
        </w:rPr>
        <w:t>â</w:t>
      </w:r>
      <w:r>
        <w:rPr>
          <w:rStyle w:val="Nenhum"/>
          <w:rtl w:val="0"/>
          <w:lang w:val="pt-PT"/>
        </w:rPr>
        <w:t>ncia ao art. 5</w:t>
      </w:r>
      <w:ins w:id="641" w:date="2022-05-05T22:56:38Z" w:author="oculto">
        <w:r>
          <w:rPr>
            <w:rStyle w:val="Nenhum"/>
            <w:rtl w:val="0"/>
            <w:lang w:val="en-US"/>
          </w:rPr>
          <w:t>º</w:t>
        </w:r>
      </w:ins>
      <w:del w:id="642" w:date="2022-05-05T22:56:37Z" w:author="oculto">
        <w:r>
          <w:rPr>
            <w:rStyle w:val="Nenhum"/>
            <w:rtl w:val="0"/>
            <w:lang w:val="pt-PT"/>
          </w:rPr>
          <w:delText>o.</w:delText>
        </w:r>
      </w:del>
      <w:r>
        <w:rPr>
          <w:rStyle w:val="Nenhum"/>
          <w:rtl w:val="0"/>
          <w:lang w:val="pt-PT"/>
        </w:rPr>
        <w:t xml:space="preserve">, </w:t>
      </w:r>
      <w:r>
        <w:rPr>
          <w:rStyle w:val="Nenhum A"/>
          <w:rtl w:val="0"/>
        </w:rPr>
        <w:t>§</w:t>
      </w:r>
      <w:r>
        <w:rPr>
          <w:rStyle w:val="Nenhum"/>
          <w:rtl w:val="0"/>
          <w:lang w:val="pt-PT"/>
        </w:rPr>
        <w:t>1</w:t>
      </w:r>
      <w:ins w:id="643" w:date="2022-05-05T22:56:41Z" w:author="oculto">
        <w:r>
          <w:rPr>
            <w:rStyle w:val="Nenhum"/>
            <w:rtl w:val="0"/>
            <w:lang w:val="en-US"/>
          </w:rPr>
          <w:t>º</w:t>
        </w:r>
      </w:ins>
      <w:del w:id="644" w:date="2022-05-05T22:56:40Z" w:author="oculto">
        <w:r>
          <w:rPr>
            <w:rStyle w:val="Nenhum"/>
            <w:rtl w:val="0"/>
            <w:lang w:val="pt-PT"/>
          </w:rPr>
          <w:delText>o</w:delText>
        </w:r>
      </w:del>
      <w:r>
        <w:rPr>
          <w:rStyle w:val="Nenhum"/>
          <w:rtl w:val="0"/>
          <w:lang w:val="pt-PT"/>
        </w:rPr>
        <w:t>. da mesma Portaria:</w:t>
      </w:r>
    </w:p>
    <w:p>
      <w:pPr>
        <w:pStyle w:val="Corpo A"/>
        <w:spacing w:line="360" w:lineRule="auto"/>
        <w:jc w:val="both"/>
      </w:pPr>
    </w:p>
    <w:p>
      <w:pPr>
        <w:pStyle w:val="Corpo A"/>
        <w:ind w:left="2268" w:firstLine="0"/>
        <w:jc w:val="both"/>
      </w:pPr>
      <w:r>
        <w:rPr>
          <w:rStyle w:val="Nenhum A"/>
          <w:rtl w:val="0"/>
        </w:rPr>
        <w:t xml:space="preserve">§ </w:t>
      </w:r>
      <w:r>
        <w:rPr>
          <w:rStyle w:val="Nenhum A"/>
          <w:rtl w:val="0"/>
        </w:rPr>
        <w:t>1</w:t>
      </w:r>
      <w:r>
        <w:rPr>
          <w:rStyle w:val="Nenhum A"/>
          <w:rtl w:val="0"/>
        </w:rPr>
        <w:t xml:space="preserve">º </w:t>
      </w:r>
      <w:r>
        <w:rPr>
          <w:rStyle w:val="Nenhum"/>
          <w:rtl w:val="0"/>
          <w:lang w:val="pt-PT"/>
        </w:rPr>
        <w:t>As a</w:t>
      </w:r>
      <w:r>
        <w:rPr>
          <w:rStyle w:val="Nenhum"/>
          <w:rtl w:val="0"/>
          <w:lang w:val="pt-PT"/>
        </w:rPr>
        <w:t>çõ</w:t>
      </w:r>
      <w:r>
        <w:rPr>
          <w:rStyle w:val="Nenhum"/>
          <w:rtl w:val="0"/>
          <w:lang w:val="pt-PT"/>
        </w:rPr>
        <w:t>es de aten</w:t>
      </w:r>
      <w:r>
        <w:rPr>
          <w:rStyle w:val="Nenhum"/>
          <w:rtl w:val="0"/>
          <w:lang w:val="pt-PT"/>
        </w:rPr>
        <w:t>çã</w:t>
      </w:r>
      <w:r>
        <w:rPr>
          <w:rStyle w:val="Nenhum"/>
          <w:rtl w:val="0"/>
          <w:lang w:val="pt-PT"/>
        </w:rPr>
        <w:t>o e acompanhamento dos benefici</w:t>
      </w:r>
      <w:r>
        <w:rPr>
          <w:rStyle w:val="Nenhum A"/>
          <w:rtl w:val="0"/>
        </w:rPr>
        <w:t>á</w:t>
      </w:r>
      <w:r>
        <w:rPr>
          <w:rStyle w:val="Nenhum"/>
          <w:rtl w:val="0"/>
          <w:lang w:val="pt-PT"/>
        </w:rPr>
        <w:t>rios do BPC pressup</w:t>
      </w:r>
      <w:r>
        <w:rPr>
          <w:rStyle w:val="Nenhum"/>
          <w:rtl w:val="0"/>
          <w:lang w:val="pt-PT"/>
        </w:rPr>
        <w:t>õ</w:t>
      </w:r>
      <w:r>
        <w:rPr>
          <w:rStyle w:val="Nenhum"/>
          <w:rtl w:val="0"/>
          <w:lang w:val="pt-PT"/>
        </w:rPr>
        <w:t>em reconhec</w:t>
      </w:r>
      <w:r>
        <w:rPr>
          <w:rStyle w:val="Nenhum A"/>
          <w:rtl w:val="0"/>
        </w:rPr>
        <w:t>ê</w:t>
      </w:r>
      <w:r>
        <w:rPr>
          <w:rStyle w:val="Nenhum"/>
          <w:rtl w:val="0"/>
          <w:lang w:val="pt-PT"/>
        </w:rPr>
        <w:t>-los como segmentos populacionais com graus de risco e vulnerabilidade social variados, considerando as caracter</w:t>
      </w:r>
      <w:r>
        <w:rPr>
          <w:rStyle w:val="Nenhum A"/>
          <w:rtl w:val="0"/>
        </w:rPr>
        <w:t>í</w:t>
      </w:r>
      <w:r>
        <w:rPr>
          <w:rStyle w:val="Nenhum"/>
          <w:rtl w:val="0"/>
          <w:lang w:val="pt-PT"/>
        </w:rPr>
        <w:t>sticas do ciclo de vida do idoso, da defici</w:t>
      </w:r>
      <w:r>
        <w:rPr>
          <w:rStyle w:val="Nenhum A"/>
          <w:rtl w:val="0"/>
        </w:rPr>
        <w:t>ê</w:t>
      </w:r>
      <w:r>
        <w:rPr>
          <w:rStyle w:val="Nenhum"/>
          <w:rtl w:val="0"/>
          <w:lang w:val="pt-PT"/>
        </w:rPr>
        <w:t>ncia e do grau de incapacidade da pessoa com defici</w:t>
      </w:r>
      <w:r>
        <w:rPr>
          <w:rStyle w:val="Nenhum A"/>
          <w:rtl w:val="0"/>
        </w:rPr>
        <w:t>ê</w:t>
      </w:r>
      <w:r>
        <w:rPr>
          <w:rStyle w:val="Nenhum"/>
          <w:rtl w:val="0"/>
          <w:lang w:val="pt-PT"/>
        </w:rPr>
        <w:t>ncia, bem como as caracter</w:t>
      </w:r>
      <w:r>
        <w:rPr>
          <w:rStyle w:val="Nenhum A"/>
          <w:rtl w:val="0"/>
        </w:rPr>
        <w:t>í</w:t>
      </w:r>
      <w:r>
        <w:rPr>
          <w:rStyle w:val="Nenhum"/>
          <w:rtl w:val="0"/>
          <w:lang w:val="pt-PT"/>
        </w:rPr>
        <w:t>sticas das fam</w:t>
      </w:r>
      <w:r>
        <w:rPr>
          <w:rStyle w:val="Nenhum A"/>
          <w:rtl w:val="0"/>
        </w:rPr>
        <w:t>í</w:t>
      </w:r>
      <w:r>
        <w:rPr>
          <w:rStyle w:val="Nenhum"/>
          <w:rtl w:val="0"/>
          <w:lang w:val="pt-PT"/>
        </w:rPr>
        <w:t>lias e da regi</w:t>
      </w:r>
      <w:r>
        <w:rPr>
          <w:rStyle w:val="Nenhum"/>
          <w:rtl w:val="0"/>
          <w:lang w:val="pt-PT"/>
        </w:rPr>
        <w:t>ã</w:t>
      </w:r>
      <w:r>
        <w:rPr>
          <w:rStyle w:val="Nenhum"/>
          <w:rtl w:val="0"/>
          <w:lang w:val="pt-PT"/>
        </w:rPr>
        <w:t>o onde vivem ambos os segmentos.</w:t>
      </w:r>
    </w:p>
    <w:p>
      <w:pPr>
        <w:pStyle w:val="Corpo A"/>
        <w:spacing w:line="360" w:lineRule="auto"/>
        <w:jc w:val="both"/>
      </w:pPr>
      <w:r>
        <w:rPr>
          <w:rStyle w:val="Nenhum A"/>
        </w:rPr>
        <w:tab/>
      </w:r>
    </w:p>
    <w:p>
      <w:pPr>
        <w:pStyle w:val="Corpo A"/>
        <w:tabs>
          <w:tab w:val="left" w:pos="851"/>
        </w:tabs>
        <w:spacing w:line="360" w:lineRule="auto"/>
        <w:jc w:val="both"/>
      </w:pPr>
      <w:r>
        <w:rPr>
          <w:rStyle w:val="Nenhum"/>
          <w:rtl w:val="0"/>
          <w:lang w:val="fr-FR"/>
        </w:rPr>
        <w:tab/>
        <w:t>Aqui a legisla</w:t>
      </w:r>
      <w:r>
        <w:rPr>
          <w:rStyle w:val="Nenhum"/>
          <w:rtl w:val="0"/>
          <w:lang w:val="pt-PT"/>
        </w:rPr>
        <w:t>çã</w:t>
      </w:r>
      <w:r>
        <w:rPr>
          <w:rStyle w:val="Nenhum"/>
          <w:rtl w:val="0"/>
          <w:lang w:val="pt-PT"/>
        </w:rPr>
        <w:t>o indica os aspectos a serem considerados na an</w:t>
      </w:r>
      <w:r>
        <w:rPr>
          <w:rStyle w:val="Nenhum A"/>
          <w:rtl w:val="0"/>
        </w:rPr>
        <w:t>á</w:t>
      </w:r>
      <w:r>
        <w:rPr>
          <w:rStyle w:val="Nenhum"/>
          <w:rtl w:val="0"/>
          <w:lang w:val="pt-PT"/>
        </w:rPr>
        <w:t>lise de risco e vulnerabilidade social dos benefici</w:t>
      </w:r>
      <w:r>
        <w:rPr>
          <w:rStyle w:val="Nenhum A"/>
          <w:rtl w:val="0"/>
        </w:rPr>
        <w:t>á</w:t>
      </w:r>
      <w:r>
        <w:rPr>
          <w:rStyle w:val="Nenhum"/>
          <w:rtl w:val="0"/>
          <w:lang w:val="pt-PT"/>
        </w:rPr>
        <w:t>rios do BPC, ou seja, o ciclo de vida do idoso, a defici</w:t>
      </w:r>
      <w:r>
        <w:rPr>
          <w:rStyle w:val="Nenhum A"/>
          <w:rtl w:val="0"/>
        </w:rPr>
        <w:t>ê</w:t>
      </w:r>
      <w:r>
        <w:rPr>
          <w:rStyle w:val="Nenhum"/>
          <w:rtl w:val="0"/>
          <w:lang w:val="pt-PT"/>
        </w:rPr>
        <w:t>ncia e o grau de incapacidade, bem como outros aspectos relacionados a fam</w:t>
      </w:r>
      <w:r>
        <w:rPr>
          <w:rStyle w:val="Nenhum A"/>
          <w:rtl w:val="0"/>
        </w:rPr>
        <w:t>í</w:t>
      </w:r>
      <w:r>
        <w:rPr>
          <w:rStyle w:val="Nenhum"/>
          <w:rtl w:val="0"/>
          <w:lang w:val="it-IT"/>
        </w:rPr>
        <w:t>lia e regi</w:t>
      </w:r>
      <w:r>
        <w:rPr>
          <w:rStyle w:val="Nenhum"/>
          <w:rtl w:val="0"/>
          <w:lang w:val="pt-PT"/>
        </w:rPr>
        <w:t>ã</w:t>
      </w:r>
      <w:r>
        <w:rPr>
          <w:rStyle w:val="Nenhum"/>
          <w:rtl w:val="0"/>
          <w:lang w:val="pt-PT"/>
        </w:rPr>
        <w:t>o em que vivem</w:t>
      </w:r>
      <w:r>
        <w:rPr>
          <w:rStyle w:val="Nenhum"/>
          <w:vertAlign w:val="superscript"/>
        </w:rPr>
        <w:footnoteReference w:id="39"/>
      </w:r>
      <w:r>
        <w:rPr>
          <w:rStyle w:val="Nenhum A"/>
          <w:rtl w:val="0"/>
        </w:rPr>
        <w:t>.</w:t>
      </w:r>
    </w:p>
    <w:p>
      <w:pPr>
        <w:pStyle w:val="Corpo A"/>
        <w:tabs>
          <w:tab w:val="left" w:pos="851"/>
        </w:tabs>
        <w:spacing w:line="360" w:lineRule="auto"/>
        <w:jc w:val="both"/>
      </w:pPr>
      <w:r>
        <w:rPr>
          <w:rStyle w:val="Nenhum"/>
          <w:rtl w:val="0"/>
          <w:lang w:val="pt-PT"/>
        </w:rPr>
        <w:tab/>
        <w:t xml:space="preserve">O art. 10, </w:t>
      </w:r>
      <w:r>
        <w:rPr>
          <w:rStyle w:val="Nenhum A"/>
          <w:rtl w:val="0"/>
        </w:rPr>
        <w:t>§</w:t>
      </w:r>
      <w:r>
        <w:rPr>
          <w:rStyle w:val="Nenhum"/>
          <w:rtl w:val="0"/>
          <w:lang w:val="pt-PT"/>
        </w:rPr>
        <w:t>1</w:t>
      </w:r>
      <w:ins w:id="645" w:date="2022-05-05T22:57:50Z" w:author="oculto">
        <w:r>
          <w:rPr>
            <w:rStyle w:val="Nenhum"/>
            <w:rtl w:val="0"/>
            <w:lang w:val="en-US"/>
          </w:rPr>
          <w:t>º</w:t>
        </w:r>
      </w:ins>
      <w:del w:id="646" w:date="2022-05-05T22:57:49Z" w:author="oculto">
        <w:r>
          <w:rPr>
            <w:rStyle w:val="Nenhum"/>
            <w:rtl w:val="0"/>
            <w:lang w:val="pt-PT"/>
          </w:rPr>
          <w:delText>o</w:delText>
        </w:r>
      </w:del>
      <w:r>
        <w:rPr>
          <w:rStyle w:val="Nenhum"/>
          <w:rtl w:val="0"/>
          <w:lang w:val="pt-PT"/>
        </w:rPr>
        <w:t>. assinala que o Plano de Inser</w:t>
      </w:r>
      <w:r>
        <w:rPr>
          <w:rStyle w:val="Nenhum"/>
          <w:rtl w:val="0"/>
          <w:lang w:val="pt-PT"/>
        </w:rPr>
        <w:t>çã</w:t>
      </w:r>
      <w:r>
        <w:rPr>
          <w:rStyle w:val="Nenhum"/>
          <w:rtl w:val="0"/>
          <w:lang w:val="pt-PT"/>
        </w:rPr>
        <w:t>o e Acompanhamento dos Benefici</w:t>
      </w:r>
      <w:r>
        <w:rPr>
          <w:rStyle w:val="Nenhum A"/>
          <w:rtl w:val="0"/>
        </w:rPr>
        <w:t>á</w:t>
      </w:r>
      <w:r>
        <w:rPr>
          <w:rStyle w:val="Nenhum"/>
          <w:rtl w:val="0"/>
          <w:lang w:val="pt-PT"/>
        </w:rPr>
        <w:t>rios do BPC tem como diretriz, entre outras, "o acompanhamento dos benefici</w:t>
      </w:r>
      <w:r>
        <w:rPr>
          <w:rStyle w:val="Nenhum A"/>
          <w:rtl w:val="0"/>
        </w:rPr>
        <w:t>á</w:t>
      </w:r>
      <w:r>
        <w:rPr>
          <w:rStyle w:val="Nenhum"/>
          <w:rtl w:val="0"/>
          <w:lang w:val="pt-PT"/>
        </w:rPr>
        <w:t>rios e de suas fam</w:t>
      </w:r>
      <w:r>
        <w:rPr>
          <w:rStyle w:val="Nenhum A"/>
          <w:rtl w:val="0"/>
        </w:rPr>
        <w:t>í</w:t>
      </w:r>
      <w:r>
        <w:rPr>
          <w:rStyle w:val="Nenhum"/>
          <w:rtl w:val="0"/>
          <w:lang w:val="pt-PT"/>
        </w:rPr>
        <w:t>lias com vistas a agregar condi</w:t>
      </w:r>
      <w:r>
        <w:rPr>
          <w:rStyle w:val="Nenhum"/>
          <w:rtl w:val="0"/>
          <w:lang w:val="pt-PT"/>
        </w:rPr>
        <w:t>çõ</w:t>
      </w:r>
      <w:r>
        <w:rPr>
          <w:rStyle w:val="Nenhum"/>
          <w:rtl w:val="0"/>
          <w:lang w:val="pt-PT"/>
        </w:rPr>
        <w:t>es e valores necess</w:t>
      </w:r>
      <w:r>
        <w:rPr>
          <w:rStyle w:val="Nenhum A"/>
          <w:rtl w:val="0"/>
        </w:rPr>
        <w:t>á</w:t>
      </w:r>
      <w:r>
        <w:rPr>
          <w:rStyle w:val="Nenhum"/>
          <w:rtl w:val="0"/>
          <w:lang w:val="pt-PT"/>
        </w:rPr>
        <w:t xml:space="preserve">rios </w:t>
      </w:r>
      <w:r>
        <w:rPr>
          <w:rStyle w:val="Nenhum A"/>
          <w:rtl w:val="0"/>
        </w:rPr>
        <w:t xml:space="preserve">à </w:t>
      </w:r>
      <w:r>
        <w:rPr>
          <w:rStyle w:val="Nenhum"/>
          <w:rtl w:val="0"/>
          <w:lang w:val="pt-PT"/>
        </w:rPr>
        <w:t>sua autonomia". A reda</w:t>
      </w:r>
      <w:r>
        <w:rPr>
          <w:rStyle w:val="Nenhum"/>
          <w:rtl w:val="0"/>
          <w:lang w:val="pt-PT"/>
        </w:rPr>
        <w:t>çã</w:t>
      </w:r>
      <w:r>
        <w:rPr>
          <w:rStyle w:val="Nenhum"/>
          <w:rtl w:val="0"/>
          <w:lang w:val="pt-PT"/>
        </w:rPr>
        <w:t>o da Portaria traz um</w:t>
      </w:r>
      <w:ins w:id="647" w:date="2022-05-05T22:59:18Z" w:author="oculto">
        <w:r>
          <w:rPr>
            <w:rStyle w:val="Nenhum"/>
            <w:rtl w:val="0"/>
            <w:lang w:val="en-US"/>
          </w:rPr>
          <w:t>a tens</w:t>
        </w:r>
      </w:ins>
      <w:ins w:id="648" w:date="2022-05-05T22:59:18Z" w:author="oculto">
        <w:r>
          <w:rPr>
            <w:rStyle w:val="Nenhum"/>
            <w:rtl w:val="0"/>
            <w:lang w:val="en-US"/>
          </w:rPr>
          <w:t>ã</w:t>
        </w:r>
      </w:ins>
      <w:ins w:id="649" w:date="2022-05-05T22:59:18Z" w:author="oculto">
        <w:r>
          <w:rPr>
            <w:rStyle w:val="Nenhum"/>
            <w:rtl w:val="0"/>
            <w:lang w:val="en-US"/>
          </w:rPr>
          <w:t>o</w:t>
        </w:r>
      </w:ins>
      <w:r>
        <w:rPr>
          <w:rStyle w:val="Nenhum"/>
          <w:rtl w:val="0"/>
          <w:lang w:val="pt-PT"/>
        </w:rPr>
        <w:t xml:space="preserve"> </w:t>
      </w:r>
      <w:del w:id="650" w:date="2022-05-05T22:59:19Z" w:author="oculto">
        <w:r>
          <w:rPr>
            <w:rStyle w:val="Nenhum"/>
            <w:rtl w:val="0"/>
            <w:lang w:val="pt-PT"/>
          </w:rPr>
          <w:delText xml:space="preserve">paradoxo </w:delText>
        </w:r>
      </w:del>
      <w:r>
        <w:rPr>
          <w:rStyle w:val="Nenhum A"/>
          <w:rtl w:val="0"/>
        </w:rPr>
        <w:t xml:space="preserve">à </w:t>
      </w:r>
      <w:r>
        <w:rPr>
          <w:rStyle w:val="Nenhum"/>
          <w:rtl w:val="0"/>
          <w:lang w:val="pt-PT"/>
        </w:rPr>
        <w:t>medida que orienta os t</w:t>
      </w:r>
      <w:r>
        <w:rPr>
          <w:rStyle w:val="Nenhum"/>
          <w:rtl w:val="0"/>
          <w:lang w:val="fr-FR"/>
        </w:rPr>
        <w:t>é</w:t>
      </w:r>
      <w:r>
        <w:rPr>
          <w:rStyle w:val="Nenhum"/>
          <w:rtl w:val="0"/>
          <w:lang w:val="pt-PT"/>
        </w:rPr>
        <w:t xml:space="preserve">cnicos para </w:t>
      </w:r>
      <w:r>
        <w:rPr>
          <w:rStyle w:val="Nenhum"/>
          <w:rFonts w:ascii="Arial Unicode MS" w:hAnsi="Arial Unicode MS" w:hint="default"/>
          <w:rtl w:val="1"/>
          <w:lang w:val="ar-SA" w:bidi="ar-SA"/>
        </w:rPr>
        <w:t>“</w:t>
      </w:r>
      <w:r>
        <w:rPr>
          <w:rStyle w:val="Nenhum"/>
          <w:rtl w:val="0"/>
          <w:lang w:val="pt-PT"/>
        </w:rPr>
        <w:t>o acompanhamento dos benefici</w:t>
      </w:r>
      <w:r>
        <w:rPr>
          <w:rStyle w:val="Nenhum A"/>
          <w:rtl w:val="0"/>
        </w:rPr>
        <w:t>á</w:t>
      </w:r>
      <w:r>
        <w:rPr>
          <w:rStyle w:val="Nenhum"/>
          <w:rtl w:val="0"/>
          <w:lang w:val="pt-PT"/>
        </w:rPr>
        <w:t>rios</w:t>
      </w:r>
      <w:r>
        <w:rPr>
          <w:rStyle w:val="Nenhum A"/>
          <w:rtl w:val="0"/>
        </w:rPr>
        <w:t>”</w:t>
      </w:r>
      <w:r>
        <w:rPr>
          <w:rStyle w:val="Nenhum A"/>
          <w:rtl w:val="0"/>
        </w:rPr>
        <w:t xml:space="preserve">, </w:t>
      </w:r>
      <w:r>
        <w:rPr>
          <w:rStyle w:val="Nenhum"/>
          <w:rFonts w:ascii="Arial Unicode MS" w:hAnsi="Arial Unicode MS" w:hint="default"/>
          <w:rtl w:val="1"/>
          <w:lang w:val="ar-SA" w:bidi="ar-SA"/>
        </w:rPr>
        <w:t>“</w:t>
      </w:r>
      <w:r>
        <w:rPr>
          <w:rStyle w:val="Nenhum"/>
          <w:rtl w:val="0"/>
          <w:lang w:val="pt-PT"/>
        </w:rPr>
        <w:t>com vistas a agregar valores</w:t>
      </w:r>
      <w:r>
        <w:rPr>
          <w:rStyle w:val="Nenhum A"/>
          <w:rtl w:val="0"/>
        </w:rPr>
        <w:t xml:space="preserve">” </w:t>
      </w:r>
      <w:r>
        <w:rPr>
          <w:rStyle w:val="Nenhum"/>
          <w:rtl w:val="0"/>
          <w:lang w:val="pt-PT"/>
        </w:rPr>
        <w:t>ao mesmo tempo em que preconiza o desenvolvimento da autonomia. Geralmente tais acompanhamentos revestem-se de um discurso paternalista, tutelar, onde o t</w:t>
      </w:r>
      <w:r>
        <w:rPr>
          <w:rStyle w:val="Nenhum"/>
          <w:rtl w:val="0"/>
          <w:lang w:val="fr-FR"/>
        </w:rPr>
        <w:t>é</w:t>
      </w:r>
      <w:r>
        <w:rPr>
          <w:rStyle w:val="Nenhum"/>
          <w:rtl w:val="0"/>
          <w:lang w:val="it-IT"/>
        </w:rPr>
        <w:t>cnico d</w:t>
      </w:r>
      <w:r>
        <w:rPr>
          <w:rStyle w:val="Nenhum A"/>
          <w:rtl w:val="0"/>
        </w:rPr>
        <w:t xml:space="preserve">á </w:t>
      </w:r>
      <w:r>
        <w:rPr>
          <w:rStyle w:val="Nenhum"/>
          <w:rtl w:val="0"/>
          <w:lang w:val="fr-FR"/>
        </w:rPr>
        <w:t>orienta</w:t>
      </w:r>
      <w:r>
        <w:rPr>
          <w:rStyle w:val="Nenhum"/>
          <w:rtl w:val="0"/>
          <w:lang w:val="pt-PT"/>
        </w:rPr>
        <w:t>çõ</w:t>
      </w:r>
      <w:r>
        <w:rPr>
          <w:rStyle w:val="Nenhum"/>
          <w:rtl w:val="0"/>
          <w:lang w:val="fr-FR"/>
        </w:rPr>
        <w:t xml:space="preserve">es </w:t>
      </w:r>
      <w:r>
        <w:rPr>
          <w:rStyle w:val="Nenhum A"/>
          <w:rtl w:val="0"/>
        </w:rPr>
        <w:t>à</w:t>
      </w:r>
      <w:r>
        <w:rPr>
          <w:rStyle w:val="Nenhum"/>
          <w:rtl w:val="0"/>
          <w:lang w:val="es-ES_tradnl"/>
        </w:rPr>
        <w:t>s fam</w:t>
      </w:r>
      <w:r>
        <w:rPr>
          <w:rStyle w:val="Nenhum A"/>
          <w:rtl w:val="0"/>
        </w:rPr>
        <w:t>í</w:t>
      </w:r>
      <w:r>
        <w:rPr>
          <w:rStyle w:val="Nenhum"/>
          <w:rtl w:val="0"/>
          <w:lang w:val="pt-PT"/>
        </w:rPr>
        <w:t xml:space="preserve">lias com base em valores muitas vezes alheios </w:t>
      </w:r>
      <w:r>
        <w:rPr>
          <w:rStyle w:val="Nenhum A"/>
          <w:rtl w:val="0"/>
        </w:rPr>
        <w:t xml:space="preserve">à </w:t>
      </w:r>
      <w:r>
        <w:rPr>
          <w:rStyle w:val="Nenhum"/>
          <w:rtl w:val="0"/>
          <w:lang w:val="pt-PT"/>
        </w:rPr>
        <w:t>realidade dos sujeitos alvos daquela pol</w:t>
      </w:r>
      <w:r>
        <w:rPr>
          <w:rStyle w:val="Nenhum A"/>
          <w:rtl w:val="0"/>
        </w:rPr>
        <w:t>í</w:t>
      </w:r>
      <w:r>
        <w:rPr>
          <w:rStyle w:val="Nenhum"/>
          <w:rtl w:val="0"/>
          <w:lang w:val="it-IT"/>
        </w:rPr>
        <w:t>tica p</w:t>
      </w:r>
      <w:r>
        <w:rPr>
          <w:rStyle w:val="Nenhum A"/>
          <w:rtl w:val="0"/>
        </w:rPr>
        <w:t>ú</w:t>
      </w:r>
      <w:r>
        <w:rPr>
          <w:rStyle w:val="Nenhum"/>
          <w:rtl w:val="0"/>
          <w:lang w:val="pt-PT"/>
        </w:rPr>
        <w:t>blica. Nesse sentido a legisla</w:t>
      </w:r>
      <w:r>
        <w:rPr>
          <w:rStyle w:val="Nenhum"/>
          <w:rtl w:val="0"/>
          <w:lang w:val="pt-PT"/>
        </w:rPr>
        <w:t>çã</w:t>
      </w:r>
      <w:r>
        <w:rPr>
          <w:rStyle w:val="Nenhum"/>
          <w:rtl w:val="0"/>
          <w:lang w:val="pt-PT"/>
        </w:rPr>
        <w:t>o aponta para uma a</w:t>
      </w:r>
      <w:r>
        <w:rPr>
          <w:rStyle w:val="Nenhum"/>
          <w:rtl w:val="0"/>
          <w:lang w:val="pt-PT"/>
        </w:rPr>
        <w:t>çã</w:t>
      </w:r>
      <w:r>
        <w:rPr>
          <w:rStyle w:val="Nenhum"/>
          <w:rtl w:val="0"/>
          <w:lang w:val="pt-PT"/>
        </w:rPr>
        <w:t>o assistencial, sujeita a interpreta</w:t>
      </w:r>
      <w:r>
        <w:rPr>
          <w:rStyle w:val="Nenhum"/>
          <w:rtl w:val="0"/>
          <w:lang w:val="pt-PT"/>
        </w:rPr>
        <w:t>çã</w:t>
      </w:r>
      <w:r>
        <w:rPr>
          <w:rStyle w:val="Nenhum"/>
          <w:rtl w:val="0"/>
          <w:lang w:val="pt-PT"/>
        </w:rPr>
        <w:t>o do aplicador da pol</w:t>
      </w:r>
      <w:r>
        <w:rPr>
          <w:rStyle w:val="Nenhum A"/>
          <w:rtl w:val="0"/>
        </w:rPr>
        <w:t>í</w:t>
      </w:r>
      <w:r>
        <w:rPr>
          <w:rStyle w:val="Nenhum"/>
          <w:rtl w:val="0"/>
          <w:lang w:val="pt-PT"/>
        </w:rPr>
        <w:t>tica. Vemos a</w:t>
      </w:r>
      <w:r>
        <w:rPr>
          <w:rStyle w:val="Nenhum A"/>
          <w:rtl w:val="0"/>
        </w:rPr>
        <w:t xml:space="preserve">í </w:t>
      </w:r>
      <w:r>
        <w:rPr>
          <w:rStyle w:val="Nenhum"/>
          <w:rtl w:val="0"/>
          <w:lang w:val="pt-PT"/>
        </w:rPr>
        <w:t>uma abertura para pr</w:t>
      </w:r>
      <w:r>
        <w:rPr>
          <w:rStyle w:val="Nenhum A"/>
          <w:rtl w:val="0"/>
        </w:rPr>
        <w:t>á</w:t>
      </w:r>
      <w:r>
        <w:rPr>
          <w:rStyle w:val="Nenhum"/>
          <w:rtl w:val="0"/>
          <w:lang w:val="pt-PT"/>
        </w:rPr>
        <w:t>ticas impositivas dos aparelhos do Estado, submetendo a subjetividade do pobre ao seu pr</w:t>
      </w:r>
      <w:r>
        <w:rPr>
          <w:rStyle w:val="Nenhum"/>
          <w:rtl w:val="0"/>
          <w:lang w:val="es-ES_tradnl"/>
        </w:rPr>
        <w:t>ó</w:t>
      </w:r>
      <w:r>
        <w:rPr>
          <w:rStyle w:val="Nenhum"/>
          <w:rtl w:val="0"/>
          <w:lang w:val="it-IT"/>
        </w:rPr>
        <w:t>prio arb</w:t>
      </w:r>
      <w:r>
        <w:rPr>
          <w:rStyle w:val="Nenhum A"/>
          <w:rtl w:val="0"/>
        </w:rPr>
        <w:t>í</w:t>
      </w:r>
      <w:r>
        <w:rPr>
          <w:rStyle w:val="Nenhum"/>
          <w:rtl w:val="0"/>
          <w:lang w:val="pt-PT"/>
        </w:rPr>
        <w:t xml:space="preserve">trio. </w:t>
      </w:r>
      <w:del w:id="651" w:date="2022-05-05T22:58:49Z" w:author="oculto">
        <w:r>
          <w:rPr>
            <w:rStyle w:val="Nenhum"/>
            <w:rtl w:val="0"/>
            <w:lang w:val="pt-PT"/>
          </w:rPr>
          <w:delText xml:space="preserve"> </w:delText>
        </w:r>
      </w:del>
      <w:r>
        <w:rPr>
          <w:rStyle w:val="Nenhum"/>
          <w:rtl w:val="0"/>
          <w:lang w:val="pt-PT"/>
        </w:rPr>
        <w:t>Isso evidencia certo grau de contradi</w:t>
      </w:r>
      <w:r>
        <w:rPr>
          <w:rStyle w:val="Nenhum"/>
          <w:rtl w:val="0"/>
          <w:lang w:val="pt-PT"/>
        </w:rPr>
        <w:t>çã</w:t>
      </w:r>
      <w:r>
        <w:rPr>
          <w:rStyle w:val="Nenhum"/>
          <w:rtl w:val="0"/>
          <w:lang w:val="pt-PT"/>
        </w:rPr>
        <w:t>o no discurso garantidor de direitos que permeia toda a legisla</w:t>
      </w:r>
      <w:r>
        <w:rPr>
          <w:rStyle w:val="Nenhum"/>
          <w:rtl w:val="0"/>
          <w:lang w:val="pt-PT"/>
        </w:rPr>
        <w:t>çã</w:t>
      </w:r>
      <w:r>
        <w:rPr>
          <w:rStyle w:val="Nenhum"/>
          <w:rtl w:val="0"/>
          <w:lang w:val="pt-PT"/>
        </w:rPr>
        <w:t>o pertinente ao programa.</w:t>
      </w:r>
    </w:p>
    <w:p>
      <w:pPr>
        <w:pStyle w:val="Corpo A"/>
        <w:tabs>
          <w:tab w:val="left" w:pos="851"/>
        </w:tabs>
        <w:spacing w:line="360" w:lineRule="auto"/>
        <w:jc w:val="both"/>
      </w:pPr>
      <w:r>
        <w:rPr>
          <w:rStyle w:val="Nenhum"/>
          <w:rtl w:val="0"/>
          <w:lang w:val="pt-PT"/>
        </w:rPr>
        <w:tab/>
        <w:t>Importa ainda tecer algumas considera</w:t>
      </w:r>
      <w:r>
        <w:rPr>
          <w:rStyle w:val="Nenhum"/>
          <w:rtl w:val="0"/>
          <w:lang w:val="pt-PT"/>
        </w:rPr>
        <w:t>çõ</w:t>
      </w:r>
      <w:r>
        <w:rPr>
          <w:rStyle w:val="Nenhum"/>
          <w:rtl w:val="0"/>
          <w:lang w:val="pt-PT"/>
        </w:rPr>
        <w:t>es sobre o Decreto 9.462 de 8 de agosto de 2018 que alterou os Decretos 6.214/ 2007 e o Decreto 6.135/ 2007, tornando obrigat</w:t>
      </w:r>
      <w:r>
        <w:rPr>
          <w:rStyle w:val="Nenhum"/>
          <w:rtl w:val="0"/>
          <w:lang w:val="es-ES_tradnl"/>
        </w:rPr>
        <w:t>ó</w:t>
      </w:r>
      <w:r>
        <w:rPr>
          <w:rStyle w:val="Nenhum"/>
          <w:rtl w:val="0"/>
          <w:lang w:val="pt-PT"/>
        </w:rPr>
        <w:t>rio a inscri</w:t>
      </w:r>
      <w:r>
        <w:rPr>
          <w:rStyle w:val="Nenhum"/>
          <w:rtl w:val="0"/>
          <w:lang w:val="pt-PT"/>
        </w:rPr>
        <w:t>çã</w:t>
      </w:r>
      <w:r>
        <w:rPr>
          <w:rStyle w:val="Nenhum"/>
          <w:rtl w:val="0"/>
          <w:lang w:val="pt-PT"/>
        </w:rPr>
        <w:t>o do benefici</w:t>
      </w:r>
      <w:r>
        <w:rPr>
          <w:rStyle w:val="Nenhum A"/>
          <w:rtl w:val="0"/>
        </w:rPr>
        <w:t>á</w:t>
      </w:r>
      <w:r>
        <w:rPr>
          <w:rStyle w:val="Nenhum"/>
          <w:rtl w:val="0"/>
          <w:lang w:val="pt-PT"/>
        </w:rPr>
        <w:t>rio no Cadastro de Pessoas F</w:t>
      </w:r>
      <w:r>
        <w:rPr>
          <w:rStyle w:val="Nenhum A"/>
          <w:rtl w:val="0"/>
        </w:rPr>
        <w:t>í</w:t>
      </w:r>
      <w:r>
        <w:rPr>
          <w:rStyle w:val="Nenhum"/>
          <w:rtl w:val="0"/>
          <w:lang w:val="pt-PT"/>
        </w:rPr>
        <w:t>sicas - CPF e inscri</w:t>
      </w:r>
      <w:r>
        <w:rPr>
          <w:rStyle w:val="Nenhum"/>
          <w:rtl w:val="0"/>
          <w:lang w:val="pt-PT"/>
        </w:rPr>
        <w:t>çã</w:t>
      </w:r>
      <w:r>
        <w:rPr>
          <w:rStyle w:val="Nenhum"/>
          <w:rtl w:val="0"/>
          <w:lang w:val="pt-PT"/>
        </w:rPr>
        <w:t>o e atualiza</w:t>
      </w:r>
      <w:r>
        <w:rPr>
          <w:rStyle w:val="Nenhum"/>
          <w:rtl w:val="0"/>
          <w:lang w:val="pt-PT"/>
        </w:rPr>
        <w:t>çã</w:t>
      </w:r>
      <w:r>
        <w:rPr>
          <w:rStyle w:val="Nenhum"/>
          <w:rtl w:val="0"/>
          <w:lang w:val="pt-PT"/>
        </w:rPr>
        <w:t>o no Cad</w:t>
      </w:r>
      <w:r>
        <w:rPr>
          <w:rStyle w:val="Nenhum A"/>
          <w:rtl w:val="0"/>
        </w:rPr>
        <w:t>Ú</w:t>
      </w:r>
      <w:r>
        <w:rPr>
          <w:rStyle w:val="Nenhum"/>
          <w:rtl w:val="0"/>
          <w:lang w:val="it-IT"/>
        </w:rPr>
        <w:t>nico</w:t>
      </w:r>
      <w:r>
        <w:rPr>
          <w:rStyle w:val="Nenhum"/>
          <w:vertAlign w:val="superscript"/>
        </w:rPr>
        <w:footnoteReference w:id="40"/>
      </w:r>
      <w:r>
        <w:rPr>
          <w:rStyle w:val="Nenhum"/>
          <w:rtl w:val="0"/>
          <w:lang w:val="pt-PT"/>
        </w:rPr>
        <w:t>, conforme previsto no artigos 1</w:t>
      </w:r>
      <w:r>
        <w:rPr>
          <w:rStyle w:val="Nenhum"/>
          <w:rFonts w:ascii="Perpetua" w:cs="Perpetua" w:hAnsi="Perpetua" w:eastAsia="Perpetua"/>
          <w:rtl w:val="0"/>
          <w:lang w:val="pt-PT"/>
        </w:rPr>
        <w:t>º</w:t>
      </w:r>
      <w:r>
        <w:rPr>
          <w:rStyle w:val="Nenhum"/>
          <w:rtl w:val="0"/>
          <w:lang w:val="pt-PT"/>
        </w:rPr>
        <w:t xml:space="preserve"> do referido decreto: Altera o Art. 12, </w:t>
      </w:r>
      <w:r>
        <w:rPr>
          <w:rStyle w:val="Nenhum"/>
          <w:outline w:val="0"/>
          <w:color w:val="000000"/>
          <w:u w:color="000000"/>
          <w:rtl w:val="0"/>
          <w14:textFill>
            <w14:solidFill>
              <w14:srgbClr w14:val="000000"/>
            </w14:solidFill>
          </w14:textFill>
        </w:rPr>
        <w:t xml:space="preserve">§ </w:t>
      </w:r>
      <w:r>
        <w:rPr>
          <w:rStyle w:val="Nenhum"/>
          <w:outline w:val="0"/>
          <w:color w:val="000000"/>
          <w:u w:color="000000"/>
          <w:rtl w:val="0"/>
          <w14:textFill>
            <w14:solidFill>
              <w14:srgbClr w14:val="000000"/>
            </w14:solidFill>
          </w14:textFill>
        </w:rPr>
        <w:t>2</w:t>
      </w:r>
      <w:r>
        <w:rPr>
          <w:rStyle w:val="Nenhum"/>
          <w:outline w:val="0"/>
          <w:color w:val="000000"/>
          <w:u w:color="000000"/>
          <w:rtl w:val="0"/>
          <w14:textFill>
            <w14:solidFill>
              <w14:srgbClr w14:val="000000"/>
            </w14:solidFill>
          </w14:textFill>
        </w:rPr>
        <w:t xml:space="preserve">º </w:t>
      </w:r>
      <w:r>
        <w:rPr>
          <w:rStyle w:val="Nenhum"/>
          <w:outline w:val="0"/>
          <w:color w:val="000000"/>
          <w:u w:color="000000"/>
          <w:rtl w:val="0"/>
          <w:lang w:val="pt-PT"/>
          <w14:textFill>
            <w14:solidFill>
              <w14:srgbClr w14:val="000000"/>
            </w14:solidFill>
          </w14:textFill>
        </w:rPr>
        <w:t xml:space="preserve">do Decreto 6.214/2007: </w:t>
      </w:r>
      <w:ins w:id="652" w:date="2022-05-05T22:59:56Z" w:author="oculto">
        <w:r>
          <w:rPr>
            <w:rStyle w:val="Nenhum"/>
            <w:outline w:val="0"/>
            <w:color w:val="000000"/>
            <w:u w:color="000000"/>
            <w:rtl w:val="0"/>
            <w:lang w:val="en-US"/>
            <w14:textFill>
              <w14:solidFill>
                <w14:srgbClr w14:val="000000"/>
              </w14:solidFill>
            </w14:textFill>
          </w:rPr>
          <w:t>“</w:t>
        </w:r>
      </w:ins>
      <w:del w:id="653" w:date="2022-05-05T22:59:55Z" w:author="oculto">
        <w:r>
          <w:rPr>
            <w:rStyle w:val="Nenhum"/>
            <w:outline w:val="0"/>
            <w:color w:val="000000"/>
            <w:u w:color="000000"/>
            <w:rtl w:val="0"/>
            <w:lang w:val="pt-PT"/>
            <w14:textFill>
              <w14:solidFill>
                <w14:srgbClr w14:val="000000"/>
              </w14:solidFill>
            </w14:textFill>
          </w:rPr>
          <w:delText xml:space="preserve"> </w:delText>
        </w:r>
      </w:del>
      <w:r>
        <w:rPr>
          <w:rStyle w:val="Nenhum"/>
          <w:outline w:val="0"/>
          <w:color w:val="000000"/>
          <w:u w:color="000000"/>
          <w:rtl w:val="0"/>
          <w:lang w:val="pt-PT"/>
          <w14:textFill>
            <w14:solidFill>
              <w14:srgbClr w14:val="000000"/>
            </w14:solidFill>
          </w14:textFill>
        </w:rPr>
        <w:t>O benef</w:t>
      </w:r>
      <w:r>
        <w:rPr>
          <w:rStyle w:val="Nenhum"/>
          <w:outline w:val="0"/>
          <w:color w:val="000000"/>
          <w:u w:color="000000"/>
          <w:rtl w:val="0"/>
          <w14:textFill>
            <w14:solidFill>
              <w14:srgbClr w14:val="000000"/>
            </w14:solidFill>
          </w14:textFill>
        </w:rPr>
        <w:t>í</w:t>
      </w:r>
      <w:r>
        <w:rPr>
          <w:rStyle w:val="Nenhum"/>
          <w:outline w:val="0"/>
          <w:color w:val="000000"/>
          <w:u w:color="000000"/>
          <w:rtl w:val="0"/>
          <w:lang w:val="it-IT"/>
          <w14:textFill>
            <w14:solidFill>
              <w14:srgbClr w14:val="000000"/>
            </w14:solidFill>
          </w14:textFill>
        </w:rPr>
        <w:t>cio ser</w:t>
      </w:r>
      <w:r>
        <w:rPr>
          <w:rStyle w:val="Nenhum"/>
          <w:outline w:val="0"/>
          <w:color w:val="000000"/>
          <w:u w:color="000000"/>
          <w:rtl w:val="0"/>
          <w14:textFill>
            <w14:solidFill>
              <w14:srgbClr w14:val="000000"/>
            </w14:solidFill>
          </w14:textFill>
        </w:rPr>
        <w:t xml:space="preserve">á </w:t>
      </w:r>
      <w:r>
        <w:rPr>
          <w:rStyle w:val="Nenhum"/>
          <w:outline w:val="0"/>
          <w:color w:val="000000"/>
          <w:u w:color="000000"/>
          <w:rtl w:val="0"/>
          <w:lang w:val="pt-PT"/>
          <w14:textFill>
            <w14:solidFill>
              <w14:srgbClr w14:val="000000"/>
            </w14:solidFill>
          </w14:textFill>
        </w:rPr>
        <w:t>concedido ou mantido apenas quando o Cad</w:t>
      </w:r>
      <w:r>
        <w:rPr>
          <w:rStyle w:val="Nenhum"/>
          <w:outline w:val="0"/>
          <w:color w:val="000000"/>
          <w:u w:color="000000"/>
          <w:rtl w:val="0"/>
          <w14:textFill>
            <w14:solidFill>
              <w14:srgbClr w14:val="000000"/>
            </w14:solidFill>
          </w14:textFill>
        </w:rPr>
        <w:t>Ú</w:t>
      </w:r>
      <w:r>
        <w:rPr>
          <w:rStyle w:val="Nenhum"/>
          <w:outline w:val="0"/>
          <w:color w:val="000000"/>
          <w:u w:color="000000"/>
          <w:rtl w:val="0"/>
          <w:lang w:val="pt-PT"/>
          <w14:textFill>
            <w14:solidFill>
              <w14:srgbClr w14:val="000000"/>
            </w14:solidFill>
          </w14:textFill>
        </w:rPr>
        <w:t>nico estiver atualizado e v</w:t>
      </w:r>
      <w:r>
        <w:rPr>
          <w:rStyle w:val="Nenhum"/>
          <w:outline w:val="0"/>
          <w:color w:val="000000"/>
          <w:u w:color="000000"/>
          <w:rtl w:val="0"/>
          <w14:textFill>
            <w14:solidFill>
              <w14:srgbClr w14:val="000000"/>
            </w14:solidFill>
          </w14:textFill>
        </w:rPr>
        <w:t>á</w:t>
      </w:r>
      <w:r>
        <w:rPr>
          <w:rStyle w:val="Nenhum"/>
          <w:outline w:val="0"/>
          <w:color w:val="000000"/>
          <w:u w:color="000000"/>
          <w:rtl w:val="0"/>
          <w:lang w:val="pt-PT"/>
          <w14:textFill>
            <w14:solidFill>
              <w14:srgbClr w14:val="000000"/>
            </w14:solidFill>
          </w14:textFill>
        </w:rPr>
        <w:t>lido, de acordo com o disposto no</w:t>
      </w:r>
      <w:r>
        <w:rPr>
          <w:rStyle w:val="Nenhum A"/>
          <w:rtl w:val="0"/>
        </w:rPr>
        <w:t> </w:t>
      </w:r>
      <w:r>
        <w:rPr>
          <w:rStyle w:val="Nenhum"/>
          <w:outline w:val="0"/>
          <w:color w:val="000000"/>
          <w:u w:val="none" w:color="000000"/>
          <w:rtl w:val="0"/>
          <w:lang w:val="it-IT"/>
          <w14:textFill>
            <w14:solidFill>
              <w14:srgbClr w14:val="000000"/>
            </w14:solidFill>
          </w14:textFill>
        </w:rPr>
        <w:t>Decreto n</w:t>
      </w:r>
      <w:r>
        <w:rPr>
          <w:rStyle w:val="Hyperlink.5"/>
          <w:rtl w:val="0"/>
        </w:rPr>
        <w:t xml:space="preserve">º </w:t>
      </w:r>
      <w:r>
        <w:rPr>
          <w:rStyle w:val="Hyperlink.6"/>
          <w:rtl w:val="0"/>
          <w:lang w:val="pt-PT"/>
        </w:rPr>
        <w:t>6.135, de 26 de junho de 2007</w:t>
      </w:r>
      <w:del w:id="654" w:date="2022-05-05T23:00:43Z" w:author="oculto">
        <w:r>
          <w:rPr>
            <w:rStyle w:val="Hyperlink.5"/>
            <w:rtl w:val="0"/>
          </w:rPr>
          <w:delText> </w:delText>
        </w:r>
      </w:del>
      <w:ins w:id="655" w:date="2022-05-05T23:00:45Z" w:author="oculto">
        <w:r>
          <w:rPr>
            <w:rStyle w:val="Nenhum"/>
            <w:rtl w:val="0"/>
            <w:lang w:val="en-US"/>
          </w:rPr>
          <w:t>”</w:t>
        </w:r>
      </w:ins>
      <w:r>
        <w:rPr>
          <w:rStyle w:val="Nenhum A"/>
          <w:rtl w:val="0"/>
        </w:rPr>
        <w:t xml:space="preserve">, </w:t>
      </w:r>
      <w:r>
        <w:rPr>
          <w:rStyle w:val="Nenhum"/>
          <w:outline w:val="0"/>
          <w:color w:val="000000"/>
          <w:u w:color="000000"/>
          <w:rtl w:val="0"/>
          <w:lang w:val="pt-PT"/>
          <w14:textFill>
            <w14:solidFill>
              <w14:srgbClr w14:val="000000"/>
            </w14:solidFill>
          </w14:textFill>
        </w:rPr>
        <w:t xml:space="preserve"> e ainda, altera o </w:t>
      </w:r>
      <w:r>
        <w:rPr>
          <w:rStyle w:val="Hyperlink.5"/>
        </w:rPr>
        <w:fldChar w:fldCharType="begin" w:fldLock="0"/>
      </w:r>
      <w:r>
        <w:rPr>
          <w:rStyle w:val="Hyperlink.5"/>
        </w:rPr>
        <w:instrText xml:space="preserve"> HYPERLINK "http://www.planalto.gov.br/ccivil_03/_Ato2007-2010/2007/Decreto/D6214.htm%2523art15.."</w:instrText>
      </w:r>
      <w:r>
        <w:rPr>
          <w:rStyle w:val="Hyperlink.5"/>
        </w:rPr>
        <w:fldChar w:fldCharType="separate" w:fldLock="0"/>
      </w:r>
      <w:r>
        <w:rPr>
          <w:rStyle w:val="Hyperlink.5"/>
          <w:rtl w:val="0"/>
        </w:rPr>
        <w:t>art.</w:t>
      </w:r>
      <w:r>
        <w:rPr>
          <w:rStyle w:val="Nenhum"/>
          <w:outline w:val="0"/>
          <w:color w:val="0000ff"/>
          <w:u w:val="none" w:color="0000ff"/>
          <w:rtl w:val="0"/>
          <w14:textFill>
            <w14:solidFill>
              <w14:srgbClr w14:val="0000FF"/>
            </w14:solidFill>
          </w14:textFill>
        </w:rPr>
        <w:t xml:space="preserve"> </w:t>
      </w:r>
      <w:r>
        <w:rPr>
          <w:rStyle w:val="Nenhum"/>
          <w:outline w:val="0"/>
          <w:color w:val="000000"/>
          <w:u w:val="none" w:color="000000"/>
          <w:rtl w:val="0"/>
          <w:lang w:val="de-DE"/>
          <w14:textFill>
            <w14:solidFill>
              <w14:srgbClr w14:val="000000"/>
            </w14:solidFill>
          </w14:textFill>
        </w:rPr>
        <w:t>15:</w:t>
      </w:r>
      <w:r>
        <w:rPr>
          <w:rStyle w:val="Hyperlink.5"/>
          <w:rtl w:val="0"/>
        </w:rPr>
        <w:t> </w:t>
      </w:r>
      <w:r>
        <w:rPr/>
        <w:fldChar w:fldCharType="end" w:fldLock="0"/>
      </w:r>
      <w:r>
        <w:rPr>
          <w:rStyle w:val="Nenhum"/>
          <w:rtl w:val="0"/>
          <w:lang w:val="ru-RU"/>
        </w:rPr>
        <w:t xml:space="preserve"> "</w:t>
      </w:r>
      <w:r>
        <w:rPr>
          <w:rStyle w:val="Nenhum"/>
          <w:outline w:val="0"/>
          <w:color w:val="000000"/>
          <w:u w:color="000000"/>
          <w:rtl w:val="0"/>
          <w:lang w:val="pt-PT"/>
          <w14:textFill>
            <w14:solidFill>
              <w14:srgbClr w14:val="000000"/>
            </w14:solidFill>
          </w14:textFill>
        </w:rPr>
        <w:t>A concess</w:t>
      </w:r>
      <w:r>
        <w:rPr>
          <w:rStyle w:val="Nenhum"/>
          <w:outline w:val="0"/>
          <w:color w:val="000000"/>
          <w:u w:color="000000"/>
          <w:rtl w:val="0"/>
          <w:lang w:val="pt-PT"/>
          <w14:textFill>
            <w14:solidFill>
              <w14:srgbClr w14:val="000000"/>
            </w14:solidFill>
          </w14:textFill>
        </w:rPr>
        <w:t>ã</w:t>
      </w:r>
      <w:r>
        <w:rPr>
          <w:rStyle w:val="Nenhum"/>
          <w:outline w:val="0"/>
          <w:color w:val="000000"/>
          <w:u w:color="000000"/>
          <w:rtl w:val="0"/>
          <w:lang w:val="pt-PT"/>
          <w14:textFill>
            <w14:solidFill>
              <w14:srgbClr w14:val="000000"/>
            </w14:solidFill>
          </w14:textFill>
        </w:rPr>
        <w:t>o do benef</w:t>
      </w:r>
      <w:r>
        <w:rPr>
          <w:rStyle w:val="Nenhum"/>
          <w:outline w:val="0"/>
          <w:color w:val="000000"/>
          <w:u w:color="000000"/>
          <w:rtl w:val="0"/>
          <w14:textFill>
            <w14:solidFill>
              <w14:srgbClr w14:val="000000"/>
            </w14:solidFill>
          </w14:textFill>
        </w:rPr>
        <w:t>í</w:t>
      </w:r>
      <w:r>
        <w:rPr>
          <w:rStyle w:val="Nenhum"/>
          <w:outline w:val="0"/>
          <w:color w:val="000000"/>
          <w:u w:color="000000"/>
          <w:rtl w:val="0"/>
          <w:lang w:val="pt-PT"/>
          <w14:textFill>
            <w14:solidFill>
              <w14:srgbClr w14:val="000000"/>
            </w14:solidFill>
          </w14:textFill>
        </w:rPr>
        <w:t>cio depender</w:t>
      </w:r>
      <w:r>
        <w:rPr>
          <w:rStyle w:val="Nenhum"/>
          <w:outline w:val="0"/>
          <w:color w:val="000000"/>
          <w:u w:color="000000"/>
          <w:rtl w:val="0"/>
          <w14:textFill>
            <w14:solidFill>
              <w14:srgbClr w14:val="000000"/>
            </w14:solidFill>
          </w14:textFill>
        </w:rPr>
        <w:t xml:space="preserve">á </w:t>
      </w:r>
      <w:r>
        <w:rPr>
          <w:rStyle w:val="Nenhum"/>
          <w:outline w:val="0"/>
          <w:color w:val="000000"/>
          <w:u w:color="000000"/>
          <w:rtl w:val="0"/>
          <w:lang w:val="pt-PT"/>
          <w14:textFill>
            <w14:solidFill>
              <w14:srgbClr w14:val="000000"/>
            </w14:solidFill>
          </w14:textFill>
        </w:rPr>
        <w:t>da pr</w:t>
      </w:r>
      <w:r>
        <w:rPr>
          <w:rStyle w:val="Nenhum"/>
          <w:outline w:val="0"/>
          <w:color w:val="000000"/>
          <w:u w:color="000000"/>
          <w:rtl w:val="0"/>
          <w:lang w:val="fr-FR"/>
          <w14:textFill>
            <w14:solidFill>
              <w14:srgbClr w14:val="000000"/>
            </w14:solidFill>
          </w14:textFill>
        </w:rPr>
        <w:t>é</w:t>
      </w:r>
      <w:r>
        <w:rPr>
          <w:rStyle w:val="Nenhum"/>
          <w:outline w:val="0"/>
          <w:color w:val="000000"/>
          <w:u w:color="000000"/>
          <w:rtl w:val="0"/>
          <w:lang w:val="pt-PT"/>
          <w14:textFill>
            <w14:solidFill>
              <w14:srgbClr w14:val="000000"/>
            </w14:solidFill>
          </w14:textFill>
        </w:rPr>
        <w:t>via inscri</w:t>
      </w:r>
      <w:r>
        <w:rPr>
          <w:rStyle w:val="Nenhum"/>
          <w:outline w:val="0"/>
          <w:color w:val="000000"/>
          <w:u w:color="000000"/>
          <w:rtl w:val="0"/>
          <w:lang w:val="pt-PT"/>
          <w14:textFill>
            <w14:solidFill>
              <w14:srgbClr w14:val="000000"/>
            </w14:solidFill>
          </w14:textFill>
        </w:rPr>
        <w:t>çã</w:t>
      </w:r>
      <w:r>
        <w:rPr>
          <w:rStyle w:val="Nenhum"/>
          <w:outline w:val="0"/>
          <w:color w:val="000000"/>
          <w:u w:color="000000"/>
          <w:rtl w:val="0"/>
          <w:lang w:val="pt-PT"/>
          <w14:textFill>
            <w14:solidFill>
              <w14:srgbClr w14:val="000000"/>
            </w14:solidFill>
          </w14:textFill>
        </w:rPr>
        <w:t>o do interessado no CPF e no Cad</w:t>
      </w:r>
      <w:r>
        <w:rPr>
          <w:rStyle w:val="Nenhum"/>
          <w:outline w:val="0"/>
          <w:color w:val="000000"/>
          <w:u w:color="000000"/>
          <w:rtl w:val="0"/>
          <w14:textFill>
            <w14:solidFill>
              <w14:srgbClr w14:val="000000"/>
            </w14:solidFill>
          </w14:textFill>
        </w:rPr>
        <w:t>Ú</w:t>
      </w:r>
      <w:r>
        <w:rPr>
          <w:rStyle w:val="Nenhum"/>
          <w:outline w:val="0"/>
          <w:color w:val="000000"/>
          <w:u w:color="000000"/>
          <w:rtl w:val="0"/>
          <w:lang w:val="it-IT"/>
          <w14:textFill>
            <w14:solidFill>
              <w14:srgbClr w14:val="000000"/>
            </w14:solidFill>
          </w14:textFill>
        </w:rPr>
        <w:t>nico...</w:t>
      </w:r>
      <w:r>
        <w:rPr>
          <w:rStyle w:val="Nenhum"/>
          <w:outline w:val="0"/>
          <w:color w:val="000000"/>
          <w:u w:color="000000"/>
          <w:rtl w:val="0"/>
          <w14:textFill>
            <w14:solidFill>
              <w14:srgbClr w14:val="000000"/>
            </w14:solidFill>
          </w14:textFill>
        </w:rPr>
        <w:t>”</w:t>
      </w:r>
      <w:r>
        <w:rPr>
          <w:rStyle w:val="Nenhum"/>
          <w:outline w:val="0"/>
          <w:color w:val="000000"/>
          <w:u w:color="000000"/>
          <w:rtl w:val="0"/>
          <w14:textFill>
            <w14:solidFill>
              <w14:srgbClr w14:val="000000"/>
            </w14:solidFill>
          </w14:textFill>
        </w:rPr>
        <w:t>.</w:t>
      </w:r>
      <w:r>
        <w:rPr>
          <w:rStyle w:val="Nenhum"/>
          <w:rtl w:val="0"/>
          <w:lang w:val="pt-PT"/>
        </w:rPr>
        <w:t xml:space="preserve"> Tais altera</w:t>
      </w:r>
      <w:r>
        <w:rPr>
          <w:rStyle w:val="Nenhum"/>
          <w:rtl w:val="0"/>
          <w:lang w:val="pt-PT"/>
        </w:rPr>
        <w:t>çõ</w:t>
      </w:r>
      <w:r>
        <w:rPr>
          <w:rStyle w:val="Nenhum"/>
          <w:rtl w:val="0"/>
          <w:lang w:val="pt-PT"/>
        </w:rPr>
        <w:t>es estabelecem diretrizes mais r</w:t>
      </w:r>
      <w:r>
        <w:rPr>
          <w:rStyle w:val="Nenhum A"/>
          <w:rtl w:val="0"/>
        </w:rPr>
        <w:t>í</w:t>
      </w:r>
      <w:r>
        <w:rPr>
          <w:rStyle w:val="Nenhum"/>
          <w:rtl w:val="0"/>
          <w:lang w:val="pt-PT"/>
        </w:rPr>
        <w:t>gidas para acompanhamento e fiscaliza</w:t>
      </w:r>
      <w:r>
        <w:rPr>
          <w:rStyle w:val="Nenhum"/>
          <w:rtl w:val="0"/>
          <w:lang w:val="pt-PT"/>
        </w:rPr>
        <w:t>çã</w:t>
      </w:r>
      <w:r>
        <w:rPr>
          <w:rStyle w:val="Nenhum"/>
          <w:rtl w:val="0"/>
          <w:lang w:val="pt-PT"/>
        </w:rPr>
        <w:t>o do programa, recrudescendo as regras para concess</w:t>
      </w:r>
      <w:r>
        <w:rPr>
          <w:rStyle w:val="Nenhum"/>
          <w:rtl w:val="0"/>
          <w:lang w:val="pt-PT"/>
        </w:rPr>
        <w:t>ã</w:t>
      </w:r>
      <w:r>
        <w:rPr>
          <w:rStyle w:val="Nenhum"/>
          <w:rtl w:val="0"/>
          <w:lang w:val="pt-PT"/>
        </w:rPr>
        <w:t>o administrativa e revis</w:t>
      </w:r>
      <w:r>
        <w:rPr>
          <w:rStyle w:val="Nenhum"/>
          <w:rtl w:val="0"/>
          <w:lang w:val="pt-PT"/>
        </w:rPr>
        <w:t>ã</w:t>
      </w:r>
      <w:r>
        <w:rPr>
          <w:rStyle w:val="Nenhum"/>
          <w:rtl w:val="0"/>
          <w:lang w:val="pt-PT"/>
        </w:rPr>
        <w:t>o do benef</w:t>
      </w:r>
      <w:r>
        <w:rPr>
          <w:rStyle w:val="Nenhum A"/>
          <w:rtl w:val="0"/>
        </w:rPr>
        <w:t>í</w:t>
      </w:r>
      <w:r>
        <w:rPr>
          <w:rStyle w:val="Nenhum"/>
          <w:rtl w:val="0"/>
          <w:lang w:val="pt-PT"/>
        </w:rPr>
        <w:t>cio, conforme o art. 1</w:t>
      </w:r>
      <w:r>
        <w:rPr>
          <w:rStyle w:val="Nenhum"/>
          <w:rFonts w:ascii="Perpetua" w:cs="Perpetua" w:hAnsi="Perpetua" w:eastAsia="Perpetua"/>
          <w:rtl w:val="0"/>
          <w:lang w:val="pt-PT"/>
        </w:rPr>
        <w:t>º</w:t>
      </w:r>
      <w:r>
        <w:rPr>
          <w:rStyle w:val="Nenhum"/>
          <w:rtl w:val="0"/>
          <w:lang w:val="pt-PT"/>
        </w:rPr>
        <w:t>, que altera o art. 42 do Anexo do Decreto n. 6.214/2007:</w:t>
      </w:r>
    </w:p>
    <w:p>
      <w:pPr>
        <w:pStyle w:val="Corpo A"/>
        <w:spacing w:line="360" w:lineRule="auto"/>
        <w:jc w:val="both"/>
      </w:pPr>
    </w:p>
    <w:p>
      <w:pPr>
        <w:pStyle w:val="textbody"/>
        <w:spacing w:before="0" w:after="0"/>
        <w:ind w:left="2268" w:firstLine="0"/>
        <w:jc w:val="both"/>
      </w:pPr>
      <w:r>
        <w:rPr>
          <w:rStyle w:val="Nenhum A"/>
        </w:rPr>
        <w:fldChar w:fldCharType="begin" w:fldLock="0"/>
      </w:r>
      <w:r>
        <w:rPr>
          <w:rStyle w:val="Nenhum A"/>
        </w:rPr>
        <w:instrText xml:space="preserve"> HYPERLINK "http://www.planalto.gov.br/ccivil_03/_Ato2007-2010/2007/Decreto/D6214.htm%2523art42%252525C2%252525A71.."</w:instrText>
      </w:r>
      <w:r>
        <w:rPr>
          <w:rStyle w:val="Nenhum A"/>
        </w:rPr>
        <w:fldChar w:fldCharType="separate" w:fldLock="0"/>
      </w:r>
      <w:r>
        <w:rPr>
          <w:rStyle w:val="Nenhum A"/>
          <w:rtl w:val="0"/>
          <w:lang w:val="pt-PT"/>
        </w:rPr>
        <w:t xml:space="preserve">§ </w:t>
      </w:r>
      <w:r>
        <w:rPr>
          <w:rStyle w:val="Nenhum A"/>
          <w:rtl w:val="0"/>
          <w:lang w:val="pt-PT"/>
        </w:rPr>
        <w:t>1</w:t>
      </w:r>
      <w:r>
        <w:rPr>
          <w:rStyle w:val="Nenhum A"/>
          <w:rtl w:val="0"/>
          <w:lang w:val="pt-PT"/>
        </w:rPr>
        <w:t>º </w:t>
      </w:r>
      <w:r>
        <w:rPr/>
        <w:fldChar w:fldCharType="end" w:fldLock="0"/>
      </w:r>
      <w:r>
        <w:rPr>
          <w:rStyle w:val="Nenhum A"/>
          <w:rtl w:val="0"/>
          <w:lang w:val="pt-PT"/>
        </w:rPr>
        <w:t>A revis</w:t>
      </w:r>
      <w:r>
        <w:rPr>
          <w:rStyle w:val="Nenhum A"/>
          <w:rtl w:val="0"/>
          <w:lang w:val="pt-PT"/>
        </w:rPr>
        <w:t>ã</w:t>
      </w:r>
      <w:r>
        <w:rPr>
          <w:rStyle w:val="Nenhum A"/>
          <w:rtl w:val="0"/>
          <w:lang w:val="pt-PT"/>
        </w:rPr>
        <w:t>o de que trata o</w:t>
      </w:r>
      <w:r>
        <w:rPr>
          <w:rStyle w:val="Nenhum A"/>
          <w:rtl w:val="0"/>
          <w:lang w:val="pt-PT"/>
        </w:rPr>
        <w:t> </w:t>
      </w:r>
      <w:r>
        <w:rPr>
          <w:rStyle w:val="Nenhum A"/>
          <w:rtl w:val="0"/>
          <w:lang w:val="pt-PT"/>
        </w:rPr>
        <w:t>caput</w:t>
      </w:r>
      <w:r>
        <w:rPr>
          <w:rStyle w:val="Nenhum"/>
          <w:b w:val="1"/>
          <w:bCs w:val="1"/>
          <w:rtl w:val="0"/>
          <w:lang w:val="pt-PT"/>
        </w:rPr>
        <w:t> </w:t>
      </w:r>
      <w:r>
        <w:rPr>
          <w:rStyle w:val="Nenhum A"/>
          <w:rtl w:val="0"/>
          <w:lang w:val="pt-PT"/>
        </w:rPr>
        <w:t>ser</w:t>
      </w:r>
      <w:r>
        <w:rPr>
          <w:rStyle w:val="Nenhum A"/>
          <w:rtl w:val="0"/>
          <w:lang w:val="pt-PT"/>
        </w:rPr>
        <w:t xml:space="preserve">á </w:t>
      </w:r>
      <w:r>
        <w:rPr>
          <w:rStyle w:val="Nenhum A"/>
          <w:rtl w:val="0"/>
          <w:lang w:val="pt-PT"/>
        </w:rPr>
        <w:t>realizada pelo INSS por meio da utiliza</w:t>
      </w:r>
      <w:r>
        <w:rPr>
          <w:rStyle w:val="Nenhum A"/>
          <w:rtl w:val="0"/>
          <w:lang w:val="pt-PT"/>
        </w:rPr>
        <w:t>çã</w:t>
      </w:r>
      <w:r>
        <w:rPr>
          <w:rStyle w:val="Nenhum A"/>
          <w:rtl w:val="0"/>
          <w:lang w:val="pt-PT"/>
        </w:rPr>
        <w:t>o de cruzamento de informa</w:t>
      </w:r>
      <w:r>
        <w:rPr>
          <w:rStyle w:val="Nenhum A"/>
          <w:rtl w:val="0"/>
          <w:lang w:val="pt-PT"/>
        </w:rPr>
        <w:t>çõ</w:t>
      </w:r>
      <w:r>
        <w:rPr>
          <w:rStyle w:val="Nenhum A"/>
          <w:rtl w:val="0"/>
          <w:lang w:val="pt-PT"/>
        </w:rPr>
        <w:t>es do benefici</w:t>
      </w:r>
      <w:r>
        <w:rPr>
          <w:rStyle w:val="Nenhum A"/>
          <w:rtl w:val="0"/>
          <w:lang w:val="pt-PT"/>
        </w:rPr>
        <w:t>á</w:t>
      </w:r>
      <w:r>
        <w:rPr>
          <w:rStyle w:val="Nenhum A"/>
          <w:rtl w:val="0"/>
          <w:lang w:val="pt-PT"/>
        </w:rPr>
        <w:t>rio e de seus familiares existentes em registros e bases de dados oficiais, na forma estabelecida em ato do Ministro de Estado do Desenvolvimento Social, e observar</w:t>
      </w:r>
      <w:r>
        <w:rPr>
          <w:rStyle w:val="Nenhum A"/>
          <w:rtl w:val="0"/>
          <w:lang w:val="pt-PT"/>
        </w:rPr>
        <w:t>á</w:t>
      </w:r>
      <w:r>
        <w:rPr>
          <w:rStyle w:val="Nenhum A"/>
          <w:rtl w:val="0"/>
          <w:lang w:val="pt-PT"/>
        </w:rPr>
        <w:t>:</w:t>
      </w:r>
    </w:p>
    <w:p>
      <w:pPr>
        <w:pStyle w:val="textbody"/>
        <w:spacing w:before="0" w:after="0"/>
        <w:ind w:left="2268" w:firstLine="0"/>
        <w:jc w:val="both"/>
      </w:pPr>
      <w:r>
        <w:rPr>
          <w:rStyle w:val="Nenhum A"/>
        </w:rPr>
        <w:fldChar w:fldCharType="begin" w:fldLock="0"/>
      </w:r>
      <w:r>
        <w:rPr>
          <w:rStyle w:val="Nenhum A"/>
        </w:rPr>
        <w:instrText xml:space="preserve"> HYPERLINK "http://www.planalto.gov.br/ccivil_03/_Ato2007-2010/2007/Decreto/D6214.htm%2523art42%252525C2%252525A71i."</w:instrText>
      </w:r>
      <w:r>
        <w:rPr>
          <w:rStyle w:val="Nenhum A"/>
        </w:rPr>
        <w:fldChar w:fldCharType="separate" w:fldLock="0"/>
      </w:r>
      <w:r>
        <w:rPr>
          <w:rStyle w:val="Nenhum A"/>
          <w:rtl w:val="0"/>
          <w:lang w:val="pt-PT"/>
        </w:rPr>
        <w:t>I -</w:t>
      </w:r>
      <w:r>
        <w:rPr>
          <w:rStyle w:val="Nenhum A"/>
          <w:rtl w:val="0"/>
          <w:lang w:val="pt-PT"/>
        </w:rPr>
        <w:t> </w:t>
      </w:r>
      <w:r>
        <w:rPr/>
        <w:fldChar w:fldCharType="end" w:fldLock="0"/>
      </w:r>
      <w:r>
        <w:rPr>
          <w:rStyle w:val="Nenhum A"/>
          <w:rtl w:val="0"/>
          <w:lang w:val="pt-PT"/>
        </w:rPr>
        <w:t>o cadastramento ou a atualiza</w:t>
      </w:r>
      <w:r>
        <w:rPr>
          <w:rStyle w:val="Nenhum A"/>
          <w:rtl w:val="0"/>
          <w:lang w:val="pt-PT"/>
        </w:rPr>
        <w:t>çã</w:t>
      </w:r>
      <w:r>
        <w:rPr>
          <w:rStyle w:val="Nenhum A"/>
          <w:rtl w:val="0"/>
          <w:lang w:val="pt-PT"/>
        </w:rPr>
        <w:t>o cadastral no Cad</w:t>
      </w:r>
      <w:r>
        <w:rPr>
          <w:rStyle w:val="Nenhum A"/>
          <w:rtl w:val="0"/>
          <w:lang w:val="pt-PT"/>
        </w:rPr>
        <w:t>Ú</w:t>
      </w:r>
      <w:r>
        <w:rPr>
          <w:rStyle w:val="Nenhum A"/>
          <w:rtl w:val="0"/>
          <w:lang w:val="pt-PT"/>
        </w:rPr>
        <w:t>nico, conforme o disposto no</w:t>
      </w:r>
      <w:r>
        <w:rPr>
          <w:rStyle w:val="Nenhum A"/>
          <w:rtl w:val="0"/>
          <w:lang w:val="pt-PT"/>
        </w:rPr>
        <w:t> </w:t>
      </w:r>
      <w:r>
        <w:rPr>
          <w:rStyle w:val="Nenhum A"/>
        </w:rPr>
        <w:fldChar w:fldCharType="begin" w:fldLock="0"/>
      </w:r>
      <w:r>
        <w:rPr>
          <w:rStyle w:val="Nenhum A"/>
        </w:rPr>
        <w:instrText xml:space="preserve"> HYPERLINK "http://www.planalto.gov.br/ccivil_03/_Ato2007-2010/2007/Decreto/D6135.htm"</w:instrText>
      </w:r>
      <w:r>
        <w:rPr>
          <w:rStyle w:val="Nenhum A"/>
        </w:rPr>
        <w:fldChar w:fldCharType="separate" w:fldLock="0"/>
      </w:r>
      <w:r>
        <w:rPr>
          <w:rStyle w:val="Nenhum A"/>
          <w:rtl w:val="0"/>
          <w:lang w:val="pt-PT"/>
        </w:rPr>
        <w:t>Decreto n</w:t>
      </w:r>
      <w:r>
        <w:rPr>
          <w:rStyle w:val="Nenhum A"/>
          <w:rtl w:val="0"/>
          <w:lang w:val="pt-PT"/>
        </w:rPr>
        <w:t xml:space="preserve">º </w:t>
      </w:r>
      <w:r>
        <w:rPr>
          <w:rStyle w:val="Nenhum A"/>
          <w:rtl w:val="0"/>
          <w:lang w:val="pt-PT"/>
        </w:rPr>
        <w:t>6.135, de 2007</w:t>
      </w:r>
      <w:r>
        <w:rPr>
          <w:rStyle w:val="Nenhum A"/>
          <w:rtl w:val="0"/>
          <w:lang w:val="pt-PT"/>
        </w:rPr>
        <w:t> </w:t>
      </w:r>
      <w:r>
        <w:rPr/>
        <w:fldChar w:fldCharType="end" w:fldLock="0"/>
      </w:r>
      <w:r>
        <w:rPr>
          <w:rStyle w:val="Nenhum A"/>
          <w:rtl w:val="0"/>
          <w:lang w:val="pt-PT"/>
        </w:rPr>
        <w:t>;</w:t>
      </w:r>
    </w:p>
    <w:p>
      <w:pPr>
        <w:pStyle w:val="textbody"/>
        <w:spacing w:before="0" w:after="0"/>
        <w:ind w:left="2268" w:firstLine="0"/>
        <w:jc w:val="both"/>
      </w:pPr>
      <w:r>
        <w:rPr>
          <w:rStyle w:val="Nenhum A"/>
        </w:rPr>
        <w:fldChar w:fldCharType="begin" w:fldLock="0"/>
      </w:r>
      <w:r>
        <w:rPr>
          <w:rStyle w:val="Nenhum A"/>
        </w:rPr>
        <w:instrText xml:space="preserve"> HYPERLINK "http://www.planalto.gov.br/ccivil_03/_Ato2007-2010/2007/Decreto/D6214.htm%2523art42%252525C2%252525A71ii."</w:instrText>
      </w:r>
      <w:r>
        <w:rPr>
          <w:rStyle w:val="Nenhum A"/>
        </w:rPr>
        <w:fldChar w:fldCharType="separate" w:fldLock="0"/>
      </w:r>
      <w:r>
        <w:rPr>
          <w:rStyle w:val="Nenhum A"/>
          <w:rtl w:val="0"/>
          <w:lang w:val="pt-PT"/>
        </w:rPr>
        <w:t>II -</w:t>
      </w:r>
      <w:r>
        <w:rPr>
          <w:rStyle w:val="Nenhum A"/>
          <w:rtl w:val="0"/>
          <w:lang w:val="pt-PT"/>
        </w:rPr>
        <w:t> </w:t>
      </w:r>
      <w:r>
        <w:rPr/>
        <w:fldChar w:fldCharType="end" w:fldLock="0"/>
      </w:r>
      <w:r>
        <w:rPr>
          <w:rStyle w:val="Nenhum A"/>
          <w:rtl w:val="0"/>
          <w:lang w:val="pt-PT"/>
        </w:rPr>
        <w:t>a confronta</w:t>
      </w:r>
      <w:r>
        <w:rPr>
          <w:rStyle w:val="Nenhum A"/>
          <w:rtl w:val="0"/>
          <w:lang w:val="pt-PT"/>
        </w:rPr>
        <w:t>çã</w:t>
      </w:r>
      <w:r>
        <w:rPr>
          <w:rStyle w:val="Nenhum A"/>
          <w:rtl w:val="0"/>
          <w:lang w:val="pt-PT"/>
        </w:rPr>
        <w:t>o de informa</w:t>
      </w:r>
      <w:r>
        <w:rPr>
          <w:rStyle w:val="Nenhum A"/>
          <w:rtl w:val="0"/>
          <w:lang w:val="pt-PT"/>
        </w:rPr>
        <w:t>çõ</w:t>
      </w:r>
      <w:r>
        <w:rPr>
          <w:rStyle w:val="Nenhum A"/>
          <w:rtl w:val="0"/>
          <w:lang w:val="pt-PT"/>
        </w:rPr>
        <w:t>es de cadastros de benef</w:t>
      </w:r>
      <w:r>
        <w:rPr>
          <w:rStyle w:val="Nenhum A"/>
          <w:rtl w:val="0"/>
          <w:lang w:val="pt-PT"/>
        </w:rPr>
        <w:t>í</w:t>
      </w:r>
      <w:r>
        <w:rPr>
          <w:rStyle w:val="Nenhum A"/>
          <w:rtl w:val="0"/>
          <w:lang w:val="pt-PT"/>
        </w:rPr>
        <w:t xml:space="preserve">cios, emprego e renda ou outras bases de dados de </w:t>
      </w:r>
      <w:r>
        <w:rPr>
          <w:rStyle w:val="Nenhum A"/>
          <w:rtl w:val="0"/>
          <w:lang w:val="pt-PT"/>
        </w:rPr>
        <w:t>ó</w:t>
      </w:r>
      <w:r>
        <w:rPr>
          <w:rStyle w:val="Nenhum A"/>
          <w:rtl w:val="0"/>
          <w:lang w:val="pt-PT"/>
        </w:rPr>
        <w:t>rg</w:t>
      </w:r>
      <w:r>
        <w:rPr>
          <w:rStyle w:val="Nenhum A"/>
          <w:rtl w:val="0"/>
          <w:lang w:val="pt-PT"/>
        </w:rPr>
        <w:t>ã</w:t>
      </w:r>
      <w:r>
        <w:rPr>
          <w:rStyle w:val="Nenhum A"/>
          <w:rtl w:val="0"/>
          <w:lang w:val="pt-PT"/>
        </w:rPr>
        <w:t>os da administra</w:t>
      </w:r>
      <w:r>
        <w:rPr>
          <w:rStyle w:val="Nenhum A"/>
          <w:rtl w:val="0"/>
          <w:lang w:val="pt-PT"/>
        </w:rPr>
        <w:t>çã</w:t>
      </w:r>
      <w:r>
        <w:rPr>
          <w:rStyle w:val="Nenhum A"/>
          <w:rtl w:val="0"/>
          <w:lang w:val="pt-PT"/>
        </w:rPr>
        <w:t>o p</w:t>
      </w:r>
      <w:r>
        <w:rPr>
          <w:rStyle w:val="Nenhum A"/>
          <w:rtl w:val="0"/>
          <w:lang w:val="pt-PT"/>
        </w:rPr>
        <w:t>ú</w:t>
      </w:r>
      <w:r>
        <w:rPr>
          <w:rStyle w:val="Nenhum A"/>
          <w:rtl w:val="0"/>
          <w:lang w:val="pt-PT"/>
        </w:rPr>
        <w:t>blica dispon</w:t>
      </w:r>
      <w:r>
        <w:rPr>
          <w:rStyle w:val="Nenhum A"/>
          <w:rtl w:val="0"/>
          <w:lang w:val="pt-PT"/>
        </w:rPr>
        <w:t>í</w:t>
      </w:r>
      <w:r>
        <w:rPr>
          <w:rStyle w:val="Nenhum A"/>
          <w:rtl w:val="0"/>
          <w:lang w:val="pt-PT"/>
        </w:rPr>
        <w:t xml:space="preserve">veis, referentes </w:t>
      </w:r>
      <w:r>
        <w:rPr>
          <w:rStyle w:val="Nenhum A"/>
          <w:rtl w:val="0"/>
          <w:lang w:val="pt-PT"/>
        </w:rPr>
        <w:t xml:space="preserve">à </w:t>
      </w:r>
      <w:r>
        <w:rPr>
          <w:rStyle w:val="Nenhum A"/>
          <w:rtl w:val="0"/>
          <w:lang w:val="pt-PT"/>
        </w:rPr>
        <w:t>renda do titular e de sua fam</w:t>
      </w:r>
      <w:r>
        <w:rPr>
          <w:rStyle w:val="Nenhum A"/>
          <w:rtl w:val="0"/>
          <w:lang w:val="pt-PT"/>
        </w:rPr>
        <w:t>í</w:t>
      </w:r>
      <w:r>
        <w:rPr>
          <w:rStyle w:val="Nenhum A"/>
          <w:rtl w:val="0"/>
          <w:lang w:val="pt-PT"/>
        </w:rPr>
        <w:t>lia;</w:t>
      </w:r>
    </w:p>
    <w:p>
      <w:pPr>
        <w:pStyle w:val="textbody"/>
        <w:spacing w:before="0" w:after="0"/>
        <w:ind w:left="2268" w:firstLine="0"/>
        <w:jc w:val="both"/>
      </w:pPr>
      <w:r>
        <w:rPr>
          <w:rStyle w:val="Nenhum A"/>
        </w:rPr>
        <w:fldChar w:fldCharType="begin" w:fldLock="0"/>
      </w:r>
      <w:r>
        <w:rPr>
          <w:rStyle w:val="Nenhum A"/>
        </w:rPr>
        <w:instrText xml:space="preserve"> HYPERLINK "http://www.planalto.gov.br/ccivil_03/_Ato2007-2010/2007/Decreto/D6214.htm%2523art42%252525C2%252525A71iv."</w:instrText>
      </w:r>
      <w:r>
        <w:rPr>
          <w:rStyle w:val="Nenhum A"/>
        </w:rPr>
        <w:fldChar w:fldCharType="separate" w:fldLock="0"/>
      </w:r>
      <w:r>
        <w:rPr>
          <w:rStyle w:val="Nenhum A"/>
          <w:rtl w:val="0"/>
          <w:lang w:val="pt-PT"/>
        </w:rPr>
        <w:t>IV -</w:t>
      </w:r>
      <w:r>
        <w:rPr>
          <w:rStyle w:val="Nenhum A"/>
          <w:rtl w:val="0"/>
          <w:lang w:val="pt-PT"/>
        </w:rPr>
        <w:t> </w:t>
      </w:r>
      <w:r>
        <w:rPr/>
        <w:fldChar w:fldCharType="end" w:fldLock="0"/>
      </w:r>
      <w:r>
        <w:rPr>
          <w:rStyle w:val="Nenhum A"/>
          <w:rtl w:val="0"/>
          <w:lang w:val="pt-PT"/>
        </w:rPr>
        <w:t>as reavalia</w:t>
      </w:r>
      <w:r>
        <w:rPr>
          <w:rStyle w:val="Nenhum A"/>
          <w:rtl w:val="0"/>
          <w:lang w:val="pt-PT"/>
        </w:rPr>
        <w:t>çõ</w:t>
      </w:r>
      <w:r>
        <w:rPr>
          <w:rStyle w:val="Nenhum A"/>
          <w:rtl w:val="0"/>
          <w:lang w:val="pt-PT"/>
        </w:rPr>
        <w:t>es da defici</w:t>
      </w:r>
      <w:r>
        <w:rPr>
          <w:rStyle w:val="Nenhum A"/>
          <w:rtl w:val="0"/>
          <w:lang w:val="pt-PT"/>
        </w:rPr>
        <w:t>ê</w:t>
      </w:r>
      <w:r>
        <w:rPr>
          <w:rStyle w:val="Nenhum A"/>
          <w:rtl w:val="0"/>
          <w:lang w:val="pt-PT"/>
        </w:rPr>
        <w:t>ncia constatada anteriormente, quando o benefici</w:t>
      </w:r>
      <w:r>
        <w:rPr>
          <w:rStyle w:val="Nenhum A"/>
          <w:rtl w:val="0"/>
          <w:lang w:val="pt-PT"/>
        </w:rPr>
        <w:t>á</w:t>
      </w:r>
      <w:r>
        <w:rPr>
          <w:rStyle w:val="Nenhum A"/>
          <w:rtl w:val="0"/>
          <w:lang w:val="pt-PT"/>
        </w:rPr>
        <w:t>rio n</w:t>
      </w:r>
      <w:r>
        <w:rPr>
          <w:rStyle w:val="Nenhum A"/>
          <w:rtl w:val="0"/>
          <w:lang w:val="pt-PT"/>
        </w:rPr>
        <w:t>ã</w:t>
      </w:r>
      <w:r>
        <w:rPr>
          <w:rStyle w:val="Nenhum A"/>
          <w:rtl w:val="0"/>
          <w:lang w:val="pt-PT"/>
        </w:rPr>
        <w:t>o tenha superado os requisitos de renda familiar mensal</w:t>
      </w:r>
      <w:r>
        <w:rPr>
          <w:rStyle w:val="Nenhum A"/>
          <w:rtl w:val="0"/>
          <w:lang w:val="pt-PT"/>
        </w:rPr>
        <w:t> </w:t>
      </w:r>
      <w:r>
        <w:rPr>
          <w:rStyle w:val="Nenhum A"/>
          <w:rtl w:val="0"/>
          <w:lang w:val="pt-PT"/>
        </w:rPr>
        <w:t>per capita</w:t>
      </w:r>
      <w:r>
        <w:rPr>
          <w:rStyle w:val="Nenhum A"/>
          <w:rtl w:val="0"/>
          <w:lang w:val="pt-PT"/>
        </w:rPr>
        <w:t> </w:t>
      </w:r>
      <w:r>
        <w:rPr>
          <w:rStyle w:val="Nenhum A"/>
          <w:rtl w:val="0"/>
          <w:lang w:val="pt-PT"/>
        </w:rPr>
        <w:t>.</w:t>
      </w:r>
    </w:p>
    <w:p>
      <w:pPr>
        <w:pStyle w:val="textbody"/>
        <w:spacing w:before="0" w:after="0"/>
        <w:ind w:left="2268" w:firstLine="0"/>
        <w:jc w:val="both"/>
      </w:pPr>
      <w:r>
        <w:rPr>
          <w:rStyle w:val="Nenhum A"/>
        </w:rPr>
        <w:fldChar w:fldCharType="begin" w:fldLock="0"/>
      </w:r>
      <w:r>
        <w:rPr>
          <w:rStyle w:val="Nenhum A"/>
        </w:rPr>
        <w:instrText xml:space="preserve"> HYPERLINK "http://www.planalto.gov.br/ccivil_03/_Ato2007-2010/2007/Decreto/D6214.htm%2523art42%252525C2%252525A73."</w:instrText>
      </w:r>
      <w:r>
        <w:rPr>
          <w:rStyle w:val="Nenhum A"/>
        </w:rPr>
        <w:fldChar w:fldCharType="separate" w:fldLock="0"/>
      </w:r>
      <w:r>
        <w:rPr>
          <w:rStyle w:val="Nenhum A"/>
          <w:rtl w:val="0"/>
          <w:lang w:val="pt-PT"/>
        </w:rPr>
        <w:t xml:space="preserve">§ </w:t>
      </w:r>
      <w:r>
        <w:rPr>
          <w:rStyle w:val="Nenhum A"/>
          <w:rtl w:val="0"/>
          <w:lang w:val="pt-PT"/>
        </w:rPr>
        <w:t>3</w:t>
      </w:r>
      <w:r>
        <w:rPr>
          <w:rStyle w:val="Nenhum A"/>
          <w:rtl w:val="0"/>
          <w:lang w:val="pt-PT"/>
        </w:rPr>
        <w:t>º </w:t>
      </w:r>
      <w:r>
        <w:rPr/>
        <w:fldChar w:fldCharType="end" w:fldLock="0"/>
      </w:r>
      <w:r>
        <w:rPr>
          <w:rStyle w:val="Nenhum A"/>
          <w:rtl w:val="0"/>
          <w:lang w:val="pt-PT"/>
        </w:rPr>
        <w:t>A revis</w:t>
      </w:r>
      <w:r>
        <w:rPr>
          <w:rStyle w:val="Nenhum A"/>
          <w:rtl w:val="0"/>
          <w:lang w:val="pt-PT"/>
        </w:rPr>
        <w:t>ã</w:t>
      </w:r>
      <w:r>
        <w:rPr>
          <w:rStyle w:val="Nenhum A"/>
          <w:rtl w:val="0"/>
          <w:lang w:val="pt-PT"/>
        </w:rPr>
        <w:t>o de que trata o</w:t>
      </w:r>
      <w:r>
        <w:rPr>
          <w:rStyle w:val="Nenhum A"/>
          <w:rtl w:val="0"/>
          <w:lang w:val="pt-PT"/>
        </w:rPr>
        <w:t> </w:t>
      </w:r>
      <w:r>
        <w:rPr>
          <w:rStyle w:val="Nenhum A"/>
          <w:rtl w:val="0"/>
          <w:lang w:val="pt-PT"/>
        </w:rPr>
        <w:t>caput</w:t>
      </w:r>
      <w:r>
        <w:rPr>
          <w:rStyle w:val="Nenhum A"/>
          <w:rtl w:val="0"/>
          <w:lang w:val="pt-PT"/>
        </w:rPr>
        <w:t> </w:t>
      </w:r>
      <w:r>
        <w:rPr>
          <w:rStyle w:val="Nenhum A"/>
          <w:rtl w:val="0"/>
          <w:lang w:val="pt-PT"/>
        </w:rPr>
        <w:t>poder</w:t>
      </w:r>
      <w:r>
        <w:rPr>
          <w:rStyle w:val="Nenhum A"/>
          <w:rtl w:val="0"/>
          <w:lang w:val="pt-PT"/>
        </w:rPr>
        <w:t xml:space="preserve">á </w:t>
      </w:r>
      <w:r>
        <w:rPr>
          <w:rStyle w:val="Nenhum A"/>
          <w:rtl w:val="0"/>
          <w:lang w:val="pt-PT"/>
        </w:rPr>
        <w:t>ser realizada para os benef</w:t>
      </w:r>
      <w:r>
        <w:rPr>
          <w:rStyle w:val="Nenhum A"/>
          <w:rtl w:val="0"/>
          <w:lang w:val="pt-PT"/>
        </w:rPr>
        <w:t>í</w:t>
      </w:r>
      <w:r>
        <w:rPr>
          <w:rStyle w:val="Nenhum A"/>
          <w:rtl w:val="0"/>
          <w:lang w:val="pt-PT"/>
        </w:rPr>
        <w:t>cios concedidos ou reativados judicialmente, observados os crit</w:t>
      </w:r>
      <w:r>
        <w:rPr>
          <w:rStyle w:val="Nenhum A"/>
          <w:rtl w:val="0"/>
          <w:lang w:val="pt-PT"/>
        </w:rPr>
        <w:t>é</w:t>
      </w:r>
      <w:r>
        <w:rPr>
          <w:rStyle w:val="Nenhum A"/>
          <w:rtl w:val="0"/>
          <w:lang w:val="pt-PT"/>
        </w:rPr>
        <w:t>rios definidos na decis</w:t>
      </w:r>
      <w:r>
        <w:rPr>
          <w:rStyle w:val="Nenhum A"/>
          <w:rtl w:val="0"/>
          <w:lang w:val="pt-PT"/>
        </w:rPr>
        <w:t>ã</w:t>
      </w:r>
      <w:r>
        <w:rPr>
          <w:rStyle w:val="Nenhum A"/>
          <w:rtl w:val="0"/>
          <w:lang w:val="pt-PT"/>
        </w:rPr>
        <w:t>o judicial.</w:t>
      </w:r>
    </w:p>
    <w:p>
      <w:pPr>
        <w:pStyle w:val="textbody"/>
        <w:spacing w:before="0" w:after="0"/>
        <w:ind w:left="2268" w:firstLine="0"/>
        <w:jc w:val="both"/>
      </w:pPr>
      <w:r>
        <w:rPr>
          <w:rStyle w:val="Nenhum A"/>
          <w:rtl w:val="0"/>
          <w:lang w:val="pt-PT"/>
        </w:rPr>
        <w:t xml:space="preserve">§ </w:t>
      </w:r>
      <w:r>
        <w:rPr>
          <w:rStyle w:val="Nenhum A"/>
          <w:rtl w:val="0"/>
          <w:lang w:val="pt-PT"/>
        </w:rPr>
        <w:t>4</w:t>
      </w:r>
      <w:r>
        <w:rPr>
          <w:rStyle w:val="Nenhum A"/>
          <w:rtl w:val="0"/>
          <w:lang w:val="pt-PT"/>
        </w:rPr>
        <w:t xml:space="preserve">º </w:t>
      </w:r>
      <w:r>
        <w:rPr>
          <w:rStyle w:val="Nenhum A"/>
          <w:rtl w:val="0"/>
          <w:lang w:val="pt-PT"/>
        </w:rPr>
        <w:t>O Minist</w:t>
      </w:r>
      <w:r>
        <w:rPr>
          <w:rStyle w:val="Nenhum A"/>
          <w:rtl w:val="0"/>
          <w:lang w:val="pt-PT"/>
        </w:rPr>
        <w:t>é</w:t>
      </w:r>
      <w:r>
        <w:rPr>
          <w:rStyle w:val="Nenhum A"/>
          <w:rtl w:val="0"/>
          <w:lang w:val="pt-PT"/>
        </w:rPr>
        <w:t>rio do Desenvolvimento Social e o Minist</w:t>
      </w:r>
      <w:r>
        <w:rPr>
          <w:rStyle w:val="Nenhum A"/>
          <w:rtl w:val="0"/>
          <w:lang w:val="pt-PT"/>
        </w:rPr>
        <w:t>é</w:t>
      </w:r>
      <w:r>
        <w:rPr>
          <w:rStyle w:val="Nenhum A"/>
          <w:rtl w:val="0"/>
          <w:lang w:val="pt-PT"/>
        </w:rPr>
        <w:t>rio do Planejamento, Desenvolvimento e Gest</w:t>
      </w:r>
      <w:r>
        <w:rPr>
          <w:rStyle w:val="Nenhum A"/>
          <w:rtl w:val="0"/>
          <w:lang w:val="pt-PT"/>
        </w:rPr>
        <w:t>ã</w:t>
      </w:r>
      <w:r>
        <w:rPr>
          <w:rStyle w:val="Nenhum A"/>
          <w:rtl w:val="0"/>
          <w:lang w:val="pt-PT"/>
        </w:rPr>
        <w:t>o compartilhar</w:t>
      </w:r>
      <w:r>
        <w:rPr>
          <w:rStyle w:val="Nenhum A"/>
          <w:rtl w:val="0"/>
          <w:lang w:val="pt-PT"/>
        </w:rPr>
        <w:t>ã</w:t>
      </w:r>
      <w:r>
        <w:rPr>
          <w:rStyle w:val="Nenhum A"/>
          <w:rtl w:val="0"/>
          <w:lang w:val="pt-PT"/>
        </w:rPr>
        <w:t>o as bases de dados nos termos do</w:t>
      </w:r>
      <w:r>
        <w:rPr>
          <w:rStyle w:val="Nenhum A"/>
          <w:rtl w:val="0"/>
          <w:lang w:val="pt-PT"/>
        </w:rPr>
        <w:t> </w:t>
      </w:r>
      <w:r>
        <w:rPr>
          <w:rStyle w:val="Nenhum A"/>
        </w:rPr>
        <w:fldChar w:fldCharType="begin" w:fldLock="0"/>
      </w:r>
      <w:r>
        <w:rPr>
          <w:rStyle w:val="Nenhum A"/>
        </w:rPr>
        <w:instrText xml:space="preserve"> HYPERLINK "http://www.planalto.gov.br/ccivil_03/_Ato2015-2018/2016/Decreto/D8789.htm"</w:instrText>
      </w:r>
      <w:r>
        <w:rPr>
          <w:rStyle w:val="Nenhum A"/>
        </w:rPr>
        <w:fldChar w:fldCharType="separate" w:fldLock="0"/>
      </w:r>
      <w:r>
        <w:rPr>
          <w:rStyle w:val="Nenhum A"/>
          <w:rtl w:val="0"/>
          <w:lang w:val="pt-PT"/>
        </w:rPr>
        <w:t>Decreto n</w:t>
      </w:r>
      <w:r>
        <w:rPr>
          <w:rStyle w:val="Nenhum A"/>
          <w:rtl w:val="0"/>
          <w:lang w:val="pt-PT"/>
        </w:rPr>
        <w:t xml:space="preserve">º </w:t>
      </w:r>
      <w:r>
        <w:rPr>
          <w:rStyle w:val="Nenhum A"/>
          <w:rtl w:val="0"/>
          <w:lang w:val="pt-PT"/>
        </w:rPr>
        <w:t>8.789, de 29 de junho de 2016</w:t>
      </w:r>
      <w:r>
        <w:rPr>
          <w:rStyle w:val="Nenhum A"/>
          <w:rtl w:val="0"/>
          <w:lang w:val="pt-PT"/>
        </w:rPr>
        <w:t> </w:t>
      </w:r>
      <w:r>
        <w:rPr/>
        <w:fldChar w:fldCharType="end" w:fldLock="0"/>
      </w:r>
      <w:r>
        <w:rPr>
          <w:rStyle w:val="Nenhum A"/>
          <w:rtl w:val="0"/>
          <w:lang w:val="pt-PT"/>
        </w:rPr>
        <w:t>.</w:t>
      </w:r>
    </w:p>
    <w:p>
      <w:pPr>
        <w:pStyle w:val="textbody"/>
        <w:spacing w:before="0" w:after="0"/>
        <w:ind w:left="2268" w:firstLine="0"/>
        <w:jc w:val="both"/>
      </w:pPr>
      <w:r>
        <w:rPr>
          <w:rStyle w:val="Nenhum A"/>
          <w:rtl w:val="0"/>
          <w:lang w:val="pt-PT"/>
        </w:rPr>
        <w:t xml:space="preserve">§ </w:t>
      </w:r>
      <w:r>
        <w:rPr>
          <w:rStyle w:val="Nenhum A"/>
          <w:rtl w:val="0"/>
          <w:lang w:val="pt-PT"/>
        </w:rPr>
        <w:t>5</w:t>
      </w:r>
      <w:r>
        <w:rPr>
          <w:rStyle w:val="Nenhum A"/>
          <w:rtl w:val="0"/>
          <w:lang w:val="pt-PT"/>
        </w:rPr>
        <w:t xml:space="preserve">º </w:t>
      </w:r>
      <w:r>
        <w:rPr>
          <w:rStyle w:val="Nenhum A"/>
          <w:rtl w:val="0"/>
          <w:lang w:val="pt-PT"/>
        </w:rPr>
        <w:t>Os benef</w:t>
      </w:r>
      <w:r>
        <w:rPr>
          <w:rStyle w:val="Nenhum A"/>
          <w:rtl w:val="0"/>
          <w:lang w:val="pt-PT"/>
        </w:rPr>
        <w:t>í</w:t>
      </w:r>
      <w:r>
        <w:rPr>
          <w:rStyle w:val="Nenhum A"/>
          <w:rtl w:val="0"/>
          <w:lang w:val="pt-PT"/>
        </w:rPr>
        <w:t>cios concedidos administrativamente que utilizem crit</w:t>
      </w:r>
      <w:r>
        <w:rPr>
          <w:rStyle w:val="Nenhum A"/>
          <w:rtl w:val="0"/>
          <w:lang w:val="pt-PT"/>
        </w:rPr>
        <w:t>é</w:t>
      </w:r>
      <w:r>
        <w:rPr>
          <w:rStyle w:val="Nenhum A"/>
          <w:rtl w:val="0"/>
          <w:lang w:val="pt-PT"/>
        </w:rPr>
        <w:t>rios definidos em a</w:t>
      </w:r>
      <w:r>
        <w:rPr>
          <w:rStyle w:val="Nenhum A"/>
          <w:rtl w:val="0"/>
          <w:lang w:val="pt-PT"/>
        </w:rPr>
        <w:t>çõ</w:t>
      </w:r>
      <w:r>
        <w:rPr>
          <w:rStyle w:val="Nenhum A"/>
          <w:rtl w:val="0"/>
          <w:lang w:val="pt-PT"/>
        </w:rPr>
        <w:t>es civis p</w:t>
      </w:r>
      <w:r>
        <w:rPr>
          <w:rStyle w:val="Nenhum A"/>
          <w:rtl w:val="0"/>
          <w:lang w:val="pt-PT"/>
        </w:rPr>
        <w:t>ú</w:t>
      </w:r>
      <w:r>
        <w:rPr>
          <w:rStyle w:val="Nenhum A"/>
          <w:rtl w:val="0"/>
          <w:lang w:val="pt-PT"/>
        </w:rPr>
        <w:t>blicas poder</w:t>
      </w:r>
      <w:r>
        <w:rPr>
          <w:rStyle w:val="Nenhum A"/>
          <w:rtl w:val="0"/>
          <w:lang w:val="pt-PT"/>
        </w:rPr>
        <w:t>ã</w:t>
      </w:r>
      <w:r>
        <w:rPr>
          <w:rStyle w:val="Nenhum A"/>
          <w:rtl w:val="0"/>
          <w:lang w:val="pt-PT"/>
        </w:rPr>
        <w:t>o ser revisados de acordo com os mesmos crit</w:t>
      </w:r>
      <w:r>
        <w:rPr>
          <w:rStyle w:val="Nenhum A"/>
          <w:rtl w:val="0"/>
          <w:lang w:val="pt-PT"/>
        </w:rPr>
        <w:t>é</w:t>
      </w:r>
      <w:r>
        <w:rPr>
          <w:rStyle w:val="Nenhum A"/>
          <w:rtl w:val="0"/>
          <w:lang w:val="pt-PT"/>
        </w:rPr>
        <w:t>rios de sua concess</w:t>
      </w:r>
      <w:r>
        <w:rPr>
          <w:rStyle w:val="Nenhum A"/>
          <w:rtl w:val="0"/>
          <w:lang w:val="pt-PT"/>
        </w:rPr>
        <w:t>ã</w:t>
      </w:r>
      <w:r>
        <w:rPr>
          <w:rStyle w:val="Nenhum A"/>
          <w:rtl w:val="0"/>
          <w:lang w:val="pt-PT"/>
        </w:rPr>
        <w:t>o.</w:t>
      </w:r>
    </w:p>
    <w:p>
      <w:pPr>
        <w:pStyle w:val="textbody"/>
        <w:spacing w:before="0" w:after="0"/>
        <w:ind w:left="2268" w:firstLine="0"/>
        <w:jc w:val="both"/>
      </w:pPr>
      <w:r>
        <w:rPr>
          <w:rStyle w:val="Nenhum A"/>
          <w:rtl w:val="0"/>
          <w:lang w:val="pt-PT"/>
        </w:rPr>
        <w:t xml:space="preserve">§ </w:t>
      </w:r>
      <w:r>
        <w:rPr>
          <w:rStyle w:val="Nenhum A"/>
          <w:rtl w:val="0"/>
          <w:lang w:val="pt-PT"/>
        </w:rPr>
        <w:t>6</w:t>
      </w:r>
      <w:r>
        <w:rPr>
          <w:rStyle w:val="Nenhum A"/>
          <w:rtl w:val="0"/>
          <w:lang w:val="pt-PT"/>
        </w:rPr>
        <w:t xml:space="preserve">º </w:t>
      </w:r>
      <w:r>
        <w:rPr>
          <w:rStyle w:val="Nenhum A"/>
          <w:rtl w:val="0"/>
          <w:lang w:val="pt-PT"/>
        </w:rPr>
        <w:t>A reavalia</w:t>
      </w:r>
      <w:r>
        <w:rPr>
          <w:rStyle w:val="Nenhum A"/>
          <w:rtl w:val="0"/>
          <w:lang w:val="pt-PT"/>
        </w:rPr>
        <w:t>çã</w:t>
      </w:r>
      <w:r>
        <w:rPr>
          <w:rStyle w:val="Nenhum A"/>
          <w:rtl w:val="0"/>
          <w:lang w:val="pt-PT"/>
        </w:rPr>
        <w:t>o m</w:t>
      </w:r>
      <w:r>
        <w:rPr>
          <w:rStyle w:val="Nenhum A"/>
          <w:rtl w:val="0"/>
          <w:lang w:val="pt-PT"/>
        </w:rPr>
        <w:t>é</w:t>
      </w:r>
      <w:r>
        <w:rPr>
          <w:rStyle w:val="Nenhum A"/>
          <w:rtl w:val="0"/>
          <w:lang w:val="pt-PT"/>
        </w:rPr>
        <w:t>dica e social da defici</w:t>
      </w:r>
      <w:r>
        <w:rPr>
          <w:rStyle w:val="Nenhum A"/>
          <w:rtl w:val="0"/>
          <w:lang w:val="pt-PT"/>
        </w:rPr>
        <w:t>ê</w:t>
      </w:r>
      <w:r>
        <w:rPr>
          <w:rStyle w:val="Nenhum A"/>
          <w:rtl w:val="0"/>
          <w:lang w:val="pt-PT"/>
        </w:rPr>
        <w:t xml:space="preserve">ncia fica condicionada </w:t>
      </w:r>
      <w:r>
        <w:rPr>
          <w:rStyle w:val="Nenhum A"/>
          <w:rtl w:val="0"/>
          <w:lang w:val="pt-PT"/>
        </w:rPr>
        <w:t xml:space="preserve">à </w:t>
      </w:r>
      <w:r>
        <w:rPr>
          <w:rStyle w:val="Nenhum A"/>
          <w:rtl w:val="0"/>
          <w:lang w:val="pt-PT"/>
        </w:rPr>
        <w:t>conclus</w:t>
      </w:r>
      <w:r>
        <w:rPr>
          <w:rStyle w:val="Nenhum A"/>
          <w:rtl w:val="0"/>
          <w:lang w:val="pt-PT"/>
        </w:rPr>
        <w:t>ã</w:t>
      </w:r>
      <w:r>
        <w:rPr>
          <w:rStyle w:val="Nenhum A"/>
          <w:rtl w:val="0"/>
          <w:lang w:val="pt-PT"/>
        </w:rPr>
        <w:t>o da an</w:t>
      </w:r>
      <w:r>
        <w:rPr>
          <w:rStyle w:val="Nenhum A"/>
          <w:rtl w:val="0"/>
          <w:lang w:val="pt-PT"/>
        </w:rPr>
        <w:t>á</w:t>
      </w:r>
      <w:r>
        <w:rPr>
          <w:rStyle w:val="Nenhum A"/>
          <w:rtl w:val="0"/>
          <w:lang w:val="pt-PT"/>
        </w:rPr>
        <w:t xml:space="preserve">lise relativa </w:t>
      </w:r>
      <w:r>
        <w:rPr>
          <w:rStyle w:val="Nenhum A"/>
          <w:rtl w:val="0"/>
          <w:lang w:val="pt-PT"/>
        </w:rPr>
        <w:t xml:space="preserve">à </w:t>
      </w:r>
      <w:r>
        <w:rPr>
          <w:rStyle w:val="Nenhum A"/>
          <w:rtl w:val="0"/>
          <w:lang w:val="pt-PT"/>
        </w:rPr>
        <w:t xml:space="preserve">renda, decorrente do procedimento disposto no inciso II do </w:t>
      </w:r>
      <w:r>
        <w:rPr>
          <w:rStyle w:val="Nenhum A"/>
          <w:rtl w:val="0"/>
          <w:lang w:val="pt-PT"/>
        </w:rPr>
        <w:t xml:space="preserve">§ </w:t>
      </w:r>
      <w:r>
        <w:rPr>
          <w:rStyle w:val="Nenhum A"/>
          <w:rtl w:val="0"/>
          <w:lang w:val="pt-PT"/>
        </w:rPr>
        <w:t>1</w:t>
      </w:r>
      <w:r>
        <w:rPr>
          <w:rStyle w:val="Nenhum A"/>
          <w:rtl w:val="0"/>
          <w:lang w:val="pt-PT"/>
        </w:rPr>
        <w:t>º</w:t>
      </w:r>
      <w:r>
        <w:rPr>
          <w:rStyle w:val="Nenhum A"/>
          <w:rtl w:val="0"/>
          <w:lang w:val="pt-PT"/>
        </w:rPr>
        <w:t>.</w:t>
      </w:r>
    </w:p>
    <w:p>
      <w:pPr>
        <w:pStyle w:val="textbody"/>
        <w:spacing w:before="0" w:after="0"/>
        <w:ind w:left="2268" w:firstLine="0"/>
        <w:jc w:val="both"/>
      </w:pPr>
      <w:r>
        <w:rPr>
          <w:rStyle w:val="Nenhum A"/>
          <w:rtl w:val="0"/>
          <w:lang w:val="pt-PT"/>
        </w:rPr>
        <w:t xml:space="preserve">§ </w:t>
      </w:r>
      <w:r>
        <w:rPr>
          <w:rStyle w:val="Nenhum A"/>
          <w:rtl w:val="0"/>
          <w:lang w:val="pt-PT"/>
        </w:rPr>
        <w:t>7</w:t>
      </w:r>
      <w:r>
        <w:rPr>
          <w:rStyle w:val="Nenhum A"/>
          <w:rtl w:val="0"/>
          <w:lang w:val="pt-PT"/>
        </w:rPr>
        <w:t xml:space="preserve">º </w:t>
      </w:r>
      <w:r>
        <w:rPr>
          <w:rStyle w:val="Nenhum A"/>
          <w:rtl w:val="0"/>
          <w:lang w:val="pt-PT"/>
        </w:rPr>
        <w:t>A reavalia</w:t>
      </w:r>
      <w:r>
        <w:rPr>
          <w:rStyle w:val="Nenhum A"/>
          <w:rtl w:val="0"/>
          <w:lang w:val="pt-PT"/>
        </w:rPr>
        <w:t>çã</w:t>
      </w:r>
      <w:r>
        <w:rPr>
          <w:rStyle w:val="Nenhum A"/>
          <w:rtl w:val="0"/>
          <w:lang w:val="pt-PT"/>
        </w:rPr>
        <w:t>o m</w:t>
      </w:r>
      <w:r>
        <w:rPr>
          <w:rStyle w:val="Nenhum A"/>
          <w:rtl w:val="0"/>
          <w:lang w:val="pt-PT"/>
        </w:rPr>
        <w:t>é</w:t>
      </w:r>
      <w:r>
        <w:rPr>
          <w:rStyle w:val="Nenhum A"/>
          <w:rtl w:val="0"/>
          <w:lang w:val="pt-PT"/>
        </w:rPr>
        <w:t>dica e social da defici</w:t>
      </w:r>
      <w:r>
        <w:rPr>
          <w:rStyle w:val="Nenhum A"/>
          <w:rtl w:val="0"/>
          <w:lang w:val="pt-PT"/>
        </w:rPr>
        <w:t>ê</w:t>
      </w:r>
      <w:r>
        <w:rPr>
          <w:rStyle w:val="Nenhum A"/>
          <w:rtl w:val="0"/>
          <w:lang w:val="pt-PT"/>
        </w:rPr>
        <w:t>ncia poder</w:t>
      </w:r>
      <w:r>
        <w:rPr>
          <w:rStyle w:val="Nenhum A"/>
          <w:rtl w:val="0"/>
          <w:lang w:val="pt-PT"/>
        </w:rPr>
        <w:t xml:space="preserve">á </w:t>
      </w:r>
      <w:r>
        <w:rPr>
          <w:rStyle w:val="Nenhum A"/>
          <w:rtl w:val="0"/>
          <w:lang w:val="pt-PT"/>
        </w:rPr>
        <w:t>ser priorizada ou dispensada por ato do Ministro de Estado do Desenvolvimento Social, considerados o tipo e a gravidade do impedimento, a idade do benefici</w:t>
      </w:r>
      <w:r>
        <w:rPr>
          <w:rStyle w:val="Nenhum A"/>
          <w:rtl w:val="0"/>
          <w:lang w:val="pt-PT"/>
        </w:rPr>
        <w:t>á</w:t>
      </w:r>
      <w:r>
        <w:rPr>
          <w:rStyle w:val="Nenhum A"/>
          <w:rtl w:val="0"/>
          <w:lang w:val="pt-PT"/>
        </w:rPr>
        <w:t>rio e a dura</w:t>
      </w:r>
      <w:r>
        <w:rPr>
          <w:rStyle w:val="Nenhum A"/>
          <w:rtl w:val="0"/>
          <w:lang w:val="pt-PT"/>
        </w:rPr>
        <w:t>çã</w:t>
      </w:r>
      <w:r>
        <w:rPr>
          <w:rStyle w:val="Nenhum A"/>
          <w:rtl w:val="0"/>
          <w:lang w:val="pt-PT"/>
        </w:rPr>
        <w:t>o do benef</w:t>
      </w:r>
      <w:r>
        <w:rPr>
          <w:rStyle w:val="Nenhum A"/>
          <w:rtl w:val="0"/>
          <w:lang w:val="pt-PT"/>
        </w:rPr>
        <w:t>í</w:t>
      </w:r>
      <w:r>
        <w:rPr>
          <w:rStyle w:val="Nenhum A"/>
          <w:rtl w:val="0"/>
          <w:lang w:val="pt-PT"/>
        </w:rPr>
        <w:t>cio.</w:t>
      </w:r>
    </w:p>
    <w:p>
      <w:pPr>
        <w:pStyle w:val="textbody"/>
        <w:spacing w:before="0" w:after="0"/>
        <w:ind w:left="2268" w:firstLine="0"/>
        <w:jc w:val="both"/>
      </w:pPr>
      <w:r>
        <w:rPr>
          <w:rStyle w:val="Nenhum A"/>
          <w:rtl w:val="0"/>
          <w:lang w:val="pt-PT"/>
        </w:rPr>
        <w:t xml:space="preserve">§ </w:t>
      </w:r>
      <w:r>
        <w:rPr>
          <w:rStyle w:val="Nenhum A"/>
          <w:rtl w:val="0"/>
          <w:lang w:val="pt-PT"/>
        </w:rPr>
        <w:t>8</w:t>
      </w:r>
      <w:r>
        <w:rPr>
          <w:rStyle w:val="Nenhum A"/>
          <w:rtl w:val="0"/>
          <w:lang w:val="pt-PT"/>
        </w:rPr>
        <w:t xml:space="preserve">º </w:t>
      </w:r>
      <w:r>
        <w:rPr>
          <w:rStyle w:val="Nenhum A"/>
          <w:rtl w:val="0"/>
          <w:lang w:val="pt-PT"/>
        </w:rPr>
        <w:t>O Ministro de Estado do Desenvolvimento Social editar</w:t>
      </w:r>
      <w:r>
        <w:rPr>
          <w:rStyle w:val="Nenhum A"/>
          <w:rtl w:val="0"/>
          <w:lang w:val="pt-PT"/>
        </w:rPr>
        <w:t xml:space="preserve">á </w:t>
      </w:r>
      <w:r>
        <w:rPr>
          <w:rStyle w:val="Nenhum A"/>
          <w:rtl w:val="0"/>
          <w:lang w:val="pt-PT"/>
        </w:rPr>
        <w:t>ato complementar ao disposto neste artigo.</w:t>
      </w:r>
    </w:p>
    <w:p>
      <w:pPr>
        <w:pStyle w:val="Corpo A"/>
        <w:spacing w:line="360" w:lineRule="auto"/>
        <w:jc w:val="both"/>
      </w:pPr>
      <w:r>
        <w:rPr>
          <w:rStyle w:val="Nenhum A"/>
          <w:rtl w:val="0"/>
        </w:rPr>
        <w:t xml:space="preserve">  </w:t>
        <w:tab/>
      </w:r>
    </w:p>
    <w:p>
      <w:pPr>
        <w:pStyle w:val="Corpo A"/>
        <w:tabs>
          <w:tab w:val="left" w:pos="851"/>
        </w:tabs>
        <w:spacing w:line="360" w:lineRule="auto"/>
        <w:jc w:val="both"/>
      </w:pPr>
      <w:r>
        <w:rPr>
          <w:rStyle w:val="Nenhum"/>
          <w:rtl w:val="0"/>
          <w:lang w:val="pt-PT"/>
        </w:rPr>
        <w:tab/>
        <w:t>Nesse sentido, ainda que estudos anteriores, como os de S</w:t>
      </w:r>
      <w:r>
        <w:rPr>
          <w:rStyle w:val="Nenhum A"/>
          <w:rtl w:val="0"/>
        </w:rPr>
        <w:t>á</w:t>
      </w:r>
      <w:r>
        <w:rPr>
          <w:rStyle w:val="Nenhum"/>
          <w:rtl w:val="0"/>
          <w:lang w:val="pt-PT"/>
        </w:rPr>
        <w:t>tyro e Soares (2009) tenham indicado que o erro de inclus</w:t>
      </w:r>
      <w:r>
        <w:rPr>
          <w:rStyle w:val="Nenhum"/>
          <w:rtl w:val="0"/>
          <w:lang w:val="pt-PT"/>
        </w:rPr>
        <w:t>ã</w:t>
      </w:r>
      <w:r>
        <w:rPr>
          <w:rStyle w:val="Nenhum"/>
          <w:rtl w:val="0"/>
          <w:lang w:val="pt-PT"/>
        </w:rPr>
        <w:t xml:space="preserve">o indevida </w:t>
      </w:r>
      <w:r>
        <w:rPr>
          <w:rStyle w:val="Nenhum"/>
          <w:rtl w:val="0"/>
          <w:lang w:val="fr-FR"/>
        </w:rPr>
        <w:t xml:space="preserve">é </w:t>
      </w:r>
      <w:r>
        <w:rPr>
          <w:rStyle w:val="Nenhum"/>
          <w:rtl w:val="0"/>
          <w:lang w:val="pt-PT"/>
        </w:rPr>
        <w:t>baix</w:t>
      </w:r>
      <w:r>
        <w:rPr>
          <w:rStyle w:val="Nenhum A"/>
          <w:rtl w:val="0"/>
        </w:rPr>
        <w:t>í</w:t>
      </w:r>
      <w:r>
        <w:rPr>
          <w:rStyle w:val="Nenhum"/>
          <w:rtl w:val="0"/>
          <w:lang w:val="it-IT"/>
        </w:rPr>
        <w:t>ssimo</w:t>
      </w:r>
      <w:r>
        <w:rPr>
          <w:rStyle w:val="Nenhum"/>
          <w:vertAlign w:val="superscript"/>
        </w:rPr>
        <w:footnoteReference w:id="41"/>
      </w:r>
      <w:r>
        <w:rPr>
          <w:rStyle w:val="Nenhum"/>
          <w:rtl w:val="0"/>
          <w:lang w:val="pt-PT"/>
        </w:rPr>
        <w:t>, as atuais demandas por ajuste fiscal das contas do governo e da Previd</w:t>
      </w:r>
      <w:r>
        <w:rPr>
          <w:rStyle w:val="Nenhum A"/>
          <w:rtl w:val="0"/>
        </w:rPr>
        <w:t>ê</w:t>
      </w:r>
      <w:r>
        <w:rPr>
          <w:rStyle w:val="Nenhum"/>
          <w:rtl w:val="0"/>
          <w:lang w:val="pt-PT"/>
        </w:rPr>
        <w:t>ncia Social, aliados a uma crescente cultura de marginaliza</w:t>
      </w:r>
      <w:r>
        <w:rPr>
          <w:rStyle w:val="Nenhum"/>
          <w:rtl w:val="0"/>
          <w:lang w:val="pt-PT"/>
        </w:rPr>
        <w:t>çã</w:t>
      </w:r>
      <w:r>
        <w:rPr>
          <w:rStyle w:val="Nenhum"/>
          <w:rtl w:val="0"/>
          <w:lang w:val="pt-PT"/>
        </w:rPr>
        <w:t>o dos benefici</w:t>
      </w:r>
      <w:r>
        <w:rPr>
          <w:rStyle w:val="Nenhum A"/>
          <w:rtl w:val="0"/>
        </w:rPr>
        <w:t>á</w:t>
      </w:r>
      <w:r>
        <w:rPr>
          <w:rStyle w:val="Nenhum"/>
          <w:rtl w:val="0"/>
          <w:lang w:val="pt-PT"/>
        </w:rPr>
        <w:t>rios de programas sociais, t</w:t>
      </w:r>
      <w:r>
        <w:rPr>
          <w:rStyle w:val="Nenhum A"/>
          <w:rtl w:val="0"/>
        </w:rPr>
        <w:t>ê</w:t>
      </w:r>
      <w:r>
        <w:rPr>
          <w:rStyle w:val="Nenhum"/>
          <w:rtl w:val="0"/>
          <w:lang w:val="pt-PT"/>
        </w:rPr>
        <w:t>m mobilizado a</w:t>
      </w:r>
      <w:r>
        <w:rPr>
          <w:rStyle w:val="Nenhum"/>
          <w:rtl w:val="0"/>
          <w:lang w:val="pt-PT"/>
        </w:rPr>
        <w:t>çõ</w:t>
      </w:r>
      <w:r>
        <w:rPr>
          <w:rStyle w:val="Nenhum"/>
          <w:rtl w:val="0"/>
          <w:lang w:val="pt-PT"/>
        </w:rPr>
        <w:t>es no sentido de recrudescer as regras para inser</w:t>
      </w:r>
      <w:r>
        <w:rPr>
          <w:rStyle w:val="Nenhum"/>
          <w:rtl w:val="0"/>
          <w:lang w:val="pt-PT"/>
        </w:rPr>
        <w:t>çã</w:t>
      </w:r>
      <w:r>
        <w:rPr>
          <w:rStyle w:val="Nenhum"/>
          <w:rtl w:val="0"/>
          <w:lang w:val="pt-PT"/>
        </w:rPr>
        <w:t>o nos programas de transfer</w:t>
      </w:r>
      <w:r>
        <w:rPr>
          <w:rStyle w:val="Nenhum A"/>
          <w:rtl w:val="0"/>
        </w:rPr>
        <w:t>ê</w:t>
      </w:r>
      <w:r>
        <w:rPr>
          <w:rStyle w:val="Nenhum"/>
          <w:rtl w:val="0"/>
          <w:lang w:val="pt-PT"/>
        </w:rPr>
        <w:t>ncia de renda. Para al</w:t>
      </w:r>
      <w:r>
        <w:rPr>
          <w:rStyle w:val="Nenhum"/>
          <w:rtl w:val="0"/>
          <w:lang w:val="fr-FR"/>
        </w:rPr>
        <w:t>é</w:t>
      </w:r>
      <w:r>
        <w:rPr>
          <w:rStyle w:val="Nenhum"/>
          <w:rtl w:val="0"/>
          <w:lang w:val="pt-PT"/>
        </w:rPr>
        <w:t>m dos problemas referentes a fraudes dos candidatos ao programa, tais regula</w:t>
      </w:r>
      <w:r>
        <w:rPr>
          <w:rStyle w:val="Nenhum"/>
          <w:rtl w:val="0"/>
          <w:lang w:val="pt-PT"/>
        </w:rPr>
        <w:t>çõ</w:t>
      </w:r>
      <w:r>
        <w:rPr>
          <w:rStyle w:val="Nenhum"/>
          <w:rtl w:val="0"/>
          <w:lang w:val="pt-PT"/>
        </w:rPr>
        <w:t>es apontam para um entendimento sobre a pobreza brasileira que remontam o s</w:t>
      </w:r>
      <w:r>
        <w:rPr>
          <w:rStyle w:val="Nenhum"/>
          <w:rtl w:val="0"/>
          <w:lang w:val="fr-FR"/>
        </w:rPr>
        <w:t>é</w:t>
      </w:r>
      <w:r>
        <w:rPr>
          <w:rStyle w:val="Nenhum"/>
          <w:rtl w:val="0"/>
          <w:lang w:val="pt-PT"/>
        </w:rPr>
        <w:t>culo XVIII, com a Revolu</w:t>
      </w:r>
      <w:r>
        <w:rPr>
          <w:rStyle w:val="Nenhum"/>
          <w:rtl w:val="0"/>
          <w:lang w:val="pt-PT"/>
        </w:rPr>
        <w:t>çã</w:t>
      </w:r>
      <w:r>
        <w:rPr>
          <w:rStyle w:val="Nenhum"/>
          <w:rtl w:val="0"/>
          <w:lang w:val="pt-PT"/>
        </w:rPr>
        <w:t>o Industrial.</w:t>
      </w:r>
      <w:ins w:id="656" w:date="2022-05-05T23:03:22Z" w:author="oculto">
        <w:r>
          <w:rPr>
            <w:rStyle w:val="Nenhum"/>
            <w:rtl w:val="0"/>
            <w:lang w:val="en-US"/>
          </w:rPr>
          <w:t xml:space="preserve"> Aqui vale um par</w:t>
        </w:r>
      </w:ins>
      <w:ins w:id="657" w:date="2022-05-05T23:03:22Z" w:author="oculto">
        <w:r>
          <w:rPr>
            <w:rStyle w:val="Nenhum"/>
            <w:rtl w:val="0"/>
            <w:lang w:val="en-US"/>
          </w:rPr>
          <w:t>á</w:t>
        </w:r>
      </w:ins>
      <w:ins w:id="658" w:date="2022-05-05T23:03:22Z" w:author="oculto">
        <w:r>
          <w:rPr>
            <w:rStyle w:val="Nenhum"/>
            <w:rtl w:val="0"/>
            <w:lang w:val="en-US"/>
          </w:rPr>
          <w:t>grafo para explicar do que se trata esse entendimento sobre pobreza pr</w:t>
        </w:r>
      </w:ins>
      <w:ins w:id="659" w:date="2022-05-05T23:03:22Z" w:author="oculto">
        <w:r>
          <w:rPr>
            <w:rStyle w:val="Nenhum"/>
            <w:rtl w:val="0"/>
            <w:lang w:val="en-US"/>
          </w:rPr>
          <w:t>ó</w:t>
        </w:r>
      </w:ins>
      <w:ins w:id="660" w:date="2022-05-05T23:03:22Z" w:author="oculto">
        <w:r>
          <w:rPr>
            <w:rStyle w:val="Nenhum"/>
            <w:rtl w:val="0"/>
            <w:lang w:val="en-US"/>
          </w:rPr>
          <w:t>prio do s</w:t>
        </w:r>
      </w:ins>
      <w:ins w:id="661" w:date="2022-05-05T23:03:22Z" w:author="oculto">
        <w:r>
          <w:rPr>
            <w:rStyle w:val="Nenhum"/>
            <w:rtl w:val="0"/>
            <w:lang w:val="en-US"/>
          </w:rPr>
          <w:t>é</w:t>
        </w:r>
      </w:ins>
      <w:ins w:id="662" w:date="2022-05-05T23:03:22Z" w:author="oculto">
        <w:r>
          <w:rPr>
            <w:rStyle w:val="Nenhum"/>
            <w:rtl w:val="0"/>
            <w:lang w:val="en-US"/>
          </w:rPr>
          <w:t>c. XVIII com alguma refer</w:t>
        </w:r>
      </w:ins>
      <w:ins w:id="663" w:date="2022-05-05T23:03:22Z" w:author="oculto">
        <w:r>
          <w:rPr>
            <w:rStyle w:val="Nenhum"/>
            <w:rtl w:val="0"/>
            <w:lang w:val="en-US"/>
          </w:rPr>
          <w:t>ê</w:t>
        </w:r>
      </w:ins>
      <w:ins w:id="664" w:date="2022-05-05T23:03:22Z" w:author="oculto">
        <w:r>
          <w:rPr>
            <w:rStyle w:val="Nenhum"/>
            <w:rtl w:val="0"/>
            <w:lang w:val="en-US"/>
          </w:rPr>
          <w:t>ncia te</w:t>
        </w:r>
      </w:ins>
      <w:ins w:id="665" w:date="2022-05-05T23:03:22Z" w:author="oculto">
        <w:r>
          <w:rPr>
            <w:rStyle w:val="Nenhum"/>
            <w:rtl w:val="0"/>
            <w:lang w:val="en-US"/>
          </w:rPr>
          <w:t>ó</w:t>
        </w:r>
      </w:ins>
      <w:ins w:id="666" w:date="2022-05-05T23:03:22Z" w:author="oculto">
        <w:r>
          <w:rPr>
            <w:rStyle w:val="Nenhum"/>
            <w:rtl w:val="0"/>
            <w:lang w:val="en-US"/>
          </w:rPr>
          <w:t>rica</w:t>
        </w:r>
      </w:ins>
      <w:ins w:id="667" w:date="2022-05-05T23:03:22Z" w:author="oculto">
        <w:r>
          <w:rPr>
            <w:rStyle w:val="Nenhum"/>
            <w:rtl w:val="0"/>
            <w:lang w:val="en-US"/>
          </w:rPr>
          <w:t xml:space="preserve">… </w:t>
        </w:r>
      </w:ins>
      <w:r>
        <w:rPr>
          <w:rStyle w:val="Nenhum"/>
          <w:rtl w:val="0"/>
          <w:lang w:val="pt-PT"/>
        </w:rPr>
        <w:t xml:space="preserve"> </w:t>
      </w:r>
    </w:p>
    <w:p>
      <w:pPr>
        <w:pStyle w:val="Corpo A"/>
        <w:tabs>
          <w:tab w:val="left" w:pos="851"/>
        </w:tabs>
        <w:spacing w:line="360" w:lineRule="auto"/>
        <w:jc w:val="both"/>
      </w:pPr>
      <w:r>
        <w:rPr>
          <w:rStyle w:val="Nenhum"/>
          <w:rtl w:val="0"/>
          <w:lang w:val="pt-PT"/>
        </w:rPr>
        <w:tab/>
        <w:t>A Portaria Conjunta no. 1 de 3 de janeiro de 2017, nas suas considera</w:t>
      </w:r>
      <w:r>
        <w:rPr>
          <w:rStyle w:val="Nenhum"/>
          <w:rtl w:val="0"/>
          <w:lang w:val="pt-PT"/>
        </w:rPr>
        <w:t>çõ</w:t>
      </w:r>
      <w:r>
        <w:rPr>
          <w:rStyle w:val="Nenhum"/>
          <w:rtl w:val="0"/>
          <w:lang w:val="pt-PT"/>
        </w:rPr>
        <w:t>es iniciais, apresenta o BPC como pol</w:t>
      </w:r>
      <w:r>
        <w:rPr>
          <w:rStyle w:val="Nenhum A"/>
          <w:rtl w:val="0"/>
        </w:rPr>
        <w:t>í</w:t>
      </w:r>
      <w:r>
        <w:rPr>
          <w:rStyle w:val="Nenhum"/>
          <w:rtl w:val="0"/>
          <w:lang w:val="pt-PT"/>
        </w:rPr>
        <w:t>tica de prote</w:t>
      </w:r>
      <w:r>
        <w:rPr>
          <w:rStyle w:val="Nenhum"/>
          <w:rtl w:val="0"/>
          <w:lang w:val="pt-PT"/>
        </w:rPr>
        <w:t>çã</w:t>
      </w:r>
      <w:r>
        <w:rPr>
          <w:rStyle w:val="Nenhum A"/>
          <w:rtl w:val="0"/>
        </w:rPr>
        <w:t xml:space="preserve">o </w:t>
      </w:r>
      <w:r>
        <w:rPr>
          <w:rStyle w:val="Nenhum A"/>
          <w:rtl w:val="0"/>
        </w:rPr>
        <w:t>à</w:t>
      </w:r>
      <w:r>
        <w:rPr>
          <w:rStyle w:val="Nenhum"/>
          <w:rtl w:val="0"/>
          <w:lang w:val="pt-PT"/>
        </w:rPr>
        <w:t>s pessoas em situa</w:t>
      </w:r>
      <w:r>
        <w:rPr>
          <w:rStyle w:val="Nenhum"/>
          <w:rtl w:val="0"/>
          <w:lang w:val="pt-PT"/>
        </w:rPr>
        <w:t>çã</w:t>
      </w:r>
      <w:r>
        <w:rPr>
          <w:rStyle w:val="Nenhum"/>
          <w:rtl w:val="0"/>
          <w:lang w:val="pt-PT"/>
        </w:rPr>
        <w:t>o de vulnerabilidade agravada pela insufici</w:t>
      </w:r>
      <w:r>
        <w:rPr>
          <w:rStyle w:val="Nenhum A"/>
          <w:rtl w:val="0"/>
        </w:rPr>
        <w:t>ê</w:t>
      </w:r>
      <w:r>
        <w:rPr>
          <w:rStyle w:val="Nenhum"/>
          <w:rtl w:val="0"/>
          <w:lang w:val="pt-PT"/>
        </w:rPr>
        <w:t xml:space="preserve">ncia de renda: </w:t>
      </w:r>
    </w:p>
    <w:p>
      <w:pPr>
        <w:pStyle w:val="Corpo A"/>
        <w:spacing w:line="360" w:lineRule="auto"/>
        <w:jc w:val="both"/>
      </w:pPr>
    </w:p>
    <w:p>
      <w:pPr>
        <w:pStyle w:val="Corpo A"/>
        <w:ind w:left="2268" w:firstLine="0"/>
        <w:jc w:val="both"/>
      </w:pPr>
      <w:r>
        <w:rPr>
          <w:rStyle w:val="Nenhum"/>
          <w:rtl w:val="0"/>
          <w:lang w:val="pt-PT"/>
        </w:rPr>
        <w:t>CONSIDERANDO que o BPC tem por objetivo proteger as pessoas idosas e as pessoas com defici</w:t>
      </w:r>
      <w:r>
        <w:rPr>
          <w:rStyle w:val="Nenhum A"/>
          <w:rtl w:val="0"/>
        </w:rPr>
        <w:t>ê</w:t>
      </w:r>
      <w:r>
        <w:rPr>
          <w:rStyle w:val="Nenhum"/>
          <w:rtl w:val="0"/>
          <w:lang w:val="pt-PT"/>
        </w:rPr>
        <w:t>ncia em face de vulnerabilidades agravadas pela insufici</w:t>
      </w:r>
      <w:r>
        <w:rPr>
          <w:rStyle w:val="Nenhum A"/>
          <w:rtl w:val="0"/>
        </w:rPr>
        <w:t>ê</w:t>
      </w:r>
      <w:r>
        <w:rPr>
          <w:rStyle w:val="Nenhum"/>
          <w:rtl w:val="0"/>
          <w:lang w:val="pt-PT"/>
        </w:rPr>
        <w:t xml:space="preserve">ncia de renda, assegurando-lhes o sustento e favorecendo o acesso </w:t>
      </w:r>
      <w:r>
        <w:rPr>
          <w:rStyle w:val="Nenhum A"/>
          <w:rtl w:val="0"/>
        </w:rPr>
        <w:t>à</w:t>
      </w:r>
      <w:r>
        <w:rPr>
          <w:rStyle w:val="Nenhum"/>
          <w:rtl w:val="0"/>
          <w:lang w:val="fr-FR"/>
        </w:rPr>
        <w:t>s pol</w:t>
      </w:r>
      <w:r>
        <w:rPr>
          <w:rStyle w:val="Nenhum A"/>
          <w:rtl w:val="0"/>
        </w:rPr>
        <w:t>í</w:t>
      </w:r>
      <w:r>
        <w:rPr>
          <w:rStyle w:val="Nenhum"/>
          <w:rtl w:val="0"/>
          <w:lang w:val="pt-PT"/>
        </w:rPr>
        <w:t>ticas, programas e servi</w:t>
      </w:r>
      <w:r>
        <w:rPr>
          <w:rStyle w:val="Nenhum A"/>
          <w:rtl w:val="0"/>
        </w:rPr>
        <w:t>ç</w:t>
      </w:r>
      <w:r>
        <w:rPr>
          <w:rStyle w:val="Nenhum"/>
          <w:rtl w:val="0"/>
          <w:lang w:val="pt-PT"/>
        </w:rPr>
        <w:t>os de assist</w:t>
      </w:r>
      <w:r>
        <w:rPr>
          <w:rStyle w:val="Nenhum A"/>
          <w:rtl w:val="0"/>
        </w:rPr>
        <w:t>ê</w:t>
      </w:r>
      <w:r>
        <w:rPr>
          <w:rStyle w:val="Nenhum"/>
          <w:rtl w:val="0"/>
          <w:lang w:val="pt-PT"/>
        </w:rPr>
        <w:t>ncia social, bem como a supera</w:t>
      </w:r>
      <w:r>
        <w:rPr>
          <w:rStyle w:val="Nenhum"/>
          <w:rtl w:val="0"/>
          <w:lang w:val="pt-PT"/>
        </w:rPr>
        <w:t>çã</w:t>
      </w:r>
      <w:r>
        <w:rPr>
          <w:rStyle w:val="Nenhum"/>
          <w:rtl w:val="0"/>
          <w:lang w:val="pt-PT"/>
        </w:rPr>
        <w:t>o das desvantagens sociais enfrentadas e a conquista de sua autonomia, conforme diretrizes, princ</w:t>
      </w:r>
      <w:r>
        <w:rPr>
          <w:rStyle w:val="Nenhum A"/>
          <w:rtl w:val="0"/>
        </w:rPr>
        <w:t>í</w:t>
      </w:r>
      <w:r>
        <w:rPr>
          <w:rStyle w:val="Nenhum"/>
          <w:rtl w:val="0"/>
          <w:lang w:val="pt-PT"/>
        </w:rPr>
        <w:t>pios e objetivos estabelecidos na Lei n</w:t>
      </w:r>
      <w:r>
        <w:rPr>
          <w:rStyle w:val="Nenhum A"/>
          <w:rtl w:val="0"/>
        </w:rPr>
        <w:t xml:space="preserve">º </w:t>
      </w:r>
      <w:r>
        <w:rPr>
          <w:rStyle w:val="Nenhum"/>
          <w:rtl w:val="0"/>
          <w:lang w:val="pt-PT"/>
        </w:rPr>
        <w:t>8.742, de 1993, e no Regulamento do Benef</w:t>
      </w:r>
      <w:r>
        <w:rPr>
          <w:rStyle w:val="Nenhum A"/>
          <w:rtl w:val="0"/>
        </w:rPr>
        <w:t>í</w:t>
      </w:r>
      <w:r>
        <w:rPr>
          <w:rStyle w:val="Nenhum"/>
          <w:rtl w:val="0"/>
          <w:lang w:val="pt-PT"/>
        </w:rPr>
        <w:t>cio de Presta</w:t>
      </w:r>
      <w:r>
        <w:rPr>
          <w:rStyle w:val="Nenhum"/>
          <w:rtl w:val="0"/>
          <w:lang w:val="pt-PT"/>
        </w:rPr>
        <w:t>çã</w:t>
      </w:r>
      <w:r>
        <w:rPr>
          <w:rStyle w:val="Nenhum"/>
          <w:rtl w:val="0"/>
          <w:lang w:val="pt-PT"/>
        </w:rPr>
        <w:t>o Continuada, aprovado pelo Anexo do Decreto n</w:t>
      </w:r>
      <w:r>
        <w:rPr>
          <w:rStyle w:val="Nenhum A"/>
          <w:rtl w:val="0"/>
        </w:rPr>
        <w:t xml:space="preserve">º </w:t>
      </w:r>
      <w:r>
        <w:rPr>
          <w:rStyle w:val="Nenhum"/>
          <w:rtl w:val="0"/>
          <w:lang w:val="pt-PT"/>
        </w:rPr>
        <w:t>6.214, de 2007.</w:t>
      </w:r>
    </w:p>
    <w:p>
      <w:pPr>
        <w:pStyle w:val="Corpo A"/>
        <w:spacing w:line="360" w:lineRule="auto"/>
        <w:jc w:val="both"/>
      </w:pPr>
      <w:r>
        <w:rPr>
          <w:rStyle w:val="Nenhum A"/>
        </w:rPr>
        <w:tab/>
      </w:r>
    </w:p>
    <w:p>
      <w:pPr>
        <w:pStyle w:val="Corpo A"/>
        <w:tabs>
          <w:tab w:val="left" w:pos="851"/>
        </w:tabs>
        <w:spacing w:line="360" w:lineRule="auto"/>
        <w:jc w:val="both"/>
        <w:rPr>
          <w:ins w:id="668" w:date="2022-05-05T23:16:15Z" w:author="oculto"/>
          <w:rStyle w:val="Nenhum A"/>
        </w:rPr>
      </w:pPr>
      <w:r>
        <w:rPr>
          <w:rStyle w:val="Nenhum"/>
          <w:rtl w:val="0"/>
          <w:lang w:val="pt-PT"/>
        </w:rPr>
        <w:tab/>
        <w:t>Assim, t</w:t>
      </w:r>
      <w:r>
        <w:rPr>
          <w:rStyle w:val="Nenhum A"/>
          <w:rtl w:val="0"/>
        </w:rPr>
        <w:t>ê</w:t>
      </w:r>
      <w:r>
        <w:rPr>
          <w:rStyle w:val="Nenhum"/>
          <w:rtl w:val="0"/>
          <w:lang w:val="pt-PT"/>
        </w:rPr>
        <w:t>m-se um conjunto de leis que regulam o benef</w:t>
      </w:r>
      <w:r>
        <w:rPr>
          <w:rStyle w:val="Nenhum A"/>
          <w:rtl w:val="0"/>
        </w:rPr>
        <w:t>í</w:t>
      </w:r>
      <w:r>
        <w:rPr>
          <w:rStyle w:val="Nenhum"/>
          <w:rtl w:val="0"/>
          <w:lang w:val="pt-PT"/>
        </w:rPr>
        <w:t xml:space="preserve">cio, cujo foco principal </w:t>
      </w:r>
      <w:r>
        <w:rPr>
          <w:rStyle w:val="Nenhum"/>
          <w:rtl w:val="0"/>
          <w:lang w:val="fr-FR"/>
        </w:rPr>
        <w:t xml:space="preserve">é </w:t>
      </w:r>
      <w:r>
        <w:rPr>
          <w:rStyle w:val="Nenhum"/>
          <w:rtl w:val="0"/>
          <w:lang w:val="nl-NL"/>
        </w:rPr>
        <w:t>transfer</w:t>
      </w:r>
      <w:r>
        <w:rPr>
          <w:rStyle w:val="Nenhum A"/>
          <w:rtl w:val="0"/>
        </w:rPr>
        <w:t>ê</w:t>
      </w:r>
      <w:r>
        <w:rPr>
          <w:rStyle w:val="Nenhum"/>
          <w:rtl w:val="0"/>
          <w:lang w:val="pt-PT"/>
        </w:rPr>
        <w:t>ncia de renda a fam</w:t>
      </w:r>
      <w:r>
        <w:rPr>
          <w:rStyle w:val="Nenhum A"/>
          <w:rtl w:val="0"/>
        </w:rPr>
        <w:t>í</w:t>
      </w:r>
      <w:r>
        <w:rPr>
          <w:rStyle w:val="Nenhum"/>
          <w:rtl w:val="0"/>
          <w:lang w:val="pt-PT"/>
        </w:rPr>
        <w:t>lias espec</w:t>
      </w:r>
      <w:r>
        <w:rPr>
          <w:rStyle w:val="Nenhum A"/>
          <w:rtl w:val="0"/>
        </w:rPr>
        <w:t>í</w:t>
      </w:r>
      <w:r>
        <w:rPr>
          <w:rStyle w:val="Nenhum"/>
          <w:rtl w:val="0"/>
          <w:lang w:val="pt-PT"/>
        </w:rPr>
        <w:t>ficas</w:t>
      </w:r>
      <w:r>
        <w:rPr>
          <w:rStyle w:val="Nenhum"/>
          <w:vertAlign w:val="superscript"/>
        </w:rPr>
        <w:footnoteReference w:id="42"/>
      </w:r>
      <w:r>
        <w:rPr>
          <w:rStyle w:val="Nenhum"/>
          <w:rtl w:val="0"/>
          <w:lang w:val="pt-PT"/>
        </w:rPr>
        <w:t>, em situa</w:t>
      </w:r>
      <w:r>
        <w:rPr>
          <w:rStyle w:val="Nenhum"/>
          <w:rtl w:val="0"/>
          <w:lang w:val="pt-PT"/>
        </w:rPr>
        <w:t>çã</w:t>
      </w:r>
      <w:r>
        <w:rPr>
          <w:rStyle w:val="Nenhum"/>
          <w:rtl w:val="0"/>
          <w:lang w:val="pt-PT"/>
        </w:rPr>
        <w:t>o de alta vulnerabilidade social e econ</w:t>
      </w:r>
      <w:r>
        <w:rPr>
          <w:rStyle w:val="Nenhum A"/>
          <w:rtl w:val="0"/>
        </w:rPr>
        <w:t>ô</w:t>
      </w:r>
      <w:r>
        <w:rPr>
          <w:rStyle w:val="Nenhum"/>
          <w:rtl w:val="0"/>
          <w:lang w:val="it-IT"/>
        </w:rPr>
        <w:t>mica. H</w:t>
      </w:r>
      <w:r>
        <w:rPr>
          <w:rStyle w:val="Nenhum A"/>
          <w:rtl w:val="0"/>
        </w:rPr>
        <w:t xml:space="preserve">á </w:t>
      </w:r>
      <w:r>
        <w:rPr>
          <w:rStyle w:val="Nenhum"/>
          <w:rtl w:val="0"/>
          <w:lang w:val="pt-PT"/>
        </w:rPr>
        <w:t>que se considerar o esfor</w:t>
      </w:r>
      <w:r>
        <w:rPr>
          <w:rStyle w:val="Nenhum A"/>
          <w:rtl w:val="0"/>
        </w:rPr>
        <w:t>ç</w:t>
      </w:r>
      <w:r>
        <w:rPr>
          <w:rStyle w:val="Nenhum"/>
          <w:rtl w:val="0"/>
          <w:lang w:val="pt-PT"/>
        </w:rPr>
        <w:t>o legislativo em inserir outros elementos probat</w:t>
      </w:r>
      <w:r>
        <w:rPr>
          <w:rStyle w:val="Nenhum"/>
          <w:rtl w:val="0"/>
          <w:lang w:val="es-ES_tradnl"/>
        </w:rPr>
        <w:t>ó</w:t>
      </w:r>
      <w:r>
        <w:rPr>
          <w:rStyle w:val="Nenhum"/>
          <w:rtl w:val="0"/>
          <w:lang w:val="pt-PT"/>
        </w:rPr>
        <w:t>rios para al</w:t>
      </w:r>
      <w:r>
        <w:rPr>
          <w:rStyle w:val="Nenhum"/>
          <w:rtl w:val="0"/>
          <w:lang w:val="fr-FR"/>
        </w:rPr>
        <w:t>é</w:t>
      </w:r>
      <w:r>
        <w:rPr>
          <w:rStyle w:val="Nenhum"/>
          <w:rtl w:val="0"/>
          <w:lang w:val="pt-PT"/>
        </w:rPr>
        <w:t>m do crit</w:t>
      </w:r>
      <w:r>
        <w:rPr>
          <w:rStyle w:val="Nenhum"/>
          <w:rtl w:val="0"/>
          <w:lang w:val="fr-FR"/>
        </w:rPr>
        <w:t>é</w:t>
      </w:r>
      <w:r>
        <w:rPr>
          <w:rStyle w:val="Nenhum"/>
          <w:rtl w:val="0"/>
          <w:lang w:val="pt-PT"/>
        </w:rPr>
        <w:t>rio econ</w:t>
      </w:r>
      <w:r>
        <w:rPr>
          <w:rStyle w:val="Nenhum A"/>
          <w:rtl w:val="0"/>
        </w:rPr>
        <w:t>ô</w:t>
      </w:r>
      <w:r>
        <w:rPr>
          <w:rStyle w:val="Nenhum"/>
          <w:rtl w:val="0"/>
          <w:lang w:val="pt-PT"/>
        </w:rPr>
        <w:t xml:space="preserve">mico, como resposta </w:t>
      </w:r>
      <w:r>
        <w:rPr>
          <w:rStyle w:val="Nenhum A"/>
          <w:rtl w:val="0"/>
        </w:rPr>
        <w:t>à</w:t>
      </w:r>
      <w:r>
        <w:rPr>
          <w:rStyle w:val="Nenhum"/>
          <w:rtl w:val="0"/>
          <w:lang w:val="pt-PT"/>
        </w:rPr>
        <w:t>s crescentes demandas por atendimento e servi</w:t>
      </w:r>
      <w:r>
        <w:rPr>
          <w:rStyle w:val="Nenhum A"/>
          <w:rtl w:val="0"/>
        </w:rPr>
        <w:t>ç</w:t>
      </w:r>
      <w:r>
        <w:rPr>
          <w:rStyle w:val="Nenhum"/>
          <w:rtl w:val="0"/>
          <w:lang w:val="pt-PT"/>
        </w:rPr>
        <w:t>o mais eficientes ofertados pelo Estado. As condicionalidades impostas visam restringir o acesso ao benef</w:t>
      </w:r>
      <w:r>
        <w:rPr>
          <w:rStyle w:val="Nenhum A"/>
          <w:rtl w:val="0"/>
        </w:rPr>
        <w:t>í</w:t>
      </w:r>
      <w:r>
        <w:rPr>
          <w:rStyle w:val="Nenhum"/>
          <w:rtl w:val="0"/>
          <w:lang w:val="pt-PT"/>
        </w:rPr>
        <w:t>cio, limitando-o a um grupo social determinado, fracionando a pobreza aos limites econ</w:t>
      </w:r>
      <w:r>
        <w:rPr>
          <w:rStyle w:val="Nenhum A"/>
          <w:rtl w:val="0"/>
        </w:rPr>
        <w:t>ô</w:t>
      </w:r>
      <w:r>
        <w:rPr>
          <w:rStyle w:val="Nenhum"/>
          <w:rtl w:val="0"/>
          <w:lang w:val="pt-PT"/>
        </w:rPr>
        <w:t>mico e individual, adequado a ordem institucional prevalente no estilo neoliberal.</w:t>
      </w:r>
      <w:ins w:id="669" w:date="2022-05-05T23:16:15Z" w:author="oculto">
        <w:r>
          <w:rPr>
            <w:rStyle w:val="Nenhum"/>
            <w:rtl w:val="0"/>
            <w:lang w:val="en-US"/>
          </w:rPr>
          <w:t xml:space="preserve"> De todo modo, se </w:t>
        </w:r>
      </w:ins>
      <w:ins w:id="670" w:date="2022-05-05T23:16:15Z" w:author="oculto">
        <w:r>
          <w:rPr>
            <w:rStyle w:val="Nenhum"/>
            <w:rtl w:val="0"/>
            <w:lang w:val="en-US"/>
          </w:rPr>
          <w:t xml:space="preserve">é </w:t>
        </w:r>
      </w:ins>
      <w:ins w:id="671" w:date="2022-05-05T23:16:15Z" w:author="oculto">
        <w:r>
          <w:rPr>
            <w:rStyle w:val="Nenhum"/>
            <w:rtl w:val="0"/>
            <w:lang w:val="en-US"/>
          </w:rPr>
          <w:t>poss</w:t>
        </w:r>
      </w:ins>
      <w:ins w:id="672" w:date="2022-05-05T23:16:15Z" w:author="oculto">
        <w:r>
          <w:rPr>
            <w:rStyle w:val="Nenhum"/>
            <w:rtl w:val="0"/>
            <w:lang w:val="en-US"/>
          </w:rPr>
          <w:t>í</w:t>
        </w:r>
      </w:ins>
      <w:ins w:id="673" w:date="2022-05-05T23:16:15Z" w:author="oculto">
        <w:r>
          <w:rPr>
            <w:rStyle w:val="Nenhum"/>
            <w:rtl w:val="0"/>
            <w:lang w:val="en-US"/>
          </w:rPr>
          <w:t>vel entender o BPC como uma forma de realizar aquilo que o est</w:t>
        </w:r>
      </w:ins>
      <w:ins w:id="674" w:date="2022-05-05T23:16:15Z" w:author="oculto">
        <w:r>
          <w:rPr>
            <w:rStyle w:val="Nenhum"/>
            <w:rtl w:val="0"/>
            <w:lang w:val="en-US"/>
          </w:rPr>
          <w:t xml:space="preserve">á </w:t>
        </w:r>
      </w:ins>
      <w:ins w:id="675" w:date="2022-05-05T23:16:15Z" w:author="oculto">
        <w:r>
          <w:rPr>
            <w:rStyle w:val="Nenhum"/>
            <w:rtl w:val="0"/>
            <w:lang w:val="en-US"/>
          </w:rPr>
          <w:t>no art. 3</w:t>
        </w:r>
      </w:ins>
      <w:ins w:id="676" w:date="2022-05-05T23:16:15Z" w:author="oculto">
        <w:r>
          <w:rPr>
            <w:rStyle w:val="Nenhum"/>
            <w:rtl w:val="0"/>
            <w:lang w:val="en-US"/>
          </w:rPr>
          <w:t>º</w:t>
        </w:r>
      </w:ins>
      <w:ins w:id="677" w:date="2022-05-05T23:16:15Z" w:author="oculto">
        <w:r>
          <w:rPr>
            <w:rStyle w:val="Nenhum"/>
            <w:rtl w:val="0"/>
            <w:lang w:val="en-US"/>
          </w:rPr>
          <w:t>, inciso III da Constitui</w:t>
        </w:r>
      </w:ins>
      <w:ins w:id="678" w:date="2022-05-05T23:16:15Z" w:author="oculto">
        <w:r>
          <w:rPr>
            <w:rStyle w:val="Nenhum"/>
            <w:rtl w:val="0"/>
            <w:lang w:val="en-US"/>
          </w:rPr>
          <w:t>çã</w:t>
        </w:r>
      </w:ins>
      <w:ins w:id="679" w:date="2022-05-05T23:16:15Z" w:author="oculto">
        <w:r>
          <w:rPr>
            <w:rStyle w:val="Nenhum"/>
            <w:rtl w:val="0"/>
            <w:lang w:val="en-US"/>
          </w:rPr>
          <w:t xml:space="preserve">o de 1988, em particular, </w:t>
        </w:r>
      </w:ins>
      <w:ins w:id="680" w:date="2022-05-05T23:16:15Z" w:author="oculto">
        <w:r>
          <w:rPr>
            <w:rStyle w:val="Nenhum"/>
            <w:rtl w:val="0"/>
            <w:lang w:val="en-US"/>
          </w:rPr>
          <w:t>“</w:t>
        </w:r>
      </w:ins>
      <w:ins w:id="681" w:date="2022-05-05T23:16:15Z" w:author="oculto">
        <w:r>
          <w:rPr>
            <w:rStyle w:val="Nenhum"/>
            <w:rtl w:val="0"/>
            <w:lang w:val="en-US"/>
          </w:rPr>
          <w:t>erradicar a pobreza</w:t>
        </w:r>
      </w:ins>
      <w:ins w:id="682" w:date="2022-05-05T23:16:15Z" w:author="oculto">
        <w:r>
          <w:rPr>
            <w:rStyle w:val="Nenhum"/>
            <w:rtl w:val="0"/>
            <w:lang w:val="en-US"/>
          </w:rPr>
          <w:t xml:space="preserve">” é </w:t>
        </w:r>
      </w:ins>
      <w:ins w:id="683" w:date="2022-05-05T23:16:15Z" w:author="oculto">
        <w:r>
          <w:rPr>
            <w:rStyle w:val="Nenhum"/>
            <w:rtl w:val="0"/>
            <w:lang w:val="en-US"/>
          </w:rPr>
          <w:t>poss</w:t>
        </w:r>
      </w:ins>
      <w:ins w:id="684" w:date="2022-05-05T23:16:15Z" w:author="oculto">
        <w:r>
          <w:rPr>
            <w:rStyle w:val="Nenhum"/>
            <w:rtl w:val="0"/>
            <w:lang w:val="en-US"/>
          </w:rPr>
          <w:t>í</w:t>
        </w:r>
      </w:ins>
      <w:ins w:id="685" w:date="2022-05-05T23:16:15Z" w:author="oculto">
        <w:r>
          <w:rPr>
            <w:rStyle w:val="Nenhum"/>
            <w:rtl w:val="0"/>
            <w:lang w:val="en-US"/>
          </w:rPr>
          <w:t>vel verificar no ordenamento jur</w:t>
        </w:r>
      </w:ins>
      <w:ins w:id="686" w:date="2022-05-05T23:16:15Z" w:author="oculto">
        <w:r>
          <w:rPr>
            <w:rStyle w:val="Nenhum"/>
            <w:rtl w:val="0"/>
            <w:lang w:val="en-US"/>
          </w:rPr>
          <w:t>í</w:t>
        </w:r>
      </w:ins>
      <w:ins w:id="687" w:date="2022-05-05T23:16:15Z" w:author="oculto">
        <w:r>
          <w:rPr>
            <w:rStyle w:val="Nenhum"/>
            <w:rtl w:val="0"/>
            <w:lang w:val="en-US"/>
          </w:rPr>
          <w:t>dico em torno do qual o beneficio se constitui que a pobreza que o BPC procura atacar est</w:t>
        </w:r>
      </w:ins>
      <w:ins w:id="688" w:date="2022-05-05T23:16:15Z" w:author="oculto">
        <w:r>
          <w:rPr>
            <w:rStyle w:val="Nenhum"/>
            <w:rtl w:val="0"/>
            <w:lang w:val="en-US"/>
          </w:rPr>
          <w:t xml:space="preserve">á </w:t>
        </w:r>
      </w:ins>
      <w:ins w:id="689" w:date="2022-05-05T23:16:15Z" w:author="oculto">
        <w:r>
          <w:rPr>
            <w:rStyle w:val="Nenhum"/>
            <w:rtl w:val="0"/>
            <w:lang w:val="en-US"/>
          </w:rPr>
          <w:t xml:space="preserve">ligada </w:t>
        </w:r>
      </w:ins>
      <w:ins w:id="690" w:date="2022-05-05T23:16:15Z" w:author="oculto">
        <w:r>
          <w:rPr>
            <w:rStyle w:val="Nenhum"/>
            <w:rtl w:val="0"/>
            <w:lang w:val="en-US"/>
          </w:rPr>
          <w:t xml:space="preserve">à </w:t>
        </w:r>
      </w:ins>
      <w:ins w:id="691" w:date="2022-05-05T23:16:15Z" w:author="oculto">
        <w:r>
          <w:rPr>
            <w:rStyle w:val="Nenhum"/>
            <w:rtl w:val="0"/>
            <w:lang w:val="en-US"/>
          </w:rPr>
          <w:t>vulnerabilidade e miserabilidade. Em outras palavras, trata-se de atacar aquilo que impede os cidad</w:t>
        </w:r>
      </w:ins>
      <w:ins w:id="692" w:date="2022-05-05T23:16:15Z" w:author="oculto">
        <w:r>
          <w:rPr>
            <w:rStyle w:val="Nenhum"/>
            <w:rtl w:val="0"/>
            <w:lang w:val="en-US"/>
          </w:rPr>
          <w:t>ã</w:t>
        </w:r>
      </w:ins>
      <w:ins w:id="693" w:date="2022-05-05T23:16:15Z" w:author="oculto">
        <w:r>
          <w:rPr>
            <w:rStyle w:val="Nenhum"/>
            <w:rtl w:val="0"/>
            <w:lang w:val="en-US"/>
          </w:rPr>
          <w:t>os, em especial aqueles com mais de 65 anos, de suprir suas necessidades b</w:t>
        </w:r>
      </w:ins>
      <w:ins w:id="694" w:date="2022-05-05T23:16:15Z" w:author="oculto">
        <w:r>
          <w:rPr>
            <w:rStyle w:val="Nenhum"/>
            <w:rtl w:val="0"/>
            <w:lang w:val="en-US"/>
          </w:rPr>
          <w:t>á</w:t>
        </w:r>
      </w:ins>
      <w:ins w:id="695" w:date="2022-05-05T23:16:15Z" w:author="oculto">
        <w:r>
          <w:rPr>
            <w:rStyle w:val="Nenhum"/>
            <w:rtl w:val="0"/>
            <w:lang w:val="en-US"/>
          </w:rPr>
          <w:t>sicas ou alcan</w:t>
        </w:r>
      </w:ins>
      <w:ins w:id="696" w:date="2022-05-05T23:16:15Z" w:author="oculto">
        <w:r>
          <w:rPr>
            <w:rStyle w:val="Nenhum"/>
            <w:rtl w:val="0"/>
            <w:lang w:val="en-US"/>
          </w:rPr>
          <w:t>ç</w:t>
        </w:r>
      </w:ins>
      <w:ins w:id="697" w:date="2022-05-05T23:16:15Z" w:author="oculto">
        <w:r>
          <w:rPr>
            <w:rStyle w:val="Nenhum"/>
            <w:rtl w:val="0"/>
            <w:lang w:val="en-US"/>
          </w:rPr>
          <w:t>ar o m</w:t>
        </w:r>
      </w:ins>
      <w:ins w:id="698" w:date="2022-05-05T23:16:15Z" w:author="oculto">
        <w:r>
          <w:rPr>
            <w:rStyle w:val="Nenhum"/>
            <w:rtl w:val="0"/>
            <w:lang w:val="en-US"/>
          </w:rPr>
          <w:t>í</w:t>
        </w:r>
      </w:ins>
      <w:ins w:id="699" w:date="2022-05-05T23:16:15Z" w:author="oculto">
        <w:r>
          <w:rPr>
            <w:rStyle w:val="Nenhum"/>
            <w:rtl w:val="0"/>
            <w:lang w:val="en-US"/>
          </w:rPr>
          <w:t xml:space="preserve">nimo. </w:t>
        </w:r>
      </w:ins>
    </w:p>
    <w:p>
      <w:pPr>
        <w:pStyle w:val="Corpo A"/>
        <w:tabs>
          <w:tab w:val="left" w:pos="851"/>
        </w:tabs>
        <w:spacing w:line="360" w:lineRule="auto"/>
        <w:jc w:val="both"/>
      </w:pPr>
      <w:ins w:id="700" w:date="2022-05-05T23:16:15Z" w:author="oculto">
        <w:r>
          <w:rPr>
            <w:rStyle w:val="Nenhum"/>
            <w:rtl w:val="0"/>
            <w:lang w:val="en-US"/>
          </w:rPr>
          <w:t>A partir de agora vamos explorar um pouco mais de perto algumas concep</w:t>
        </w:r>
      </w:ins>
      <w:ins w:id="701" w:date="2022-05-05T23:16:15Z" w:author="oculto">
        <w:r>
          <w:rPr>
            <w:rStyle w:val="Nenhum"/>
            <w:rtl w:val="0"/>
            <w:lang w:val="en-US"/>
          </w:rPr>
          <w:t>çõ</w:t>
        </w:r>
      </w:ins>
      <w:ins w:id="702" w:date="2022-05-05T23:16:15Z" w:author="oculto">
        <w:r>
          <w:rPr>
            <w:rStyle w:val="Nenhum"/>
            <w:rtl w:val="0"/>
            <w:lang w:val="en-US"/>
          </w:rPr>
          <w:t>es de pobreza com intuito de tratar com maior precis</w:t>
        </w:r>
      </w:ins>
      <w:ins w:id="703" w:date="2022-05-05T23:16:15Z" w:author="oculto">
        <w:r>
          <w:rPr>
            <w:rStyle w:val="Nenhum"/>
            <w:rtl w:val="0"/>
            <w:lang w:val="en-US"/>
          </w:rPr>
          <w:t>ã</w:t>
        </w:r>
      </w:ins>
      <w:ins w:id="704" w:date="2022-05-05T23:16:15Z" w:author="oculto">
        <w:r>
          <w:rPr>
            <w:rStyle w:val="Nenhum"/>
            <w:rtl w:val="0"/>
            <w:lang w:val="en-US"/>
          </w:rPr>
          <w:t>o, no terceiro cap</w:t>
        </w:r>
      </w:ins>
      <w:ins w:id="705" w:date="2022-05-05T23:16:15Z" w:author="oculto">
        <w:r>
          <w:rPr>
            <w:rStyle w:val="Nenhum"/>
            <w:rtl w:val="0"/>
            <w:lang w:val="en-US"/>
          </w:rPr>
          <w:t>í</w:t>
        </w:r>
      </w:ins>
      <w:ins w:id="706" w:date="2022-05-05T23:16:15Z" w:author="oculto">
        <w:r>
          <w:rPr>
            <w:rStyle w:val="Nenhum"/>
            <w:rtl w:val="0"/>
            <w:lang w:val="en-US"/>
          </w:rPr>
          <w:t>tulo, as no</w:t>
        </w:r>
      </w:ins>
      <w:ins w:id="707" w:date="2022-05-05T23:16:15Z" w:author="oculto">
        <w:r>
          <w:rPr>
            <w:rStyle w:val="Nenhum"/>
            <w:rtl w:val="0"/>
            <w:lang w:val="en-US"/>
          </w:rPr>
          <w:t>çõ</w:t>
        </w:r>
      </w:ins>
      <w:ins w:id="708" w:date="2022-05-05T23:16:15Z" w:author="oculto">
        <w:r>
          <w:rPr>
            <w:rStyle w:val="Nenhum"/>
            <w:rtl w:val="0"/>
            <w:lang w:val="en-US"/>
          </w:rPr>
          <w:t>es de pobreza que podem estar presentes de forma predominante na legisla</w:t>
        </w:r>
      </w:ins>
      <w:ins w:id="709" w:date="2022-05-05T23:16:15Z" w:author="oculto">
        <w:r>
          <w:rPr>
            <w:rStyle w:val="Nenhum"/>
            <w:rtl w:val="0"/>
            <w:lang w:val="en-US"/>
          </w:rPr>
          <w:t>çã</w:t>
        </w:r>
      </w:ins>
      <w:ins w:id="710" w:date="2022-05-05T23:16:15Z" w:author="oculto">
        <w:r>
          <w:rPr>
            <w:rStyle w:val="Nenhum"/>
            <w:rtl w:val="0"/>
            <w:lang w:val="en-US"/>
          </w:rPr>
          <w:t>o analisada at</w:t>
        </w:r>
      </w:ins>
      <w:ins w:id="711" w:date="2022-05-05T23:16:15Z" w:author="oculto">
        <w:r>
          <w:rPr>
            <w:rStyle w:val="Nenhum"/>
            <w:rtl w:val="0"/>
            <w:lang w:val="en-US"/>
          </w:rPr>
          <w:t xml:space="preserve">é </w:t>
        </w:r>
      </w:ins>
      <w:ins w:id="712" w:date="2022-05-05T23:16:15Z" w:author="oculto">
        <w:r>
          <w:rPr>
            <w:rStyle w:val="Nenhum"/>
            <w:rtl w:val="0"/>
            <w:lang w:val="en-US"/>
          </w:rPr>
          <w:t xml:space="preserve">aqui. </w:t>
        </w:r>
      </w:ins>
    </w:p>
    <w:p>
      <w:pPr>
        <w:pStyle w:val="Standard"/>
        <w:tabs>
          <w:tab w:val="left" w:pos="851"/>
        </w:tabs>
        <w:spacing w:line="360" w:lineRule="auto"/>
        <w:jc w:val="both"/>
        <w:rPr>
          <w:ins w:id="713" w:date="2022-05-05T23:16:24Z" w:author="oculto"/>
          <w:rStyle w:val="Nenhum A"/>
        </w:rPr>
      </w:pPr>
    </w:p>
    <w:p>
      <w:pPr>
        <w:pStyle w:val="Standard"/>
        <w:tabs>
          <w:tab w:val="left" w:pos="851"/>
        </w:tabs>
        <w:spacing w:line="360" w:lineRule="auto"/>
        <w:jc w:val="both"/>
        <w:rPr>
          <w:ins w:id="714" w:date="2022-05-05T23:16:24Z" w:author="oculto"/>
          <w:rStyle w:val="Nenhum A"/>
        </w:rPr>
      </w:pPr>
    </w:p>
    <w:p>
      <w:pPr>
        <w:pStyle w:val="Standard"/>
        <w:tabs>
          <w:tab w:val="left" w:pos="851"/>
        </w:tabs>
        <w:spacing w:line="360" w:lineRule="auto"/>
        <w:jc w:val="both"/>
        <w:rPr>
          <w:ins w:id="715" w:date="2022-05-05T23:16:24Z" w:author="oculto"/>
          <w:rStyle w:val="Nenhum A"/>
        </w:rPr>
      </w:pPr>
    </w:p>
    <w:p>
      <w:pPr>
        <w:pStyle w:val="Standard"/>
        <w:tabs>
          <w:tab w:val="left" w:pos="851"/>
        </w:tabs>
        <w:spacing w:line="360" w:lineRule="auto"/>
        <w:jc w:val="both"/>
        <w:rPr>
          <w:ins w:id="716" w:date="2022-05-05T23:16:24Z" w:author="oculto"/>
          <w:rStyle w:val="Nenhum A"/>
        </w:rPr>
      </w:pPr>
    </w:p>
    <w:p>
      <w:pPr>
        <w:pStyle w:val="Standard"/>
        <w:tabs>
          <w:tab w:val="left" w:pos="851"/>
        </w:tabs>
        <w:spacing w:line="360" w:lineRule="auto"/>
        <w:jc w:val="both"/>
        <w:rPr>
          <w:ins w:id="717" w:date="2022-05-05T23:16:24Z" w:author="oculto"/>
          <w:rStyle w:val="Nenhum A"/>
        </w:rPr>
      </w:pPr>
    </w:p>
    <w:p>
      <w:pPr>
        <w:pStyle w:val="Standard"/>
        <w:tabs>
          <w:tab w:val="left" w:pos="851"/>
        </w:tabs>
        <w:spacing w:line="360" w:lineRule="auto"/>
        <w:jc w:val="both"/>
        <w:rPr>
          <w:ins w:id="718" w:date="2022-05-05T23:16:24Z" w:author="oculto"/>
          <w:rStyle w:val="Nenhum A"/>
        </w:rPr>
      </w:pPr>
    </w:p>
    <w:p>
      <w:pPr>
        <w:pStyle w:val="Standard"/>
        <w:tabs>
          <w:tab w:val="left" w:pos="851"/>
        </w:tabs>
        <w:spacing w:line="360" w:lineRule="auto"/>
        <w:jc w:val="both"/>
        <w:rPr>
          <w:ins w:id="719" w:date="2022-05-05T23:16:24Z" w:author="oculto"/>
          <w:rStyle w:val="Nenhum A"/>
        </w:rPr>
      </w:pPr>
    </w:p>
    <w:p>
      <w:pPr>
        <w:pStyle w:val="Standard"/>
        <w:tabs>
          <w:tab w:val="left" w:pos="851"/>
        </w:tabs>
        <w:spacing w:line="360" w:lineRule="auto"/>
        <w:jc w:val="both"/>
        <w:rPr>
          <w:ins w:id="720" w:date="2022-05-05T23:16:24Z" w:author="oculto"/>
          <w:rStyle w:val="Nenhum A"/>
        </w:rPr>
      </w:pPr>
    </w:p>
    <w:p>
      <w:pPr>
        <w:pStyle w:val="Standard"/>
        <w:tabs>
          <w:tab w:val="left" w:pos="851"/>
        </w:tabs>
        <w:spacing w:line="360" w:lineRule="auto"/>
        <w:jc w:val="both"/>
        <w:rPr>
          <w:ins w:id="721" w:date="2022-05-05T23:16:24Z" w:author="oculto"/>
          <w:rStyle w:val="Nenhum A"/>
        </w:rPr>
      </w:pPr>
    </w:p>
    <w:p>
      <w:pPr>
        <w:pStyle w:val="Standard"/>
        <w:tabs>
          <w:tab w:val="left" w:pos="851"/>
        </w:tabs>
        <w:spacing w:line="360" w:lineRule="auto"/>
        <w:jc w:val="both"/>
        <w:rPr>
          <w:ins w:id="722" w:date="2022-05-05T23:16:24Z" w:author="oculto"/>
          <w:rStyle w:val="Nenhum A"/>
        </w:rPr>
      </w:pPr>
    </w:p>
    <w:p>
      <w:pPr>
        <w:pStyle w:val="Standard"/>
        <w:tabs>
          <w:tab w:val="left" w:pos="851"/>
        </w:tabs>
        <w:spacing w:line="360" w:lineRule="auto"/>
        <w:jc w:val="both"/>
        <w:rPr>
          <w:ins w:id="723" w:date="2022-05-05T23:16:24Z" w:author="oculto"/>
          <w:rStyle w:val="Nenhum A"/>
        </w:rPr>
      </w:pPr>
    </w:p>
    <w:p>
      <w:pPr>
        <w:pStyle w:val="Standard"/>
        <w:tabs>
          <w:tab w:val="left" w:pos="851"/>
        </w:tabs>
        <w:spacing w:line="360" w:lineRule="auto"/>
        <w:jc w:val="both"/>
        <w:rPr>
          <w:ins w:id="724" w:date="2022-05-05T23:16:24Z" w:author="oculto"/>
          <w:rStyle w:val="Nenhum A"/>
        </w:rPr>
      </w:pPr>
    </w:p>
    <w:p>
      <w:pPr>
        <w:pStyle w:val="Standard"/>
        <w:tabs>
          <w:tab w:val="left" w:pos="851"/>
        </w:tabs>
        <w:spacing w:line="360" w:lineRule="auto"/>
        <w:jc w:val="both"/>
        <w:rPr>
          <w:ins w:id="725" w:date="2022-05-05T23:16:24Z" w:author="oculto"/>
          <w:rStyle w:val="Nenhum A"/>
        </w:rPr>
      </w:pPr>
    </w:p>
    <w:p>
      <w:pPr>
        <w:pStyle w:val="Standard"/>
        <w:tabs>
          <w:tab w:val="left" w:pos="851"/>
        </w:tabs>
        <w:spacing w:line="360" w:lineRule="auto"/>
        <w:jc w:val="both"/>
        <w:rPr>
          <w:ins w:id="726" w:date="2022-05-05T23:16:24Z" w:author="oculto"/>
          <w:rStyle w:val="Nenhum A"/>
        </w:rPr>
      </w:pPr>
    </w:p>
    <w:p>
      <w:pPr>
        <w:pStyle w:val="Standard"/>
        <w:tabs>
          <w:tab w:val="left" w:pos="851"/>
        </w:tabs>
        <w:spacing w:line="360" w:lineRule="auto"/>
        <w:jc w:val="both"/>
        <w:rPr>
          <w:ins w:id="727" w:date="2022-05-05T23:16:24Z" w:author="oculto"/>
          <w:rStyle w:val="Nenhum A"/>
        </w:rPr>
      </w:pPr>
    </w:p>
    <w:p>
      <w:pPr>
        <w:pStyle w:val="Standard"/>
        <w:tabs>
          <w:tab w:val="left" w:pos="851"/>
        </w:tabs>
        <w:spacing w:line="360" w:lineRule="auto"/>
        <w:jc w:val="both"/>
        <w:rPr>
          <w:ins w:id="728" w:date="2022-05-05T23:16:24Z" w:author="oculto"/>
          <w:rStyle w:val="Nenhum A"/>
        </w:rPr>
      </w:pPr>
    </w:p>
    <w:p>
      <w:pPr>
        <w:pStyle w:val="Standard"/>
        <w:tabs>
          <w:tab w:val="left" w:pos="851"/>
        </w:tabs>
        <w:spacing w:line="360" w:lineRule="auto"/>
        <w:jc w:val="both"/>
        <w:rPr>
          <w:ins w:id="729" w:date="2022-05-05T23:16:24Z" w:author="oculto"/>
          <w:rStyle w:val="Nenhum A"/>
        </w:rPr>
      </w:pPr>
    </w:p>
    <w:p>
      <w:pPr>
        <w:pStyle w:val="Standard"/>
        <w:tabs>
          <w:tab w:val="left" w:pos="851"/>
        </w:tabs>
        <w:spacing w:line="360" w:lineRule="auto"/>
        <w:jc w:val="both"/>
        <w:rPr>
          <w:ins w:id="730" w:date="2022-05-05T23:16:24Z" w:author="oculto"/>
          <w:rStyle w:val="Nenhum A"/>
        </w:rPr>
      </w:pPr>
    </w:p>
    <w:p>
      <w:pPr>
        <w:pStyle w:val="Standard"/>
        <w:tabs>
          <w:tab w:val="left" w:pos="851"/>
        </w:tabs>
        <w:spacing w:line="360" w:lineRule="auto"/>
        <w:jc w:val="both"/>
        <w:rPr>
          <w:del w:id="731" w:date="2022-05-05T23:13:24Z" w:author="oculto"/>
          <w:rStyle w:val="Nenhum A"/>
        </w:rPr>
      </w:pPr>
    </w:p>
    <w:p>
      <w:pPr>
        <w:pStyle w:val="List Paragraph"/>
        <w:numPr>
          <w:ilvl w:val="0"/>
          <w:numId w:val="3"/>
        </w:numPr>
        <w:bidi w:val="0"/>
        <w:spacing w:line="360" w:lineRule="auto"/>
        <w:ind w:right="0"/>
        <w:jc w:val="left"/>
        <w:rPr>
          <w:b w:val="1"/>
          <w:bCs w:val="1"/>
          <w:rtl w:val="0"/>
          <w:lang w:val="pt-PT"/>
        </w:rPr>
      </w:pPr>
      <w:r>
        <w:rPr>
          <w:rStyle w:val="Nenhum A"/>
          <w:b w:val="1"/>
          <w:bCs w:val="1"/>
          <w:rtl w:val="0"/>
          <w:lang w:val="pt-PT"/>
        </w:rPr>
        <w:t>CONCEITOS DE POBREZA</w:t>
      </w:r>
    </w:p>
    <w:p>
      <w:pPr>
        <w:pStyle w:val="Corpo A"/>
        <w:spacing w:line="360" w:lineRule="auto"/>
      </w:pPr>
      <w:r>
        <w:rPr>
          <w:rStyle w:val="Nenhum A"/>
        </w:rPr>
        <w:tab/>
      </w:r>
    </w:p>
    <w:p>
      <w:pPr>
        <w:pStyle w:val="Corpo A"/>
        <w:tabs>
          <w:tab w:val="left" w:pos="851"/>
        </w:tabs>
        <w:spacing w:line="360" w:lineRule="auto"/>
        <w:jc w:val="both"/>
        <w:rPr>
          <w:del w:id="732" w:date="2022-05-06T14:32:40Z" w:author="oculto"/>
        </w:rPr>
      </w:pPr>
      <w:r>
        <w:rPr>
          <w:rStyle w:val="Nenhum"/>
          <w:rtl w:val="0"/>
          <w:lang w:val="pt-PT"/>
        </w:rPr>
        <w:tab/>
        <w:t>O objetivo desse cap</w:t>
      </w:r>
      <w:r>
        <w:rPr>
          <w:rStyle w:val="Nenhum A"/>
          <w:rtl w:val="0"/>
        </w:rPr>
        <w:t>í</w:t>
      </w:r>
      <w:r>
        <w:rPr>
          <w:rStyle w:val="Nenhum"/>
          <w:rtl w:val="0"/>
          <w:lang w:val="pt-PT"/>
        </w:rPr>
        <w:t xml:space="preserve">tulo </w:t>
      </w:r>
      <w:r>
        <w:rPr>
          <w:rStyle w:val="Nenhum"/>
          <w:rtl w:val="0"/>
          <w:lang w:val="fr-FR"/>
        </w:rPr>
        <w:t xml:space="preserve">é </w:t>
      </w:r>
      <w:r>
        <w:rPr>
          <w:rStyle w:val="Nenhum"/>
          <w:rtl w:val="0"/>
          <w:lang w:val="pt-PT"/>
        </w:rPr>
        <w:t>apresentar</w:t>
      </w:r>
      <w:del w:id="733" w:date="2022-05-06T11:39:13Z" w:author="oculto">
        <w:r>
          <w:rPr>
            <w:rStyle w:val="Nenhum"/>
            <w:rtl w:val="0"/>
            <w:lang w:val="pt-PT"/>
          </w:rPr>
          <w:delText xml:space="preserve"> as</w:delText>
        </w:r>
      </w:del>
      <w:r>
        <w:rPr>
          <w:rStyle w:val="Nenhum"/>
          <w:rtl w:val="0"/>
          <w:lang w:val="pt-PT"/>
        </w:rPr>
        <w:t xml:space="preserve"> diferentes abordagens </w:t>
      </w:r>
      <w:ins w:id="734" w:date="2022-05-06T11:39:20Z" w:author="oculto">
        <w:r>
          <w:rPr>
            <w:rStyle w:val="Nenhum"/>
            <w:rtl w:val="0"/>
            <w:lang w:val="en-US"/>
          </w:rPr>
          <w:t>te</w:t>
        </w:r>
      </w:ins>
      <w:ins w:id="735" w:date="2022-05-06T11:39:20Z" w:author="oculto">
        <w:r>
          <w:rPr>
            <w:rStyle w:val="Nenhum"/>
            <w:rtl w:val="0"/>
            <w:lang w:val="en-US"/>
          </w:rPr>
          <w:t>ó</w:t>
        </w:r>
      </w:ins>
      <w:ins w:id="736" w:date="2022-05-06T11:39:20Z" w:author="oculto">
        <w:r>
          <w:rPr>
            <w:rStyle w:val="Nenhum"/>
            <w:rtl w:val="0"/>
            <w:lang w:val="en-US"/>
          </w:rPr>
          <w:t xml:space="preserve">ricas sobre </w:t>
        </w:r>
      </w:ins>
      <w:del w:id="737" w:date="2022-05-06T11:39:21Z" w:author="oculto">
        <w:r>
          <w:rPr>
            <w:rStyle w:val="Nenhum"/>
            <w:rtl w:val="0"/>
            <w:lang w:val="pt-PT"/>
          </w:rPr>
          <w:delText>d</w:delText>
        </w:r>
      </w:del>
      <w:r>
        <w:rPr>
          <w:rStyle w:val="Nenhum"/>
          <w:rtl w:val="0"/>
          <w:lang w:val="pt-PT"/>
        </w:rPr>
        <w:t>a pobreza. Para tanto, tomamos como refer</w:t>
      </w:r>
      <w:r>
        <w:rPr>
          <w:rStyle w:val="Nenhum A"/>
          <w:rtl w:val="0"/>
        </w:rPr>
        <w:t>ê</w:t>
      </w:r>
      <w:r>
        <w:rPr>
          <w:rStyle w:val="Nenhum"/>
          <w:rtl w:val="0"/>
          <w:lang w:val="pt-PT"/>
        </w:rPr>
        <w:t>ncia</w:t>
      </w:r>
      <w:ins w:id="738" w:date="2022-05-06T11:37:23Z" w:author="oculto">
        <w:r>
          <w:rPr>
            <w:rStyle w:val="Nenhum"/>
            <w:rtl w:val="0"/>
            <w:lang w:val="en-US"/>
          </w:rPr>
          <w:t>s</w:t>
        </w:r>
      </w:ins>
      <w:r>
        <w:rPr>
          <w:rStyle w:val="Nenhum"/>
          <w:rtl w:val="0"/>
          <w:lang w:val="pt-PT"/>
        </w:rPr>
        <w:t xml:space="preserve"> </w:t>
      </w:r>
      <w:ins w:id="739" w:date="2022-05-06T11:37:00Z" w:author="oculto">
        <w:r>
          <w:rPr>
            <w:rStyle w:val="Nenhum"/>
            <w:rtl w:val="0"/>
            <w:lang w:val="en-US"/>
          </w:rPr>
          <w:t xml:space="preserve">centrais </w:t>
        </w:r>
      </w:ins>
      <w:r>
        <w:rPr>
          <w:rStyle w:val="Nenhum"/>
          <w:rtl w:val="0"/>
          <w:lang w:val="pt-PT"/>
        </w:rPr>
        <w:t xml:space="preserve">as abordagens apresentadas por Pinzani (2017), Amartya Sen (2011), Maria </w:t>
      </w:r>
      <w:r>
        <w:rPr>
          <w:rStyle w:val="Nenhum A"/>
          <w:rtl w:val="0"/>
        </w:rPr>
        <w:t>Â</w:t>
      </w:r>
      <w:r>
        <w:rPr>
          <w:rStyle w:val="Nenhum"/>
          <w:rtl w:val="0"/>
          <w:lang w:val="pt-PT"/>
        </w:rPr>
        <w:t>ngela de Almeida Souza (2018) e Cleonice Correia Ara</w:t>
      </w:r>
      <w:r>
        <w:rPr>
          <w:rStyle w:val="Nenhum A"/>
          <w:rtl w:val="0"/>
        </w:rPr>
        <w:t>ú</w:t>
      </w:r>
      <w:r>
        <w:rPr>
          <w:rStyle w:val="Nenhum"/>
          <w:rtl w:val="0"/>
          <w:lang w:val="pt-PT"/>
        </w:rPr>
        <w:t>jo (2009)</w:t>
      </w:r>
      <w:ins w:id="740" w:date="2022-05-06T11:37:10Z" w:author="oculto">
        <w:r>
          <w:rPr>
            <w:rStyle w:val="Nenhum"/>
            <w:rtl w:val="0"/>
            <w:lang w:val="en-US"/>
          </w:rPr>
          <w:t>, embora</w:t>
        </w:r>
      </w:ins>
      <w:del w:id="741" w:date="2022-05-06T11:37:12Z" w:author="oculto">
        <w:r>
          <w:rPr>
            <w:rStyle w:val="Nenhum"/>
            <w:rtl w:val="0"/>
            <w:lang w:val="pt-PT"/>
          </w:rPr>
          <w:delText xml:space="preserve"> e</w:delText>
        </w:r>
      </w:del>
      <w:r>
        <w:rPr>
          <w:rStyle w:val="Nenhum"/>
          <w:rtl w:val="0"/>
          <w:lang w:val="pt-PT"/>
        </w:rPr>
        <w:t xml:space="preserve"> outros </w:t>
      </w:r>
      <w:ins w:id="742" w:date="2022-05-06T11:37:35Z" w:author="oculto">
        <w:r>
          <w:rPr>
            <w:rStyle w:val="Nenhum"/>
            <w:rtl w:val="0"/>
            <w:lang w:val="en-US"/>
          </w:rPr>
          <w:t>textos</w:t>
        </w:r>
      </w:ins>
      <w:del w:id="743" w:date="2022-05-06T11:37:35Z" w:author="oculto">
        <w:r>
          <w:rPr>
            <w:rStyle w:val="Nenhum"/>
            <w:rtl w:val="0"/>
            <w:lang w:val="pt-PT"/>
          </w:rPr>
          <w:delText>que</w:delText>
        </w:r>
      </w:del>
      <w:r>
        <w:rPr>
          <w:rStyle w:val="Nenhum"/>
          <w:rtl w:val="0"/>
          <w:lang w:val="pt-PT"/>
        </w:rPr>
        <w:t xml:space="preserve"> se</w:t>
      </w:r>
      <w:ins w:id="744" w:date="2022-05-06T11:37:42Z" w:author="oculto">
        <w:r>
          <w:rPr>
            <w:rStyle w:val="Nenhum"/>
            <w:rtl w:val="0"/>
            <w:lang w:val="en-US"/>
          </w:rPr>
          <w:t>jam mencionados</w:t>
        </w:r>
      </w:ins>
      <w:del w:id="745" w:date="2022-05-06T11:37:37Z" w:author="oculto">
        <w:r>
          <w:rPr>
            <w:rStyle w:val="Nenhum"/>
            <w:rtl w:val="0"/>
            <w:lang w:val="pt-PT"/>
          </w:rPr>
          <w:delText>r</w:delText>
        </w:r>
      </w:del>
      <w:del w:id="746" w:date="2022-05-06T11:37:37Z" w:author="oculto">
        <w:r>
          <w:rPr>
            <w:rStyle w:val="Nenhum"/>
            <w:rtl w:val="0"/>
            <w:lang w:val="pt-PT"/>
          </w:rPr>
          <w:delText>ã</w:delText>
        </w:r>
      </w:del>
      <w:del w:id="747" w:date="2022-05-06T11:37:37Z" w:author="oculto">
        <w:r>
          <w:rPr>
            <w:rStyle w:val="Nenhum"/>
            <w:rtl w:val="0"/>
            <w:lang w:val="pt-PT"/>
          </w:rPr>
          <w:delText>o</w:delText>
        </w:r>
      </w:del>
      <w:r>
        <w:rPr>
          <w:rStyle w:val="Nenhum"/>
          <w:rtl w:val="0"/>
          <w:lang w:val="pt-PT"/>
        </w:rPr>
        <w:t xml:space="preserve"> </w:t>
      </w:r>
      <w:del w:id="748" w:date="2022-05-06T11:37:47Z" w:author="oculto">
        <w:r>
          <w:rPr>
            <w:rStyle w:val="Nenhum"/>
            <w:rtl w:val="0"/>
            <w:lang w:val="pt-PT"/>
          </w:rPr>
          <w:delText xml:space="preserve">desenvolvidas </w:delText>
        </w:r>
      </w:del>
      <w:r>
        <w:rPr>
          <w:rStyle w:val="Nenhum"/>
          <w:rtl w:val="0"/>
          <w:lang w:val="pt-PT"/>
        </w:rPr>
        <w:t>ao longo d</w:t>
      </w:r>
      <w:ins w:id="749" w:date="2022-05-06T11:37:55Z" w:author="oculto">
        <w:r>
          <w:rPr>
            <w:rStyle w:val="Nenhum"/>
            <w:rtl w:val="0"/>
            <w:lang w:val="en-US"/>
          </w:rPr>
          <w:t>o cap</w:t>
        </w:r>
      </w:ins>
      <w:ins w:id="750" w:date="2022-05-06T11:37:55Z" w:author="oculto">
        <w:r>
          <w:rPr>
            <w:rStyle w:val="Nenhum"/>
            <w:rtl w:val="0"/>
            <w:lang w:val="en-US"/>
          </w:rPr>
          <w:t>í</w:t>
        </w:r>
      </w:ins>
      <w:ins w:id="751" w:date="2022-05-06T11:37:55Z" w:author="oculto">
        <w:r>
          <w:rPr>
            <w:rStyle w:val="Nenhum"/>
            <w:rtl w:val="0"/>
            <w:lang w:val="en-US"/>
          </w:rPr>
          <w:t>tulo</w:t>
        </w:r>
      </w:ins>
      <w:del w:id="752" w:date="2022-05-06T11:37:57Z" w:author="oculto">
        <w:r>
          <w:rPr>
            <w:rStyle w:val="Nenhum"/>
            <w:rtl w:val="0"/>
            <w:lang w:val="pt-PT"/>
          </w:rPr>
          <w:delText>a pesquisa</w:delText>
        </w:r>
      </w:del>
      <w:r>
        <w:rPr>
          <w:rStyle w:val="Nenhum"/>
          <w:rtl w:val="0"/>
          <w:lang w:val="pt-PT"/>
        </w:rPr>
        <w:t>. Tais autores (as) foram escolhidos (as) dada a import</w:t>
      </w:r>
      <w:r>
        <w:rPr>
          <w:rStyle w:val="Nenhum A"/>
          <w:rtl w:val="0"/>
        </w:rPr>
        <w:t>â</w:t>
      </w:r>
      <w:r>
        <w:rPr>
          <w:rStyle w:val="Nenhum"/>
          <w:rtl w:val="0"/>
          <w:lang w:val="pt-PT"/>
        </w:rPr>
        <w:t>ncia dos seus estudos sobre o tema no cen</w:t>
      </w:r>
      <w:r>
        <w:rPr>
          <w:rStyle w:val="Nenhum A"/>
          <w:rtl w:val="0"/>
        </w:rPr>
        <w:t>á</w:t>
      </w:r>
      <w:r>
        <w:rPr>
          <w:rStyle w:val="Nenhum"/>
          <w:rtl w:val="0"/>
          <w:lang w:val="pt-PT"/>
        </w:rPr>
        <w:t>rio nacional.</w:t>
      </w:r>
      <w:ins w:id="753" w:date="2022-05-06T14:32:40Z" w:author="oculto">
        <w:r>
          <w:rPr>
            <w:rStyle w:val="Nenhum"/>
            <w:rtl w:val="0"/>
            <w:lang w:val="en-US"/>
          </w:rPr>
          <w:t xml:space="preserve"> Em outras palavras, o</w:t>
        </w:r>
      </w:ins>
    </w:p>
    <w:p>
      <w:pPr>
        <w:pStyle w:val="Corpo A"/>
        <w:tabs>
          <w:tab w:val="left" w:pos="851"/>
        </w:tabs>
        <w:spacing w:line="360" w:lineRule="auto"/>
        <w:jc w:val="both"/>
        <w:rPr>
          <w:rStyle w:val="Nenhum"/>
          <w:outline w:val="0"/>
          <w:color w:val="70ad47"/>
          <w:u w:color="70ad47"/>
          <w14:textFill>
            <w14:solidFill>
              <w14:srgbClr w14:val="70AD47"/>
            </w14:solidFill>
          </w14:textFill>
        </w:rPr>
      </w:pPr>
      <w:del w:id="754" w:date="2022-05-06T14:32:40Z" w:author="oculto">
        <w:r>
          <w:rPr>
            <w:rStyle w:val="Nenhum"/>
            <w:rtl w:val="0"/>
            <w:lang w:val="pt-PT"/>
          </w:rPr>
          <w:tab/>
          <w:delText>O</w:delText>
        </w:r>
      </w:del>
      <w:r>
        <w:rPr>
          <w:rStyle w:val="Nenhum"/>
          <w:rtl w:val="0"/>
          <w:lang w:val="pt-PT"/>
        </w:rPr>
        <w:t xml:space="preserve"> cap</w:t>
      </w:r>
      <w:r>
        <w:rPr>
          <w:rStyle w:val="Nenhum A"/>
          <w:rtl w:val="0"/>
        </w:rPr>
        <w:t>í</w:t>
      </w:r>
      <w:r>
        <w:rPr>
          <w:rStyle w:val="Nenhum"/>
          <w:rtl w:val="0"/>
          <w:lang w:val="pt-PT"/>
        </w:rPr>
        <w:t xml:space="preserve">tulo </w:t>
      </w:r>
      <w:del w:id="755" w:date="2022-05-06T11:39:40Z" w:author="oculto">
        <w:r>
          <w:rPr>
            <w:rStyle w:val="Nenhum"/>
            <w:rtl w:val="0"/>
            <w:lang w:val="pt-PT"/>
          </w:rPr>
          <w:delText>dever</w:delText>
        </w:r>
      </w:del>
      <w:del w:id="756" w:date="2022-05-06T11:39:40Z" w:author="oculto">
        <w:r>
          <w:rPr>
            <w:rStyle w:val="Nenhum A"/>
            <w:rtl w:val="0"/>
          </w:rPr>
          <w:delText xml:space="preserve">á </w:delText>
        </w:r>
      </w:del>
      <w:r>
        <w:rPr>
          <w:rStyle w:val="Nenhum"/>
          <w:rtl w:val="0"/>
          <w:lang w:val="pt-PT"/>
        </w:rPr>
        <w:t>apresentar</w:t>
      </w:r>
      <w:ins w:id="757" w:date="2022-05-06T11:39:43Z" w:author="oculto">
        <w:r>
          <w:rPr>
            <w:rStyle w:val="Nenhum"/>
            <w:rtl w:val="0"/>
            <w:lang w:val="en-US"/>
          </w:rPr>
          <w:t>á</w:t>
        </w:r>
      </w:ins>
      <w:r>
        <w:rPr>
          <w:rStyle w:val="Nenhum"/>
          <w:rtl w:val="0"/>
          <w:lang w:val="pt-PT"/>
        </w:rPr>
        <w:t xml:space="preserve"> </w:t>
      </w:r>
      <w:del w:id="758" w:date="2022-05-06T11:47:04Z" w:author="oculto">
        <w:r>
          <w:rPr>
            <w:rStyle w:val="Nenhum"/>
            <w:rtl w:val="0"/>
            <w:lang w:val="pt-PT"/>
          </w:rPr>
          <w:delText xml:space="preserve">nove </w:delText>
        </w:r>
      </w:del>
      <w:r>
        <w:rPr>
          <w:rStyle w:val="Nenhum"/>
          <w:rtl w:val="0"/>
          <w:lang w:val="pt-PT"/>
        </w:rPr>
        <w:t>abordagens te</w:t>
      </w:r>
      <w:r>
        <w:rPr>
          <w:rStyle w:val="Nenhum"/>
          <w:rtl w:val="0"/>
          <w:lang w:val="es-ES_tradnl"/>
        </w:rPr>
        <w:t>ó</w:t>
      </w:r>
      <w:r>
        <w:rPr>
          <w:rStyle w:val="Nenhum"/>
          <w:rtl w:val="0"/>
          <w:lang w:val="pt-PT"/>
        </w:rPr>
        <w:t>ricas sobre a pobreza</w:t>
      </w:r>
      <w:ins w:id="759" w:date="2022-05-06T14:32:59Z" w:author="oculto">
        <w:r>
          <w:rPr>
            <w:rStyle w:val="Nenhum"/>
            <w:rtl w:val="0"/>
            <w:lang w:val="en-US"/>
          </w:rPr>
          <w:t xml:space="preserve"> com intuito de </w:t>
        </w:r>
      </w:ins>
      <w:del w:id="760" w:date="2022-05-06T14:33:08Z" w:author="oculto">
        <w:r>
          <w:rPr>
            <w:rStyle w:val="Nenhum"/>
            <w:rtl w:val="0"/>
            <w:lang w:val="pt-PT"/>
          </w:rPr>
          <w:delText>. Na</w:delText>
        </w:r>
      </w:del>
      <w:del w:id="761" w:date="2022-05-06T14:33:08Z" w:author="oculto">
        <w:r>
          <w:rPr>
            <w:rStyle w:val="Nenhum"/>
            <w:rtl w:val="0"/>
            <w:lang w:val="pt-PT"/>
          </w:rPr>
          <w:delText>s seis primeiras abordagens tomamos como refer</w:delText>
        </w:r>
      </w:del>
      <w:del w:id="762" w:date="2022-05-06T14:33:08Z" w:author="oculto">
        <w:r>
          <w:rPr>
            <w:rStyle w:val="Nenhum A"/>
            <w:rtl w:val="0"/>
          </w:rPr>
          <w:delText>ê</w:delText>
        </w:r>
      </w:del>
      <w:del w:id="763" w:date="2022-05-06T14:33:08Z" w:author="oculto">
        <w:r>
          <w:rPr>
            <w:rStyle w:val="Nenhum"/>
            <w:rtl w:val="0"/>
            <w:lang w:val="pt-PT"/>
          </w:rPr>
          <w:delText>ncia Pinzani (2017) que</w:delText>
        </w:r>
      </w:del>
      <w:del w:id="764" w:date="2022-05-06T14:33:08Z" w:author="oculto">
        <w:r>
          <w:rPr>
            <w:rStyle w:val="Nenhum"/>
            <w:rtl w:val="0"/>
            <w:lang w:val="pt-PT"/>
          </w:rPr>
          <w:delText xml:space="preserve"> as </w:delText>
        </w:r>
      </w:del>
      <w:r>
        <w:rPr>
          <w:rStyle w:val="Nenhum"/>
          <w:rtl w:val="0"/>
          <w:lang w:val="pt-PT"/>
        </w:rPr>
        <w:t>apresenta</w:t>
      </w:r>
      <w:ins w:id="765" w:date="2022-05-06T14:33:03Z" w:author="oculto">
        <w:r>
          <w:rPr>
            <w:rStyle w:val="Nenhum"/>
            <w:rtl w:val="0"/>
            <w:lang w:val="en-US"/>
          </w:rPr>
          <w:t>r um cen</w:t>
        </w:r>
      </w:ins>
      <w:ins w:id="766" w:date="2022-05-06T14:33:03Z" w:author="oculto">
        <w:r>
          <w:rPr>
            <w:rStyle w:val="Nenhum"/>
            <w:rtl w:val="0"/>
            <w:lang w:val="en-US"/>
          </w:rPr>
          <w:t>á</w:t>
        </w:r>
      </w:ins>
      <w:ins w:id="767" w:date="2022-05-06T14:33:03Z" w:author="oculto">
        <w:r>
          <w:rPr>
            <w:rStyle w:val="Nenhum"/>
            <w:rtl w:val="0"/>
            <w:lang w:val="en-US"/>
          </w:rPr>
          <w:t>rio te</w:t>
        </w:r>
      </w:ins>
      <w:ins w:id="768" w:date="2022-05-06T14:33:03Z" w:author="oculto">
        <w:r>
          <w:rPr>
            <w:rStyle w:val="Nenhum"/>
            <w:rtl w:val="0"/>
            <w:lang w:val="en-US"/>
          </w:rPr>
          <w:t>ó</w:t>
        </w:r>
      </w:ins>
      <w:ins w:id="769" w:date="2022-05-06T14:33:03Z" w:author="oculto">
        <w:r>
          <w:rPr>
            <w:rStyle w:val="Nenhum"/>
            <w:rtl w:val="0"/>
            <w:lang w:val="en-US"/>
          </w:rPr>
          <w:t>rico</w:t>
        </w:r>
      </w:ins>
      <w:r>
        <w:rPr>
          <w:rStyle w:val="Nenhum"/>
          <w:rtl w:val="0"/>
          <w:lang w:val="pt-PT"/>
        </w:rPr>
        <w:t xml:space="preserve"> indicando</w:t>
      </w:r>
      <w:del w:id="770" w:date="2022-05-06T11:42:51Z" w:author="oculto">
        <w:r>
          <w:rPr>
            <w:rStyle w:val="Nenhum"/>
            <w:rtl w:val="0"/>
            <w:lang w:val="pt-PT"/>
          </w:rPr>
          <w:delText xml:space="preserve"> os</w:delText>
        </w:r>
      </w:del>
      <w:r>
        <w:rPr>
          <w:rStyle w:val="Nenhum"/>
          <w:rtl w:val="0"/>
          <w:lang w:val="pt-PT"/>
        </w:rPr>
        <w:t xml:space="preserve"> </w:t>
      </w:r>
      <w:ins w:id="771" w:date="2022-05-06T11:43:26Z" w:author="oculto">
        <w:r>
          <w:rPr>
            <w:rStyle w:val="Nenhum"/>
            <w:rtl w:val="0"/>
            <w:lang w:val="en-US"/>
          </w:rPr>
          <w:t xml:space="preserve"> alguns </w:t>
        </w:r>
      </w:ins>
      <w:r>
        <w:rPr>
          <w:rStyle w:val="Nenhum"/>
          <w:rtl w:val="0"/>
          <w:lang w:val="pt-PT"/>
        </w:rPr>
        <w:t xml:space="preserve">aspectos positivos e </w:t>
      </w:r>
      <w:ins w:id="772" w:date="2022-05-06T11:43:33Z" w:author="oculto">
        <w:r>
          <w:rPr>
            <w:rStyle w:val="Nenhum"/>
            <w:rtl w:val="0"/>
            <w:lang w:val="en-US"/>
          </w:rPr>
          <w:t>alguns</w:t>
        </w:r>
      </w:ins>
      <w:del w:id="773" w:date="2022-05-06T11:43:32Z" w:author="oculto">
        <w:r>
          <w:rPr>
            <w:rStyle w:val="Nenhum"/>
            <w:rtl w:val="0"/>
            <w:lang w:val="pt-PT"/>
          </w:rPr>
          <w:delText>os</w:delText>
        </w:r>
      </w:del>
      <w:r>
        <w:rPr>
          <w:rStyle w:val="Nenhum"/>
          <w:rtl w:val="0"/>
          <w:lang w:val="pt-PT"/>
        </w:rPr>
        <w:t xml:space="preserve"> limites de</w:t>
      </w:r>
      <w:ins w:id="774" w:date="2022-05-06T11:43:46Z" w:author="oculto">
        <w:r>
          <w:rPr>
            <w:rStyle w:val="Nenhum"/>
            <w:rtl w:val="0"/>
            <w:lang w:val="en-US"/>
          </w:rPr>
          <w:t xml:space="preserve"> um determinado conjunto de</w:t>
        </w:r>
      </w:ins>
      <w:r>
        <w:rPr>
          <w:rStyle w:val="Nenhum"/>
          <w:rtl w:val="0"/>
          <w:lang w:val="pt-PT"/>
        </w:rPr>
        <w:t xml:space="preserve"> </w:t>
      </w:r>
      <w:del w:id="775" w:date="2022-05-06T11:43:05Z" w:author="oculto">
        <w:r>
          <w:rPr>
            <w:rStyle w:val="Nenhum"/>
            <w:rtl w:val="0"/>
            <w:lang w:val="pt-PT"/>
          </w:rPr>
          <w:delText>cada teoria</w:delText>
        </w:r>
      </w:del>
      <w:ins w:id="776" w:date="2022-05-06T14:33:18Z" w:author="oculto">
        <w:r>
          <w:rPr>
            <w:rStyle w:val="Nenhum"/>
            <w:rtl w:val="0"/>
            <w:lang w:val="en-US"/>
          </w:rPr>
          <w:t>abordagens sobre o tema</w:t>
        </w:r>
      </w:ins>
      <w:r>
        <w:rPr>
          <w:rStyle w:val="Nenhum"/>
          <w:rtl w:val="0"/>
          <w:lang w:val="pt-PT"/>
        </w:rPr>
        <w:t>.</w:t>
      </w:r>
      <w:del w:id="777" w:date="2022-05-06T14:33:40Z" w:author="oculto">
        <w:r>
          <w:rPr>
            <w:rStyle w:val="Nenhum"/>
            <w:rtl w:val="0"/>
            <w:lang w:val="pt-PT"/>
          </w:rPr>
          <w:delText xml:space="preserve"> Na segunda parte, s</w:delText>
        </w:r>
      </w:del>
      <w:del w:id="778" w:date="2022-05-06T14:33:40Z" w:author="oculto">
        <w:r>
          <w:rPr>
            <w:rStyle w:val="Nenhum"/>
            <w:rtl w:val="0"/>
            <w:lang w:val="pt-PT"/>
          </w:rPr>
          <w:delText>ã</w:delText>
        </w:r>
      </w:del>
      <w:del w:id="779" w:date="2022-05-06T14:33:40Z" w:author="oculto">
        <w:r>
          <w:rPr>
            <w:rStyle w:val="Nenhum"/>
            <w:rtl w:val="0"/>
            <w:lang w:val="sv-SE"/>
          </w:rPr>
          <w:delText xml:space="preserve">o expostas </w:delText>
        </w:r>
      </w:del>
      <w:del w:id="780" w:date="2022-05-06T14:33:40Z" w:author="oculto">
        <w:r>
          <w:rPr>
            <w:rStyle w:val="Nenhum"/>
            <w:rtl w:val="0"/>
            <w:lang w:val="sv-SE"/>
          </w:rPr>
          <w:delText>outras abordagens te</w:delText>
        </w:r>
      </w:del>
      <w:del w:id="781" w:date="2022-05-06T14:33:40Z" w:author="oculto">
        <w:r>
          <w:rPr>
            <w:rStyle w:val="Nenhum"/>
            <w:rtl w:val="0"/>
            <w:lang w:val="es-ES_tradnl"/>
          </w:rPr>
          <w:delText>ó</w:delText>
        </w:r>
      </w:del>
      <w:del w:id="782" w:date="2022-05-06T14:33:40Z" w:author="oculto">
        <w:r>
          <w:rPr>
            <w:rStyle w:val="Nenhum"/>
            <w:rtl w:val="0"/>
            <w:lang w:val="pt-PT"/>
          </w:rPr>
          <w:delText>ricas</w:delText>
        </w:r>
      </w:del>
      <w:del w:id="783" w:date="2022-05-06T11:45:10Z" w:author="oculto">
        <w:r>
          <w:rPr>
            <w:rStyle w:val="Nenhum"/>
            <w:rtl w:val="0"/>
            <w:lang w:val="pt-PT"/>
          </w:rPr>
          <w:delText xml:space="preserve">: </w:delText>
        </w:r>
      </w:del>
      <w:del w:id="784" w:date="2022-05-06T14:33:40Z" w:author="oculto">
        <w:r>
          <w:rPr>
            <w:rStyle w:val="Nenhum"/>
            <w:rtl w:val="0"/>
            <w:lang w:val="pt-PT"/>
          </w:rPr>
          <w:delText xml:space="preserve">a marxista, </w:delText>
        </w:r>
      </w:del>
      <w:del w:id="785" w:date="2022-05-06T14:33:40Z" w:author="oculto">
        <w:r>
          <w:rPr>
            <w:rStyle w:val="Nenhum"/>
            <w:rtl w:val="0"/>
            <w:lang w:val="pt-PT"/>
          </w:rPr>
          <w:delText xml:space="preserve">da pobreza urbana, </w:delText>
        </w:r>
      </w:del>
      <w:del w:id="786" w:date="2022-05-06T14:33:40Z" w:author="oculto">
        <w:r>
          <w:rPr>
            <w:rStyle w:val="Nenhum"/>
            <w:rtl w:val="0"/>
            <w:lang w:val="pt-PT"/>
          </w:rPr>
          <w:delText>da vulnerabilidade social e a abordagem liberal/neoliberal</w:delText>
        </w:r>
      </w:del>
      <w:del w:id="787" w:date="2022-05-06T14:33:40Z" w:author="oculto">
        <w:r>
          <w:rPr>
            <w:rStyle w:val="Nenhum"/>
            <w:rtl w:val="0"/>
            <w:lang w:val="pt-PT"/>
          </w:rPr>
          <w:delText>, apresentadas pelas autoras subscritas. Escolhemos tais abordagens que ser</w:delText>
        </w:r>
      </w:del>
      <w:del w:id="788" w:date="2022-05-06T14:33:40Z" w:author="oculto">
        <w:r>
          <w:rPr>
            <w:rStyle w:val="Nenhum"/>
            <w:rtl w:val="0"/>
            <w:lang w:val="pt-PT"/>
          </w:rPr>
          <w:delText>ã</w:delText>
        </w:r>
      </w:del>
      <w:del w:id="789" w:date="2022-05-06T14:33:40Z" w:author="oculto">
        <w:r>
          <w:rPr>
            <w:rStyle w:val="Nenhum"/>
            <w:rtl w:val="0"/>
            <w:lang w:val="pt-PT"/>
          </w:rPr>
          <w:delText>o explicitadas ao longo da pesquisa, visto a pertin</w:delText>
        </w:r>
      </w:del>
      <w:del w:id="790" w:date="2022-05-06T14:33:40Z" w:author="oculto">
        <w:r>
          <w:rPr>
            <w:rStyle w:val="Nenhum A"/>
            <w:rtl w:val="0"/>
          </w:rPr>
          <w:delText>ê</w:delText>
        </w:r>
      </w:del>
      <w:del w:id="791" w:date="2022-05-06T14:33:40Z" w:author="oculto">
        <w:r>
          <w:rPr>
            <w:rStyle w:val="Nenhum"/>
            <w:rtl w:val="0"/>
            <w:lang w:val="pt-PT"/>
          </w:rPr>
          <w:delText>ncia cr</w:delText>
        </w:r>
      </w:del>
      <w:del w:id="792" w:date="2022-05-06T14:33:40Z" w:author="oculto">
        <w:r>
          <w:rPr>
            <w:rStyle w:val="Nenhum A"/>
            <w:rtl w:val="0"/>
          </w:rPr>
          <w:delText>í</w:delText>
        </w:r>
      </w:del>
      <w:del w:id="793" w:date="2022-05-06T14:33:40Z" w:author="oculto">
        <w:r>
          <w:rPr>
            <w:rStyle w:val="Nenhum"/>
            <w:rtl w:val="0"/>
            <w:lang w:val="pt-PT"/>
          </w:rPr>
          <w:delText>tica e a aproxima</w:delText>
        </w:r>
      </w:del>
      <w:del w:id="794" w:date="2022-05-06T14:33:40Z" w:author="oculto">
        <w:r>
          <w:rPr>
            <w:rStyle w:val="Nenhum"/>
            <w:rtl w:val="0"/>
            <w:lang w:val="pt-PT"/>
          </w:rPr>
          <w:delText>çã</w:delText>
        </w:r>
      </w:del>
      <w:del w:id="795" w:date="2022-05-06T14:33:40Z" w:author="oculto">
        <w:r>
          <w:rPr>
            <w:rStyle w:val="Nenhum"/>
            <w:rtl w:val="0"/>
            <w:lang w:val="pt-PT"/>
          </w:rPr>
          <w:delText>o com a realidade da pobreza urbana</w:delText>
        </w:r>
      </w:del>
      <w:del w:id="796" w:date="2022-05-06T14:33:40Z" w:author="oculto">
        <w:r>
          <w:rPr>
            <w:rStyle w:val="Nenhum"/>
            <w:rtl w:val="0"/>
            <w:lang w:val="pt-PT"/>
          </w:rPr>
          <w:delText xml:space="preserve"> no atual contexto hist</w:delText>
        </w:r>
      </w:del>
      <w:del w:id="797" w:date="2022-05-06T14:33:40Z" w:author="oculto">
        <w:r>
          <w:rPr>
            <w:rStyle w:val="Nenhum"/>
            <w:rtl w:val="0"/>
            <w:lang w:val="es-ES_tradnl"/>
          </w:rPr>
          <w:delText>ó</w:delText>
        </w:r>
      </w:del>
      <w:del w:id="798" w:date="2022-05-06T14:33:40Z" w:author="oculto">
        <w:r>
          <w:rPr>
            <w:rStyle w:val="Nenhum"/>
            <w:rtl w:val="0"/>
            <w:lang w:val="pt-PT"/>
          </w:rPr>
          <w:delText>rico cultural brasileiro. Na terceira e quarta parte desse cap</w:delText>
        </w:r>
      </w:del>
      <w:del w:id="799" w:date="2022-05-06T14:33:40Z" w:author="oculto">
        <w:r>
          <w:rPr>
            <w:rStyle w:val="Nenhum A"/>
            <w:rtl w:val="0"/>
          </w:rPr>
          <w:delText>í</w:delText>
        </w:r>
      </w:del>
      <w:del w:id="800" w:date="2022-05-06T14:33:40Z" w:author="oculto">
        <w:r>
          <w:rPr>
            <w:rStyle w:val="Nenhum"/>
            <w:rtl w:val="0"/>
            <w:lang w:val="pt-PT"/>
          </w:rPr>
          <w:delText>tulo, procuraremos trazer reflex</w:delText>
        </w:r>
      </w:del>
      <w:del w:id="801" w:date="2022-05-06T14:33:40Z" w:author="oculto">
        <w:r>
          <w:rPr>
            <w:rStyle w:val="Nenhum"/>
            <w:rtl w:val="0"/>
            <w:lang w:val="pt-PT"/>
          </w:rPr>
          <w:delText>õ</w:delText>
        </w:r>
      </w:del>
      <w:del w:id="802" w:date="2022-05-06T14:33:40Z" w:author="oculto">
        <w:r>
          <w:rPr>
            <w:rStyle w:val="Nenhum"/>
            <w:rtl w:val="0"/>
            <w:lang w:val="fr-FR"/>
          </w:rPr>
          <w:delText>es te</w:delText>
        </w:r>
      </w:del>
      <w:del w:id="803" w:date="2022-05-06T14:33:40Z" w:author="oculto">
        <w:r>
          <w:rPr>
            <w:rStyle w:val="Nenhum"/>
            <w:rtl w:val="0"/>
            <w:lang w:val="es-ES_tradnl"/>
          </w:rPr>
          <w:delText>ó</w:delText>
        </w:r>
      </w:del>
      <w:del w:id="804" w:date="2022-05-06T14:33:40Z" w:author="oculto">
        <w:r>
          <w:rPr>
            <w:rStyle w:val="Nenhum"/>
            <w:rtl w:val="0"/>
            <w:lang w:val="pt-PT"/>
          </w:rPr>
          <w:delText>ricas sobre a pobreza na Am</w:delText>
        </w:r>
      </w:del>
      <w:del w:id="805" w:date="2022-05-06T14:33:40Z" w:author="oculto">
        <w:r>
          <w:rPr>
            <w:rStyle w:val="Nenhum"/>
            <w:rtl w:val="0"/>
            <w:lang w:val="fr-FR"/>
          </w:rPr>
          <w:delText>é</w:delText>
        </w:r>
      </w:del>
      <w:del w:id="806" w:date="2022-05-06T14:33:40Z" w:author="oculto">
        <w:r>
          <w:rPr>
            <w:rStyle w:val="Nenhum"/>
            <w:rtl w:val="0"/>
            <w:lang w:val="pt-PT"/>
          </w:rPr>
          <w:delText xml:space="preserve">rica Latina, com o objetivo de </w:delText>
        </w:r>
      </w:del>
      <w:del w:id="807" w:date="2022-05-06T14:33:40Z" w:author="oculto">
        <w:r>
          <w:rPr>
            <w:rStyle w:val="Nenhum"/>
            <w:rtl w:val="0"/>
            <w:lang w:val="pt-PT"/>
          </w:rPr>
          <w:delText>contextualizar a discuss</w:delText>
        </w:r>
      </w:del>
      <w:del w:id="808" w:date="2022-05-06T14:33:40Z" w:author="oculto">
        <w:r>
          <w:rPr>
            <w:rStyle w:val="Nenhum"/>
            <w:rtl w:val="0"/>
            <w:lang w:val="pt-PT"/>
          </w:rPr>
          <w:delText>ã</w:delText>
        </w:r>
      </w:del>
      <w:del w:id="809" w:date="2022-05-06T14:33:40Z" w:author="oculto">
        <w:r>
          <w:rPr>
            <w:rStyle w:val="Nenhum"/>
            <w:rtl w:val="0"/>
            <w:lang w:val="pt-PT"/>
          </w:rPr>
          <w:delText>o</w:delText>
        </w:r>
      </w:del>
      <w:del w:id="810" w:date="2022-05-06T14:33:40Z" w:author="oculto">
        <w:r>
          <w:rPr>
            <w:rStyle w:val="Nenhum"/>
            <w:rtl w:val="0"/>
            <w:lang w:val="pt-PT"/>
          </w:rPr>
          <w:delText>, e por fim abordaremos o tema pobreza e trabalho, dada a forte intersec</w:delText>
        </w:r>
      </w:del>
      <w:del w:id="811" w:date="2022-05-06T14:33:40Z" w:author="oculto">
        <w:r>
          <w:rPr>
            <w:rStyle w:val="Nenhum"/>
            <w:rtl w:val="0"/>
            <w:lang w:val="pt-PT"/>
          </w:rPr>
          <w:delText>çã</w:delText>
        </w:r>
      </w:del>
      <w:del w:id="812" w:date="2022-05-06T14:33:40Z" w:author="oculto">
        <w:r>
          <w:rPr>
            <w:rStyle w:val="Nenhum"/>
            <w:rtl w:val="0"/>
            <w:lang w:val="pt-PT"/>
          </w:rPr>
          <w:delText>o dos temas trabalho e pobreza urbana.</w:delText>
          <w:tab/>
        </w:r>
      </w:del>
    </w:p>
    <w:p>
      <w:pPr>
        <w:pStyle w:val="Corpo A"/>
        <w:spacing w:line="360" w:lineRule="auto"/>
      </w:pPr>
    </w:p>
    <w:p>
      <w:pPr>
        <w:pStyle w:val="List Paragraph"/>
        <w:numPr>
          <w:ilvl w:val="1"/>
          <w:numId w:val="3"/>
        </w:numPr>
        <w:bidi w:val="0"/>
        <w:spacing w:line="360" w:lineRule="auto"/>
        <w:ind w:right="0"/>
        <w:jc w:val="left"/>
        <w:rPr>
          <w:rtl w:val="0"/>
          <w:lang w:val="pt-PT"/>
        </w:rPr>
      </w:pPr>
      <w:r>
        <w:rPr>
          <w:rStyle w:val="Nenhum A"/>
          <w:rtl w:val="0"/>
          <w:lang w:val="pt-PT"/>
        </w:rPr>
        <w:t>ABORDAGENS TE</w:t>
      </w:r>
      <w:r>
        <w:rPr>
          <w:rStyle w:val="Nenhum A"/>
          <w:rtl w:val="0"/>
          <w:lang w:val="pt-PT"/>
        </w:rPr>
        <w:t>Ó</w:t>
      </w:r>
      <w:r>
        <w:rPr>
          <w:rStyle w:val="Nenhum A"/>
          <w:rtl w:val="0"/>
          <w:lang w:val="pt-PT"/>
        </w:rPr>
        <w:t>RICAS SOBRE A POBREZA</w:t>
      </w:r>
    </w:p>
    <w:p>
      <w:pPr>
        <w:pStyle w:val="List Paragraph"/>
        <w:spacing w:line="360" w:lineRule="auto"/>
      </w:pPr>
    </w:p>
    <w:p>
      <w:pPr>
        <w:pStyle w:val="List Paragraph"/>
        <w:numPr>
          <w:ilvl w:val="2"/>
          <w:numId w:val="3"/>
        </w:numPr>
        <w:bidi w:val="0"/>
        <w:spacing w:line="360" w:lineRule="auto"/>
        <w:ind w:right="0"/>
        <w:jc w:val="left"/>
        <w:rPr>
          <w:rtl w:val="0"/>
          <w:lang w:val="pt-PT"/>
        </w:rPr>
      </w:pPr>
      <w:r>
        <w:rPr>
          <w:rStyle w:val="Nenhum A"/>
          <w:rtl w:val="0"/>
          <w:lang w:val="pt-PT"/>
        </w:rPr>
        <w:t>Abordagens Econ</w:t>
      </w:r>
      <w:r>
        <w:rPr>
          <w:rStyle w:val="Nenhum A"/>
          <w:rtl w:val="0"/>
          <w:lang w:val="pt-PT"/>
        </w:rPr>
        <w:t>ô</w:t>
      </w:r>
      <w:r>
        <w:rPr>
          <w:rStyle w:val="Nenhum A"/>
          <w:rtl w:val="0"/>
          <w:lang w:val="pt-PT"/>
        </w:rPr>
        <w:t>micas</w:t>
      </w:r>
    </w:p>
    <w:p>
      <w:pPr>
        <w:pStyle w:val="Corpo A"/>
        <w:spacing w:line="360" w:lineRule="auto"/>
      </w:pPr>
    </w:p>
    <w:p>
      <w:pPr>
        <w:pStyle w:val="Corpo A"/>
        <w:tabs>
          <w:tab w:val="left" w:pos="851"/>
        </w:tabs>
        <w:spacing w:line="360" w:lineRule="auto"/>
        <w:jc w:val="both"/>
      </w:pPr>
      <w:r>
        <w:rPr>
          <w:rStyle w:val="Nenhum"/>
          <w:rtl w:val="0"/>
          <w:lang w:val="pt-PT"/>
        </w:rPr>
        <w:tab/>
        <w:t>O conceito de pobreza baseado nas abordagens econ</w:t>
      </w:r>
      <w:r>
        <w:rPr>
          <w:rStyle w:val="Nenhum A"/>
          <w:rtl w:val="0"/>
        </w:rPr>
        <w:t>ô</w:t>
      </w:r>
      <w:r>
        <w:rPr>
          <w:rStyle w:val="Nenhum"/>
          <w:rtl w:val="0"/>
          <w:lang w:val="pt-PT"/>
        </w:rPr>
        <w:t>micas ou quantitativas n</w:t>
      </w:r>
      <w:r>
        <w:rPr>
          <w:rStyle w:val="Nenhum"/>
          <w:rtl w:val="0"/>
          <w:lang w:val="pt-PT"/>
        </w:rPr>
        <w:t>ã</w:t>
      </w:r>
      <w:r>
        <w:rPr>
          <w:rStyle w:val="Nenhum"/>
          <w:rtl w:val="0"/>
          <w:lang w:val="pt-PT"/>
        </w:rPr>
        <w:t>o visam definir a pobreza em si, mas tem como foco principal a defini</w:t>
      </w:r>
      <w:r>
        <w:rPr>
          <w:rStyle w:val="Nenhum"/>
          <w:rtl w:val="0"/>
          <w:lang w:val="pt-PT"/>
        </w:rPr>
        <w:t>çã</w:t>
      </w:r>
      <w:r>
        <w:rPr>
          <w:rStyle w:val="Nenhum"/>
          <w:rtl w:val="0"/>
          <w:lang w:val="pt-PT"/>
        </w:rPr>
        <w:t>o de instrumentos que identifiquem e quantifiquem os pobres. Por exemplo o Banco Mundial faz uso de valores monet</w:t>
      </w:r>
      <w:r>
        <w:rPr>
          <w:rStyle w:val="Nenhum A"/>
          <w:rtl w:val="0"/>
        </w:rPr>
        <w:t>á</w:t>
      </w:r>
      <w:r>
        <w:rPr>
          <w:rStyle w:val="Nenhum"/>
          <w:rtl w:val="0"/>
          <w:lang w:val="pt-PT"/>
        </w:rPr>
        <w:t>rios, com base na moeda americana, para medir os indicadores de pobreza dos pa</w:t>
      </w:r>
      <w:r>
        <w:rPr>
          <w:rStyle w:val="Nenhum A"/>
          <w:rtl w:val="0"/>
        </w:rPr>
        <w:t>í</w:t>
      </w:r>
      <w:r>
        <w:rPr>
          <w:rStyle w:val="Nenhum"/>
          <w:rtl w:val="0"/>
          <w:lang w:val="pt-PT"/>
        </w:rPr>
        <w:t>ses. Atualmente utiliza crit</w:t>
      </w:r>
      <w:r>
        <w:rPr>
          <w:rStyle w:val="Nenhum"/>
          <w:rtl w:val="0"/>
          <w:lang w:val="fr-FR"/>
        </w:rPr>
        <w:t>é</w:t>
      </w:r>
      <w:r>
        <w:rPr>
          <w:rStyle w:val="Nenhum"/>
          <w:rtl w:val="0"/>
          <w:lang w:val="pt-PT"/>
        </w:rPr>
        <w:t>rios baseados na renda per capita, considerando as distintas realidades em termos econ</w:t>
      </w:r>
      <w:r>
        <w:rPr>
          <w:rStyle w:val="Nenhum A"/>
          <w:rtl w:val="0"/>
        </w:rPr>
        <w:t>ô</w:t>
      </w:r>
      <w:r>
        <w:rPr>
          <w:rStyle w:val="Nenhum"/>
          <w:rtl w:val="0"/>
          <w:lang w:val="pt-PT"/>
        </w:rPr>
        <w:t>micos e coeficientes que medem a desigualdade de renda e riqueza dos pa</w:t>
      </w:r>
      <w:r>
        <w:rPr>
          <w:rStyle w:val="Nenhum A"/>
          <w:rtl w:val="0"/>
        </w:rPr>
        <w:t>í</w:t>
      </w:r>
      <w:r>
        <w:rPr>
          <w:rStyle w:val="Nenhum"/>
          <w:rtl w:val="0"/>
          <w:lang w:val="pt-PT"/>
        </w:rPr>
        <w:t>ses (PINZANI, 2017, p. 288). O destaque que se d</w:t>
      </w:r>
      <w:r>
        <w:rPr>
          <w:rStyle w:val="Nenhum A"/>
          <w:rtl w:val="0"/>
        </w:rPr>
        <w:t xml:space="preserve">á </w:t>
      </w:r>
      <w:r>
        <w:rPr>
          <w:rStyle w:val="Nenhum"/>
          <w:rtl w:val="0"/>
          <w:lang w:val="pt-PT"/>
        </w:rPr>
        <w:t xml:space="preserve">nesse tipo de abordagem </w:t>
      </w:r>
      <w:r>
        <w:rPr>
          <w:rStyle w:val="Nenhum"/>
          <w:rtl w:val="0"/>
          <w:lang w:val="fr-FR"/>
        </w:rPr>
        <w:t xml:space="preserve">é </w:t>
      </w:r>
      <w:r>
        <w:rPr>
          <w:rStyle w:val="Nenhum"/>
          <w:rtl w:val="0"/>
          <w:lang w:val="pt-PT"/>
        </w:rPr>
        <w:t>para a priva</w:t>
      </w:r>
      <w:r>
        <w:rPr>
          <w:rStyle w:val="Nenhum"/>
          <w:rtl w:val="0"/>
          <w:lang w:val="pt-PT"/>
        </w:rPr>
        <w:t>çã</w:t>
      </w:r>
      <w:r>
        <w:rPr>
          <w:rStyle w:val="Nenhum"/>
          <w:rtl w:val="0"/>
          <w:lang w:val="pt-PT"/>
        </w:rPr>
        <w:t>o material e aus</w:t>
      </w:r>
      <w:r>
        <w:rPr>
          <w:rStyle w:val="Nenhum A"/>
          <w:rtl w:val="0"/>
        </w:rPr>
        <w:t>ê</w:t>
      </w:r>
      <w:r>
        <w:rPr>
          <w:rStyle w:val="Nenhum"/>
          <w:rtl w:val="0"/>
          <w:lang w:val="pt-PT"/>
        </w:rPr>
        <w:t>ncia de direitos sociais. Percebida enquanto aus</w:t>
      </w:r>
      <w:r>
        <w:rPr>
          <w:rStyle w:val="Nenhum A"/>
          <w:rtl w:val="0"/>
        </w:rPr>
        <w:t>ê</w:t>
      </w:r>
      <w:r>
        <w:rPr>
          <w:rStyle w:val="Nenhum"/>
          <w:rtl w:val="0"/>
          <w:lang w:val="pt-PT"/>
        </w:rPr>
        <w:t>ncia do pobre no sistema produtivo, gera reflexos no plano pol</w:t>
      </w:r>
      <w:r>
        <w:rPr>
          <w:rStyle w:val="Nenhum A"/>
          <w:rtl w:val="0"/>
        </w:rPr>
        <w:t>í</w:t>
      </w:r>
      <w:r>
        <w:rPr>
          <w:rStyle w:val="Nenhum"/>
          <w:rtl w:val="0"/>
          <w:lang w:val="es-ES_tradnl"/>
        </w:rPr>
        <w:t>tico, visto que n</w:t>
      </w:r>
      <w:r>
        <w:rPr>
          <w:rStyle w:val="Nenhum"/>
          <w:rtl w:val="0"/>
          <w:lang w:val="pt-PT"/>
        </w:rPr>
        <w:t>ã</w:t>
      </w:r>
      <w:r>
        <w:rPr>
          <w:rStyle w:val="Nenhum"/>
          <w:rtl w:val="0"/>
          <w:lang w:val="pt-PT"/>
        </w:rPr>
        <w:t>o estimula a consci</w:t>
      </w:r>
      <w:r>
        <w:rPr>
          <w:rStyle w:val="Nenhum A"/>
          <w:rtl w:val="0"/>
        </w:rPr>
        <w:t>ê</w:t>
      </w:r>
      <w:r>
        <w:rPr>
          <w:rStyle w:val="Nenhum"/>
          <w:rtl w:val="0"/>
          <w:lang w:val="pt-PT"/>
        </w:rPr>
        <w:t>ncia cr</w:t>
      </w:r>
      <w:r>
        <w:rPr>
          <w:rStyle w:val="Nenhum A"/>
          <w:rtl w:val="0"/>
        </w:rPr>
        <w:t>í</w:t>
      </w:r>
      <w:r>
        <w:rPr>
          <w:rStyle w:val="Nenhum"/>
          <w:rtl w:val="0"/>
          <w:lang w:val="pt-PT"/>
        </w:rPr>
        <w:t xml:space="preserve">tica face aos </w:t>
      </w:r>
      <w:r>
        <w:rPr>
          <w:rStyle w:val="Nenhum"/>
          <w:rFonts w:ascii="Arial Unicode MS" w:hAnsi="Arial Unicode MS" w:hint="default"/>
          <w:rtl w:val="1"/>
          <w:lang w:val="ar-SA" w:bidi="ar-SA"/>
        </w:rPr>
        <w:t>“</w:t>
      </w:r>
      <w:r>
        <w:rPr>
          <w:rStyle w:val="Nenhum"/>
          <w:rtl w:val="0"/>
          <w:lang w:val="pt-PT"/>
        </w:rPr>
        <w:t>...imperativos de uma classe dominante</w:t>
      </w:r>
      <w:r>
        <w:rPr>
          <w:rStyle w:val="Nenhum A"/>
          <w:rtl w:val="0"/>
        </w:rPr>
        <w:t xml:space="preserve">” </w:t>
      </w:r>
      <w:r>
        <w:rPr>
          <w:rStyle w:val="Nenhum"/>
          <w:rtl w:val="0"/>
          <w:lang w:val="it-IT"/>
        </w:rPr>
        <w:t>(ARA</w:t>
      </w:r>
      <w:r>
        <w:rPr>
          <w:rStyle w:val="Nenhum A"/>
          <w:rtl w:val="0"/>
        </w:rPr>
        <w:t>Ú</w:t>
      </w:r>
      <w:r>
        <w:rPr>
          <w:rStyle w:val="Nenhum A"/>
          <w:rtl w:val="0"/>
        </w:rPr>
        <w:t xml:space="preserve">JO, 2009, p. 25). </w:t>
      </w:r>
    </w:p>
    <w:p>
      <w:pPr>
        <w:pStyle w:val="Corpo A"/>
        <w:tabs>
          <w:tab w:val="left" w:pos="851"/>
        </w:tabs>
        <w:spacing w:line="360" w:lineRule="auto"/>
        <w:jc w:val="both"/>
      </w:pPr>
      <w:r>
        <w:rPr>
          <w:rStyle w:val="Nenhum"/>
          <w:rtl w:val="0"/>
          <w:lang w:val="pt-PT"/>
        </w:rPr>
        <w:tab/>
        <w:t>Segundo Pinzani (2017, p. 289), a abordagem economicista serve para contar os pobres no mundo, ou no m</w:t>
      </w:r>
      <w:r>
        <w:rPr>
          <w:rStyle w:val="Nenhum A"/>
          <w:rtl w:val="0"/>
        </w:rPr>
        <w:t>á</w:t>
      </w:r>
      <w:r>
        <w:rPr>
          <w:rStyle w:val="Nenhum"/>
          <w:rtl w:val="0"/>
          <w:lang w:val="pt-PT"/>
        </w:rPr>
        <w:t>ximo para classificar quais indiv</w:t>
      </w:r>
      <w:r>
        <w:rPr>
          <w:rStyle w:val="Nenhum A"/>
          <w:rtl w:val="0"/>
        </w:rPr>
        <w:t>í</w:t>
      </w:r>
      <w:r>
        <w:rPr>
          <w:rStyle w:val="Nenhum"/>
          <w:rtl w:val="0"/>
          <w:lang w:val="pt-PT"/>
        </w:rPr>
        <w:t>duos ou n</w:t>
      </w:r>
      <w:r>
        <w:rPr>
          <w:rStyle w:val="Nenhum A"/>
          <w:rtl w:val="0"/>
        </w:rPr>
        <w:t>ú</w:t>
      </w:r>
      <w:r>
        <w:rPr>
          <w:rStyle w:val="Nenhum"/>
          <w:rtl w:val="0"/>
          <w:lang w:val="es-ES_tradnl"/>
        </w:rPr>
        <w:t>cleos familiares est</w:t>
      </w:r>
      <w:r>
        <w:rPr>
          <w:rStyle w:val="Nenhum"/>
          <w:rtl w:val="0"/>
          <w:lang w:val="pt-PT"/>
        </w:rPr>
        <w:t>ã</w:t>
      </w:r>
      <w:r>
        <w:rPr>
          <w:rStyle w:val="Nenhum"/>
          <w:rtl w:val="0"/>
          <w:lang w:val="pt-PT"/>
        </w:rPr>
        <w:t>o ou n</w:t>
      </w:r>
      <w:r>
        <w:rPr>
          <w:rStyle w:val="Nenhum"/>
          <w:rtl w:val="0"/>
          <w:lang w:val="pt-PT"/>
        </w:rPr>
        <w:t>ã</w:t>
      </w:r>
      <w:r>
        <w:rPr>
          <w:rStyle w:val="Nenhum"/>
          <w:rtl w:val="0"/>
          <w:lang w:val="pt-PT"/>
        </w:rPr>
        <w:t xml:space="preserve">o aptos para serem inseridos nos programas sociais dos governos. Representa uma </w:t>
      </w:r>
      <w:r>
        <w:rPr>
          <w:rStyle w:val="Nenhum"/>
          <w:rFonts w:ascii="Arial Unicode MS" w:hAnsi="Arial Unicode MS" w:hint="default"/>
          <w:rtl w:val="1"/>
          <w:lang w:val="ar-SA" w:bidi="ar-SA"/>
        </w:rPr>
        <w:t>“</w:t>
      </w:r>
      <w:r>
        <w:rPr>
          <w:rStyle w:val="Nenhum"/>
          <w:rtl w:val="0"/>
          <w:lang w:val="fr-FR"/>
        </w:rPr>
        <w:t>abstra</w:t>
      </w:r>
      <w:r>
        <w:rPr>
          <w:rStyle w:val="Nenhum"/>
          <w:rtl w:val="0"/>
          <w:lang w:val="pt-PT"/>
        </w:rPr>
        <w:t>çã</w:t>
      </w:r>
      <w:r>
        <w:rPr>
          <w:rStyle w:val="Nenhum"/>
          <w:rtl w:val="0"/>
          <w:lang w:val="pt-PT"/>
        </w:rPr>
        <w:t>o da realidade</w:t>
      </w:r>
      <w:r>
        <w:rPr>
          <w:rStyle w:val="Nenhum A"/>
          <w:rtl w:val="0"/>
        </w:rPr>
        <w:t>”</w:t>
      </w:r>
      <w:r>
        <w:rPr>
          <w:rStyle w:val="Nenhum"/>
          <w:rtl w:val="0"/>
          <w:lang w:val="pt-PT"/>
        </w:rPr>
        <w:t>, no sentido de que essa classifica</w:t>
      </w:r>
      <w:r>
        <w:rPr>
          <w:rStyle w:val="Nenhum"/>
          <w:rtl w:val="0"/>
          <w:lang w:val="pt-PT"/>
        </w:rPr>
        <w:t>çã</w:t>
      </w:r>
      <w:r>
        <w:rPr>
          <w:rStyle w:val="Nenhum"/>
          <w:rtl w:val="0"/>
          <w:lang w:val="pt-PT"/>
        </w:rPr>
        <w:t>o da pobreza n</w:t>
      </w:r>
      <w:r>
        <w:rPr>
          <w:rStyle w:val="Nenhum"/>
          <w:rtl w:val="0"/>
          <w:lang w:val="pt-PT"/>
        </w:rPr>
        <w:t>ã</w:t>
      </w:r>
      <w:r>
        <w:rPr>
          <w:rStyle w:val="Nenhum"/>
          <w:rtl w:val="0"/>
          <w:lang w:val="it-IT"/>
        </w:rPr>
        <w:t>o considera distin</w:t>
      </w:r>
      <w:r>
        <w:rPr>
          <w:rStyle w:val="Nenhum"/>
          <w:rtl w:val="0"/>
          <w:lang w:val="pt-PT"/>
        </w:rPr>
        <w:t>çõ</w:t>
      </w:r>
      <w:r>
        <w:rPr>
          <w:rStyle w:val="Nenhum"/>
          <w:rtl w:val="0"/>
          <w:lang w:val="pt-PT"/>
        </w:rPr>
        <w:t>es individuais. Tomemos como exemplo o Benef</w:t>
      </w:r>
      <w:r>
        <w:rPr>
          <w:rStyle w:val="Nenhum A"/>
          <w:rtl w:val="0"/>
        </w:rPr>
        <w:t>í</w:t>
      </w:r>
      <w:r>
        <w:rPr>
          <w:rStyle w:val="Nenhum"/>
          <w:rtl w:val="0"/>
          <w:lang w:val="pt-PT"/>
        </w:rPr>
        <w:t>cio de Presta</w:t>
      </w:r>
      <w:r>
        <w:rPr>
          <w:rStyle w:val="Nenhum"/>
          <w:rtl w:val="0"/>
          <w:lang w:val="pt-PT"/>
        </w:rPr>
        <w:t>çã</w:t>
      </w:r>
      <w:r>
        <w:rPr>
          <w:rStyle w:val="Nenhum"/>
          <w:rtl w:val="0"/>
          <w:lang w:val="pt-PT"/>
        </w:rPr>
        <w:t>o Continuada, o qual estabelece o crit</w:t>
      </w:r>
      <w:r>
        <w:rPr>
          <w:rStyle w:val="Nenhum"/>
          <w:rtl w:val="0"/>
          <w:lang w:val="fr-FR"/>
        </w:rPr>
        <w:t>é</w:t>
      </w:r>
      <w:r>
        <w:rPr>
          <w:rStyle w:val="Nenhum"/>
          <w:rtl w:val="0"/>
          <w:lang w:val="pt-PT"/>
        </w:rPr>
        <w:t xml:space="preserve">rio de renda per capita familiar inferior a </w:t>
      </w:r>
      <w:r>
        <w:rPr>
          <w:rStyle w:val="Nenhum A"/>
          <w:rtl w:val="0"/>
        </w:rPr>
        <w:t xml:space="preserve">¼ </w:t>
      </w:r>
      <w:r>
        <w:rPr>
          <w:rStyle w:val="Nenhum"/>
          <w:rtl w:val="0"/>
          <w:lang w:val="es-ES_tradnl"/>
        </w:rPr>
        <w:t>do sal</w:t>
      </w:r>
      <w:r>
        <w:rPr>
          <w:rStyle w:val="Nenhum A"/>
          <w:rtl w:val="0"/>
        </w:rPr>
        <w:t>á</w:t>
      </w:r>
      <w:r>
        <w:rPr>
          <w:rStyle w:val="Nenhum"/>
          <w:rtl w:val="0"/>
          <w:lang w:val="pt-PT"/>
        </w:rPr>
        <w:t>rio m</w:t>
      </w:r>
      <w:r>
        <w:rPr>
          <w:rStyle w:val="Nenhum A"/>
          <w:rtl w:val="0"/>
        </w:rPr>
        <w:t>í</w:t>
      </w:r>
      <w:r>
        <w:rPr>
          <w:rStyle w:val="Nenhum"/>
          <w:rtl w:val="0"/>
          <w:lang w:val="pt-PT"/>
        </w:rPr>
        <w:t>nimo. Nesse sentido, a fra</w:t>
      </w:r>
      <w:r>
        <w:rPr>
          <w:rStyle w:val="Nenhum"/>
          <w:rtl w:val="0"/>
          <w:lang w:val="pt-PT"/>
        </w:rPr>
        <w:t>çã</w:t>
      </w:r>
      <w:r>
        <w:rPr>
          <w:rStyle w:val="Nenhum"/>
          <w:rtl w:val="0"/>
          <w:lang w:val="pt-PT"/>
        </w:rPr>
        <w:t>o de alguns centavos di</w:t>
      </w:r>
      <w:r>
        <w:rPr>
          <w:rStyle w:val="Nenhum A"/>
          <w:rtl w:val="0"/>
        </w:rPr>
        <w:t>á</w:t>
      </w:r>
      <w:r>
        <w:rPr>
          <w:rStyle w:val="Nenhum"/>
          <w:rtl w:val="0"/>
          <w:lang w:val="pt-PT"/>
        </w:rPr>
        <w:t>rios pode representar a exclus</w:t>
      </w:r>
      <w:r>
        <w:rPr>
          <w:rStyle w:val="Nenhum"/>
          <w:rtl w:val="0"/>
          <w:lang w:val="pt-PT"/>
        </w:rPr>
        <w:t>ã</w:t>
      </w:r>
      <w:r>
        <w:rPr>
          <w:rStyle w:val="Nenhum"/>
          <w:rtl w:val="0"/>
          <w:lang w:val="pt-PT"/>
        </w:rPr>
        <w:t>o de umas e inclus</w:t>
      </w:r>
      <w:r>
        <w:rPr>
          <w:rStyle w:val="Nenhum"/>
          <w:rtl w:val="0"/>
          <w:lang w:val="pt-PT"/>
        </w:rPr>
        <w:t>ã</w:t>
      </w:r>
      <w:r>
        <w:rPr>
          <w:rStyle w:val="Nenhum"/>
          <w:rtl w:val="0"/>
          <w:lang w:val="pt-PT"/>
        </w:rPr>
        <w:t>o de outras fam</w:t>
      </w:r>
      <w:r>
        <w:rPr>
          <w:rStyle w:val="Nenhum A"/>
          <w:rtl w:val="0"/>
        </w:rPr>
        <w:t>í</w:t>
      </w:r>
      <w:r>
        <w:rPr>
          <w:rStyle w:val="Nenhum"/>
          <w:rtl w:val="0"/>
          <w:lang w:val="pt-PT"/>
        </w:rPr>
        <w:t>lias. Em termos reais, tais fam</w:t>
      </w:r>
      <w:r>
        <w:rPr>
          <w:rStyle w:val="Nenhum A"/>
          <w:rtl w:val="0"/>
        </w:rPr>
        <w:t>í</w:t>
      </w:r>
      <w:r>
        <w:rPr>
          <w:rStyle w:val="Nenhum"/>
          <w:rtl w:val="0"/>
          <w:lang w:val="pt-PT"/>
        </w:rPr>
        <w:t>lias encontram-se alijadas do acesso aos recursos disponibilizados por esta pol</w:t>
      </w:r>
      <w:r>
        <w:rPr>
          <w:rStyle w:val="Nenhum A"/>
          <w:rtl w:val="0"/>
        </w:rPr>
        <w:t>í</w:t>
      </w:r>
      <w:r>
        <w:rPr>
          <w:rStyle w:val="Nenhum"/>
          <w:rtl w:val="0"/>
          <w:lang w:val="it-IT"/>
        </w:rPr>
        <w:t>tica p</w:t>
      </w:r>
      <w:r>
        <w:rPr>
          <w:rStyle w:val="Nenhum A"/>
          <w:rtl w:val="0"/>
        </w:rPr>
        <w:t>ú</w:t>
      </w:r>
      <w:r>
        <w:rPr>
          <w:rStyle w:val="Nenhum"/>
          <w:rtl w:val="0"/>
          <w:lang w:val="pt-PT"/>
        </w:rPr>
        <w:t>blica, entretanto, o crit</w:t>
      </w:r>
      <w:r>
        <w:rPr>
          <w:rStyle w:val="Nenhum"/>
          <w:rtl w:val="0"/>
          <w:lang w:val="fr-FR"/>
        </w:rPr>
        <w:t>é</w:t>
      </w:r>
      <w:r>
        <w:rPr>
          <w:rStyle w:val="Nenhum"/>
          <w:rtl w:val="0"/>
          <w:lang w:val="pt-PT"/>
        </w:rPr>
        <w:t>rio quantitativo de renda determina o destino de cada uma.</w:t>
      </w:r>
    </w:p>
    <w:p>
      <w:pPr>
        <w:pStyle w:val="Corpo A"/>
        <w:tabs>
          <w:tab w:val="left" w:pos="851"/>
        </w:tabs>
        <w:spacing w:line="360" w:lineRule="auto"/>
        <w:jc w:val="both"/>
      </w:pPr>
      <w:r>
        <w:rPr>
          <w:rStyle w:val="Nenhum"/>
          <w:rtl w:val="0"/>
          <w:lang w:val="pt-PT"/>
        </w:rPr>
        <w:tab/>
        <w:t>A perspectiva economicista da pobreza predominou na Europa e Am</w:t>
      </w:r>
      <w:r>
        <w:rPr>
          <w:rStyle w:val="Nenhum"/>
          <w:rtl w:val="0"/>
          <w:lang w:val="fr-FR"/>
        </w:rPr>
        <w:t>é</w:t>
      </w:r>
      <w:r>
        <w:rPr>
          <w:rStyle w:val="Nenhum"/>
          <w:rtl w:val="0"/>
          <w:lang w:val="pt-PT"/>
        </w:rPr>
        <w:t>rica do Norte at</w:t>
      </w:r>
      <w:r>
        <w:rPr>
          <w:rStyle w:val="Nenhum"/>
          <w:rtl w:val="0"/>
          <w:lang w:val="fr-FR"/>
        </w:rPr>
        <w:t xml:space="preserve">é </w:t>
      </w:r>
      <w:r>
        <w:rPr>
          <w:rStyle w:val="Nenhum"/>
          <w:rtl w:val="0"/>
          <w:lang w:val="pt-PT"/>
        </w:rPr>
        <w:t>meados do s</w:t>
      </w:r>
      <w:r>
        <w:rPr>
          <w:rStyle w:val="Nenhum"/>
          <w:rtl w:val="0"/>
          <w:lang w:val="fr-FR"/>
        </w:rPr>
        <w:t>é</w:t>
      </w:r>
      <w:r>
        <w:rPr>
          <w:rStyle w:val="Nenhum"/>
          <w:rtl w:val="0"/>
          <w:lang w:val="pt-PT"/>
        </w:rPr>
        <w:t>culo XX, sendo utilizada pelo Bird</w:t>
      </w:r>
      <w:r>
        <w:rPr>
          <w:rStyle w:val="Nenhum"/>
          <w:vertAlign w:val="superscript"/>
        </w:rPr>
        <w:footnoteReference w:id="43"/>
      </w:r>
      <w:r>
        <w:rPr>
          <w:rStyle w:val="Nenhum"/>
          <w:rtl w:val="0"/>
          <w:lang w:val="pt-PT"/>
        </w:rPr>
        <w:t xml:space="preserve"> para o implemento do Estado de bem estar social (SOUZA, 2018, p. 4). Segundo Crespo e Gurovitz (2002, p. 4), as cr</w:t>
      </w:r>
      <w:r>
        <w:rPr>
          <w:rStyle w:val="Nenhum A"/>
          <w:rtl w:val="0"/>
        </w:rPr>
        <w:t>í</w:t>
      </w:r>
      <w:r>
        <w:rPr>
          <w:rStyle w:val="Nenhum"/>
          <w:rtl w:val="0"/>
          <w:lang w:val="pt-PT"/>
        </w:rPr>
        <w:t xml:space="preserve">ticas a esse modelo se deram face aos baixos </w:t>
      </w:r>
      <w:r>
        <w:rPr>
          <w:rStyle w:val="Nenhum A"/>
          <w:rtl w:val="0"/>
        </w:rPr>
        <w:t>í</w:t>
      </w:r>
      <w:r>
        <w:rPr>
          <w:rStyle w:val="Nenhum"/>
          <w:rtl w:val="0"/>
          <w:lang w:val="fr-FR"/>
        </w:rPr>
        <w:t>ndices de assist</w:t>
      </w:r>
      <w:r>
        <w:rPr>
          <w:rStyle w:val="Nenhum A"/>
          <w:rtl w:val="0"/>
        </w:rPr>
        <w:t>ê</w:t>
      </w:r>
      <w:r>
        <w:rPr>
          <w:rStyle w:val="Nenhum"/>
          <w:rtl w:val="0"/>
          <w:lang w:val="pt-PT"/>
        </w:rPr>
        <w:t>ncia ofertada, revelando-se na verdade como meros instrumentos para manter a sobreviv</w:t>
      </w:r>
      <w:r>
        <w:rPr>
          <w:rStyle w:val="Nenhum A"/>
          <w:rtl w:val="0"/>
        </w:rPr>
        <w:t>ê</w:t>
      </w:r>
      <w:r>
        <w:rPr>
          <w:rStyle w:val="Nenhum"/>
          <w:rtl w:val="0"/>
          <w:lang w:val="pt-PT"/>
        </w:rPr>
        <w:t>ncia dessas popula</w:t>
      </w:r>
      <w:r>
        <w:rPr>
          <w:rStyle w:val="Nenhum"/>
          <w:rtl w:val="0"/>
          <w:lang w:val="pt-PT"/>
        </w:rPr>
        <w:t>çõ</w:t>
      </w:r>
      <w:r>
        <w:rPr>
          <w:rStyle w:val="Nenhum"/>
          <w:rtl w:val="0"/>
          <w:lang w:val="pt-PT"/>
        </w:rPr>
        <w:t xml:space="preserve">es empobrecidas. Nesse sentido, a perspectiva economicista </w:t>
      </w:r>
      <w:r>
        <w:rPr>
          <w:rStyle w:val="Nenhum"/>
          <w:rtl w:val="0"/>
          <w:lang w:val="fr-FR"/>
        </w:rPr>
        <w:t xml:space="preserve">é </w:t>
      </w:r>
      <w:r>
        <w:rPr>
          <w:rStyle w:val="Nenhum"/>
          <w:rtl w:val="0"/>
          <w:lang w:val="pt-PT"/>
        </w:rPr>
        <w:t>um instrumento eficaz para manter o status quo na sociedade, mantendo a hegemonia das classes dominantes, apresentando a pobreza numa perspectiva que atenda aos interesses exclusivos do capital.</w:t>
      </w:r>
    </w:p>
    <w:p>
      <w:pPr>
        <w:pStyle w:val="Corpo A"/>
        <w:tabs>
          <w:tab w:val="left" w:pos="851"/>
        </w:tabs>
        <w:spacing w:line="360" w:lineRule="auto"/>
        <w:jc w:val="both"/>
      </w:pPr>
      <w:r>
        <w:rPr>
          <w:rStyle w:val="Nenhum"/>
          <w:rtl w:val="0"/>
          <w:lang w:val="es-ES_tradnl"/>
        </w:rPr>
        <w:tab/>
        <w:t>Para Chau</w:t>
      </w:r>
      <w:r>
        <w:rPr>
          <w:rStyle w:val="Nenhum A"/>
          <w:rtl w:val="0"/>
        </w:rPr>
        <w:t>í</w:t>
      </w:r>
      <w:r>
        <w:rPr>
          <w:rStyle w:val="Nenhum"/>
          <w:rtl w:val="0"/>
          <w:lang w:val="pt-PT"/>
        </w:rPr>
        <w:t>, o discurso ideol</w:t>
      </w:r>
      <w:r>
        <w:rPr>
          <w:rStyle w:val="Nenhum"/>
          <w:rtl w:val="0"/>
          <w:lang w:val="es-ES_tradnl"/>
        </w:rPr>
        <w:t>ó</w:t>
      </w:r>
      <w:r>
        <w:rPr>
          <w:rStyle w:val="Nenhum"/>
          <w:rtl w:val="0"/>
          <w:lang w:val="pt-PT"/>
        </w:rPr>
        <w:t>gico da classe dominante induz a cren</w:t>
      </w:r>
      <w:r>
        <w:rPr>
          <w:rStyle w:val="Nenhum A"/>
          <w:rtl w:val="0"/>
        </w:rPr>
        <w:t>ç</w:t>
      </w:r>
      <w:r>
        <w:rPr>
          <w:rStyle w:val="Nenhum"/>
          <w:rtl w:val="0"/>
          <w:lang w:val="pt-PT"/>
        </w:rPr>
        <w:t>a de que as diferen</w:t>
      </w:r>
      <w:r>
        <w:rPr>
          <w:rStyle w:val="Nenhum A"/>
          <w:rtl w:val="0"/>
        </w:rPr>
        <w:t>ç</w:t>
      </w:r>
      <w:r>
        <w:rPr>
          <w:rStyle w:val="Nenhum"/>
          <w:rtl w:val="0"/>
          <w:lang w:val="pt-PT"/>
        </w:rPr>
        <w:t>as sociais e econ</w:t>
      </w:r>
      <w:r>
        <w:rPr>
          <w:rStyle w:val="Nenhum A"/>
          <w:rtl w:val="0"/>
        </w:rPr>
        <w:t>ô</w:t>
      </w:r>
      <w:r>
        <w:rPr>
          <w:rStyle w:val="Nenhum"/>
          <w:rtl w:val="0"/>
          <w:lang w:val="pt-PT"/>
        </w:rPr>
        <w:t>micas fazem parte da diversidade das condi</w:t>
      </w:r>
      <w:r>
        <w:rPr>
          <w:rStyle w:val="Nenhum"/>
          <w:rtl w:val="0"/>
          <w:lang w:val="pt-PT"/>
        </w:rPr>
        <w:t>çõ</w:t>
      </w:r>
      <w:r>
        <w:rPr>
          <w:rStyle w:val="Nenhum"/>
          <w:rtl w:val="0"/>
          <w:lang w:val="pt-PT"/>
        </w:rPr>
        <w:t>es de vida de cada um. Constr</w:t>
      </w:r>
      <w:r>
        <w:rPr>
          <w:rStyle w:val="Nenhum"/>
          <w:rtl w:val="0"/>
          <w:lang w:val="es-ES_tradnl"/>
        </w:rPr>
        <w:t>ó</w:t>
      </w:r>
      <w:r>
        <w:rPr>
          <w:rStyle w:val="Nenhum"/>
          <w:rtl w:val="0"/>
          <w:lang w:val="pt-PT"/>
        </w:rPr>
        <w:t>i-se no imagin</w:t>
      </w:r>
      <w:r>
        <w:rPr>
          <w:rStyle w:val="Nenhum A"/>
          <w:rtl w:val="0"/>
        </w:rPr>
        <w:t>á</w:t>
      </w:r>
      <w:r>
        <w:rPr>
          <w:rStyle w:val="Nenhum"/>
          <w:rtl w:val="0"/>
          <w:lang w:val="pt-PT"/>
        </w:rPr>
        <w:t>rio coletivo a cren</w:t>
      </w:r>
      <w:r>
        <w:rPr>
          <w:rStyle w:val="Nenhum A"/>
          <w:rtl w:val="0"/>
        </w:rPr>
        <w:t>ç</w:t>
      </w:r>
      <w:r>
        <w:rPr>
          <w:rStyle w:val="Nenhum"/>
          <w:rtl w:val="0"/>
          <w:lang w:val="pt-PT"/>
        </w:rPr>
        <w:t xml:space="preserve">a de uma certa </w:t>
      </w:r>
      <w:r>
        <w:rPr>
          <w:rStyle w:val="Nenhum"/>
          <w:rFonts w:ascii="Arial Unicode MS" w:hAnsi="Arial Unicode MS" w:hint="default"/>
          <w:rtl w:val="1"/>
          <w:lang w:val="ar-SA" w:bidi="ar-SA"/>
        </w:rPr>
        <w:t>“</w:t>
      </w:r>
      <w:r>
        <w:rPr>
          <w:rStyle w:val="Nenhum"/>
          <w:rtl w:val="0"/>
          <w:lang w:val="it-IT"/>
        </w:rPr>
        <w:t>identifica</w:t>
      </w:r>
      <w:r>
        <w:rPr>
          <w:rStyle w:val="Nenhum"/>
          <w:rtl w:val="0"/>
          <w:lang w:val="pt-PT"/>
        </w:rPr>
        <w:t>çã</w:t>
      </w:r>
      <w:r>
        <w:rPr>
          <w:rStyle w:val="Nenhum"/>
          <w:rtl w:val="0"/>
          <w:lang w:val="pt-PT"/>
        </w:rPr>
        <w:t>o social</w:t>
      </w:r>
      <w:r>
        <w:rPr>
          <w:rStyle w:val="Nenhum A"/>
          <w:rtl w:val="0"/>
        </w:rPr>
        <w:t>”</w:t>
      </w:r>
      <w:r>
        <w:rPr>
          <w:rStyle w:val="Nenhum"/>
          <w:rtl w:val="0"/>
          <w:lang w:val="es-ES_tradnl"/>
        </w:rPr>
        <w:t>, ocultando a domina</w:t>
      </w:r>
      <w:r>
        <w:rPr>
          <w:rStyle w:val="Nenhum"/>
          <w:rtl w:val="0"/>
          <w:lang w:val="pt-PT"/>
        </w:rPr>
        <w:t>çã</w:t>
      </w:r>
      <w:r>
        <w:rPr>
          <w:rStyle w:val="Nenhum"/>
          <w:rtl w:val="0"/>
          <w:lang w:val="pt-PT"/>
        </w:rPr>
        <w:t>o, abafando o conflito, mantendo as massas control</w:t>
      </w:r>
      <w:r>
        <w:rPr>
          <w:rStyle w:val="Nenhum A"/>
          <w:rtl w:val="0"/>
        </w:rPr>
        <w:t>á</w:t>
      </w:r>
      <w:r>
        <w:rPr>
          <w:rStyle w:val="Nenhum"/>
          <w:rtl w:val="0"/>
          <w:lang w:val="pt-PT"/>
        </w:rPr>
        <w:t>veis (2000, p. 15).  Dessa forma, o ide</w:t>
      </w:r>
      <w:r>
        <w:rPr>
          <w:rStyle w:val="Nenhum A"/>
          <w:rtl w:val="0"/>
        </w:rPr>
        <w:t>á</w:t>
      </w:r>
      <w:r>
        <w:rPr>
          <w:rStyle w:val="Nenhum"/>
          <w:rtl w:val="0"/>
          <w:lang w:val="pt-PT"/>
        </w:rPr>
        <w:t>rio dominante vai se construindo historicamente nas rela</w:t>
      </w:r>
      <w:r>
        <w:rPr>
          <w:rStyle w:val="Nenhum"/>
          <w:rtl w:val="0"/>
          <w:lang w:val="pt-PT"/>
        </w:rPr>
        <w:t>çõ</w:t>
      </w:r>
      <w:r>
        <w:rPr>
          <w:rStyle w:val="Nenhum"/>
          <w:rtl w:val="0"/>
          <w:lang w:val="pt-PT"/>
        </w:rPr>
        <w:t>es sociais, apresentado como algo natural, dificultando a cr</w:t>
      </w:r>
      <w:r>
        <w:rPr>
          <w:rStyle w:val="Nenhum A"/>
          <w:rtl w:val="0"/>
        </w:rPr>
        <w:t>í</w:t>
      </w:r>
      <w:r>
        <w:rPr>
          <w:rStyle w:val="Nenhum"/>
          <w:rtl w:val="0"/>
          <w:lang w:val="pt-PT"/>
        </w:rPr>
        <w:t xml:space="preserve">tica. </w:t>
      </w:r>
      <w:del w:id="813" w:date="2022-05-06T11:55:17Z" w:author="oculto">
        <w:r>
          <w:rPr>
            <w:rStyle w:val="Nenhum"/>
            <w:rtl w:val="0"/>
            <w:lang w:val="pt-PT"/>
          </w:rPr>
          <w:delText xml:space="preserve"> </w:delText>
        </w:r>
      </w:del>
      <w:r>
        <w:rPr>
          <w:rStyle w:val="Nenhum"/>
          <w:rtl w:val="0"/>
          <w:lang w:val="pt-PT"/>
        </w:rPr>
        <w:t xml:space="preserve">No contexto dos programas assistenciais essa realidade </w:t>
      </w:r>
      <w:r>
        <w:rPr>
          <w:rStyle w:val="Nenhum"/>
          <w:rtl w:val="0"/>
          <w:lang w:val="fr-FR"/>
        </w:rPr>
        <w:t xml:space="preserve">é </w:t>
      </w:r>
      <w:r>
        <w:rPr>
          <w:rStyle w:val="Nenhum"/>
          <w:rtl w:val="0"/>
          <w:lang w:val="pt-PT"/>
        </w:rPr>
        <w:t>ainda mais presente, dada as caracter</w:t>
      </w:r>
      <w:r>
        <w:rPr>
          <w:rStyle w:val="Nenhum A"/>
          <w:rtl w:val="0"/>
        </w:rPr>
        <w:t>í</w:t>
      </w:r>
      <w:r>
        <w:rPr>
          <w:rStyle w:val="Nenhum"/>
          <w:rtl w:val="0"/>
          <w:lang w:val="pt-PT"/>
        </w:rPr>
        <w:t>sticas de como foram gestadas as pol</w:t>
      </w:r>
      <w:r>
        <w:rPr>
          <w:rStyle w:val="Nenhum A"/>
          <w:rtl w:val="0"/>
        </w:rPr>
        <w:t>í</w:t>
      </w:r>
      <w:r>
        <w:rPr>
          <w:rStyle w:val="Nenhum"/>
          <w:rtl w:val="0"/>
          <w:lang w:val="pt-PT"/>
        </w:rPr>
        <w:t>ticas p</w:t>
      </w:r>
      <w:r>
        <w:rPr>
          <w:rStyle w:val="Nenhum A"/>
          <w:rtl w:val="0"/>
        </w:rPr>
        <w:t>ú</w:t>
      </w:r>
      <w:r>
        <w:rPr>
          <w:rStyle w:val="Nenhum"/>
          <w:rtl w:val="0"/>
          <w:lang w:val="pt-PT"/>
        </w:rPr>
        <w:t>blicas voltadas para os pobres no Brasil. Para Ara</w:t>
      </w:r>
      <w:r>
        <w:rPr>
          <w:rStyle w:val="Nenhum A"/>
          <w:rtl w:val="0"/>
        </w:rPr>
        <w:t>ú</w:t>
      </w:r>
      <w:r>
        <w:rPr>
          <w:rStyle w:val="Nenhum"/>
          <w:rtl w:val="0"/>
          <w:lang w:val="pt-PT"/>
        </w:rPr>
        <w:t>jo, a compreens</w:t>
      </w:r>
      <w:r>
        <w:rPr>
          <w:rStyle w:val="Nenhum"/>
          <w:rtl w:val="0"/>
          <w:lang w:val="pt-PT"/>
        </w:rPr>
        <w:t>ã</w:t>
      </w:r>
      <w:r>
        <w:rPr>
          <w:rStyle w:val="Nenhum"/>
          <w:rtl w:val="0"/>
          <w:lang w:val="pt-PT"/>
        </w:rPr>
        <w:t>o da pobreza nas sociedades capitalistas precisa necessariamente ser entendida como uma constru</w:t>
      </w:r>
      <w:r>
        <w:rPr>
          <w:rStyle w:val="Nenhum"/>
          <w:rtl w:val="0"/>
          <w:lang w:val="pt-PT"/>
        </w:rPr>
        <w:t>çã</w:t>
      </w:r>
      <w:r>
        <w:rPr>
          <w:rStyle w:val="Nenhum"/>
          <w:rtl w:val="0"/>
          <w:lang w:val="en-US"/>
        </w:rPr>
        <w:t>o hist</w:t>
      </w:r>
      <w:r>
        <w:rPr>
          <w:rStyle w:val="Nenhum"/>
          <w:rtl w:val="0"/>
          <w:lang w:val="es-ES_tradnl"/>
        </w:rPr>
        <w:t>ó</w:t>
      </w:r>
      <w:r>
        <w:rPr>
          <w:rStyle w:val="Nenhum"/>
          <w:rtl w:val="0"/>
          <w:lang w:val="pt-PT"/>
        </w:rPr>
        <w:t>rica, resultante das formas como est</w:t>
      </w:r>
      <w:r>
        <w:rPr>
          <w:rStyle w:val="Nenhum"/>
          <w:rtl w:val="0"/>
          <w:lang w:val="pt-PT"/>
        </w:rPr>
        <w:t>ã</w:t>
      </w:r>
      <w:r>
        <w:rPr>
          <w:rStyle w:val="Nenhum"/>
          <w:rtl w:val="0"/>
          <w:lang w:val="pt-PT"/>
        </w:rPr>
        <w:t>o organizadas as rela</w:t>
      </w:r>
      <w:r>
        <w:rPr>
          <w:rStyle w:val="Nenhum"/>
          <w:rtl w:val="0"/>
          <w:lang w:val="pt-PT"/>
        </w:rPr>
        <w:t>çõ</w:t>
      </w:r>
      <w:r>
        <w:rPr>
          <w:rStyle w:val="Nenhum"/>
          <w:rtl w:val="0"/>
          <w:lang w:val="pt-PT"/>
        </w:rPr>
        <w:t>es sociais no contexto da sociedade (2009, p. 35). J</w:t>
      </w:r>
      <w:r>
        <w:rPr>
          <w:rStyle w:val="Nenhum A"/>
          <w:rtl w:val="0"/>
        </w:rPr>
        <w:t xml:space="preserve">á </w:t>
      </w:r>
      <w:r>
        <w:rPr>
          <w:rStyle w:val="Nenhum"/>
          <w:rtl w:val="0"/>
          <w:lang w:val="pt-PT"/>
        </w:rPr>
        <w:t>Demo (2003), por sua vez, ressalta a naturaliza</w:t>
      </w:r>
      <w:r>
        <w:rPr>
          <w:rStyle w:val="Nenhum"/>
          <w:rtl w:val="0"/>
          <w:lang w:val="pt-PT"/>
        </w:rPr>
        <w:t>çã</w:t>
      </w:r>
      <w:r>
        <w:rPr>
          <w:rStyle w:val="Nenhum"/>
          <w:rtl w:val="0"/>
          <w:lang w:val="pt-PT"/>
        </w:rPr>
        <w:t>o da pobreza como efeito indesejado da hist</w:t>
      </w:r>
      <w:r>
        <w:rPr>
          <w:rStyle w:val="Nenhum"/>
          <w:rtl w:val="0"/>
          <w:lang w:val="es-ES_tradnl"/>
        </w:rPr>
        <w:t>ó</w:t>
      </w:r>
      <w:r>
        <w:rPr>
          <w:rStyle w:val="Nenhum"/>
          <w:rtl w:val="0"/>
          <w:lang w:val="pt-PT"/>
        </w:rPr>
        <w:t>ria, que oculta com manobras estat</w:t>
      </w:r>
      <w:r>
        <w:rPr>
          <w:rStyle w:val="Nenhum A"/>
          <w:rtl w:val="0"/>
        </w:rPr>
        <w:t>í</w:t>
      </w:r>
      <w:r>
        <w:rPr>
          <w:rStyle w:val="Nenhum"/>
          <w:rtl w:val="0"/>
          <w:lang w:val="pt-PT"/>
        </w:rPr>
        <w:t xml:space="preserve">sticas a realidade de grandes maiorias. </w:t>
      </w:r>
    </w:p>
    <w:p>
      <w:pPr>
        <w:pStyle w:val="Corpo A"/>
        <w:tabs>
          <w:tab w:val="left" w:pos="851"/>
        </w:tabs>
        <w:spacing w:line="360" w:lineRule="auto"/>
        <w:jc w:val="both"/>
      </w:pPr>
      <w:r>
        <w:rPr>
          <w:rStyle w:val="Nenhum"/>
          <w:rtl w:val="0"/>
          <w:lang w:val="pt-PT"/>
        </w:rPr>
        <w:tab/>
        <w:t>A partir da d</w:t>
      </w:r>
      <w:r>
        <w:rPr>
          <w:rStyle w:val="Nenhum"/>
          <w:rtl w:val="0"/>
          <w:lang w:val="fr-FR"/>
        </w:rPr>
        <w:t>é</w:t>
      </w:r>
      <w:r>
        <w:rPr>
          <w:rStyle w:val="Nenhum"/>
          <w:rtl w:val="0"/>
          <w:lang w:val="pt-PT"/>
        </w:rPr>
        <w:t>cada de 1970 estudos que utilizam as abordagens economicistas passaram a considerar outras exig</w:t>
      </w:r>
      <w:r>
        <w:rPr>
          <w:rStyle w:val="Nenhum A"/>
          <w:rtl w:val="0"/>
        </w:rPr>
        <w:t>ê</w:t>
      </w:r>
      <w:r>
        <w:rPr>
          <w:rStyle w:val="Nenhum"/>
          <w:rtl w:val="0"/>
          <w:lang w:val="pt-PT"/>
        </w:rPr>
        <w:t>ncias al</w:t>
      </w:r>
      <w:r>
        <w:rPr>
          <w:rStyle w:val="Nenhum"/>
          <w:rtl w:val="0"/>
          <w:lang w:val="fr-FR"/>
        </w:rPr>
        <w:t>é</w:t>
      </w:r>
      <w:r>
        <w:rPr>
          <w:rStyle w:val="Nenhum"/>
          <w:rtl w:val="0"/>
          <w:lang w:val="pt-PT"/>
        </w:rPr>
        <w:t>m da no</w:t>
      </w:r>
      <w:r>
        <w:rPr>
          <w:rStyle w:val="Nenhum"/>
          <w:rtl w:val="0"/>
          <w:lang w:val="pt-PT"/>
        </w:rPr>
        <w:t>çã</w:t>
      </w:r>
      <w:r>
        <w:rPr>
          <w:rStyle w:val="Nenhum A"/>
          <w:rtl w:val="0"/>
        </w:rPr>
        <w:t>o b</w:t>
      </w:r>
      <w:r>
        <w:rPr>
          <w:rStyle w:val="Nenhum A"/>
          <w:rtl w:val="0"/>
        </w:rPr>
        <w:t>á</w:t>
      </w:r>
      <w:r>
        <w:rPr>
          <w:rStyle w:val="Nenhum"/>
          <w:rtl w:val="0"/>
          <w:lang w:val="pt-PT"/>
        </w:rPr>
        <w:t>sica de sobreviv</w:t>
      </w:r>
      <w:r>
        <w:rPr>
          <w:rStyle w:val="Nenhum A"/>
          <w:rtl w:val="0"/>
        </w:rPr>
        <w:t>ê</w:t>
      </w:r>
      <w:r>
        <w:rPr>
          <w:rStyle w:val="Nenhum"/>
          <w:rtl w:val="0"/>
          <w:lang w:val="pt-PT"/>
        </w:rPr>
        <w:t xml:space="preserve">ncia, tais como o acesso </w:t>
      </w:r>
      <w:r>
        <w:rPr>
          <w:rStyle w:val="Nenhum A"/>
          <w:rtl w:val="0"/>
        </w:rPr>
        <w:t xml:space="preserve">à </w:t>
      </w:r>
      <w:r>
        <w:rPr>
          <w:rStyle w:val="Nenhum A"/>
          <w:rtl w:val="0"/>
        </w:rPr>
        <w:t>servi</w:t>
      </w:r>
      <w:r>
        <w:rPr>
          <w:rStyle w:val="Nenhum A"/>
          <w:rtl w:val="0"/>
        </w:rPr>
        <w:t>ç</w:t>
      </w:r>
      <w:r>
        <w:rPr>
          <w:rStyle w:val="Nenhum"/>
          <w:rtl w:val="0"/>
          <w:lang w:val="es-ES_tradnl"/>
        </w:rPr>
        <w:t xml:space="preserve">os de </w:t>
      </w:r>
      <w:r>
        <w:rPr>
          <w:rStyle w:val="Nenhum A"/>
          <w:rtl w:val="0"/>
        </w:rPr>
        <w:t>á</w:t>
      </w:r>
      <w:r>
        <w:rPr>
          <w:rStyle w:val="Nenhum"/>
          <w:rtl w:val="0"/>
          <w:lang w:val="pt-PT"/>
        </w:rPr>
        <w:t>gua pot</w:t>
      </w:r>
      <w:r>
        <w:rPr>
          <w:rStyle w:val="Nenhum A"/>
          <w:rtl w:val="0"/>
        </w:rPr>
        <w:t>á</w:t>
      </w:r>
      <w:r>
        <w:rPr>
          <w:rStyle w:val="Nenhum"/>
          <w:rtl w:val="0"/>
          <w:lang w:val="pt-PT"/>
        </w:rPr>
        <w:t>vel e saneamento b</w:t>
      </w:r>
      <w:r>
        <w:rPr>
          <w:rStyle w:val="Nenhum A"/>
          <w:rtl w:val="0"/>
        </w:rPr>
        <w:t>á</w:t>
      </w:r>
      <w:r>
        <w:rPr>
          <w:rStyle w:val="Nenhum"/>
          <w:rtl w:val="0"/>
          <w:lang w:val="it-IT"/>
        </w:rPr>
        <w:t>sico, sa</w:t>
      </w:r>
      <w:r>
        <w:rPr>
          <w:rStyle w:val="Nenhum A"/>
          <w:rtl w:val="0"/>
        </w:rPr>
        <w:t>ú</w:t>
      </w:r>
      <w:r>
        <w:rPr>
          <w:rStyle w:val="Nenhum"/>
          <w:rtl w:val="0"/>
          <w:lang w:val="en-US"/>
        </w:rPr>
        <w:t>de, educa</w:t>
      </w:r>
      <w:r>
        <w:rPr>
          <w:rStyle w:val="Nenhum"/>
          <w:rtl w:val="0"/>
          <w:lang w:val="pt-PT"/>
        </w:rPr>
        <w:t>çã</w:t>
      </w:r>
      <w:r>
        <w:rPr>
          <w:rStyle w:val="Nenhum"/>
          <w:rtl w:val="0"/>
          <w:lang w:val="pt-PT"/>
        </w:rPr>
        <w:t>o e cultura. Posteriormente, foram-se incorporando outros aspectos relacionados a vida social, sendo esperado novos comportamentos para aqueles que conseguissem alcan</w:t>
      </w:r>
      <w:r>
        <w:rPr>
          <w:rStyle w:val="Nenhum A"/>
          <w:rtl w:val="0"/>
        </w:rPr>
        <w:t>ç</w:t>
      </w:r>
      <w:r>
        <w:rPr>
          <w:rStyle w:val="Nenhum"/>
          <w:rtl w:val="0"/>
          <w:lang w:val="pt-PT"/>
        </w:rPr>
        <w:t>ar novos n</w:t>
      </w:r>
      <w:r>
        <w:rPr>
          <w:rStyle w:val="Nenhum A"/>
          <w:rtl w:val="0"/>
        </w:rPr>
        <w:t>í</w:t>
      </w:r>
      <w:r>
        <w:rPr>
          <w:rStyle w:val="Nenhum"/>
          <w:rtl w:val="0"/>
          <w:lang w:val="pt-PT"/>
        </w:rPr>
        <w:t>veis na escalada econ</w:t>
      </w:r>
      <w:r>
        <w:rPr>
          <w:rStyle w:val="Nenhum A"/>
          <w:rtl w:val="0"/>
        </w:rPr>
        <w:t>ô</w:t>
      </w:r>
      <w:r>
        <w:rPr>
          <w:rStyle w:val="Nenhum"/>
          <w:rtl w:val="0"/>
          <w:lang w:val="pt-PT"/>
        </w:rPr>
        <w:t>mico-social (CRESPO e GUROVITZ, 2002, p. 4-5).</w:t>
      </w:r>
    </w:p>
    <w:p>
      <w:pPr>
        <w:pStyle w:val="Corpo A"/>
        <w:tabs>
          <w:tab w:val="left" w:pos="851"/>
        </w:tabs>
        <w:spacing w:line="360" w:lineRule="auto"/>
        <w:jc w:val="both"/>
      </w:pPr>
      <w:r>
        <w:rPr>
          <w:rStyle w:val="Nenhum"/>
          <w:rtl w:val="0"/>
          <w:lang w:val="pt-PT"/>
        </w:rPr>
        <w:tab/>
        <w:t>O enfoque da pobreza como priva</w:t>
      </w:r>
      <w:r>
        <w:rPr>
          <w:rStyle w:val="Nenhum"/>
          <w:rtl w:val="0"/>
          <w:lang w:val="pt-PT"/>
        </w:rPr>
        <w:t>çã</w:t>
      </w:r>
      <w:r>
        <w:rPr>
          <w:rStyle w:val="Nenhum"/>
          <w:rtl w:val="0"/>
          <w:lang w:val="pt-PT"/>
        </w:rPr>
        <w:t>o relativa tem in</w:t>
      </w:r>
      <w:r>
        <w:rPr>
          <w:rStyle w:val="Nenhum A"/>
          <w:rtl w:val="0"/>
        </w:rPr>
        <w:t>í</w:t>
      </w:r>
      <w:r>
        <w:rPr>
          <w:rStyle w:val="Nenhum"/>
          <w:rtl w:val="0"/>
          <w:lang w:val="pt-PT"/>
        </w:rPr>
        <w:t>cio no final do s</w:t>
      </w:r>
      <w:r>
        <w:rPr>
          <w:rStyle w:val="Nenhum"/>
          <w:rtl w:val="0"/>
          <w:lang w:val="fr-FR"/>
        </w:rPr>
        <w:t>é</w:t>
      </w:r>
      <w:r>
        <w:rPr>
          <w:rStyle w:val="Nenhum"/>
          <w:rtl w:val="0"/>
          <w:lang w:val="pt-PT"/>
        </w:rPr>
        <w:t xml:space="preserve">culo XX, quando incorpora o aspecto social </w:t>
      </w:r>
      <w:r>
        <w:rPr>
          <w:rStyle w:val="Nenhum A"/>
          <w:rtl w:val="0"/>
        </w:rPr>
        <w:t xml:space="preserve">à </w:t>
      </w:r>
      <w:r>
        <w:rPr>
          <w:rStyle w:val="Nenhum"/>
          <w:rtl w:val="0"/>
          <w:lang w:val="pt-PT"/>
        </w:rPr>
        <w:t>pobreza, oferecendo uma vis</w:t>
      </w:r>
      <w:r>
        <w:rPr>
          <w:rStyle w:val="Nenhum"/>
          <w:rtl w:val="0"/>
          <w:lang w:val="pt-PT"/>
        </w:rPr>
        <w:t>ã</w:t>
      </w:r>
      <w:r>
        <w:rPr>
          <w:rStyle w:val="Nenhum"/>
          <w:rtl w:val="0"/>
          <w:lang w:val="pt-PT"/>
        </w:rPr>
        <w:t>o mais abrangente sobre a quest</w:t>
      </w:r>
      <w:r>
        <w:rPr>
          <w:rStyle w:val="Nenhum"/>
          <w:rtl w:val="0"/>
          <w:lang w:val="pt-PT"/>
        </w:rPr>
        <w:t>ã</w:t>
      </w:r>
      <w:r>
        <w:rPr>
          <w:rStyle w:val="Nenhum"/>
          <w:rtl w:val="0"/>
          <w:lang w:val="pt-PT"/>
        </w:rPr>
        <w:t>o. Considera n</w:t>
      </w:r>
      <w:r>
        <w:rPr>
          <w:rStyle w:val="Nenhum"/>
          <w:rtl w:val="0"/>
          <w:lang w:val="pt-PT"/>
        </w:rPr>
        <w:t>ã</w:t>
      </w:r>
      <w:r>
        <w:rPr>
          <w:rStyle w:val="Nenhum"/>
          <w:rtl w:val="0"/>
          <w:lang w:val="pt-PT"/>
        </w:rPr>
        <w:t>o somente o crit</w:t>
      </w:r>
      <w:r>
        <w:rPr>
          <w:rStyle w:val="Nenhum"/>
          <w:rtl w:val="0"/>
          <w:lang w:val="fr-FR"/>
        </w:rPr>
        <w:t>é</w:t>
      </w:r>
      <w:r>
        <w:rPr>
          <w:rStyle w:val="Nenhum"/>
          <w:rtl w:val="0"/>
          <w:lang w:val="pt-PT"/>
        </w:rPr>
        <w:t>rio de renda m</w:t>
      </w:r>
      <w:r>
        <w:rPr>
          <w:rStyle w:val="Nenhum A"/>
          <w:rtl w:val="0"/>
        </w:rPr>
        <w:t>í</w:t>
      </w:r>
      <w:r>
        <w:rPr>
          <w:rStyle w:val="Nenhum"/>
          <w:rtl w:val="0"/>
          <w:lang w:val="pt-PT"/>
        </w:rPr>
        <w:t>nima, mas tamb</w:t>
      </w:r>
      <w:r>
        <w:rPr>
          <w:rStyle w:val="Nenhum"/>
          <w:rtl w:val="0"/>
          <w:lang w:val="fr-FR"/>
        </w:rPr>
        <w:t>é</w:t>
      </w:r>
      <w:r>
        <w:rPr>
          <w:rStyle w:val="Nenhum"/>
          <w:rtl w:val="0"/>
          <w:lang w:val="pt-PT"/>
        </w:rPr>
        <w:t>m a alimenta</w:t>
      </w:r>
      <w:r>
        <w:rPr>
          <w:rStyle w:val="Nenhum"/>
          <w:rtl w:val="0"/>
          <w:lang w:val="pt-PT"/>
        </w:rPr>
        <w:t>çã</w:t>
      </w:r>
      <w:r>
        <w:rPr>
          <w:rStyle w:val="Nenhum"/>
          <w:rtl w:val="0"/>
          <w:lang w:val="pt-PT"/>
        </w:rPr>
        <w:t>o adequada, um certo n</w:t>
      </w:r>
      <w:r>
        <w:rPr>
          <w:rStyle w:val="Nenhum A"/>
          <w:rtl w:val="0"/>
        </w:rPr>
        <w:t>í</w:t>
      </w:r>
      <w:r>
        <w:rPr>
          <w:rStyle w:val="Nenhum"/>
          <w:rtl w:val="0"/>
          <w:lang w:val="pt-PT"/>
        </w:rPr>
        <w:t>vel de conforto, o desenvolvimento de pap</w:t>
      </w:r>
      <w:r>
        <w:rPr>
          <w:rStyle w:val="Nenhum"/>
          <w:rtl w:val="0"/>
          <w:lang w:val="fr-FR"/>
        </w:rPr>
        <w:t>é</w:t>
      </w:r>
      <w:r>
        <w:rPr>
          <w:rStyle w:val="Nenhum"/>
          <w:rtl w:val="0"/>
          <w:lang w:val="pt-PT"/>
        </w:rPr>
        <w:t>is e de comportamento socialmente adequado. Temos Amartya Sem como o grande defensor desta vis</w:t>
      </w:r>
      <w:r>
        <w:rPr>
          <w:rStyle w:val="Nenhum"/>
          <w:rtl w:val="0"/>
          <w:lang w:val="pt-PT"/>
        </w:rPr>
        <w:t>ã</w:t>
      </w:r>
      <w:r>
        <w:rPr>
          <w:rStyle w:val="Nenhum"/>
          <w:rtl w:val="0"/>
          <w:lang w:val="pt-PT"/>
        </w:rPr>
        <w:t>o, concebendo a pobreza como um processo de priva</w:t>
      </w:r>
      <w:r>
        <w:rPr>
          <w:rStyle w:val="Nenhum"/>
          <w:rtl w:val="0"/>
          <w:lang w:val="pt-PT"/>
        </w:rPr>
        <w:t>çã</w:t>
      </w:r>
      <w:r>
        <w:rPr>
          <w:rStyle w:val="Nenhum"/>
          <w:rtl w:val="0"/>
          <w:lang w:val="it-IT"/>
        </w:rPr>
        <w:t>o, n</w:t>
      </w:r>
      <w:r>
        <w:rPr>
          <w:rStyle w:val="Nenhum"/>
          <w:rtl w:val="0"/>
          <w:lang w:val="pt-PT"/>
        </w:rPr>
        <w:t>ã</w:t>
      </w:r>
      <w:r>
        <w:rPr>
          <w:rStyle w:val="Nenhum"/>
          <w:rtl w:val="0"/>
          <w:lang w:val="pt-PT"/>
        </w:rPr>
        <w:t>o somente material, mas tamb</w:t>
      </w:r>
      <w:r>
        <w:rPr>
          <w:rStyle w:val="Nenhum"/>
          <w:rtl w:val="0"/>
          <w:lang w:val="fr-FR"/>
        </w:rPr>
        <w:t>é</w:t>
      </w:r>
      <w:r>
        <w:rPr>
          <w:rStyle w:val="Nenhum"/>
          <w:rtl w:val="0"/>
          <w:lang w:val="pt-PT"/>
        </w:rPr>
        <w:t>m social, econ</w:t>
      </w:r>
      <w:r>
        <w:rPr>
          <w:rStyle w:val="Nenhum A"/>
          <w:rtl w:val="0"/>
        </w:rPr>
        <w:t>ô</w:t>
      </w:r>
      <w:r>
        <w:rPr>
          <w:rStyle w:val="Nenhum"/>
          <w:rtl w:val="0"/>
          <w:lang w:val="it-IT"/>
        </w:rPr>
        <w:t>mica e pol</w:t>
      </w:r>
      <w:r>
        <w:rPr>
          <w:rStyle w:val="Nenhum A"/>
          <w:rtl w:val="0"/>
        </w:rPr>
        <w:t>í</w:t>
      </w:r>
      <w:r>
        <w:rPr>
          <w:rStyle w:val="Nenhum A"/>
          <w:rtl w:val="0"/>
        </w:rPr>
        <w:t>tica (SOUZA, 2018, p. 19).</w:t>
      </w:r>
    </w:p>
    <w:p>
      <w:pPr>
        <w:pStyle w:val="Corpo A"/>
        <w:tabs>
          <w:tab w:val="left" w:pos="851"/>
        </w:tabs>
        <w:spacing w:line="360" w:lineRule="auto"/>
        <w:jc w:val="both"/>
      </w:pPr>
      <w:r>
        <w:rPr>
          <w:rStyle w:val="Nenhum"/>
          <w:rtl w:val="0"/>
          <w:lang w:val="pt-PT"/>
        </w:rPr>
        <w:tab/>
        <w:t>Outros crit</w:t>
      </w:r>
      <w:r>
        <w:rPr>
          <w:rStyle w:val="Nenhum"/>
          <w:rtl w:val="0"/>
          <w:lang w:val="fr-FR"/>
        </w:rPr>
        <w:t>é</w:t>
      </w:r>
      <w:r>
        <w:rPr>
          <w:rStyle w:val="Nenhum"/>
          <w:rtl w:val="0"/>
          <w:lang w:val="pt-PT"/>
        </w:rPr>
        <w:t xml:space="preserve">rios passaram a atuar de maneira combinada, criando categorias mais sofisticadas, tais como o </w:t>
      </w:r>
      <w:r>
        <w:rPr>
          <w:rStyle w:val="Nenhum A"/>
          <w:rtl w:val="0"/>
        </w:rPr>
        <w:t>Í</w:t>
      </w:r>
      <w:r>
        <w:rPr>
          <w:rStyle w:val="Nenhum"/>
          <w:rtl w:val="0"/>
          <w:lang w:val="pt-PT"/>
        </w:rPr>
        <w:t xml:space="preserve">ndice de Desenvolvimento Humano (IDH), o </w:t>
      </w:r>
      <w:r>
        <w:rPr>
          <w:rStyle w:val="Nenhum A"/>
          <w:rtl w:val="0"/>
        </w:rPr>
        <w:t>Í</w:t>
      </w:r>
      <w:r>
        <w:rPr>
          <w:rStyle w:val="Nenhum"/>
          <w:rtl w:val="0"/>
          <w:lang w:val="pt-PT"/>
        </w:rPr>
        <w:t>ndice de Pobreza Humana (IPH), proposto pelo IPEA (Instituto de Pesquisas Econ</w:t>
      </w:r>
      <w:r>
        <w:rPr>
          <w:rStyle w:val="Nenhum A"/>
          <w:rtl w:val="0"/>
        </w:rPr>
        <w:t>ô</w:t>
      </w:r>
      <w:r>
        <w:rPr>
          <w:rStyle w:val="Nenhum"/>
          <w:rtl w:val="0"/>
          <w:lang w:val="pt-PT"/>
        </w:rPr>
        <w:t>micas Aplicadas), entre outros, que buscam combinar crit</w:t>
      </w:r>
      <w:r>
        <w:rPr>
          <w:rStyle w:val="Nenhum"/>
          <w:rtl w:val="0"/>
          <w:lang w:val="fr-FR"/>
        </w:rPr>
        <w:t>é</w:t>
      </w:r>
      <w:r>
        <w:rPr>
          <w:rStyle w:val="Nenhum"/>
          <w:rtl w:val="0"/>
          <w:lang w:val="pt-PT"/>
        </w:rPr>
        <w:t>rios de renda e a multidimensionalidade da pobreza</w:t>
      </w:r>
      <w:r>
        <w:rPr>
          <w:rStyle w:val="Nenhum"/>
          <w:vertAlign w:val="superscript"/>
        </w:rPr>
        <w:footnoteReference w:id="44"/>
      </w:r>
      <w:r>
        <w:rPr>
          <w:rStyle w:val="Nenhum"/>
          <w:rtl w:val="0"/>
          <w:lang w:val="pt-PT"/>
        </w:rPr>
        <w:t>. Objetivam sintetizar as dimens</w:t>
      </w:r>
      <w:r>
        <w:rPr>
          <w:rStyle w:val="Nenhum"/>
          <w:rtl w:val="0"/>
          <w:lang w:val="pt-PT"/>
        </w:rPr>
        <w:t>õ</w:t>
      </w:r>
      <w:r>
        <w:rPr>
          <w:rStyle w:val="Nenhum"/>
          <w:rtl w:val="0"/>
          <w:lang w:val="pt-PT"/>
        </w:rPr>
        <w:t>es mais relevantes da pobreza humana e n</w:t>
      </w:r>
      <w:r>
        <w:rPr>
          <w:rStyle w:val="Nenhum"/>
          <w:rtl w:val="0"/>
          <w:lang w:val="pt-PT"/>
        </w:rPr>
        <w:t>ã</w:t>
      </w:r>
      <w:r>
        <w:rPr>
          <w:rStyle w:val="Nenhum"/>
          <w:rtl w:val="0"/>
          <w:lang w:val="pt-PT"/>
        </w:rPr>
        <w:t>o somente as baseadas em crit</w:t>
      </w:r>
      <w:r>
        <w:rPr>
          <w:rStyle w:val="Nenhum"/>
          <w:rtl w:val="0"/>
          <w:lang w:val="fr-FR"/>
        </w:rPr>
        <w:t>é</w:t>
      </w:r>
      <w:r>
        <w:rPr>
          <w:rStyle w:val="Nenhum"/>
          <w:rtl w:val="0"/>
          <w:lang w:val="pt-PT"/>
        </w:rPr>
        <w:t>rios de renda m</w:t>
      </w:r>
      <w:r>
        <w:rPr>
          <w:rStyle w:val="Nenhum A"/>
          <w:rtl w:val="0"/>
        </w:rPr>
        <w:t>í</w:t>
      </w:r>
      <w:r>
        <w:rPr>
          <w:rStyle w:val="Nenhum"/>
          <w:rtl w:val="0"/>
          <w:lang w:val="it-IT"/>
        </w:rPr>
        <w:t>nima di</w:t>
      </w:r>
      <w:r>
        <w:rPr>
          <w:rStyle w:val="Nenhum A"/>
          <w:rtl w:val="0"/>
        </w:rPr>
        <w:t>á</w:t>
      </w:r>
      <w:r>
        <w:rPr>
          <w:rStyle w:val="Nenhum A"/>
          <w:rtl w:val="0"/>
        </w:rPr>
        <w:t>ria (PINZANI, 2017, p. 289).</w:t>
      </w:r>
    </w:p>
    <w:p>
      <w:pPr>
        <w:pStyle w:val="Corpo A"/>
        <w:tabs>
          <w:tab w:val="left" w:pos="851"/>
        </w:tabs>
        <w:spacing w:line="360" w:lineRule="auto"/>
        <w:jc w:val="both"/>
      </w:pPr>
      <w:r>
        <w:rPr>
          <w:rStyle w:val="Nenhum"/>
          <w:rtl w:val="0"/>
          <w:lang w:val="pt-PT"/>
        </w:rPr>
        <w:tab/>
        <w:t>As principais cr</w:t>
      </w:r>
      <w:r>
        <w:rPr>
          <w:rStyle w:val="Nenhum A"/>
          <w:rtl w:val="0"/>
        </w:rPr>
        <w:t>í</w:t>
      </w:r>
      <w:r>
        <w:rPr>
          <w:rStyle w:val="Nenhum"/>
          <w:rtl w:val="0"/>
          <w:lang w:val="pt-PT"/>
        </w:rPr>
        <w:t>ticas associadas as abordagens econ</w:t>
      </w:r>
      <w:r>
        <w:rPr>
          <w:rStyle w:val="Nenhum A"/>
          <w:rtl w:val="0"/>
        </w:rPr>
        <w:t>ô</w:t>
      </w:r>
      <w:r>
        <w:rPr>
          <w:rStyle w:val="Nenhum"/>
          <w:rtl w:val="0"/>
          <w:lang w:val="pt-PT"/>
        </w:rPr>
        <w:t>micas da pobreza dizem respeito a perceber a pobreza do ponto de vista da sobreviv</w:t>
      </w:r>
      <w:r>
        <w:rPr>
          <w:rStyle w:val="Nenhum A"/>
          <w:rtl w:val="0"/>
        </w:rPr>
        <w:t>ê</w:t>
      </w:r>
      <w:r>
        <w:rPr>
          <w:rStyle w:val="Nenhum"/>
          <w:rtl w:val="0"/>
          <w:lang w:val="pt-PT"/>
        </w:rPr>
        <w:t>ncia pura e simples, associando-a a ideia do suprimento das necessidades b</w:t>
      </w:r>
      <w:r>
        <w:rPr>
          <w:rStyle w:val="Nenhum A"/>
          <w:rtl w:val="0"/>
        </w:rPr>
        <w:t>á</w:t>
      </w:r>
      <w:r>
        <w:rPr>
          <w:rStyle w:val="Nenhum"/>
          <w:rtl w:val="0"/>
          <w:lang w:val="pt-PT"/>
        </w:rPr>
        <w:t>sicas. A suposta hierarquia de classes, estabelecida e criada no imagin</w:t>
      </w:r>
      <w:r>
        <w:rPr>
          <w:rStyle w:val="Nenhum A"/>
          <w:rtl w:val="0"/>
        </w:rPr>
        <w:t>á</w:t>
      </w:r>
      <w:r>
        <w:rPr>
          <w:rStyle w:val="Nenhum"/>
          <w:rtl w:val="0"/>
          <w:lang w:val="pt-PT"/>
        </w:rPr>
        <w:t>rio coletivo, gera um certo grau de perversidade toler</w:t>
      </w:r>
      <w:r>
        <w:rPr>
          <w:rStyle w:val="Nenhum A"/>
          <w:rtl w:val="0"/>
        </w:rPr>
        <w:t>á</w:t>
      </w:r>
      <w:r>
        <w:rPr>
          <w:rStyle w:val="Nenhum"/>
          <w:rtl w:val="0"/>
          <w:lang w:val="pt-PT"/>
        </w:rPr>
        <w:t>vel, onde acredita-se que os homens s</w:t>
      </w:r>
      <w:r>
        <w:rPr>
          <w:rStyle w:val="Nenhum"/>
          <w:rtl w:val="0"/>
          <w:lang w:val="pt-PT"/>
        </w:rPr>
        <w:t>ã</w:t>
      </w:r>
      <w:r>
        <w:rPr>
          <w:rStyle w:val="Nenhum"/>
          <w:rtl w:val="0"/>
          <w:lang w:val="pt-PT"/>
        </w:rPr>
        <w:t xml:space="preserve">o diferentes em suas necessidades, e que </w:t>
      </w:r>
      <w:r>
        <w:rPr>
          <w:rStyle w:val="Nenhum"/>
          <w:rtl w:val="0"/>
          <w:lang w:val="fr-FR"/>
        </w:rPr>
        <w:t xml:space="preserve">é </w:t>
      </w:r>
      <w:r>
        <w:rPr>
          <w:rStyle w:val="Nenhum"/>
          <w:rtl w:val="0"/>
          <w:lang w:val="pt-PT"/>
        </w:rPr>
        <w:t xml:space="preserve">normal que uns possam desenvolver todas suas potencialidades, enquanto a outros basta estar vivo. A dignidade humana </w:t>
      </w:r>
      <w:r>
        <w:rPr>
          <w:rStyle w:val="Nenhum"/>
          <w:rtl w:val="0"/>
          <w:lang w:val="fr-FR"/>
        </w:rPr>
        <w:t xml:space="preserve">é </w:t>
      </w:r>
      <w:r>
        <w:rPr>
          <w:rStyle w:val="Nenhum"/>
          <w:rtl w:val="0"/>
          <w:lang w:val="pt-PT"/>
        </w:rPr>
        <w:t>tratada com um valor mut</w:t>
      </w:r>
      <w:r>
        <w:rPr>
          <w:rStyle w:val="Nenhum A"/>
          <w:rtl w:val="0"/>
        </w:rPr>
        <w:t>á</w:t>
      </w:r>
      <w:r>
        <w:rPr>
          <w:rStyle w:val="Nenhum"/>
          <w:rtl w:val="0"/>
          <w:lang w:val="pt-PT"/>
        </w:rPr>
        <w:t>vel, suscet</w:t>
      </w:r>
      <w:r>
        <w:rPr>
          <w:rStyle w:val="Nenhum A"/>
          <w:rtl w:val="0"/>
        </w:rPr>
        <w:t>í</w:t>
      </w:r>
      <w:r>
        <w:rPr>
          <w:rStyle w:val="Nenhum"/>
          <w:rtl w:val="0"/>
          <w:lang w:val="pt-PT"/>
        </w:rPr>
        <w:t>vel as possibilidades de renda de cada um.</w:t>
      </w:r>
    </w:p>
    <w:p>
      <w:pPr>
        <w:pStyle w:val="Corpo A"/>
        <w:tabs>
          <w:tab w:val="left" w:pos="851"/>
        </w:tabs>
        <w:spacing w:line="360" w:lineRule="auto"/>
        <w:jc w:val="both"/>
      </w:pPr>
      <w:r>
        <w:rPr>
          <w:rStyle w:val="Nenhum"/>
          <w:rtl w:val="0"/>
          <w:lang w:val="pt-PT"/>
        </w:rPr>
        <w:tab/>
        <w:t xml:space="preserve">Ainda, segundo Souza, a pobreza vista em termos relativos apresenta fragilidades, visto que </w:t>
      </w:r>
      <w:r>
        <w:rPr>
          <w:rStyle w:val="Nenhum"/>
          <w:rFonts w:ascii="Arial Unicode MS" w:hAnsi="Arial Unicode MS" w:hint="default"/>
          <w:rtl w:val="1"/>
          <w:lang w:val="ar-SA" w:bidi="ar-SA"/>
        </w:rPr>
        <w:t>“</w:t>
      </w:r>
      <w:r>
        <w:rPr>
          <w:rStyle w:val="Nenhum A"/>
          <w:rtl w:val="0"/>
        </w:rPr>
        <w:t>...n</w:t>
      </w:r>
      <w:r>
        <w:rPr>
          <w:rStyle w:val="Nenhum"/>
          <w:rtl w:val="0"/>
          <w:lang w:val="pt-PT"/>
        </w:rPr>
        <w:t>ã</w:t>
      </w:r>
      <w:r>
        <w:rPr>
          <w:rStyle w:val="Nenhum"/>
          <w:rtl w:val="0"/>
          <w:lang w:val="pt-PT"/>
        </w:rPr>
        <w:t>o estabelece uma linha acima da qual a pobreza deixaria de existir</w:t>
      </w:r>
      <w:r>
        <w:rPr>
          <w:rStyle w:val="Nenhum A"/>
          <w:rtl w:val="0"/>
        </w:rPr>
        <w:t xml:space="preserve">” </w:t>
      </w:r>
      <w:r>
        <w:rPr>
          <w:rStyle w:val="Nenhum"/>
          <w:rtl w:val="0"/>
          <w:lang w:val="pt-PT"/>
        </w:rPr>
        <w:t>(2018, p. 5). Tais limites m</w:t>
      </w:r>
      <w:r>
        <w:rPr>
          <w:rStyle w:val="Nenhum A"/>
          <w:rtl w:val="0"/>
        </w:rPr>
        <w:t>í</w:t>
      </w:r>
      <w:r>
        <w:rPr>
          <w:rStyle w:val="Nenhum"/>
          <w:rtl w:val="0"/>
          <w:lang w:val="es-ES_tradnl"/>
        </w:rPr>
        <w:t>nimos s</w:t>
      </w:r>
      <w:r>
        <w:rPr>
          <w:rStyle w:val="Nenhum"/>
          <w:rtl w:val="0"/>
          <w:lang w:val="pt-PT"/>
        </w:rPr>
        <w:t>ã</w:t>
      </w:r>
      <w:r>
        <w:rPr>
          <w:rStyle w:val="Nenhum"/>
          <w:rtl w:val="0"/>
          <w:lang w:val="pt-PT"/>
        </w:rPr>
        <w:t>o considerados subjetivamente, o que pode justificar baixos n</w:t>
      </w:r>
      <w:r>
        <w:rPr>
          <w:rStyle w:val="Nenhum A"/>
          <w:rtl w:val="0"/>
        </w:rPr>
        <w:t>í</w:t>
      </w:r>
      <w:r>
        <w:rPr>
          <w:rStyle w:val="Nenhum"/>
          <w:rtl w:val="0"/>
          <w:lang w:val="pt-PT"/>
        </w:rPr>
        <w:t>veis de assist</w:t>
      </w:r>
      <w:r>
        <w:rPr>
          <w:rStyle w:val="Nenhum A"/>
          <w:rtl w:val="0"/>
        </w:rPr>
        <w:t>ê</w:t>
      </w:r>
      <w:r>
        <w:rPr>
          <w:rStyle w:val="Nenhum"/>
          <w:rtl w:val="0"/>
          <w:lang w:val="pt-PT"/>
        </w:rPr>
        <w:t>ncia. Sob este aspecto, n</w:t>
      </w:r>
      <w:r>
        <w:rPr>
          <w:rStyle w:val="Nenhum"/>
          <w:rtl w:val="0"/>
          <w:lang w:val="pt-PT"/>
        </w:rPr>
        <w:t>ã</w:t>
      </w:r>
      <w:r>
        <w:rPr>
          <w:rStyle w:val="Nenhum A"/>
          <w:rtl w:val="0"/>
        </w:rPr>
        <w:t xml:space="preserve">o </w:t>
      </w:r>
      <w:r>
        <w:rPr>
          <w:rStyle w:val="Nenhum"/>
          <w:rtl w:val="0"/>
          <w:lang w:val="fr-FR"/>
        </w:rPr>
        <w:t xml:space="preserve">é </w:t>
      </w:r>
      <w:r>
        <w:rPr>
          <w:rStyle w:val="Nenhum"/>
          <w:rtl w:val="0"/>
          <w:lang w:val="pt-PT"/>
        </w:rPr>
        <w:t>incomum vermos pol</w:t>
      </w:r>
      <w:r>
        <w:rPr>
          <w:rStyle w:val="Nenhum A"/>
          <w:rtl w:val="0"/>
        </w:rPr>
        <w:t>í</w:t>
      </w:r>
      <w:r>
        <w:rPr>
          <w:rStyle w:val="Nenhum"/>
          <w:rtl w:val="0"/>
          <w:lang w:val="pt-PT"/>
        </w:rPr>
        <w:t>ticas p</w:t>
      </w:r>
      <w:r>
        <w:rPr>
          <w:rStyle w:val="Nenhum A"/>
          <w:rtl w:val="0"/>
        </w:rPr>
        <w:t>ú</w:t>
      </w:r>
      <w:r>
        <w:rPr>
          <w:rStyle w:val="Nenhum"/>
          <w:rtl w:val="0"/>
          <w:lang w:val="pt-PT"/>
        </w:rPr>
        <w:t>blicas prec</w:t>
      </w:r>
      <w:r>
        <w:rPr>
          <w:rStyle w:val="Nenhum A"/>
          <w:rtl w:val="0"/>
        </w:rPr>
        <w:t>á</w:t>
      </w:r>
      <w:r>
        <w:rPr>
          <w:rStyle w:val="Nenhum"/>
          <w:rtl w:val="0"/>
          <w:lang w:val="pt-PT"/>
        </w:rPr>
        <w:t>rias, pautadas no m</w:t>
      </w:r>
      <w:r>
        <w:rPr>
          <w:rStyle w:val="Nenhum A"/>
          <w:rtl w:val="0"/>
        </w:rPr>
        <w:t>í</w:t>
      </w:r>
      <w:r>
        <w:rPr>
          <w:rStyle w:val="Nenhum"/>
          <w:rtl w:val="0"/>
          <w:lang w:val="pt-PT"/>
        </w:rPr>
        <w:t>nimo em todos os sentidos: na qualidade dos servi</w:t>
      </w:r>
      <w:r>
        <w:rPr>
          <w:rStyle w:val="Nenhum A"/>
          <w:rtl w:val="0"/>
        </w:rPr>
        <w:t>ç</w:t>
      </w:r>
      <w:r>
        <w:rPr>
          <w:rStyle w:val="Nenhum"/>
          <w:rtl w:val="0"/>
          <w:lang w:val="pt-PT"/>
        </w:rPr>
        <w:t>os, na precariedade das instala</w:t>
      </w:r>
      <w:r>
        <w:rPr>
          <w:rStyle w:val="Nenhum"/>
          <w:rtl w:val="0"/>
          <w:lang w:val="pt-PT"/>
        </w:rPr>
        <w:t>çõ</w:t>
      </w:r>
      <w:r>
        <w:rPr>
          <w:rStyle w:val="Nenhum"/>
          <w:rtl w:val="0"/>
          <w:lang w:val="pt-PT"/>
        </w:rPr>
        <w:t>es, na remunera</w:t>
      </w:r>
      <w:r>
        <w:rPr>
          <w:rStyle w:val="Nenhum"/>
          <w:rtl w:val="0"/>
          <w:lang w:val="pt-PT"/>
        </w:rPr>
        <w:t>çã</w:t>
      </w:r>
      <w:r>
        <w:rPr>
          <w:rStyle w:val="Nenhum"/>
          <w:rtl w:val="0"/>
          <w:lang w:val="pt-PT"/>
        </w:rPr>
        <w:t>o e qualifica</w:t>
      </w:r>
      <w:r>
        <w:rPr>
          <w:rStyle w:val="Nenhum"/>
          <w:rtl w:val="0"/>
          <w:lang w:val="pt-PT"/>
        </w:rPr>
        <w:t>çã</w:t>
      </w:r>
      <w:r>
        <w:rPr>
          <w:rStyle w:val="Nenhum"/>
          <w:rtl w:val="0"/>
          <w:lang w:val="pt-PT"/>
        </w:rPr>
        <w:t>o dos servidores p</w:t>
      </w:r>
      <w:r>
        <w:rPr>
          <w:rStyle w:val="Nenhum A"/>
          <w:rtl w:val="0"/>
        </w:rPr>
        <w:t>ú</w:t>
      </w:r>
      <w:r>
        <w:rPr>
          <w:rStyle w:val="Nenhum"/>
          <w:rtl w:val="0"/>
          <w:lang w:val="pt-PT"/>
        </w:rPr>
        <w:t>blicos, na seletividade que restringe e excluiu indiv</w:t>
      </w:r>
      <w:r>
        <w:rPr>
          <w:rStyle w:val="Nenhum A"/>
          <w:rtl w:val="0"/>
        </w:rPr>
        <w:t>í</w:t>
      </w:r>
      <w:r>
        <w:rPr>
          <w:rStyle w:val="Nenhum"/>
          <w:rtl w:val="0"/>
          <w:lang w:val="pt-PT"/>
        </w:rPr>
        <w:t>duos e/ou fam</w:t>
      </w:r>
      <w:r>
        <w:rPr>
          <w:rStyle w:val="Nenhum A"/>
          <w:rtl w:val="0"/>
        </w:rPr>
        <w:t>í</w:t>
      </w:r>
      <w:r>
        <w:rPr>
          <w:rStyle w:val="Nenhum"/>
          <w:rtl w:val="0"/>
          <w:lang w:val="pt-PT"/>
        </w:rPr>
        <w:t>lias marginalizadas e invis</w:t>
      </w:r>
      <w:r>
        <w:rPr>
          <w:rStyle w:val="Nenhum A"/>
          <w:rtl w:val="0"/>
        </w:rPr>
        <w:t>í</w:t>
      </w:r>
      <w:r>
        <w:rPr>
          <w:rStyle w:val="Nenhum"/>
          <w:rtl w:val="0"/>
          <w:lang w:val="pt-PT"/>
        </w:rPr>
        <w:t>veis. O modo de conceber tais pol</w:t>
      </w:r>
      <w:r>
        <w:rPr>
          <w:rStyle w:val="Nenhum A"/>
          <w:rtl w:val="0"/>
        </w:rPr>
        <w:t>í</w:t>
      </w:r>
      <w:r>
        <w:rPr>
          <w:rStyle w:val="Nenhum"/>
          <w:rtl w:val="0"/>
          <w:lang w:val="pt-PT"/>
        </w:rPr>
        <w:t xml:space="preserve">ticas passa pela subjetividade de quem as elabora e executa, muitas vezes desconsiderando a realidade do pobre. </w:t>
      </w:r>
      <w:r>
        <w:rPr>
          <w:rStyle w:val="Nenhum"/>
          <w:rtl w:val="0"/>
          <w:lang w:val="pt-PT"/>
        </w:rPr>
        <w:t xml:space="preserve">É </w:t>
      </w:r>
      <w:r>
        <w:rPr>
          <w:rStyle w:val="Nenhum A"/>
          <w:rtl w:val="0"/>
        </w:rPr>
        <w:t>pol</w:t>
      </w:r>
      <w:r>
        <w:rPr>
          <w:rStyle w:val="Nenhum A"/>
          <w:rtl w:val="0"/>
        </w:rPr>
        <w:t>í</w:t>
      </w:r>
      <w:r>
        <w:rPr>
          <w:rStyle w:val="Nenhum"/>
          <w:rtl w:val="0"/>
          <w:lang w:val="it-IT"/>
        </w:rPr>
        <w:t>tica p</w:t>
      </w:r>
      <w:r>
        <w:rPr>
          <w:rStyle w:val="Nenhum A"/>
          <w:rtl w:val="0"/>
        </w:rPr>
        <w:t>ú</w:t>
      </w:r>
      <w:r>
        <w:rPr>
          <w:rStyle w:val="Nenhum"/>
          <w:rtl w:val="0"/>
          <w:lang w:val="pt-PT"/>
        </w:rPr>
        <w:t xml:space="preserve">blica planejada verticalmente, concebida idealmente e alheia </w:t>
      </w:r>
      <w:r>
        <w:rPr>
          <w:rStyle w:val="Nenhum A"/>
          <w:rtl w:val="0"/>
        </w:rPr>
        <w:t>à</w:t>
      </w:r>
      <w:r>
        <w:rPr>
          <w:rStyle w:val="Nenhum"/>
          <w:rtl w:val="0"/>
          <w:lang w:val="pt-PT"/>
        </w:rPr>
        <w:t>s reais demandas e as singularidades daqueles exclu</w:t>
      </w:r>
      <w:r>
        <w:rPr>
          <w:rStyle w:val="Nenhum A"/>
          <w:rtl w:val="0"/>
        </w:rPr>
        <w:t>í</w:t>
      </w:r>
      <w:r>
        <w:rPr>
          <w:rStyle w:val="Nenhum"/>
          <w:rtl w:val="0"/>
          <w:lang w:val="pt-PT"/>
        </w:rPr>
        <w:t>dos dos recursos socialmente produzidos. A pobreza em termos absolutos acaba por fixar padr</w:t>
      </w:r>
      <w:r>
        <w:rPr>
          <w:rStyle w:val="Nenhum"/>
          <w:rtl w:val="0"/>
          <w:lang w:val="pt-PT"/>
        </w:rPr>
        <w:t>õ</w:t>
      </w:r>
      <w:r>
        <w:rPr>
          <w:rStyle w:val="Nenhum"/>
          <w:rtl w:val="0"/>
          <w:lang w:val="pt-PT"/>
        </w:rPr>
        <w:t>es para o n</w:t>
      </w:r>
      <w:r>
        <w:rPr>
          <w:rStyle w:val="Nenhum A"/>
          <w:rtl w:val="0"/>
        </w:rPr>
        <w:t>í</w:t>
      </w:r>
      <w:r>
        <w:rPr>
          <w:rStyle w:val="Nenhum"/>
          <w:rtl w:val="0"/>
          <w:lang w:val="pt-PT"/>
        </w:rPr>
        <w:t>vel do m</w:t>
      </w:r>
      <w:r>
        <w:rPr>
          <w:rStyle w:val="Nenhum A"/>
          <w:rtl w:val="0"/>
        </w:rPr>
        <w:t>í</w:t>
      </w:r>
      <w:r>
        <w:rPr>
          <w:rStyle w:val="Nenhum"/>
          <w:rtl w:val="0"/>
          <w:lang w:val="pt-PT"/>
        </w:rPr>
        <w:t>nimo ou seja: somente o suficiente para o suprimento das necessidades b</w:t>
      </w:r>
      <w:r>
        <w:rPr>
          <w:rStyle w:val="Nenhum A"/>
          <w:rtl w:val="0"/>
        </w:rPr>
        <w:t>á</w:t>
      </w:r>
      <w:r>
        <w:rPr>
          <w:rStyle w:val="Nenhum"/>
          <w:rtl w:val="0"/>
          <w:lang w:val="pt-PT"/>
        </w:rPr>
        <w:t>sicas (limite da pobreza), o que exclui grande parte das popula</w:t>
      </w:r>
      <w:r>
        <w:rPr>
          <w:rStyle w:val="Nenhum"/>
          <w:rtl w:val="0"/>
          <w:lang w:val="pt-PT"/>
        </w:rPr>
        <w:t>çõ</w:t>
      </w:r>
      <w:r>
        <w:rPr>
          <w:rStyle w:val="Nenhum"/>
          <w:rtl w:val="0"/>
          <w:lang w:val="es-ES_tradnl"/>
        </w:rPr>
        <w:t>es que n</w:t>
      </w:r>
      <w:r>
        <w:rPr>
          <w:rStyle w:val="Nenhum"/>
          <w:rtl w:val="0"/>
          <w:lang w:val="pt-PT"/>
        </w:rPr>
        <w:t>ã</w:t>
      </w:r>
      <w:r>
        <w:rPr>
          <w:rStyle w:val="Nenhum"/>
          <w:rtl w:val="0"/>
          <w:lang w:val="pt-PT"/>
        </w:rPr>
        <w:t>o se ajustam nesse par</w:t>
      </w:r>
      <w:r>
        <w:rPr>
          <w:rStyle w:val="Nenhum A"/>
          <w:rtl w:val="0"/>
        </w:rPr>
        <w:t>â</w:t>
      </w:r>
      <w:r>
        <w:rPr>
          <w:rStyle w:val="Nenhum"/>
          <w:rtl w:val="0"/>
          <w:lang w:val="pt-PT"/>
        </w:rPr>
        <w:t>metro, sendo isso por si s</w:t>
      </w:r>
      <w:r>
        <w:rPr>
          <w:rStyle w:val="Nenhum A"/>
          <w:rtl w:val="0"/>
        </w:rPr>
        <w:t xml:space="preserve">ó </w:t>
      </w:r>
      <w:r>
        <w:rPr>
          <w:rStyle w:val="Nenhum"/>
          <w:rtl w:val="0"/>
          <w:lang w:val="it-IT"/>
        </w:rPr>
        <w:t>de dif</w:t>
      </w:r>
      <w:r>
        <w:rPr>
          <w:rStyle w:val="Nenhum A"/>
          <w:rtl w:val="0"/>
        </w:rPr>
        <w:t>í</w:t>
      </w:r>
      <w:r>
        <w:rPr>
          <w:rStyle w:val="Nenhum"/>
          <w:rtl w:val="0"/>
          <w:lang w:val="it-IT"/>
        </w:rPr>
        <w:t>cil solu</w:t>
      </w:r>
      <w:r>
        <w:rPr>
          <w:rStyle w:val="Nenhum"/>
          <w:rtl w:val="0"/>
          <w:lang w:val="pt-PT"/>
        </w:rPr>
        <w:t>çã</w:t>
      </w:r>
      <w:r>
        <w:rPr>
          <w:rStyle w:val="Nenhum"/>
          <w:rtl w:val="0"/>
          <w:lang w:val="pt-PT"/>
        </w:rPr>
        <w:t>o. Tem-se ainda que tais limites podem ser fixados sob o enfoque biol</w:t>
      </w:r>
      <w:r>
        <w:rPr>
          <w:rStyle w:val="Nenhum"/>
          <w:rtl w:val="0"/>
          <w:lang w:val="es-ES_tradnl"/>
        </w:rPr>
        <w:t>ó</w:t>
      </w:r>
      <w:r>
        <w:rPr>
          <w:rStyle w:val="Nenhum"/>
          <w:rtl w:val="0"/>
          <w:lang w:val="it-IT"/>
        </w:rPr>
        <w:t>gico (nutri</w:t>
      </w:r>
      <w:r>
        <w:rPr>
          <w:rStyle w:val="Nenhum"/>
          <w:rtl w:val="0"/>
          <w:lang w:val="pt-PT"/>
        </w:rPr>
        <w:t>çã</w:t>
      </w:r>
      <w:r>
        <w:rPr>
          <w:rStyle w:val="Nenhum"/>
          <w:rtl w:val="0"/>
          <w:lang w:val="pt-PT"/>
        </w:rPr>
        <w:t>o), das necessidades b</w:t>
      </w:r>
      <w:r>
        <w:rPr>
          <w:rStyle w:val="Nenhum A"/>
          <w:rtl w:val="0"/>
        </w:rPr>
        <w:t>á</w:t>
      </w:r>
      <w:r>
        <w:rPr>
          <w:rStyle w:val="Nenhum"/>
          <w:rtl w:val="0"/>
          <w:lang w:val="pt-PT"/>
        </w:rPr>
        <w:t>sicas (alimenta</w:t>
      </w:r>
      <w:r>
        <w:rPr>
          <w:rStyle w:val="Nenhum"/>
          <w:rtl w:val="0"/>
          <w:lang w:val="pt-PT"/>
        </w:rPr>
        <w:t>çã</w:t>
      </w:r>
      <w:r>
        <w:rPr>
          <w:rStyle w:val="Nenhum"/>
          <w:rtl w:val="0"/>
          <w:lang w:val="pt-PT"/>
        </w:rPr>
        <w:t>o, moradia, vestu</w:t>
      </w:r>
      <w:r>
        <w:rPr>
          <w:rStyle w:val="Nenhum A"/>
          <w:rtl w:val="0"/>
        </w:rPr>
        <w:t>á</w:t>
      </w:r>
      <w:r>
        <w:rPr>
          <w:rStyle w:val="Nenhum"/>
          <w:rtl w:val="0"/>
          <w:lang w:val="it-IT"/>
        </w:rPr>
        <w:t>rio, sa</w:t>
      </w:r>
      <w:r>
        <w:rPr>
          <w:rStyle w:val="Nenhum A"/>
          <w:rtl w:val="0"/>
        </w:rPr>
        <w:t>ú</w:t>
      </w:r>
      <w:r>
        <w:rPr>
          <w:rStyle w:val="Nenhum"/>
          <w:rtl w:val="0"/>
          <w:lang w:val="fr-FR"/>
        </w:rPr>
        <w:t>de, transporte, etc.) ou de sal</w:t>
      </w:r>
      <w:r>
        <w:rPr>
          <w:rStyle w:val="Nenhum A"/>
          <w:rtl w:val="0"/>
        </w:rPr>
        <w:t>á</w:t>
      </w:r>
      <w:r>
        <w:rPr>
          <w:rStyle w:val="Nenhum"/>
          <w:rtl w:val="0"/>
          <w:lang w:val="pt-PT"/>
        </w:rPr>
        <w:t>rios m</w:t>
      </w:r>
      <w:r>
        <w:rPr>
          <w:rStyle w:val="Nenhum A"/>
          <w:rtl w:val="0"/>
        </w:rPr>
        <w:t>í</w:t>
      </w:r>
      <w:r>
        <w:rPr>
          <w:rStyle w:val="Nenhum"/>
          <w:rtl w:val="0"/>
          <w:lang w:val="es-ES_tradnl"/>
        </w:rPr>
        <w:t>nimos (definido como padr</w:t>
      </w:r>
      <w:r>
        <w:rPr>
          <w:rStyle w:val="Nenhum"/>
          <w:rtl w:val="0"/>
          <w:lang w:val="pt-PT"/>
        </w:rPr>
        <w:t>ã</w:t>
      </w:r>
      <w:r>
        <w:rPr>
          <w:rStyle w:val="Nenhum"/>
          <w:rtl w:val="0"/>
          <w:lang w:val="pt-PT"/>
        </w:rPr>
        <w:t>o para o n</w:t>
      </w:r>
      <w:r>
        <w:rPr>
          <w:rStyle w:val="Nenhum A"/>
          <w:rtl w:val="0"/>
        </w:rPr>
        <w:t>í</w:t>
      </w:r>
      <w:r>
        <w:rPr>
          <w:rStyle w:val="Nenhum"/>
          <w:rtl w:val="0"/>
          <w:lang w:val="pt-PT"/>
        </w:rPr>
        <w:t>vel de m</w:t>
      </w:r>
      <w:r>
        <w:rPr>
          <w:rStyle w:val="Nenhum A"/>
          <w:rtl w:val="0"/>
        </w:rPr>
        <w:t>í</w:t>
      </w:r>
      <w:r>
        <w:rPr>
          <w:rStyle w:val="Nenhum"/>
          <w:rtl w:val="0"/>
          <w:lang w:val="pt-PT"/>
        </w:rPr>
        <w:t>nimo de vida). Nesse sentido, a cr</w:t>
      </w:r>
      <w:r>
        <w:rPr>
          <w:rStyle w:val="Nenhum A"/>
          <w:rtl w:val="0"/>
        </w:rPr>
        <w:t>í</w:t>
      </w:r>
      <w:r>
        <w:rPr>
          <w:rStyle w:val="Nenhum"/>
          <w:rtl w:val="0"/>
          <w:lang w:val="pt-PT"/>
        </w:rPr>
        <w:t>tica recai sobre a dificuldade emp</w:t>
      </w:r>
      <w:r>
        <w:rPr>
          <w:rStyle w:val="Nenhum A"/>
          <w:rtl w:val="0"/>
        </w:rPr>
        <w:t>í</w:t>
      </w:r>
      <w:r>
        <w:rPr>
          <w:rStyle w:val="Nenhum"/>
          <w:rtl w:val="0"/>
          <w:lang w:val="pt-PT"/>
        </w:rPr>
        <w:t>rica de definir a chamada "linha de corte" da pobreza, ainda que considerada em suas m</w:t>
      </w:r>
      <w:r>
        <w:rPr>
          <w:rStyle w:val="Nenhum A"/>
          <w:rtl w:val="0"/>
        </w:rPr>
        <w:t>ú</w:t>
      </w:r>
      <w:r>
        <w:rPr>
          <w:rStyle w:val="Nenhum"/>
          <w:rtl w:val="0"/>
          <w:lang w:val="pt-PT"/>
        </w:rPr>
        <w:t>ltiplas dimens</w:t>
      </w:r>
      <w:r>
        <w:rPr>
          <w:rStyle w:val="Nenhum"/>
          <w:rtl w:val="0"/>
          <w:lang w:val="pt-PT"/>
        </w:rPr>
        <w:t>õ</w:t>
      </w:r>
      <w:r>
        <w:rPr>
          <w:rStyle w:val="Nenhum"/>
          <w:rtl w:val="0"/>
          <w:lang w:val="pt-PT"/>
        </w:rPr>
        <w:t>es.</w:t>
      </w:r>
    </w:p>
    <w:p>
      <w:pPr>
        <w:pStyle w:val="Corpo A"/>
        <w:tabs>
          <w:tab w:val="left" w:pos="851"/>
        </w:tabs>
        <w:spacing w:line="360" w:lineRule="auto"/>
        <w:jc w:val="both"/>
      </w:pPr>
      <w:r>
        <w:rPr>
          <w:rStyle w:val="Nenhum A"/>
        </w:rPr>
        <w:tab/>
        <w:tab/>
      </w:r>
    </w:p>
    <w:p>
      <w:pPr>
        <w:pStyle w:val="List Paragraph"/>
        <w:numPr>
          <w:ilvl w:val="2"/>
          <w:numId w:val="3"/>
        </w:numPr>
        <w:bidi w:val="0"/>
        <w:spacing w:line="360" w:lineRule="auto"/>
        <w:ind w:right="0"/>
        <w:jc w:val="both"/>
        <w:rPr>
          <w:rtl w:val="0"/>
          <w:lang w:val="pt-PT"/>
        </w:rPr>
      </w:pPr>
      <w:r>
        <w:rPr>
          <w:rStyle w:val="Nenhum A"/>
          <w:rtl w:val="0"/>
          <w:lang w:val="pt-PT"/>
        </w:rPr>
        <w:t>Abordagens Pluralistas</w:t>
      </w:r>
    </w:p>
    <w:p>
      <w:pPr>
        <w:pStyle w:val="Corpo A"/>
        <w:spacing w:line="360" w:lineRule="auto"/>
        <w:jc w:val="both"/>
      </w:pPr>
      <w:r>
        <w:rPr>
          <w:rStyle w:val="Nenhum A"/>
        </w:rPr>
        <w:tab/>
      </w:r>
    </w:p>
    <w:p>
      <w:pPr>
        <w:pStyle w:val="Corpo A"/>
        <w:tabs>
          <w:tab w:val="left" w:pos="851"/>
        </w:tabs>
        <w:spacing w:line="360" w:lineRule="auto"/>
        <w:jc w:val="both"/>
      </w:pPr>
      <w:r>
        <w:rPr>
          <w:rStyle w:val="Nenhum"/>
          <w:rtl w:val="0"/>
          <w:lang w:val="pt-PT"/>
        </w:rPr>
        <w:tab/>
        <w:t>Pinzani (2017, p. 291) apresenta a abordagem pluralista, onde se considera uma pluralidade de crit</w:t>
      </w:r>
      <w:r>
        <w:rPr>
          <w:rStyle w:val="Nenhum"/>
          <w:rtl w:val="0"/>
          <w:lang w:val="fr-FR"/>
        </w:rPr>
        <w:t>é</w:t>
      </w:r>
      <w:r>
        <w:rPr>
          <w:rStyle w:val="Nenhum"/>
          <w:rtl w:val="0"/>
          <w:lang w:val="pt-PT"/>
        </w:rPr>
        <w:t>rios, al</w:t>
      </w:r>
      <w:r>
        <w:rPr>
          <w:rStyle w:val="Nenhum"/>
          <w:rtl w:val="0"/>
          <w:lang w:val="fr-FR"/>
        </w:rPr>
        <w:t>é</w:t>
      </w:r>
      <w:r>
        <w:rPr>
          <w:rStyle w:val="Nenhum"/>
          <w:rtl w:val="0"/>
          <w:lang w:val="pt-PT"/>
        </w:rPr>
        <w:t>m da renda, para conceituar a pobreza. Nessa abordagem, busca-se fugir da unilateralidade das abordagens quantitativas, introduzindo um enfoque mais plural, inserindo o conceito de priva</w:t>
      </w:r>
      <w:r>
        <w:rPr>
          <w:rStyle w:val="Nenhum"/>
          <w:rtl w:val="0"/>
          <w:lang w:val="pt-PT"/>
        </w:rPr>
        <w:t>çã</w:t>
      </w:r>
      <w:r>
        <w:rPr>
          <w:rStyle w:val="Nenhum"/>
          <w:rtl w:val="0"/>
          <w:lang w:val="pt-PT"/>
        </w:rPr>
        <w:t xml:space="preserve">o no lugar da pobreza. </w:t>
      </w:r>
      <w:ins w:id="814" w:date="2022-05-06T12:06:06Z" w:author="oculto">
        <w:r>
          <w:rPr>
            <w:rStyle w:val="Nenhum"/>
            <w:rtl w:val="0"/>
            <w:lang w:val="en-US"/>
          </w:rPr>
          <w:t>Nesse caso, a priva</w:t>
        </w:r>
      </w:ins>
      <w:ins w:id="815" w:date="2022-05-06T12:06:06Z" w:author="oculto">
        <w:r>
          <w:rPr>
            <w:rStyle w:val="Nenhum"/>
            <w:rtl w:val="0"/>
            <w:lang w:val="en-US"/>
          </w:rPr>
          <w:t>çã</w:t>
        </w:r>
      </w:ins>
      <w:ins w:id="816" w:date="2022-05-06T12:06:06Z" w:author="oculto">
        <w:r>
          <w:rPr>
            <w:rStyle w:val="Nenhum"/>
            <w:rtl w:val="0"/>
            <w:lang w:val="en-US"/>
          </w:rPr>
          <w:t xml:space="preserve">o </w:t>
        </w:r>
      </w:ins>
      <w:ins w:id="817" w:date="2022-05-06T12:06:06Z" w:author="oculto">
        <w:r>
          <w:rPr>
            <w:rStyle w:val="Nenhum"/>
            <w:rtl w:val="0"/>
            <w:lang w:val="en-US"/>
          </w:rPr>
          <w:t xml:space="preserve">é </w:t>
        </w:r>
      </w:ins>
      <w:del w:id="818" w:date="2022-05-06T12:06:08Z" w:author="oculto">
        <w:r>
          <w:rPr>
            <w:rStyle w:val="Nenhum"/>
            <w:rtl w:val="0"/>
            <w:lang w:val="pt-PT"/>
          </w:rPr>
          <w:delText xml:space="preserve"> Aquela </w:delText>
        </w:r>
      </w:del>
      <w:r>
        <w:rPr>
          <w:rStyle w:val="Nenhum"/>
          <w:rtl w:val="0"/>
          <w:lang w:val="pt-PT"/>
        </w:rPr>
        <w:t xml:space="preserve">percebida </w:t>
      </w:r>
      <w:ins w:id="819" w:date="2022-05-06T12:06:16Z" w:author="oculto">
        <w:r>
          <w:rPr>
            <w:rStyle w:val="Nenhum"/>
            <w:rtl w:val="0"/>
            <w:lang w:val="en-US"/>
          </w:rPr>
          <w:t xml:space="preserve">como algo </w:t>
        </w:r>
      </w:ins>
      <w:r>
        <w:rPr>
          <w:rStyle w:val="Nenhum"/>
          <w:rtl w:val="0"/>
          <w:lang w:val="pt-PT"/>
        </w:rPr>
        <w:t xml:space="preserve">mais que </w:t>
      </w:r>
      <w:ins w:id="820" w:date="2022-05-06T12:06:22Z" w:author="oculto">
        <w:r>
          <w:rPr>
            <w:rStyle w:val="Nenhum"/>
            <w:rtl w:val="0"/>
            <w:lang w:val="en-US"/>
          </w:rPr>
          <w:t xml:space="preserve">a simples </w:t>
        </w:r>
      </w:ins>
      <w:r>
        <w:rPr>
          <w:rStyle w:val="Nenhum"/>
          <w:rtl w:val="0"/>
          <w:lang w:val="pt-PT"/>
        </w:rPr>
        <w:t>aus</w:t>
      </w:r>
      <w:r>
        <w:rPr>
          <w:rStyle w:val="Nenhum A"/>
          <w:rtl w:val="0"/>
        </w:rPr>
        <w:t>ê</w:t>
      </w:r>
      <w:r>
        <w:rPr>
          <w:rStyle w:val="Nenhum"/>
          <w:rtl w:val="0"/>
          <w:lang w:val="pt-PT"/>
        </w:rPr>
        <w:t>ncia de recursos, mas sim de condi</w:t>
      </w:r>
      <w:r>
        <w:rPr>
          <w:rStyle w:val="Nenhum"/>
          <w:rtl w:val="0"/>
          <w:lang w:val="pt-PT"/>
        </w:rPr>
        <w:t>çõ</w:t>
      </w:r>
      <w:r>
        <w:rPr>
          <w:rStyle w:val="Nenhum"/>
          <w:rtl w:val="0"/>
          <w:lang w:val="pt-PT"/>
        </w:rPr>
        <w:t>es de vida, entendidas nas circunst</w:t>
      </w:r>
      <w:r>
        <w:rPr>
          <w:rStyle w:val="Nenhum A"/>
          <w:rtl w:val="0"/>
        </w:rPr>
        <w:t>â</w:t>
      </w:r>
      <w:r>
        <w:rPr>
          <w:rStyle w:val="Nenhum"/>
          <w:rtl w:val="0"/>
          <w:lang w:val="pt-PT"/>
        </w:rPr>
        <w:t>ncias f</w:t>
      </w:r>
      <w:r>
        <w:rPr>
          <w:rStyle w:val="Nenhum A"/>
          <w:rtl w:val="0"/>
        </w:rPr>
        <w:t>í</w:t>
      </w:r>
      <w:r>
        <w:rPr>
          <w:rStyle w:val="Nenhum"/>
          <w:rtl w:val="0"/>
          <w:lang w:val="pt-PT"/>
        </w:rPr>
        <w:t xml:space="preserve">sicas, ambientais e sociais. O principal expoente desse conceito </w:t>
      </w:r>
      <w:r>
        <w:rPr>
          <w:rStyle w:val="Nenhum"/>
          <w:rtl w:val="0"/>
          <w:lang w:val="fr-FR"/>
        </w:rPr>
        <w:t xml:space="preserve">é </w:t>
      </w:r>
      <w:r>
        <w:rPr>
          <w:rStyle w:val="Nenhum"/>
          <w:rtl w:val="0"/>
          <w:lang w:val="pt-PT"/>
        </w:rPr>
        <w:t>Peter Towsend, que apresenta o conceito de priva</w:t>
      </w:r>
      <w:r>
        <w:rPr>
          <w:rStyle w:val="Nenhum"/>
          <w:rtl w:val="0"/>
          <w:lang w:val="pt-PT"/>
        </w:rPr>
        <w:t>çã</w:t>
      </w:r>
      <w:r>
        <w:rPr>
          <w:rStyle w:val="Nenhum"/>
          <w:rtl w:val="0"/>
          <w:lang w:val="pt-PT"/>
        </w:rPr>
        <w:t>o enquanto diferentes formas de exclus</w:t>
      </w:r>
      <w:r>
        <w:rPr>
          <w:rStyle w:val="Nenhum"/>
          <w:rtl w:val="0"/>
          <w:lang w:val="pt-PT"/>
        </w:rPr>
        <w:t>ã</w:t>
      </w:r>
      <w:r>
        <w:rPr>
          <w:rStyle w:val="Nenhum"/>
          <w:rtl w:val="0"/>
          <w:lang w:val="pt-PT"/>
        </w:rPr>
        <w:t>o que geram uma esp</w:t>
      </w:r>
      <w:r>
        <w:rPr>
          <w:rStyle w:val="Nenhum"/>
          <w:rtl w:val="0"/>
          <w:lang w:val="fr-FR"/>
        </w:rPr>
        <w:t>é</w:t>
      </w:r>
      <w:r>
        <w:rPr>
          <w:rStyle w:val="Nenhum"/>
          <w:rtl w:val="0"/>
          <w:lang w:val="pt-PT"/>
        </w:rPr>
        <w:t>cie de sofrimento social</w:t>
      </w:r>
      <w:r>
        <w:rPr>
          <w:rStyle w:val="Nenhum"/>
          <w:vertAlign w:val="superscript"/>
        </w:rPr>
        <w:footnoteReference w:id="45"/>
      </w:r>
      <w:r>
        <w:rPr>
          <w:rStyle w:val="Nenhum A"/>
          <w:rtl w:val="0"/>
        </w:rPr>
        <w:t>.</w:t>
      </w:r>
    </w:p>
    <w:p>
      <w:pPr>
        <w:pStyle w:val="Corpo A"/>
        <w:tabs>
          <w:tab w:val="left" w:pos="851"/>
        </w:tabs>
        <w:spacing w:line="360" w:lineRule="auto"/>
        <w:jc w:val="both"/>
      </w:pPr>
      <w:r>
        <w:rPr>
          <w:rStyle w:val="Nenhum"/>
          <w:rtl w:val="0"/>
          <w:lang w:val="pt-PT"/>
        </w:rPr>
        <w:tab/>
        <w:t>Towsend apresenta algumas formas de priva</w:t>
      </w:r>
      <w:r>
        <w:rPr>
          <w:rStyle w:val="Nenhum"/>
          <w:rtl w:val="0"/>
          <w:lang w:val="pt-PT"/>
        </w:rPr>
        <w:t>çã</w:t>
      </w:r>
      <w:r>
        <w:rPr>
          <w:rStyle w:val="Nenhum"/>
          <w:rtl w:val="0"/>
          <w:lang w:val="es-ES_tradnl"/>
        </w:rPr>
        <w:t>o que v</w:t>
      </w:r>
      <w:r>
        <w:rPr>
          <w:rStyle w:val="Nenhum"/>
          <w:rtl w:val="0"/>
          <w:lang w:val="pt-PT"/>
        </w:rPr>
        <w:t>ã</w:t>
      </w:r>
      <w:r>
        <w:rPr>
          <w:rStyle w:val="Nenhum"/>
          <w:rtl w:val="0"/>
          <w:lang w:val="es-ES_tradnl"/>
        </w:rPr>
        <w:t>o desde tipos de priva</w:t>
      </w:r>
      <w:r>
        <w:rPr>
          <w:rStyle w:val="Nenhum"/>
          <w:rtl w:val="0"/>
          <w:lang w:val="pt-PT"/>
        </w:rPr>
        <w:t>çã</w:t>
      </w:r>
      <w:r>
        <w:rPr>
          <w:rStyle w:val="Nenhum"/>
          <w:rtl w:val="0"/>
          <w:lang w:val="en-US"/>
        </w:rPr>
        <w:t>o material at</w:t>
      </w:r>
      <w:r>
        <w:rPr>
          <w:rStyle w:val="Nenhum"/>
          <w:rtl w:val="0"/>
          <w:lang w:val="fr-FR"/>
        </w:rPr>
        <w:t xml:space="preserve">é </w:t>
      </w:r>
      <w:r>
        <w:rPr>
          <w:rStyle w:val="Nenhum"/>
          <w:rtl w:val="0"/>
          <w:lang w:val="es-ES_tradnl"/>
        </w:rPr>
        <w:t>tipos de priva</w:t>
      </w:r>
      <w:r>
        <w:rPr>
          <w:rStyle w:val="Nenhum"/>
          <w:rtl w:val="0"/>
          <w:lang w:val="pt-PT"/>
        </w:rPr>
        <w:t>çã</w:t>
      </w:r>
      <w:r>
        <w:rPr>
          <w:rStyle w:val="Nenhum"/>
          <w:rtl w:val="0"/>
          <w:lang w:val="pt-PT"/>
        </w:rPr>
        <w:t>o social. Tamb</w:t>
      </w:r>
      <w:r>
        <w:rPr>
          <w:rStyle w:val="Nenhum"/>
          <w:rtl w:val="0"/>
          <w:lang w:val="fr-FR"/>
        </w:rPr>
        <w:t>é</w:t>
      </w:r>
      <w:r>
        <w:rPr>
          <w:rStyle w:val="Nenhum"/>
          <w:rtl w:val="0"/>
          <w:lang w:val="pt-PT"/>
        </w:rPr>
        <w:t>m apresenta 77 indicadores para registrar os n</w:t>
      </w:r>
      <w:r>
        <w:rPr>
          <w:rStyle w:val="Nenhum A"/>
          <w:rtl w:val="0"/>
        </w:rPr>
        <w:t>í</w:t>
      </w:r>
      <w:r>
        <w:rPr>
          <w:rStyle w:val="Nenhum"/>
          <w:rtl w:val="0"/>
          <w:lang w:val="pt-PT"/>
        </w:rPr>
        <w:t>veis e as formas de priva</w:t>
      </w:r>
      <w:r>
        <w:rPr>
          <w:rStyle w:val="Nenhum"/>
          <w:rtl w:val="0"/>
          <w:lang w:val="pt-PT"/>
        </w:rPr>
        <w:t>çã</w:t>
      </w:r>
      <w:r>
        <w:rPr>
          <w:rStyle w:val="Nenhum"/>
          <w:rtl w:val="0"/>
          <w:lang w:val="pt-PT"/>
        </w:rPr>
        <w:t xml:space="preserve">o. Um aspecto relevante trazido por Towsend </w:t>
      </w:r>
      <w:r>
        <w:rPr>
          <w:rStyle w:val="Nenhum"/>
          <w:rtl w:val="0"/>
          <w:lang w:val="fr-FR"/>
        </w:rPr>
        <w:t xml:space="preserve">é </w:t>
      </w:r>
      <w:r>
        <w:rPr>
          <w:rStyle w:val="Nenhum"/>
          <w:rtl w:val="0"/>
          <w:lang w:val="en-US"/>
        </w:rPr>
        <w:t>a discuss</w:t>
      </w:r>
      <w:r>
        <w:rPr>
          <w:rStyle w:val="Nenhum"/>
          <w:rtl w:val="0"/>
          <w:lang w:val="pt-PT"/>
        </w:rPr>
        <w:t>ã</w:t>
      </w:r>
      <w:r>
        <w:rPr>
          <w:rStyle w:val="Nenhum"/>
          <w:rtl w:val="0"/>
          <w:lang w:val="pt-PT"/>
        </w:rPr>
        <w:t>o sobre a possibilidade da presen</w:t>
      </w:r>
      <w:r>
        <w:rPr>
          <w:rStyle w:val="Nenhum A"/>
          <w:rtl w:val="0"/>
        </w:rPr>
        <w:t>ç</w:t>
      </w:r>
      <w:r>
        <w:rPr>
          <w:rStyle w:val="Nenhum"/>
          <w:rtl w:val="0"/>
          <w:lang w:val="pt-PT"/>
        </w:rPr>
        <w:t>a do sofrimento social associado a outras circunst</w:t>
      </w:r>
      <w:r>
        <w:rPr>
          <w:rStyle w:val="Nenhum A"/>
          <w:rtl w:val="0"/>
        </w:rPr>
        <w:t>â</w:t>
      </w:r>
      <w:r>
        <w:rPr>
          <w:rStyle w:val="Nenhum"/>
          <w:rtl w:val="0"/>
          <w:lang w:val="pt-PT"/>
        </w:rPr>
        <w:t>ncias que n</w:t>
      </w:r>
      <w:r>
        <w:rPr>
          <w:rStyle w:val="Nenhum"/>
          <w:rtl w:val="0"/>
          <w:lang w:val="pt-PT"/>
        </w:rPr>
        <w:t>ã</w:t>
      </w:r>
      <w:r>
        <w:rPr>
          <w:rStyle w:val="Nenhum"/>
          <w:rtl w:val="0"/>
          <w:lang w:val="pt-PT"/>
        </w:rPr>
        <w:t>o apenas aquelas atreladas a quest</w:t>
      </w:r>
      <w:r>
        <w:rPr>
          <w:rStyle w:val="Nenhum"/>
          <w:rtl w:val="0"/>
          <w:lang w:val="pt-PT"/>
        </w:rPr>
        <w:t>ã</w:t>
      </w:r>
      <w:r>
        <w:rPr>
          <w:rStyle w:val="Nenhum"/>
          <w:rtl w:val="0"/>
          <w:lang w:val="pt-PT"/>
        </w:rPr>
        <w:t>o da pobreza. Nesse sentido, o conceito de priva</w:t>
      </w:r>
      <w:r>
        <w:rPr>
          <w:rStyle w:val="Nenhum"/>
          <w:rtl w:val="0"/>
          <w:lang w:val="pt-PT"/>
        </w:rPr>
        <w:t>çã</w:t>
      </w:r>
      <w:r>
        <w:rPr>
          <w:rStyle w:val="Nenhum A"/>
          <w:rtl w:val="0"/>
        </w:rPr>
        <w:t xml:space="preserve">o </w:t>
      </w:r>
      <w:r>
        <w:rPr>
          <w:rStyle w:val="Nenhum"/>
          <w:rtl w:val="0"/>
          <w:lang w:val="fr-FR"/>
        </w:rPr>
        <w:t xml:space="preserve">é </w:t>
      </w:r>
      <w:r>
        <w:rPr>
          <w:rStyle w:val="Nenhum"/>
          <w:rtl w:val="0"/>
          <w:lang w:val="es-ES_tradnl"/>
        </w:rPr>
        <w:t>ampliado, significando n</w:t>
      </w:r>
      <w:r>
        <w:rPr>
          <w:rStyle w:val="Nenhum"/>
          <w:rtl w:val="0"/>
          <w:lang w:val="pt-PT"/>
        </w:rPr>
        <w:t>ã</w:t>
      </w:r>
      <w:r>
        <w:rPr>
          <w:rStyle w:val="Nenhum A"/>
          <w:rtl w:val="0"/>
        </w:rPr>
        <w:t>o s</w:t>
      </w:r>
      <w:r>
        <w:rPr>
          <w:rStyle w:val="Nenhum A"/>
          <w:rtl w:val="0"/>
        </w:rPr>
        <w:t xml:space="preserve">ó </w:t>
      </w:r>
      <w:r>
        <w:rPr>
          <w:rStyle w:val="Nenhum"/>
          <w:rtl w:val="0"/>
          <w:lang w:val="de-DE"/>
        </w:rPr>
        <w:t>aus</w:t>
      </w:r>
      <w:r>
        <w:rPr>
          <w:rStyle w:val="Nenhum A"/>
          <w:rtl w:val="0"/>
        </w:rPr>
        <w:t>ê</w:t>
      </w:r>
      <w:r>
        <w:rPr>
          <w:rStyle w:val="Nenhum"/>
          <w:rtl w:val="0"/>
          <w:lang w:val="pt-PT"/>
        </w:rPr>
        <w:t>ncia de renda, mas outras quest</w:t>
      </w:r>
      <w:r>
        <w:rPr>
          <w:rStyle w:val="Nenhum"/>
          <w:rtl w:val="0"/>
          <w:lang w:val="pt-PT"/>
        </w:rPr>
        <w:t>õ</w:t>
      </w:r>
      <w:r>
        <w:rPr>
          <w:rStyle w:val="Nenhum"/>
          <w:rtl w:val="0"/>
          <w:lang w:val="pt-PT"/>
        </w:rPr>
        <w:t>es relacionadas a vida humana, tais como vida comunit</w:t>
      </w:r>
      <w:r>
        <w:rPr>
          <w:rStyle w:val="Nenhum A"/>
          <w:rtl w:val="0"/>
        </w:rPr>
        <w:t>á</w:t>
      </w:r>
      <w:r>
        <w:rPr>
          <w:rStyle w:val="Nenhum"/>
          <w:rtl w:val="0"/>
          <w:lang w:val="pt-PT"/>
        </w:rPr>
        <w:t>ria, participa</w:t>
      </w:r>
      <w:r>
        <w:rPr>
          <w:rStyle w:val="Nenhum"/>
          <w:rtl w:val="0"/>
          <w:lang w:val="pt-PT"/>
        </w:rPr>
        <w:t>çã</w:t>
      </w:r>
      <w:r>
        <w:rPr>
          <w:rStyle w:val="Nenhum"/>
          <w:rtl w:val="0"/>
          <w:lang w:val="pt-PT"/>
        </w:rPr>
        <w:t>o social, lazer, acesso a direitos e outros (Ibidem).</w:t>
      </w:r>
    </w:p>
    <w:p>
      <w:pPr>
        <w:pStyle w:val="Corpo A"/>
        <w:tabs>
          <w:tab w:val="left" w:pos="851"/>
        </w:tabs>
        <w:spacing w:line="360" w:lineRule="auto"/>
        <w:jc w:val="both"/>
      </w:pPr>
      <w:r>
        <w:rPr>
          <w:rStyle w:val="Nenhum"/>
          <w:rtl w:val="0"/>
          <w:lang w:val="pt-PT"/>
        </w:rPr>
        <w:tab/>
        <w:t xml:space="preserve">Outro autor apresentado por Pinzani </w:t>
      </w:r>
      <w:r>
        <w:rPr>
          <w:rStyle w:val="Nenhum"/>
          <w:rtl w:val="0"/>
          <w:lang w:val="fr-FR"/>
        </w:rPr>
        <w:t xml:space="preserve">é </w:t>
      </w:r>
      <w:r>
        <w:rPr>
          <w:rStyle w:val="Nenhum"/>
          <w:rtl w:val="0"/>
          <w:lang w:val="pt-PT"/>
        </w:rPr>
        <w:t>Paul Streeten que define a pobreza a partir da classe social e econ</w:t>
      </w:r>
      <w:r>
        <w:rPr>
          <w:rStyle w:val="Nenhum A"/>
          <w:rtl w:val="0"/>
        </w:rPr>
        <w:t>ô</w:t>
      </w:r>
      <w:r>
        <w:rPr>
          <w:rStyle w:val="Nenhum"/>
          <w:rtl w:val="0"/>
          <w:lang w:val="pt-PT"/>
        </w:rPr>
        <w:t>mica, do n</w:t>
      </w:r>
      <w:r>
        <w:rPr>
          <w:rStyle w:val="Nenhum A"/>
          <w:rtl w:val="0"/>
        </w:rPr>
        <w:t>í</w:t>
      </w:r>
      <w:r>
        <w:rPr>
          <w:rStyle w:val="Nenhum"/>
          <w:rtl w:val="0"/>
          <w:lang w:val="pt-PT"/>
        </w:rPr>
        <w:t>vel de instru</w:t>
      </w:r>
      <w:r>
        <w:rPr>
          <w:rStyle w:val="Nenhum"/>
          <w:rtl w:val="0"/>
          <w:lang w:val="pt-PT"/>
        </w:rPr>
        <w:t>çã</w:t>
      </w:r>
      <w:r>
        <w:rPr>
          <w:rStyle w:val="Nenhum"/>
          <w:rtl w:val="0"/>
          <w:lang w:val="pt-PT"/>
        </w:rPr>
        <w:t>o formal ou qualifica</w:t>
      </w:r>
      <w:r>
        <w:rPr>
          <w:rStyle w:val="Nenhum"/>
          <w:rtl w:val="0"/>
          <w:lang w:val="pt-PT"/>
        </w:rPr>
        <w:t>çã</w:t>
      </w:r>
      <w:r>
        <w:rPr>
          <w:rStyle w:val="Nenhum"/>
          <w:rtl w:val="0"/>
          <w:lang w:val="pt-PT"/>
        </w:rPr>
        <w:t xml:space="preserve">o profissional, do grupo </w:t>
      </w:r>
      <w:r>
        <w:rPr>
          <w:rStyle w:val="Nenhum"/>
          <w:rtl w:val="0"/>
          <w:lang w:val="fr-FR"/>
        </w:rPr>
        <w:t>é</w:t>
      </w:r>
      <w:r>
        <w:rPr>
          <w:rStyle w:val="Nenhum"/>
          <w:rtl w:val="0"/>
          <w:lang w:val="pt-PT"/>
        </w:rPr>
        <w:t>tnico, da localiza</w:t>
      </w:r>
      <w:r>
        <w:rPr>
          <w:rStyle w:val="Nenhum"/>
          <w:rtl w:val="0"/>
          <w:lang w:val="pt-PT"/>
        </w:rPr>
        <w:t>çã</w:t>
      </w:r>
      <w:r>
        <w:rPr>
          <w:rStyle w:val="Nenhum"/>
          <w:rtl w:val="0"/>
          <w:lang w:val="en-US"/>
        </w:rPr>
        <w:t>o geogr</w:t>
      </w:r>
      <w:r>
        <w:rPr>
          <w:rStyle w:val="Nenhum A"/>
          <w:rtl w:val="0"/>
        </w:rPr>
        <w:t>á</w:t>
      </w:r>
      <w:r>
        <w:rPr>
          <w:rStyle w:val="Nenhum"/>
          <w:rtl w:val="0"/>
          <w:lang w:val="pt-PT"/>
        </w:rPr>
        <w:t>fica em que vivem, da idade, do g</w:t>
      </w:r>
      <w:r>
        <w:rPr>
          <w:rStyle w:val="Nenhum A"/>
          <w:rtl w:val="0"/>
        </w:rPr>
        <w:t>ê</w:t>
      </w:r>
      <w:r>
        <w:rPr>
          <w:rStyle w:val="Nenhum"/>
          <w:rtl w:val="0"/>
          <w:lang w:val="es-ES_tradnl"/>
        </w:rPr>
        <w:t xml:space="preserve">nero, entre outros. Outro aspecto </w:t>
      </w:r>
      <w:r>
        <w:rPr>
          <w:rStyle w:val="Nenhum"/>
          <w:rtl w:val="0"/>
          <w:lang w:val="fr-FR"/>
        </w:rPr>
        <w:t xml:space="preserve">é </w:t>
      </w:r>
      <w:r>
        <w:rPr>
          <w:rStyle w:val="Nenhum"/>
          <w:rtl w:val="0"/>
          <w:lang w:val="it-IT"/>
        </w:rPr>
        <w:t>a dimens</w:t>
      </w:r>
      <w:r>
        <w:rPr>
          <w:rStyle w:val="Nenhum"/>
          <w:rtl w:val="0"/>
          <w:lang w:val="pt-PT"/>
        </w:rPr>
        <w:t>ã</w:t>
      </w:r>
      <w:r>
        <w:rPr>
          <w:rStyle w:val="Nenhum"/>
          <w:rtl w:val="0"/>
          <w:lang w:val="pt-PT"/>
        </w:rPr>
        <w:t>o temporal que deve ser considerada, visto que a situa</w:t>
      </w:r>
      <w:r>
        <w:rPr>
          <w:rStyle w:val="Nenhum"/>
          <w:rtl w:val="0"/>
          <w:lang w:val="pt-PT"/>
        </w:rPr>
        <w:t>çã</w:t>
      </w:r>
      <w:r>
        <w:rPr>
          <w:rStyle w:val="Nenhum"/>
          <w:rtl w:val="0"/>
          <w:lang w:val="pt-PT"/>
        </w:rPr>
        <w:t>o de pobreza, devido as peculiaridades de cada caso, pode ser tempor</w:t>
      </w:r>
      <w:r>
        <w:rPr>
          <w:rStyle w:val="Nenhum A"/>
          <w:rtl w:val="0"/>
        </w:rPr>
        <w:t>á</w:t>
      </w:r>
      <w:r>
        <w:rPr>
          <w:rStyle w:val="Nenhum"/>
          <w:rtl w:val="0"/>
          <w:lang w:val="pt-PT"/>
        </w:rPr>
        <w:t xml:space="preserve">ria. Este aspecto temporal </w:t>
      </w:r>
      <w:r>
        <w:rPr>
          <w:rStyle w:val="Nenhum"/>
          <w:rtl w:val="0"/>
          <w:lang w:val="fr-FR"/>
        </w:rPr>
        <w:t xml:space="preserve">é </w:t>
      </w:r>
      <w:r>
        <w:rPr>
          <w:rStyle w:val="Nenhum"/>
          <w:rtl w:val="0"/>
          <w:lang w:val="es-ES_tradnl"/>
        </w:rPr>
        <w:t>relevante para Streeten tamb</w:t>
      </w:r>
      <w:r>
        <w:rPr>
          <w:rStyle w:val="Nenhum"/>
          <w:rtl w:val="0"/>
          <w:lang w:val="fr-FR"/>
        </w:rPr>
        <w:t>é</w:t>
      </w:r>
      <w:r>
        <w:rPr>
          <w:rStyle w:val="Nenhum"/>
          <w:rtl w:val="0"/>
          <w:lang w:val="pt-PT"/>
        </w:rPr>
        <w:t>m no sentido de que a pobreza permanente e duradoura pode gerar outras implica</w:t>
      </w:r>
      <w:r>
        <w:rPr>
          <w:rStyle w:val="Nenhum"/>
          <w:rtl w:val="0"/>
          <w:lang w:val="pt-PT"/>
        </w:rPr>
        <w:t>çõ</w:t>
      </w:r>
      <w:r>
        <w:rPr>
          <w:rStyle w:val="Nenhum"/>
          <w:rtl w:val="0"/>
          <w:lang w:val="pt-PT"/>
        </w:rPr>
        <w:t xml:space="preserve">es, podendo tornar as pessoas </w:t>
      </w:r>
      <w:r>
        <w:rPr>
          <w:rStyle w:val="Nenhum"/>
          <w:rFonts w:ascii="Arial Unicode MS" w:hAnsi="Arial Unicode MS" w:hint="default"/>
          <w:rtl w:val="1"/>
          <w:lang w:val="ar-SA" w:bidi="ar-SA"/>
        </w:rPr>
        <w:t>“</w:t>
      </w:r>
      <w:r>
        <w:rPr>
          <w:rStyle w:val="Nenhum"/>
          <w:rtl w:val="0"/>
          <w:lang w:val="pt-PT"/>
        </w:rPr>
        <w:t>resignadas e violentas</w:t>
      </w:r>
      <w:r>
        <w:rPr>
          <w:rStyle w:val="Nenhum A"/>
          <w:rtl w:val="0"/>
        </w:rPr>
        <w:t xml:space="preserve">” </w:t>
      </w:r>
      <w:r>
        <w:rPr>
          <w:rStyle w:val="Nenhum"/>
          <w:rtl w:val="0"/>
          <w:lang w:val="pt-PT"/>
        </w:rPr>
        <w:t>(PINZANI, 2017, p. 293). Para ele, pol</w:t>
      </w:r>
      <w:r>
        <w:rPr>
          <w:rStyle w:val="Nenhum A"/>
          <w:rtl w:val="0"/>
        </w:rPr>
        <w:t>í</w:t>
      </w:r>
      <w:r>
        <w:rPr>
          <w:rStyle w:val="Nenhum"/>
          <w:rtl w:val="0"/>
          <w:lang w:val="pt-PT"/>
        </w:rPr>
        <w:t>ticas p</w:t>
      </w:r>
      <w:r>
        <w:rPr>
          <w:rStyle w:val="Nenhum A"/>
          <w:rtl w:val="0"/>
        </w:rPr>
        <w:t>ú</w:t>
      </w:r>
      <w:r>
        <w:rPr>
          <w:rStyle w:val="Nenhum"/>
          <w:rtl w:val="0"/>
          <w:lang w:val="pt-PT"/>
        </w:rPr>
        <w:t>blicas devem criar oportunidades no sentido de garantir que determinadas aspira</w:t>
      </w:r>
      <w:r>
        <w:rPr>
          <w:rStyle w:val="Nenhum"/>
          <w:rtl w:val="0"/>
          <w:lang w:val="pt-PT"/>
        </w:rPr>
        <w:t>çõ</w:t>
      </w:r>
      <w:r>
        <w:rPr>
          <w:rStyle w:val="Nenhum"/>
          <w:rtl w:val="0"/>
          <w:lang w:val="pt-PT"/>
        </w:rPr>
        <w:t>es sejam satisfeitas. S</w:t>
      </w:r>
      <w:r>
        <w:rPr>
          <w:rStyle w:val="Nenhum"/>
          <w:rtl w:val="0"/>
          <w:lang w:val="pt-PT"/>
        </w:rPr>
        <w:t>ã</w:t>
      </w:r>
      <w:r>
        <w:rPr>
          <w:rStyle w:val="Nenhum"/>
          <w:rtl w:val="0"/>
          <w:lang w:val="pt-PT"/>
        </w:rPr>
        <w:t>o bens n</w:t>
      </w:r>
      <w:r>
        <w:rPr>
          <w:rStyle w:val="Nenhum"/>
          <w:rtl w:val="0"/>
          <w:lang w:val="pt-PT"/>
        </w:rPr>
        <w:t>ã</w:t>
      </w:r>
      <w:r>
        <w:rPr>
          <w:rStyle w:val="Nenhum"/>
          <w:rtl w:val="0"/>
          <w:lang w:val="pt-PT"/>
        </w:rPr>
        <w:t>o materiais considerados pelos pobres</w:t>
      </w:r>
      <w:r>
        <w:rPr>
          <w:rStyle w:val="Nenhum"/>
          <w:vertAlign w:val="superscript"/>
        </w:rPr>
        <w:footnoteReference w:id="46"/>
      </w:r>
      <w:r>
        <w:rPr>
          <w:rStyle w:val="Nenhum A"/>
          <w:rtl w:val="0"/>
        </w:rPr>
        <w:t>. V</w:t>
      </w:r>
      <w:r>
        <w:rPr>
          <w:rStyle w:val="Nenhum A"/>
          <w:rtl w:val="0"/>
        </w:rPr>
        <w:t>ê</w:t>
      </w:r>
      <w:r>
        <w:rPr>
          <w:rStyle w:val="Nenhum"/>
          <w:rtl w:val="0"/>
          <w:lang w:val="pt-PT"/>
        </w:rPr>
        <w:t>-se dessa forma, um esfor</w:t>
      </w:r>
      <w:r>
        <w:rPr>
          <w:rStyle w:val="Nenhum A"/>
          <w:rtl w:val="0"/>
        </w:rPr>
        <w:t>ç</w:t>
      </w:r>
      <w:r>
        <w:rPr>
          <w:rStyle w:val="Nenhum"/>
          <w:rtl w:val="0"/>
          <w:lang w:val="pt-PT"/>
        </w:rPr>
        <w:t>o para sopesar as diversas dimens</w:t>
      </w:r>
      <w:r>
        <w:rPr>
          <w:rStyle w:val="Nenhum"/>
          <w:rtl w:val="0"/>
          <w:lang w:val="pt-PT"/>
        </w:rPr>
        <w:t>õ</w:t>
      </w:r>
      <w:r>
        <w:rPr>
          <w:rStyle w:val="Nenhum"/>
          <w:rtl w:val="0"/>
          <w:lang w:val="pt-PT"/>
        </w:rPr>
        <w:t>es da vida, a partir da observa</w:t>
      </w:r>
      <w:r>
        <w:rPr>
          <w:rStyle w:val="Nenhum"/>
          <w:rtl w:val="0"/>
          <w:lang w:val="pt-PT"/>
        </w:rPr>
        <w:t>çã</w:t>
      </w:r>
      <w:r>
        <w:rPr>
          <w:rStyle w:val="Nenhum"/>
          <w:rtl w:val="0"/>
          <w:lang w:val="pt-PT"/>
        </w:rPr>
        <w:t>o emp</w:t>
      </w:r>
      <w:r>
        <w:rPr>
          <w:rStyle w:val="Nenhum A"/>
          <w:rtl w:val="0"/>
        </w:rPr>
        <w:t>í</w:t>
      </w:r>
      <w:r>
        <w:rPr>
          <w:rStyle w:val="Nenhum"/>
          <w:rtl w:val="0"/>
          <w:lang w:val="pt-PT"/>
        </w:rPr>
        <w:t>rica do cotidiano, como estrat</w:t>
      </w:r>
      <w:r>
        <w:rPr>
          <w:rStyle w:val="Nenhum"/>
          <w:rtl w:val="0"/>
          <w:lang w:val="fr-FR"/>
        </w:rPr>
        <w:t>é</w:t>
      </w:r>
      <w:r>
        <w:rPr>
          <w:rStyle w:val="Nenhum"/>
          <w:rtl w:val="0"/>
          <w:lang w:val="pt-PT"/>
        </w:rPr>
        <w:t>gia para dimensionar o tamanho, a extens</w:t>
      </w:r>
      <w:r>
        <w:rPr>
          <w:rStyle w:val="Nenhum"/>
          <w:rtl w:val="0"/>
          <w:lang w:val="pt-PT"/>
        </w:rPr>
        <w:t>ã</w:t>
      </w:r>
      <w:r>
        <w:rPr>
          <w:rStyle w:val="Nenhum"/>
          <w:rtl w:val="0"/>
          <w:lang w:val="pt-PT"/>
        </w:rPr>
        <w:t>o temporal e as grada</w:t>
      </w:r>
      <w:r>
        <w:rPr>
          <w:rStyle w:val="Nenhum"/>
          <w:rtl w:val="0"/>
          <w:lang w:val="pt-PT"/>
        </w:rPr>
        <w:t>çõ</w:t>
      </w:r>
      <w:r>
        <w:rPr>
          <w:rStyle w:val="Nenhum"/>
          <w:rtl w:val="0"/>
          <w:lang w:val="pt-PT"/>
        </w:rPr>
        <w:t xml:space="preserve">es da pobreza. </w:t>
      </w:r>
    </w:p>
    <w:p>
      <w:pPr>
        <w:pStyle w:val="Corpo A"/>
        <w:tabs>
          <w:tab w:val="left" w:pos="851"/>
        </w:tabs>
        <w:spacing w:line="360" w:lineRule="auto"/>
        <w:jc w:val="both"/>
      </w:pPr>
      <w:r>
        <w:rPr>
          <w:rStyle w:val="Nenhum"/>
          <w:rtl w:val="0"/>
          <w:lang w:val="pt-PT"/>
        </w:rPr>
        <w:tab/>
        <w:t>Pinzani apresenta onze dimens</w:t>
      </w:r>
      <w:r>
        <w:rPr>
          <w:rStyle w:val="Nenhum"/>
          <w:rtl w:val="0"/>
          <w:lang w:val="pt-PT"/>
        </w:rPr>
        <w:t>õ</w:t>
      </w:r>
      <w:r>
        <w:rPr>
          <w:rStyle w:val="Nenhum"/>
          <w:rtl w:val="0"/>
          <w:lang w:val="pt-PT"/>
        </w:rPr>
        <w:t>es da pobreza, fruto de pesquisa emp</w:t>
      </w:r>
      <w:r>
        <w:rPr>
          <w:rStyle w:val="Nenhum A"/>
          <w:rtl w:val="0"/>
        </w:rPr>
        <w:t>í</w:t>
      </w:r>
      <w:r>
        <w:rPr>
          <w:rStyle w:val="Nenhum"/>
          <w:rtl w:val="0"/>
          <w:lang w:val="pt-PT"/>
        </w:rPr>
        <w:t>rica realizada conjuntamente com Walqu</w:t>
      </w:r>
      <w:r>
        <w:rPr>
          <w:rStyle w:val="Nenhum A"/>
          <w:rtl w:val="0"/>
        </w:rPr>
        <w:t>í</w:t>
      </w:r>
      <w:r>
        <w:rPr>
          <w:rStyle w:val="Nenhum"/>
          <w:rtl w:val="0"/>
          <w:lang w:val="pt-PT"/>
        </w:rPr>
        <w:t>ria Le</w:t>
      </w:r>
      <w:r>
        <w:rPr>
          <w:rStyle w:val="Nenhum"/>
          <w:rtl w:val="0"/>
          <w:lang w:val="pt-PT"/>
        </w:rPr>
        <w:t>ã</w:t>
      </w:r>
      <w:r>
        <w:rPr>
          <w:rStyle w:val="Nenhum"/>
          <w:rtl w:val="0"/>
          <w:lang w:val="pt-PT"/>
        </w:rPr>
        <w:t>o Rego em sete regi</w:t>
      </w:r>
      <w:r>
        <w:rPr>
          <w:rStyle w:val="Nenhum"/>
          <w:rtl w:val="0"/>
          <w:lang w:val="pt-PT"/>
        </w:rPr>
        <w:t>õ</w:t>
      </w:r>
      <w:r>
        <w:rPr>
          <w:rStyle w:val="Nenhum"/>
          <w:rtl w:val="0"/>
          <w:lang w:val="pt-PT"/>
        </w:rPr>
        <w:t>es mais desassistidas do Estado brasileiro</w:t>
      </w:r>
      <w:r>
        <w:rPr>
          <w:rStyle w:val="Nenhum"/>
          <w:vertAlign w:val="superscript"/>
        </w:rPr>
        <w:footnoteReference w:id="47"/>
      </w:r>
      <w:r>
        <w:rPr>
          <w:rStyle w:val="Nenhum A"/>
          <w:rtl w:val="0"/>
        </w:rPr>
        <w:t>. S</w:t>
      </w:r>
      <w:r>
        <w:rPr>
          <w:rStyle w:val="Nenhum"/>
          <w:rtl w:val="0"/>
          <w:lang w:val="pt-PT"/>
        </w:rPr>
        <w:t>ã</w:t>
      </w:r>
      <w:r>
        <w:rPr>
          <w:rStyle w:val="Nenhum"/>
          <w:rtl w:val="0"/>
          <w:lang w:val="pt-PT"/>
        </w:rPr>
        <w:t>o elas:</w:t>
      </w:r>
    </w:p>
    <w:p>
      <w:pPr>
        <w:pStyle w:val="Corpo A"/>
        <w:tabs>
          <w:tab w:val="left" w:pos="851"/>
        </w:tabs>
        <w:spacing w:line="360" w:lineRule="auto"/>
        <w:jc w:val="both"/>
      </w:pPr>
    </w:p>
    <w:p>
      <w:pPr>
        <w:pStyle w:val="List Paragraph"/>
        <w:numPr>
          <w:ilvl w:val="0"/>
          <w:numId w:val="5"/>
        </w:numPr>
        <w:bidi w:val="0"/>
        <w:spacing w:line="360" w:lineRule="auto"/>
        <w:ind w:right="0"/>
        <w:jc w:val="both"/>
        <w:rPr>
          <w:rtl w:val="0"/>
          <w:lang w:val="pt-PT"/>
        </w:rPr>
      </w:pPr>
      <w:r>
        <w:rPr>
          <w:rStyle w:val="Nenhum A"/>
          <w:rtl w:val="0"/>
          <w:lang w:val="pt-PT"/>
        </w:rPr>
        <w:t>Falta de condi</w:t>
      </w:r>
      <w:r>
        <w:rPr>
          <w:rStyle w:val="Nenhum A"/>
          <w:rtl w:val="0"/>
          <w:lang w:val="pt-PT"/>
        </w:rPr>
        <w:t>çõ</w:t>
      </w:r>
      <w:r>
        <w:rPr>
          <w:rStyle w:val="Nenhum A"/>
          <w:rtl w:val="0"/>
          <w:lang w:val="pt-PT"/>
        </w:rPr>
        <w:t>es para uma vida saud</w:t>
      </w:r>
      <w:r>
        <w:rPr>
          <w:rStyle w:val="Nenhum A"/>
          <w:rtl w:val="0"/>
          <w:lang w:val="pt-PT"/>
        </w:rPr>
        <w:t>á</w:t>
      </w:r>
      <w:r>
        <w:rPr>
          <w:rStyle w:val="Nenhum A"/>
          <w:rtl w:val="0"/>
          <w:lang w:val="pt-PT"/>
        </w:rPr>
        <w:t>vel: moradia prec</w:t>
      </w:r>
      <w:r>
        <w:rPr>
          <w:rStyle w:val="Nenhum A"/>
          <w:rtl w:val="0"/>
          <w:lang w:val="pt-PT"/>
        </w:rPr>
        <w:t>á</w:t>
      </w:r>
      <w:r>
        <w:rPr>
          <w:rStyle w:val="Nenhum A"/>
          <w:rtl w:val="0"/>
          <w:lang w:val="pt-PT"/>
        </w:rPr>
        <w:t>ria, m</w:t>
      </w:r>
      <w:r>
        <w:rPr>
          <w:rStyle w:val="Nenhum A"/>
          <w:rtl w:val="0"/>
          <w:lang w:val="pt-PT"/>
        </w:rPr>
        <w:t xml:space="preserve">á </w:t>
      </w:r>
      <w:r>
        <w:rPr>
          <w:rStyle w:val="Nenhum A"/>
          <w:rtl w:val="0"/>
          <w:lang w:val="pt-PT"/>
        </w:rPr>
        <w:t>nutri</w:t>
      </w:r>
      <w:r>
        <w:rPr>
          <w:rStyle w:val="Nenhum A"/>
          <w:rtl w:val="0"/>
          <w:lang w:val="pt-PT"/>
        </w:rPr>
        <w:t>çã</w:t>
      </w:r>
      <w:r>
        <w:rPr>
          <w:rStyle w:val="Nenhum A"/>
          <w:rtl w:val="0"/>
          <w:lang w:val="pt-PT"/>
        </w:rPr>
        <w:t>o, falta de acesso pleno a sa</w:t>
      </w:r>
      <w:r>
        <w:rPr>
          <w:rStyle w:val="Nenhum A"/>
          <w:rtl w:val="0"/>
          <w:lang w:val="pt-PT"/>
        </w:rPr>
        <w:t>ú</w:t>
      </w:r>
      <w:r>
        <w:rPr>
          <w:rStyle w:val="Nenhum A"/>
          <w:rtl w:val="0"/>
          <w:lang w:val="pt-PT"/>
        </w:rPr>
        <w:t>de. A m</w:t>
      </w:r>
      <w:r>
        <w:rPr>
          <w:rStyle w:val="Nenhum A"/>
          <w:rtl w:val="0"/>
          <w:lang w:val="pt-PT"/>
        </w:rPr>
        <w:t xml:space="preserve">á </w:t>
      </w:r>
      <w:r>
        <w:rPr>
          <w:rStyle w:val="Nenhum A"/>
          <w:rtl w:val="0"/>
          <w:lang w:val="pt-PT"/>
        </w:rPr>
        <w:t>nutri</w:t>
      </w:r>
      <w:r>
        <w:rPr>
          <w:rStyle w:val="Nenhum A"/>
          <w:rtl w:val="0"/>
          <w:lang w:val="pt-PT"/>
        </w:rPr>
        <w:t>çã</w:t>
      </w:r>
      <w:r>
        <w:rPr>
          <w:rStyle w:val="Nenhum A"/>
          <w:rtl w:val="0"/>
          <w:lang w:val="pt-PT"/>
        </w:rPr>
        <w:t>o apresenta alguns aspectos significativos: primeiro porque inviabiliza uma vida saud</w:t>
      </w:r>
      <w:r>
        <w:rPr>
          <w:rStyle w:val="Nenhum A"/>
          <w:rtl w:val="0"/>
          <w:lang w:val="pt-PT"/>
        </w:rPr>
        <w:t>á</w:t>
      </w:r>
      <w:r>
        <w:rPr>
          <w:rStyle w:val="Nenhum A"/>
          <w:rtl w:val="0"/>
          <w:lang w:val="pt-PT"/>
        </w:rPr>
        <w:t>vel, f</w:t>
      </w:r>
      <w:r>
        <w:rPr>
          <w:rStyle w:val="Nenhum A"/>
          <w:rtl w:val="0"/>
          <w:lang w:val="pt-PT"/>
        </w:rPr>
        <w:t>í</w:t>
      </w:r>
      <w:r>
        <w:rPr>
          <w:rStyle w:val="Nenhum A"/>
          <w:rtl w:val="0"/>
          <w:lang w:val="pt-PT"/>
        </w:rPr>
        <w:t>sica e mental</w:t>
      </w:r>
      <w:r>
        <w:rPr>
          <w:rStyle w:val="Nenhum"/>
          <w:vertAlign w:val="superscript"/>
        </w:rPr>
        <w:footnoteReference w:id="48"/>
      </w:r>
      <w:r>
        <w:rPr>
          <w:rStyle w:val="Nenhum A"/>
          <w:rtl w:val="0"/>
          <w:lang w:val="pt-PT"/>
        </w:rPr>
        <w:t>, segundo porque exp</w:t>
      </w:r>
      <w:r>
        <w:rPr>
          <w:rStyle w:val="Nenhum A"/>
          <w:rtl w:val="0"/>
          <w:lang w:val="pt-PT"/>
        </w:rPr>
        <w:t>õ</w:t>
      </w:r>
      <w:r>
        <w:rPr>
          <w:rStyle w:val="Nenhum A"/>
          <w:rtl w:val="0"/>
          <w:lang w:val="pt-PT"/>
        </w:rPr>
        <w:t>e os sujeitos a maior risco de doen</w:t>
      </w:r>
      <w:r>
        <w:rPr>
          <w:rStyle w:val="Nenhum A"/>
          <w:rtl w:val="0"/>
          <w:lang w:val="pt-PT"/>
        </w:rPr>
        <w:t>ç</w:t>
      </w:r>
      <w:r>
        <w:rPr>
          <w:rStyle w:val="Nenhum A"/>
          <w:rtl w:val="0"/>
          <w:lang w:val="pt-PT"/>
        </w:rPr>
        <w:t>as, al</w:t>
      </w:r>
      <w:r>
        <w:rPr>
          <w:rStyle w:val="Nenhum A"/>
          <w:rtl w:val="0"/>
          <w:lang w:val="pt-PT"/>
        </w:rPr>
        <w:t>é</w:t>
      </w:r>
      <w:r>
        <w:rPr>
          <w:rStyle w:val="Nenhum A"/>
          <w:rtl w:val="0"/>
          <w:lang w:val="pt-PT"/>
        </w:rPr>
        <w:t>m de diminuir a capacidade de trabalho. Tamb</w:t>
      </w:r>
      <w:r>
        <w:rPr>
          <w:rStyle w:val="Nenhum A"/>
          <w:rtl w:val="0"/>
          <w:lang w:val="pt-PT"/>
        </w:rPr>
        <w:t>é</w:t>
      </w:r>
      <w:r>
        <w:rPr>
          <w:rStyle w:val="Nenhum A"/>
          <w:rtl w:val="0"/>
          <w:lang w:val="pt-PT"/>
        </w:rPr>
        <w:t>m a aus</w:t>
      </w:r>
      <w:r>
        <w:rPr>
          <w:rStyle w:val="Nenhum A"/>
          <w:rtl w:val="0"/>
          <w:lang w:val="pt-PT"/>
        </w:rPr>
        <w:t>ê</w:t>
      </w:r>
      <w:r>
        <w:rPr>
          <w:rStyle w:val="Nenhum A"/>
          <w:rtl w:val="0"/>
          <w:lang w:val="pt-PT"/>
        </w:rPr>
        <w:t>ncia de educa</w:t>
      </w:r>
      <w:r>
        <w:rPr>
          <w:rStyle w:val="Nenhum A"/>
          <w:rtl w:val="0"/>
          <w:lang w:val="pt-PT"/>
        </w:rPr>
        <w:t>çã</w:t>
      </w:r>
      <w:r>
        <w:rPr>
          <w:rStyle w:val="Nenhum A"/>
          <w:rtl w:val="0"/>
          <w:lang w:val="pt-PT"/>
        </w:rPr>
        <w:t>o no sentido amplo traz consequ</w:t>
      </w:r>
      <w:r>
        <w:rPr>
          <w:rStyle w:val="Nenhum A"/>
          <w:rtl w:val="0"/>
          <w:lang w:val="pt-PT"/>
        </w:rPr>
        <w:t>ê</w:t>
      </w:r>
      <w:r>
        <w:rPr>
          <w:rStyle w:val="Nenhum A"/>
          <w:rtl w:val="0"/>
          <w:lang w:val="pt-PT"/>
        </w:rPr>
        <w:t>ncias para a qualidade de vida dos pobres, visto que impacta de forma direta e indireta a sa</w:t>
      </w:r>
      <w:r>
        <w:rPr>
          <w:rStyle w:val="Nenhum A"/>
          <w:rtl w:val="0"/>
          <w:lang w:val="pt-PT"/>
        </w:rPr>
        <w:t>ú</w:t>
      </w:r>
      <w:r>
        <w:rPr>
          <w:rStyle w:val="Nenhum A"/>
          <w:rtl w:val="0"/>
          <w:lang w:val="pt-PT"/>
        </w:rPr>
        <w:t>de das popula</w:t>
      </w:r>
      <w:r>
        <w:rPr>
          <w:rStyle w:val="Nenhum A"/>
          <w:rtl w:val="0"/>
          <w:lang w:val="pt-PT"/>
        </w:rPr>
        <w:t>çõ</w:t>
      </w:r>
      <w:r>
        <w:rPr>
          <w:rStyle w:val="Nenhum A"/>
          <w:rtl w:val="0"/>
          <w:lang w:val="pt-PT"/>
        </w:rPr>
        <w:t xml:space="preserve">es empobrecidas. </w:t>
      </w:r>
    </w:p>
    <w:p>
      <w:pPr>
        <w:pStyle w:val="List Paragraph"/>
        <w:numPr>
          <w:ilvl w:val="0"/>
          <w:numId w:val="5"/>
        </w:numPr>
        <w:bidi w:val="0"/>
        <w:spacing w:line="360" w:lineRule="auto"/>
        <w:ind w:right="0"/>
        <w:jc w:val="both"/>
        <w:rPr>
          <w:rtl w:val="0"/>
          <w:lang w:val="pt-PT"/>
        </w:rPr>
      </w:pPr>
      <w:r>
        <w:rPr>
          <w:rStyle w:val="Nenhum A"/>
          <w:rtl w:val="0"/>
          <w:lang w:val="pt-PT"/>
        </w:rPr>
        <w:t>Falta de acesso a emprego regular: a situa</w:t>
      </w:r>
      <w:r>
        <w:rPr>
          <w:rStyle w:val="Nenhum A"/>
          <w:rtl w:val="0"/>
          <w:lang w:val="pt-PT"/>
        </w:rPr>
        <w:t>çã</w:t>
      </w:r>
      <w:r>
        <w:rPr>
          <w:rStyle w:val="Nenhum A"/>
          <w:rtl w:val="0"/>
          <w:lang w:val="pt-PT"/>
        </w:rPr>
        <w:t xml:space="preserve">o de desemprego </w:t>
      </w:r>
      <w:r>
        <w:rPr>
          <w:rStyle w:val="Nenhum A"/>
          <w:rtl w:val="0"/>
          <w:lang w:val="pt-PT"/>
        </w:rPr>
        <w:t xml:space="preserve">é </w:t>
      </w:r>
      <w:r>
        <w:rPr>
          <w:rStyle w:val="Nenhum A"/>
          <w:rtl w:val="0"/>
          <w:lang w:val="pt-PT"/>
        </w:rPr>
        <w:t>uma constante na vida do pobre, todavia isso n</w:t>
      </w:r>
      <w:r>
        <w:rPr>
          <w:rStyle w:val="Nenhum A"/>
          <w:rtl w:val="0"/>
          <w:lang w:val="pt-PT"/>
        </w:rPr>
        <w:t>ã</w:t>
      </w:r>
      <w:r>
        <w:rPr>
          <w:rStyle w:val="Nenhum A"/>
          <w:rtl w:val="0"/>
          <w:lang w:val="pt-PT"/>
        </w:rPr>
        <w:t>o significa aus</w:t>
      </w:r>
      <w:r>
        <w:rPr>
          <w:rStyle w:val="Nenhum A"/>
          <w:rtl w:val="0"/>
          <w:lang w:val="pt-PT"/>
        </w:rPr>
        <w:t>ê</w:t>
      </w:r>
      <w:r>
        <w:rPr>
          <w:rStyle w:val="Nenhum A"/>
          <w:rtl w:val="0"/>
          <w:lang w:val="pt-PT"/>
        </w:rPr>
        <w:t>ncia de trabalho. Sobrevivem de empregos informais, sem acesso a direitos e garantias trabalhistas que gerem alguma estabilidade e conforto emocional. Situa</w:t>
      </w:r>
      <w:r>
        <w:rPr>
          <w:rStyle w:val="Nenhum A"/>
          <w:rtl w:val="0"/>
          <w:lang w:val="pt-PT"/>
        </w:rPr>
        <w:t>çã</w:t>
      </w:r>
      <w:r>
        <w:rPr>
          <w:rStyle w:val="Nenhum A"/>
          <w:rtl w:val="0"/>
          <w:lang w:val="pt-PT"/>
        </w:rPr>
        <w:t>o agravada pelo avan</w:t>
      </w:r>
      <w:r>
        <w:rPr>
          <w:rStyle w:val="Nenhum A"/>
          <w:rtl w:val="0"/>
          <w:lang w:val="pt-PT"/>
        </w:rPr>
        <w:t>ç</w:t>
      </w:r>
      <w:r>
        <w:rPr>
          <w:rStyle w:val="Nenhum A"/>
          <w:rtl w:val="0"/>
          <w:lang w:val="pt-PT"/>
        </w:rPr>
        <w:t>o das novas tecnologias e automa</w:t>
      </w:r>
      <w:r>
        <w:rPr>
          <w:rStyle w:val="Nenhum A"/>
          <w:rtl w:val="0"/>
          <w:lang w:val="pt-PT"/>
        </w:rPr>
        <w:t>çã</w:t>
      </w:r>
      <w:r>
        <w:rPr>
          <w:rStyle w:val="Nenhum A"/>
          <w:rtl w:val="0"/>
          <w:lang w:val="pt-PT"/>
        </w:rPr>
        <w:t>o do sistema produtivo, que reduzem e precarizam os postos de trabalho.</w:t>
      </w:r>
    </w:p>
    <w:p>
      <w:pPr>
        <w:pStyle w:val="List Paragraph"/>
        <w:numPr>
          <w:ilvl w:val="0"/>
          <w:numId w:val="5"/>
        </w:numPr>
        <w:bidi w:val="0"/>
        <w:spacing w:line="360" w:lineRule="auto"/>
        <w:ind w:right="0"/>
        <w:jc w:val="both"/>
        <w:rPr>
          <w:rtl w:val="0"/>
          <w:lang w:val="pt-PT"/>
        </w:rPr>
      </w:pPr>
      <w:r>
        <w:rPr>
          <w:rStyle w:val="Nenhum A"/>
          <w:rtl w:val="0"/>
          <w:lang w:val="pt-PT"/>
        </w:rPr>
        <w:t>Trabalho infantil e abandono escolar: o trabalho precoce dos filhos dos pobres alimenta o c</w:t>
      </w:r>
      <w:r>
        <w:rPr>
          <w:rStyle w:val="Nenhum A"/>
          <w:rtl w:val="0"/>
          <w:lang w:val="pt-PT"/>
        </w:rPr>
        <w:t>í</w:t>
      </w:r>
      <w:r>
        <w:rPr>
          <w:rStyle w:val="Nenhum A"/>
          <w:rtl w:val="0"/>
          <w:lang w:val="pt-PT"/>
        </w:rPr>
        <w:t>rculo da pobreza/mis</w:t>
      </w:r>
      <w:r>
        <w:rPr>
          <w:rStyle w:val="Nenhum A"/>
          <w:rtl w:val="0"/>
          <w:lang w:val="pt-PT"/>
        </w:rPr>
        <w:t>é</w:t>
      </w:r>
      <w:r>
        <w:rPr>
          <w:rStyle w:val="Nenhum A"/>
          <w:rtl w:val="0"/>
          <w:lang w:val="pt-PT"/>
        </w:rPr>
        <w:t xml:space="preserve">ria, dificultando o acesso </w:t>
      </w:r>
      <w:r>
        <w:rPr>
          <w:rStyle w:val="Nenhum A"/>
          <w:rtl w:val="0"/>
          <w:lang w:val="pt-PT"/>
        </w:rPr>
        <w:t xml:space="preserve">à </w:t>
      </w:r>
      <w:r>
        <w:rPr>
          <w:rStyle w:val="Nenhum A"/>
          <w:rtl w:val="0"/>
          <w:lang w:val="pt-PT"/>
        </w:rPr>
        <w:t>educa</w:t>
      </w:r>
      <w:r>
        <w:rPr>
          <w:rStyle w:val="Nenhum A"/>
          <w:rtl w:val="0"/>
          <w:lang w:val="pt-PT"/>
        </w:rPr>
        <w:t>çã</w:t>
      </w:r>
      <w:r>
        <w:rPr>
          <w:rStyle w:val="Nenhum A"/>
          <w:rtl w:val="0"/>
          <w:lang w:val="pt-PT"/>
        </w:rPr>
        <w:t>o formal e consequentemente ao emprego, al</w:t>
      </w:r>
      <w:r>
        <w:rPr>
          <w:rStyle w:val="Nenhum A"/>
          <w:rtl w:val="0"/>
          <w:lang w:val="pt-PT"/>
        </w:rPr>
        <w:t>é</w:t>
      </w:r>
      <w:r>
        <w:rPr>
          <w:rStyle w:val="Nenhum A"/>
          <w:rtl w:val="0"/>
          <w:lang w:val="pt-PT"/>
        </w:rPr>
        <w:t>m de restringir o contato destes grupos a outras formas e estilos de vida.</w:t>
      </w:r>
    </w:p>
    <w:p>
      <w:pPr>
        <w:pStyle w:val="List Paragraph"/>
        <w:numPr>
          <w:ilvl w:val="0"/>
          <w:numId w:val="5"/>
        </w:numPr>
        <w:bidi w:val="0"/>
        <w:spacing w:line="360" w:lineRule="auto"/>
        <w:ind w:right="0"/>
        <w:jc w:val="both"/>
        <w:rPr>
          <w:rtl w:val="0"/>
          <w:lang w:val="pt-PT"/>
        </w:rPr>
      </w:pPr>
      <w:r>
        <w:rPr>
          <w:rStyle w:val="Nenhum A"/>
          <w:rtl w:val="0"/>
          <w:lang w:val="pt-PT"/>
        </w:rPr>
        <w:t xml:space="preserve"> Alta natalidade: segundo o autor, as altas taxas de natalidade entre os pobres, nas regi</w:t>
      </w:r>
      <w:r>
        <w:rPr>
          <w:rStyle w:val="Nenhum A"/>
          <w:rtl w:val="0"/>
          <w:lang w:val="pt-PT"/>
        </w:rPr>
        <w:t>õ</w:t>
      </w:r>
      <w:r>
        <w:rPr>
          <w:rStyle w:val="Nenhum A"/>
          <w:rtl w:val="0"/>
          <w:lang w:val="pt-PT"/>
        </w:rPr>
        <w:t>es analisadas, est</w:t>
      </w:r>
      <w:r>
        <w:rPr>
          <w:rStyle w:val="Nenhum A"/>
          <w:rtl w:val="0"/>
          <w:lang w:val="pt-PT"/>
        </w:rPr>
        <w:t>ã</w:t>
      </w:r>
      <w:r>
        <w:rPr>
          <w:rStyle w:val="Nenhum A"/>
          <w:rtl w:val="0"/>
          <w:lang w:val="pt-PT"/>
        </w:rPr>
        <w:t>o atreladas as diversas formas de desinforma</w:t>
      </w:r>
      <w:r>
        <w:rPr>
          <w:rStyle w:val="Nenhum A"/>
          <w:rtl w:val="0"/>
          <w:lang w:val="pt-PT"/>
        </w:rPr>
        <w:t>çã</w:t>
      </w:r>
      <w:r>
        <w:rPr>
          <w:rStyle w:val="Nenhum A"/>
          <w:rtl w:val="0"/>
          <w:lang w:val="pt-PT"/>
        </w:rPr>
        <w:t>o e n</w:t>
      </w:r>
      <w:r>
        <w:rPr>
          <w:rStyle w:val="Nenhum A"/>
          <w:rtl w:val="0"/>
          <w:lang w:val="pt-PT"/>
        </w:rPr>
        <w:t>ã</w:t>
      </w:r>
      <w:r>
        <w:rPr>
          <w:rStyle w:val="Nenhum A"/>
          <w:rtl w:val="0"/>
          <w:lang w:val="pt-PT"/>
        </w:rPr>
        <w:t>o a cren</w:t>
      </w:r>
      <w:r>
        <w:rPr>
          <w:rStyle w:val="Nenhum A"/>
          <w:rtl w:val="0"/>
          <w:lang w:val="pt-PT"/>
        </w:rPr>
        <w:t>ç</w:t>
      </w:r>
      <w:r>
        <w:rPr>
          <w:rStyle w:val="Nenhum A"/>
          <w:rtl w:val="0"/>
          <w:lang w:val="pt-PT"/>
        </w:rPr>
        <w:t>a de que as fam</w:t>
      </w:r>
      <w:r>
        <w:rPr>
          <w:rStyle w:val="Nenhum A"/>
          <w:rtl w:val="0"/>
          <w:lang w:val="pt-PT"/>
        </w:rPr>
        <w:t>í</w:t>
      </w:r>
      <w:r>
        <w:rPr>
          <w:rStyle w:val="Nenhum A"/>
          <w:rtl w:val="0"/>
          <w:lang w:val="pt-PT"/>
        </w:rPr>
        <w:t>lias pobres t</w:t>
      </w:r>
      <w:r>
        <w:rPr>
          <w:rStyle w:val="Nenhum A"/>
          <w:rtl w:val="0"/>
          <w:lang w:val="pt-PT"/>
        </w:rPr>
        <w:t>ê</w:t>
      </w:r>
      <w:r>
        <w:rPr>
          <w:rStyle w:val="Nenhum A"/>
          <w:rtl w:val="0"/>
          <w:lang w:val="pt-PT"/>
        </w:rPr>
        <w:t>m alto n</w:t>
      </w:r>
      <w:r>
        <w:rPr>
          <w:rStyle w:val="Nenhum A"/>
          <w:rtl w:val="0"/>
          <w:lang w:val="pt-PT"/>
        </w:rPr>
        <w:t>ú</w:t>
      </w:r>
      <w:r>
        <w:rPr>
          <w:rStyle w:val="Nenhum A"/>
          <w:rtl w:val="0"/>
          <w:lang w:val="pt-PT"/>
        </w:rPr>
        <w:t>mero de filhos a fim de que estes possam trabalhar, gerando mais fontes de renda dom</w:t>
      </w:r>
      <w:r>
        <w:rPr>
          <w:rStyle w:val="Nenhum A"/>
          <w:rtl w:val="0"/>
          <w:lang w:val="pt-PT"/>
        </w:rPr>
        <w:t>é</w:t>
      </w:r>
      <w:r>
        <w:rPr>
          <w:rStyle w:val="Nenhum A"/>
          <w:rtl w:val="0"/>
          <w:lang w:val="pt-PT"/>
        </w:rPr>
        <w:t>stica. Conforme os estudos de Pinzani e Rego, a alta taxa de natalidade se deve a desinforma</w:t>
      </w:r>
      <w:r>
        <w:rPr>
          <w:rStyle w:val="Nenhum A"/>
          <w:rtl w:val="0"/>
          <w:lang w:val="pt-PT"/>
        </w:rPr>
        <w:t>çã</w:t>
      </w:r>
      <w:r>
        <w:rPr>
          <w:rStyle w:val="Nenhum A"/>
          <w:rtl w:val="0"/>
          <w:lang w:val="pt-PT"/>
        </w:rPr>
        <w:t xml:space="preserve">o, </w:t>
      </w:r>
      <w:r>
        <w:rPr>
          <w:rStyle w:val="Nenhum A"/>
          <w:rtl w:val="0"/>
          <w:lang w:val="pt-PT"/>
        </w:rPr>
        <w:t xml:space="preserve">à </w:t>
      </w:r>
      <w:r>
        <w:rPr>
          <w:rStyle w:val="Nenhum A"/>
          <w:rtl w:val="0"/>
          <w:lang w:val="pt-PT"/>
        </w:rPr>
        <w:t>situa</w:t>
      </w:r>
      <w:r>
        <w:rPr>
          <w:rStyle w:val="Nenhum A"/>
          <w:rtl w:val="0"/>
          <w:lang w:val="pt-PT"/>
        </w:rPr>
        <w:t>çã</w:t>
      </w:r>
      <w:r>
        <w:rPr>
          <w:rStyle w:val="Nenhum A"/>
          <w:rtl w:val="0"/>
          <w:lang w:val="pt-PT"/>
        </w:rPr>
        <w:t>o familiar e a cren</w:t>
      </w:r>
      <w:r>
        <w:rPr>
          <w:rStyle w:val="Nenhum A"/>
          <w:rtl w:val="0"/>
          <w:lang w:val="pt-PT"/>
        </w:rPr>
        <w:t>ç</w:t>
      </w:r>
      <w:r>
        <w:rPr>
          <w:rStyle w:val="Nenhum A"/>
          <w:rtl w:val="0"/>
          <w:lang w:val="pt-PT"/>
        </w:rPr>
        <w:t>as religiosas</w:t>
      </w:r>
      <w:r>
        <w:rPr>
          <w:rStyle w:val="Nenhum"/>
          <w:vertAlign w:val="superscript"/>
        </w:rPr>
        <w:footnoteReference w:id="49"/>
      </w:r>
      <w:r>
        <w:rPr>
          <w:rStyle w:val="Nenhum A"/>
          <w:rtl w:val="0"/>
          <w:lang w:val="pt-PT"/>
        </w:rPr>
        <w:t xml:space="preserve">. Outro aspecto relevante apresentado na pesquisa </w:t>
      </w:r>
      <w:r>
        <w:rPr>
          <w:rStyle w:val="Nenhum A"/>
          <w:rtl w:val="0"/>
          <w:lang w:val="pt-PT"/>
        </w:rPr>
        <w:t xml:space="preserve">é </w:t>
      </w:r>
      <w:r>
        <w:rPr>
          <w:rStyle w:val="Nenhum A"/>
          <w:rtl w:val="0"/>
          <w:lang w:val="pt-PT"/>
        </w:rPr>
        <w:t>a perda de autonomia das mulheres, visto que inseridas numa cultura notadamente marcada pelo machismo e pelo patriarcado, s</w:t>
      </w:r>
      <w:r>
        <w:rPr>
          <w:rStyle w:val="Nenhum A"/>
          <w:rtl w:val="0"/>
          <w:lang w:val="pt-PT"/>
        </w:rPr>
        <w:t>ã</w:t>
      </w:r>
      <w:r>
        <w:rPr>
          <w:rStyle w:val="Nenhum A"/>
          <w:rtl w:val="0"/>
          <w:lang w:val="pt-PT"/>
        </w:rPr>
        <w:t>o restringidas em sua autonomia e nas possibilidades de tomada de decis</w:t>
      </w:r>
      <w:r>
        <w:rPr>
          <w:rStyle w:val="Nenhum A"/>
          <w:rtl w:val="0"/>
          <w:lang w:val="pt-PT"/>
        </w:rPr>
        <w:t>ã</w:t>
      </w:r>
      <w:r>
        <w:rPr>
          <w:rStyle w:val="Nenhum A"/>
          <w:rtl w:val="0"/>
          <w:lang w:val="pt-PT"/>
        </w:rPr>
        <w:t>o, em um contexto de opress</w:t>
      </w:r>
      <w:r>
        <w:rPr>
          <w:rStyle w:val="Nenhum A"/>
          <w:rtl w:val="0"/>
          <w:lang w:val="pt-PT"/>
        </w:rPr>
        <w:t>ã</w:t>
      </w:r>
      <w:r>
        <w:rPr>
          <w:rStyle w:val="Nenhum A"/>
          <w:rtl w:val="0"/>
          <w:lang w:val="pt-PT"/>
        </w:rPr>
        <w:t>o muitas vezes normalizado socialmente.</w:t>
      </w:r>
    </w:p>
    <w:p>
      <w:pPr>
        <w:pStyle w:val="List Paragraph"/>
        <w:numPr>
          <w:ilvl w:val="0"/>
          <w:numId w:val="5"/>
        </w:numPr>
        <w:bidi w:val="0"/>
        <w:spacing w:line="360" w:lineRule="auto"/>
        <w:ind w:right="0"/>
        <w:jc w:val="both"/>
        <w:rPr>
          <w:rtl w:val="0"/>
          <w:lang w:val="pt-PT"/>
        </w:rPr>
      </w:pPr>
      <w:del w:id="821" w:date="2022-05-06T12:12:55Z" w:author="oculto">
        <w:r>
          <w:rPr>
            <w:rStyle w:val="Nenhum A"/>
            <w:rtl w:val="0"/>
            <w:lang w:val="pt-PT"/>
          </w:rPr>
          <w:delText xml:space="preserve"> </w:delText>
        </w:r>
      </w:del>
      <w:r>
        <w:rPr>
          <w:rStyle w:val="Nenhum A"/>
          <w:rtl w:val="0"/>
          <w:lang w:val="pt-PT"/>
        </w:rPr>
        <w:t>Acidentes: os pobres s</w:t>
      </w:r>
      <w:r>
        <w:rPr>
          <w:rStyle w:val="Nenhum A"/>
          <w:rtl w:val="0"/>
          <w:lang w:val="pt-PT"/>
        </w:rPr>
        <w:t>ã</w:t>
      </w:r>
      <w:r>
        <w:rPr>
          <w:rStyle w:val="Nenhum A"/>
          <w:rtl w:val="0"/>
          <w:lang w:val="pt-PT"/>
        </w:rPr>
        <w:t>o mais sujeitos a acidentes, visto a precariedade do local de moradia e estradas. Tamb</w:t>
      </w:r>
      <w:r>
        <w:rPr>
          <w:rStyle w:val="Nenhum A"/>
          <w:rtl w:val="0"/>
          <w:lang w:val="pt-PT"/>
        </w:rPr>
        <w:t>é</w:t>
      </w:r>
      <w:r>
        <w:rPr>
          <w:rStyle w:val="Nenhum A"/>
          <w:rtl w:val="0"/>
          <w:lang w:val="pt-PT"/>
        </w:rPr>
        <w:t xml:space="preserve">m se verifica precariedade nos meios de transporte oficiais, sendo que em muitos lugares ele </w:t>
      </w:r>
      <w:r>
        <w:rPr>
          <w:rStyle w:val="Nenhum A"/>
          <w:rtl w:val="0"/>
          <w:lang w:val="pt-PT"/>
        </w:rPr>
        <w:t xml:space="preserve">é </w:t>
      </w:r>
      <w:r>
        <w:rPr>
          <w:rStyle w:val="Nenhum A"/>
          <w:rtl w:val="0"/>
          <w:lang w:val="pt-PT"/>
        </w:rPr>
        <w:t>inexistente. Isso abre espa</w:t>
      </w:r>
      <w:r>
        <w:rPr>
          <w:rStyle w:val="Nenhum A"/>
          <w:rtl w:val="0"/>
          <w:lang w:val="pt-PT"/>
        </w:rPr>
        <w:t>ç</w:t>
      </w:r>
      <w:r>
        <w:rPr>
          <w:rStyle w:val="Nenhum A"/>
          <w:rtl w:val="0"/>
          <w:lang w:val="pt-PT"/>
        </w:rPr>
        <w:t>o para outras formas de transporte ilegais e perigosos.</w:t>
      </w:r>
    </w:p>
    <w:p>
      <w:pPr>
        <w:pStyle w:val="List Paragraph"/>
        <w:numPr>
          <w:ilvl w:val="0"/>
          <w:numId w:val="5"/>
        </w:numPr>
        <w:bidi w:val="0"/>
        <w:spacing w:line="360" w:lineRule="auto"/>
        <w:ind w:right="0"/>
        <w:jc w:val="both"/>
        <w:rPr>
          <w:rtl w:val="0"/>
          <w:lang w:val="pt-PT"/>
        </w:rPr>
      </w:pPr>
      <w:r>
        <w:rPr>
          <w:rStyle w:val="Nenhum A"/>
          <w:rtl w:val="0"/>
          <w:lang w:val="pt-PT"/>
        </w:rPr>
        <w:t>Falta de cr</w:t>
      </w:r>
      <w:r>
        <w:rPr>
          <w:rStyle w:val="Nenhum A"/>
          <w:rtl w:val="0"/>
          <w:lang w:val="pt-PT"/>
        </w:rPr>
        <w:t>é</w:t>
      </w:r>
      <w:r>
        <w:rPr>
          <w:rStyle w:val="Nenhum A"/>
          <w:rtl w:val="0"/>
          <w:lang w:val="pt-PT"/>
        </w:rPr>
        <w:t>dito: geralmente os pobres n</w:t>
      </w:r>
      <w:r>
        <w:rPr>
          <w:rStyle w:val="Nenhum A"/>
          <w:rtl w:val="0"/>
          <w:lang w:val="pt-PT"/>
        </w:rPr>
        <w:t>ã</w:t>
      </w:r>
      <w:r>
        <w:rPr>
          <w:rStyle w:val="Nenhum A"/>
          <w:rtl w:val="0"/>
          <w:lang w:val="pt-PT"/>
        </w:rPr>
        <w:t>o t</w:t>
      </w:r>
      <w:r>
        <w:rPr>
          <w:rStyle w:val="Nenhum A"/>
          <w:rtl w:val="0"/>
          <w:lang w:val="pt-PT"/>
        </w:rPr>
        <w:t>ê</w:t>
      </w:r>
      <w:r>
        <w:rPr>
          <w:rStyle w:val="Nenhum A"/>
          <w:rtl w:val="0"/>
          <w:lang w:val="pt-PT"/>
        </w:rPr>
        <w:t>m acesso a cr</w:t>
      </w:r>
      <w:r>
        <w:rPr>
          <w:rStyle w:val="Nenhum A"/>
          <w:rtl w:val="0"/>
          <w:lang w:val="pt-PT"/>
        </w:rPr>
        <w:t>é</w:t>
      </w:r>
      <w:r>
        <w:rPr>
          <w:rStyle w:val="Nenhum A"/>
          <w:rtl w:val="0"/>
          <w:lang w:val="pt-PT"/>
        </w:rPr>
        <w:t>ditos banc</w:t>
      </w:r>
      <w:r>
        <w:rPr>
          <w:rStyle w:val="Nenhum A"/>
          <w:rtl w:val="0"/>
          <w:lang w:val="pt-PT"/>
        </w:rPr>
        <w:t>á</w:t>
      </w:r>
      <w:r>
        <w:rPr>
          <w:rStyle w:val="Nenhum A"/>
          <w:rtl w:val="0"/>
          <w:lang w:val="pt-PT"/>
        </w:rPr>
        <w:t>rios e nem a cr</w:t>
      </w:r>
      <w:r>
        <w:rPr>
          <w:rStyle w:val="Nenhum A"/>
          <w:rtl w:val="0"/>
          <w:lang w:val="pt-PT"/>
        </w:rPr>
        <w:t>é</w:t>
      </w:r>
      <w:r>
        <w:rPr>
          <w:rStyle w:val="Nenhum A"/>
          <w:rtl w:val="0"/>
          <w:lang w:val="pt-PT"/>
        </w:rPr>
        <w:t>ditos particulares. Isso afeta sua dignidade enquanto pessoa, visto que representa um grau de desconfian</w:t>
      </w:r>
      <w:r>
        <w:rPr>
          <w:rStyle w:val="Nenhum A"/>
          <w:rtl w:val="0"/>
          <w:lang w:val="pt-PT"/>
        </w:rPr>
        <w:t>ç</w:t>
      </w:r>
      <w:r>
        <w:rPr>
          <w:rStyle w:val="Nenhum A"/>
          <w:rtl w:val="0"/>
          <w:lang w:val="pt-PT"/>
        </w:rPr>
        <w:t>a na sua capacidade de cumprir com os compromissos assumidos. Sob este aspecto, os programas de transfer</w:t>
      </w:r>
      <w:r>
        <w:rPr>
          <w:rStyle w:val="Nenhum A"/>
          <w:rtl w:val="0"/>
          <w:lang w:val="pt-PT"/>
        </w:rPr>
        <w:t>ê</w:t>
      </w:r>
      <w:r>
        <w:rPr>
          <w:rStyle w:val="Nenhum A"/>
          <w:rtl w:val="0"/>
          <w:lang w:val="pt-PT"/>
        </w:rPr>
        <w:t>ncia de renda, neste caso do estudo analisado, o Bolsa Fam</w:t>
      </w:r>
      <w:r>
        <w:rPr>
          <w:rStyle w:val="Nenhum A"/>
          <w:rtl w:val="0"/>
          <w:lang w:val="pt-PT"/>
        </w:rPr>
        <w:t>í</w:t>
      </w:r>
      <w:r>
        <w:rPr>
          <w:rStyle w:val="Nenhum A"/>
          <w:rtl w:val="0"/>
          <w:lang w:val="pt-PT"/>
        </w:rPr>
        <w:t>lia, representam um caminho para a inclus</w:t>
      </w:r>
      <w:r>
        <w:rPr>
          <w:rStyle w:val="Nenhum A"/>
          <w:rtl w:val="0"/>
          <w:lang w:val="pt-PT"/>
        </w:rPr>
        <w:t>ã</w:t>
      </w:r>
      <w:r>
        <w:rPr>
          <w:rStyle w:val="Nenhum A"/>
          <w:rtl w:val="0"/>
          <w:lang w:val="pt-PT"/>
        </w:rPr>
        <w:t>o econ</w:t>
      </w:r>
      <w:r>
        <w:rPr>
          <w:rStyle w:val="Nenhum A"/>
          <w:rtl w:val="0"/>
          <w:lang w:val="pt-PT"/>
        </w:rPr>
        <w:t>ô</w:t>
      </w:r>
      <w:r>
        <w:rPr>
          <w:rStyle w:val="Nenhum A"/>
          <w:rtl w:val="0"/>
          <w:lang w:val="pt-PT"/>
        </w:rPr>
        <w:t>mica, gerando reflexos na autonomia familiar e individual, empoderamento e incremento do autorrespeito dos cidad</w:t>
      </w:r>
      <w:r>
        <w:rPr>
          <w:rStyle w:val="Nenhum A"/>
          <w:rtl w:val="0"/>
          <w:lang w:val="pt-PT"/>
        </w:rPr>
        <w:t>ã</w:t>
      </w:r>
      <w:r>
        <w:rPr>
          <w:rStyle w:val="Nenhum A"/>
          <w:rtl w:val="0"/>
          <w:lang w:val="pt-PT"/>
        </w:rPr>
        <w:t xml:space="preserve">os atendidos. </w:t>
      </w:r>
    </w:p>
    <w:p>
      <w:pPr>
        <w:pStyle w:val="List Paragraph"/>
        <w:numPr>
          <w:ilvl w:val="0"/>
          <w:numId w:val="5"/>
        </w:numPr>
        <w:bidi w:val="0"/>
        <w:spacing w:line="360" w:lineRule="auto"/>
        <w:ind w:right="0"/>
        <w:jc w:val="both"/>
        <w:rPr>
          <w:rtl w:val="0"/>
          <w:lang w:val="pt-PT"/>
        </w:rPr>
      </w:pPr>
      <w:r>
        <w:rPr>
          <w:rStyle w:val="Nenhum A"/>
          <w:rtl w:val="0"/>
          <w:lang w:val="pt-PT"/>
        </w:rPr>
        <w:t xml:space="preserve"> Invisibilidade e mudez: os pobres n</w:t>
      </w:r>
      <w:r>
        <w:rPr>
          <w:rStyle w:val="Nenhum A"/>
          <w:rtl w:val="0"/>
          <w:lang w:val="pt-PT"/>
        </w:rPr>
        <w:t>ã</w:t>
      </w:r>
      <w:r>
        <w:rPr>
          <w:rStyle w:val="Nenhum A"/>
          <w:rtl w:val="0"/>
          <w:lang w:val="pt-PT"/>
        </w:rPr>
        <w:t>o s</w:t>
      </w:r>
      <w:r>
        <w:rPr>
          <w:rStyle w:val="Nenhum A"/>
          <w:rtl w:val="0"/>
          <w:lang w:val="pt-PT"/>
        </w:rPr>
        <w:t>ã</w:t>
      </w:r>
      <w:r>
        <w:rPr>
          <w:rStyle w:val="Nenhum A"/>
          <w:rtl w:val="0"/>
          <w:lang w:val="pt-PT"/>
        </w:rPr>
        <w:t>o ouvidos quando se trata de tomar decis</w:t>
      </w:r>
      <w:r>
        <w:rPr>
          <w:rStyle w:val="Nenhum A"/>
          <w:rtl w:val="0"/>
          <w:lang w:val="pt-PT"/>
        </w:rPr>
        <w:t>õ</w:t>
      </w:r>
      <w:r>
        <w:rPr>
          <w:rStyle w:val="Nenhum A"/>
          <w:rtl w:val="0"/>
          <w:lang w:val="pt-PT"/>
        </w:rPr>
        <w:t>es sobre as pol</w:t>
      </w:r>
      <w:r>
        <w:rPr>
          <w:rStyle w:val="Nenhum A"/>
          <w:rtl w:val="0"/>
          <w:lang w:val="pt-PT"/>
        </w:rPr>
        <w:t>í</w:t>
      </w:r>
      <w:r>
        <w:rPr>
          <w:rStyle w:val="Nenhum A"/>
          <w:rtl w:val="0"/>
          <w:lang w:val="pt-PT"/>
        </w:rPr>
        <w:t>ticas p</w:t>
      </w:r>
      <w:r>
        <w:rPr>
          <w:rStyle w:val="Nenhum A"/>
          <w:rtl w:val="0"/>
          <w:lang w:val="pt-PT"/>
        </w:rPr>
        <w:t>ú</w:t>
      </w:r>
      <w:r>
        <w:rPr>
          <w:rStyle w:val="Nenhum A"/>
          <w:rtl w:val="0"/>
          <w:lang w:val="pt-PT"/>
        </w:rPr>
        <w:t>blicas que lhe dizem respeito. S</w:t>
      </w:r>
      <w:r>
        <w:rPr>
          <w:rStyle w:val="Nenhum A"/>
          <w:rtl w:val="0"/>
          <w:lang w:val="pt-PT"/>
        </w:rPr>
        <w:t>ã</w:t>
      </w:r>
      <w:r>
        <w:rPr>
          <w:rStyle w:val="Nenhum A"/>
          <w:rtl w:val="0"/>
          <w:lang w:val="pt-PT"/>
        </w:rPr>
        <w:t xml:space="preserve">o </w:t>
      </w:r>
      <w:r>
        <w:rPr>
          <w:rStyle w:val="Nenhum A"/>
          <w:rtl w:val="0"/>
          <w:lang w:val="pt-PT"/>
        </w:rPr>
        <w:t>“</w:t>
      </w:r>
      <w:r>
        <w:rPr>
          <w:rStyle w:val="Nenhum A"/>
          <w:rtl w:val="0"/>
          <w:lang w:val="pt-PT"/>
        </w:rPr>
        <w:t>mero objeto de pol</w:t>
      </w:r>
      <w:r>
        <w:rPr>
          <w:rStyle w:val="Nenhum A"/>
          <w:rtl w:val="0"/>
          <w:lang w:val="pt-PT"/>
        </w:rPr>
        <w:t>í</w:t>
      </w:r>
      <w:r>
        <w:rPr>
          <w:rStyle w:val="Nenhum A"/>
          <w:rtl w:val="0"/>
          <w:lang w:val="pt-PT"/>
        </w:rPr>
        <w:t>ticas p</w:t>
      </w:r>
      <w:r>
        <w:rPr>
          <w:rStyle w:val="Nenhum A"/>
          <w:rtl w:val="0"/>
          <w:lang w:val="pt-PT"/>
        </w:rPr>
        <w:t>ú</w:t>
      </w:r>
      <w:r>
        <w:rPr>
          <w:rStyle w:val="Nenhum A"/>
          <w:rtl w:val="0"/>
          <w:lang w:val="pt-PT"/>
        </w:rPr>
        <w:t>blicas</w:t>
      </w:r>
      <w:r>
        <w:rPr>
          <w:rStyle w:val="Nenhum A"/>
          <w:rtl w:val="0"/>
          <w:lang w:val="pt-PT"/>
        </w:rPr>
        <w:t>”</w:t>
      </w:r>
      <w:r>
        <w:rPr>
          <w:rStyle w:val="Nenhum A"/>
          <w:rtl w:val="0"/>
          <w:lang w:val="pt-PT"/>
        </w:rPr>
        <w:t>. Acrescido a isso, segundo os autores, h</w:t>
      </w:r>
      <w:r>
        <w:rPr>
          <w:rStyle w:val="Nenhum A"/>
          <w:rtl w:val="0"/>
          <w:lang w:val="pt-PT"/>
        </w:rPr>
        <w:t xml:space="preserve">á </w:t>
      </w:r>
      <w:r>
        <w:rPr>
          <w:rStyle w:val="Nenhum A"/>
          <w:rtl w:val="0"/>
          <w:lang w:val="pt-PT"/>
        </w:rPr>
        <w:t>uma clara oculta</w:t>
      </w:r>
      <w:r>
        <w:rPr>
          <w:rStyle w:val="Nenhum A"/>
          <w:rtl w:val="0"/>
          <w:lang w:val="pt-PT"/>
        </w:rPr>
        <w:t>çã</w:t>
      </w:r>
      <w:r>
        <w:rPr>
          <w:rStyle w:val="Nenhum A"/>
          <w:rtl w:val="0"/>
          <w:lang w:val="pt-PT"/>
        </w:rPr>
        <w:t>o dos pobres nos espa</w:t>
      </w:r>
      <w:r>
        <w:rPr>
          <w:rStyle w:val="Nenhum A"/>
          <w:rtl w:val="0"/>
          <w:lang w:val="pt-PT"/>
        </w:rPr>
        <w:t>ç</w:t>
      </w:r>
      <w:r>
        <w:rPr>
          <w:rStyle w:val="Nenhum A"/>
          <w:rtl w:val="0"/>
          <w:lang w:val="pt-PT"/>
        </w:rPr>
        <w:t>os urbanos, sendo relegado a estes as periferias, espa</w:t>
      </w:r>
      <w:r>
        <w:rPr>
          <w:rStyle w:val="Nenhum A"/>
          <w:rtl w:val="0"/>
          <w:lang w:val="pt-PT"/>
        </w:rPr>
        <w:t>ç</w:t>
      </w:r>
      <w:r>
        <w:rPr>
          <w:rStyle w:val="Nenhum A"/>
          <w:rtl w:val="0"/>
          <w:lang w:val="pt-PT"/>
        </w:rPr>
        <w:t>os long</w:t>
      </w:r>
      <w:r>
        <w:rPr>
          <w:rStyle w:val="Nenhum A"/>
          <w:rtl w:val="0"/>
          <w:lang w:val="pt-PT"/>
        </w:rPr>
        <w:t>í</w:t>
      </w:r>
      <w:r>
        <w:rPr>
          <w:rStyle w:val="Nenhum A"/>
          <w:rtl w:val="0"/>
          <w:lang w:val="pt-PT"/>
        </w:rPr>
        <w:t>nquos, com situa</w:t>
      </w:r>
      <w:r>
        <w:rPr>
          <w:rStyle w:val="Nenhum A"/>
          <w:rtl w:val="0"/>
          <w:lang w:val="pt-PT"/>
        </w:rPr>
        <w:t>çã</w:t>
      </w:r>
      <w:r>
        <w:rPr>
          <w:rStyle w:val="Nenhum A"/>
          <w:rtl w:val="0"/>
          <w:lang w:val="pt-PT"/>
        </w:rPr>
        <w:t>o prec</w:t>
      </w:r>
      <w:r>
        <w:rPr>
          <w:rStyle w:val="Nenhum A"/>
          <w:rtl w:val="0"/>
          <w:lang w:val="pt-PT"/>
        </w:rPr>
        <w:t>á</w:t>
      </w:r>
      <w:r>
        <w:rPr>
          <w:rStyle w:val="Nenhum A"/>
          <w:rtl w:val="0"/>
          <w:lang w:val="pt-PT"/>
        </w:rPr>
        <w:t>ria em termos sanit</w:t>
      </w:r>
      <w:r>
        <w:rPr>
          <w:rStyle w:val="Nenhum A"/>
          <w:rtl w:val="0"/>
          <w:lang w:val="pt-PT"/>
        </w:rPr>
        <w:t>á</w:t>
      </w:r>
      <w:r>
        <w:rPr>
          <w:rStyle w:val="Nenhum A"/>
          <w:rtl w:val="0"/>
          <w:lang w:val="pt-PT"/>
        </w:rPr>
        <w:t>rios e de infraestrutura. A visibilidade do pobre se d</w:t>
      </w:r>
      <w:r>
        <w:rPr>
          <w:rStyle w:val="Nenhum A"/>
          <w:rtl w:val="0"/>
          <w:lang w:val="pt-PT"/>
        </w:rPr>
        <w:t xml:space="preserve">á </w:t>
      </w:r>
      <w:r>
        <w:rPr>
          <w:rStyle w:val="Nenhum A"/>
          <w:rtl w:val="0"/>
          <w:lang w:val="pt-PT"/>
        </w:rPr>
        <w:t>em situa</w:t>
      </w:r>
      <w:r>
        <w:rPr>
          <w:rStyle w:val="Nenhum A"/>
          <w:rtl w:val="0"/>
          <w:lang w:val="pt-PT"/>
        </w:rPr>
        <w:t>çõ</w:t>
      </w:r>
      <w:r>
        <w:rPr>
          <w:rStyle w:val="Nenhum A"/>
          <w:rtl w:val="0"/>
          <w:lang w:val="pt-PT"/>
        </w:rPr>
        <w:t>es espec</w:t>
      </w:r>
      <w:r>
        <w:rPr>
          <w:rStyle w:val="Nenhum A"/>
          <w:rtl w:val="0"/>
          <w:lang w:val="pt-PT"/>
        </w:rPr>
        <w:t>í</w:t>
      </w:r>
      <w:r>
        <w:rPr>
          <w:rStyle w:val="Nenhum A"/>
          <w:rtl w:val="0"/>
          <w:lang w:val="pt-PT"/>
        </w:rPr>
        <w:t>ficas, quando transgridem leis ou conven</w:t>
      </w:r>
      <w:r>
        <w:rPr>
          <w:rStyle w:val="Nenhum A"/>
          <w:rtl w:val="0"/>
          <w:lang w:val="pt-PT"/>
        </w:rPr>
        <w:t>çõ</w:t>
      </w:r>
      <w:r>
        <w:rPr>
          <w:rStyle w:val="Nenhum A"/>
          <w:rtl w:val="0"/>
          <w:lang w:val="pt-PT"/>
        </w:rPr>
        <w:t xml:space="preserve">es sociais. A </w:t>
      </w:r>
      <w:r>
        <w:rPr>
          <w:rStyle w:val="Nenhum A"/>
          <w:rtl w:val="0"/>
          <w:lang w:val="pt-PT"/>
        </w:rPr>
        <w:t>“</w:t>
      </w:r>
      <w:r>
        <w:rPr>
          <w:rStyle w:val="Nenhum A"/>
          <w:rtl w:val="0"/>
          <w:lang w:val="pt-PT"/>
        </w:rPr>
        <w:t>mudez dos pobres</w:t>
      </w:r>
      <w:r>
        <w:rPr>
          <w:rStyle w:val="Nenhum A"/>
          <w:rtl w:val="0"/>
          <w:lang w:val="pt-PT"/>
        </w:rPr>
        <w:t xml:space="preserve">” é </w:t>
      </w:r>
      <w:r>
        <w:rPr>
          <w:rStyle w:val="Nenhum A"/>
          <w:rtl w:val="0"/>
          <w:lang w:val="pt-PT"/>
        </w:rPr>
        <w:t xml:space="preserve">agravada pela </w:t>
      </w:r>
      <w:r>
        <w:rPr>
          <w:rStyle w:val="Nenhum A"/>
          <w:rtl w:val="0"/>
          <w:lang w:val="pt-PT"/>
        </w:rPr>
        <w:t>“</w:t>
      </w:r>
      <w:r>
        <w:rPr>
          <w:rStyle w:val="Nenhum A"/>
          <w:rtl w:val="0"/>
          <w:lang w:val="pt-PT"/>
        </w:rPr>
        <w:t>surdez</w:t>
      </w:r>
      <w:r>
        <w:rPr>
          <w:rStyle w:val="Nenhum A"/>
          <w:rtl w:val="0"/>
          <w:lang w:val="pt-PT"/>
        </w:rPr>
        <w:t xml:space="preserve">” </w:t>
      </w:r>
      <w:r>
        <w:rPr>
          <w:rStyle w:val="Nenhum A"/>
          <w:rtl w:val="0"/>
          <w:lang w:val="pt-PT"/>
        </w:rPr>
        <w:t xml:space="preserve">ou </w:t>
      </w:r>
      <w:r>
        <w:rPr>
          <w:rStyle w:val="Nenhum A"/>
          <w:rtl w:val="0"/>
          <w:lang w:val="pt-PT"/>
        </w:rPr>
        <w:t>“</w:t>
      </w:r>
      <w:r>
        <w:rPr>
          <w:rStyle w:val="Nenhum A"/>
          <w:rtl w:val="0"/>
          <w:lang w:val="pt-PT"/>
        </w:rPr>
        <w:t>cegueira</w:t>
      </w:r>
      <w:r>
        <w:rPr>
          <w:rStyle w:val="Nenhum A"/>
          <w:rtl w:val="0"/>
          <w:lang w:val="pt-PT"/>
        </w:rPr>
        <w:t xml:space="preserve">” </w:t>
      </w:r>
      <w:r>
        <w:rPr>
          <w:rStyle w:val="Nenhum A"/>
          <w:rtl w:val="0"/>
          <w:lang w:val="pt-PT"/>
        </w:rPr>
        <w:t>dos agentes p</w:t>
      </w:r>
      <w:r>
        <w:rPr>
          <w:rStyle w:val="Nenhum A"/>
          <w:rtl w:val="0"/>
          <w:lang w:val="pt-PT"/>
        </w:rPr>
        <w:t>ú</w:t>
      </w:r>
      <w:r>
        <w:rPr>
          <w:rStyle w:val="Nenhum A"/>
          <w:rtl w:val="0"/>
          <w:lang w:val="pt-PT"/>
        </w:rPr>
        <w:t xml:space="preserve">blicos. </w:t>
      </w:r>
    </w:p>
    <w:p>
      <w:pPr>
        <w:pStyle w:val="List Paragraph"/>
        <w:numPr>
          <w:ilvl w:val="0"/>
          <w:numId w:val="5"/>
        </w:numPr>
        <w:bidi w:val="0"/>
        <w:spacing w:line="360" w:lineRule="auto"/>
        <w:ind w:right="0"/>
        <w:jc w:val="both"/>
        <w:rPr>
          <w:rtl w:val="0"/>
        </w:rPr>
      </w:pPr>
    </w:p>
    <w:p>
      <w:pPr>
        <w:pStyle w:val="Corpo A"/>
        <w:numPr>
          <w:ilvl w:val="0"/>
          <w:numId w:val="5"/>
        </w:numPr>
        <w:spacing w:line="360" w:lineRule="auto"/>
        <w:jc w:val="both"/>
        <w:rPr>
          <w:lang w:val="pt-PT"/>
        </w:rPr>
      </w:pPr>
      <w:del w:id="822" w:date="2022-05-06T12:14:31Z" w:author="oculto">
        <w:r>
          <w:rPr>
            <w:rStyle w:val="Nenhum"/>
            <w:rtl w:val="0"/>
            <w:lang w:val="pt-PT"/>
          </w:rPr>
          <w:delText>V</w:delText>
        </w:r>
      </w:del>
      <w:del w:id="823" w:date="2022-05-06T12:14:30Z" w:author="oculto">
        <w:r>
          <w:rPr>
            <w:rStyle w:val="Nenhum"/>
            <w:rtl w:val="0"/>
            <w:lang w:val="pt-PT"/>
          </w:rPr>
          <w:delText xml:space="preserve">III. </w:delText>
        </w:r>
      </w:del>
      <w:r>
        <w:rPr>
          <w:rStyle w:val="Nenhum"/>
          <w:rtl w:val="0"/>
          <w:lang w:val="pt-PT"/>
        </w:rPr>
        <w:t>Desigualdade dentro das fam</w:t>
      </w:r>
      <w:r>
        <w:rPr>
          <w:rStyle w:val="Nenhum A"/>
          <w:rtl w:val="0"/>
        </w:rPr>
        <w:t>í</w:t>
      </w:r>
      <w:r>
        <w:rPr>
          <w:rStyle w:val="Nenhum"/>
          <w:rtl w:val="0"/>
          <w:lang w:val="pt-PT"/>
        </w:rPr>
        <w:t>lias: embora a desigualdade entre homens e mulheres, adultos e crian</w:t>
      </w:r>
      <w:r>
        <w:rPr>
          <w:rStyle w:val="Nenhum A"/>
          <w:rtl w:val="0"/>
        </w:rPr>
        <w:t>ç</w:t>
      </w:r>
      <w:r>
        <w:rPr>
          <w:rStyle w:val="Nenhum"/>
          <w:rtl w:val="0"/>
          <w:lang w:val="pt-PT"/>
        </w:rPr>
        <w:t>as, jovens e velhos n</w:t>
      </w:r>
      <w:r>
        <w:rPr>
          <w:rStyle w:val="Nenhum"/>
          <w:rtl w:val="0"/>
          <w:lang w:val="pt-PT"/>
        </w:rPr>
        <w:t>ã</w:t>
      </w:r>
      <w:r>
        <w:rPr>
          <w:rStyle w:val="Nenhum"/>
          <w:rtl w:val="0"/>
          <w:lang w:val="pt-PT"/>
        </w:rPr>
        <w:t>o seja uma caracter</w:t>
      </w:r>
      <w:r>
        <w:rPr>
          <w:rStyle w:val="Nenhum A"/>
          <w:rtl w:val="0"/>
        </w:rPr>
        <w:t>í</w:t>
      </w:r>
      <w:r>
        <w:rPr>
          <w:rStyle w:val="Nenhum"/>
          <w:rtl w:val="0"/>
          <w:lang w:val="es-ES_tradnl"/>
        </w:rPr>
        <w:t>stica espec</w:t>
      </w:r>
      <w:r>
        <w:rPr>
          <w:rStyle w:val="Nenhum A"/>
          <w:rtl w:val="0"/>
        </w:rPr>
        <w:t>í</w:t>
      </w:r>
      <w:r>
        <w:rPr>
          <w:rStyle w:val="Nenhum"/>
          <w:rtl w:val="0"/>
          <w:lang w:val="pt-PT"/>
        </w:rPr>
        <w:t>fica das fam</w:t>
      </w:r>
      <w:r>
        <w:rPr>
          <w:rStyle w:val="Nenhum A"/>
          <w:rtl w:val="0"/>
        </w:rPr>
        <w:t>í</w:t>
      </w:r>
      <w:r>
        <w:rPr>
          <w:rStyle w:val="Nenhum"/>
          <w:rtl w:val="0"/>
          <w:lang w:val="pt-PT"/>
        </w:rPr>
        <w:t xml:space="preserve">lias pobres, nestas a desigualdade </w:t>
      </w:r>
      <w:r>
        <w:rPr>
          <w:rStyle w:val="Nenhum"/>
          <w:rtl w:val="0"/>
          <w:lang w:val="fr-FR"/>
        </w:rPr>
        <w:t xml:space="preserve">é </w:t>
      </w:r>
      <w:r>
        <w:rPr>
          <w:rStyle w:val="Nenhum"/>
          <w:rtl w:val="0"/>
          <w:lang w:val="pt-PT"/>
        </w:rPr>
        <w:t>acentuada, segundo os estudos de Pinzani e Rego. Casos de abusos sexuais e viol</w:t>
      </w:r>
      <w:r>
        <w:rPr>
          <w:rStyle w:val="Nenhum A"/>
          <w:rtl w:val="0"/>
        </w:rPr>
        <w:t>ê</w:t>
      </w:r>
      <w:r>
        <w:rPr>
          <w:rStyle w:val="Nenhum"/>
          <w:rtl w:val="0"/>
          <w:lang w:val="pt-PT"/>
        </w:rPr>
        <w:t>ncia dom</w:t>
      </w:r>
      <w:r>
        <w:rPr>
          <w:rStyle w:val="Nenhum"/>
          <w:rtl w:val="0"/>
          <w:lang w:val="fr-FR"/>
        </w:rPr>
        <w:t>é</w:t>
      </w:r>
      <w:r>
        <w:rPr>
          <w:rStyle w:val="Nenhum"/>
          <w:rtl w:val="0"/>
          <w:lang w:val="it-IT"/>
        </w:rPr>
        <w:t>stica s</w:t>
      </w:r>
      <w:r>
        <w:rPr>
          <w:rStyle w:val="Nenhum"/>
          <w:rtl w:val="0"/>
          <w:lang w:val="pt-PT"/>
        </w:rPr>
        <w:t>ã</w:t>
      </w:r>
      <w:r>
        <w:rPr>
          <w:rStyle w:val="Nenhum"/>
          <w:rtl w:val="0"/>
          <w:lang w:val="pt-PT"/>
        </w:rPr>
        <w:t>o mais frequentes entre as fam</w:t>
      </w:r>
      <w:r>
        <w:rPr>
          <w:rStyle w:val="Nenhum A"/>
          <w:rtl w:val="0"/>
        </w:rPr>
        <w:t>í</w:t>
      </w:r>
      <w:r>
        <w:rPr>
          <w:rStyle w:val="Nenhum"/>
          <w:rtl w:val="0"/>
          <w:lang w:val="pt-PT"/>
        </w:rPr>
        <w:t>lias pobres estudadas. Tamb</w:t>
      </w:r>
      <w:r>
        <w:rPr>
          <w:rStyle w:val="Nenhum"/>
          <w:rtl w:val="0"/>
          <w:lang w:val="fr-FR"/>
        </w:rPr>
        <w:t>é</w:t>
      </w:r>
      <w:r>
        <w:rPr>
          <w:rStyle w:val="Nenhum A"/>
          <w:rtl w:val="0"/>
        </w:rPr>
        <w:t>m a forte opress</w:t>
      </w:r>
      <w:r>
        <w:rPr>
          <w:rStyle w:val="Nenhum"/>
          <w:rtl w:val="0"/>
          <w:lang w:val="pt-PT"/>
        </w:rPr>
        <w:t>ã</w:t>
      </w:r>
      <w:r>
        <w:rPr>
          <w:rStyle w:val="Nenhum"/>
          <w:rtl w:val="0"/>
          <w:lang w:val="pt-PT"/>
        </w:rPr>
        <w:t>o do adulto sobre a crian</w:t>
      </w:r>
      <w:r>
        <w:rPr>
          <w:rStyle w:val="Nenhum A"/>
          <w:rtl w:val="0"/>
        </w:rPr>
        <w:t>ç</w:t>
      </w:r>
      <w:r>
        <w:rPr>
          <w:rStyle w:val="Nenhum"/>
          <w:rtl w:val="0"/>
          <w:lang w:val="pt-PT"/>
        </w:rPr>
        <w:t>a acaba por resultar em evas</w:t>
      </w:r>
      <w:r>
        <w:rPr>
          <w:rStyle w:val="Nenhum"/>
          <w:rtl w:val="0"/>
          <w:lang w:val="pt-PT"/>
        </w:rPr>
        <w:t>ã</w:t>
      </w:r>
      <w:r>
        <w:rPr>
          <w:rStyle w:val="Nenhum"/>
          <w:rtl w:val="0"/>
          <w:lang w:val="pt-PT"/>
        </w:rPr>
        <w:t>o escolar. Sobre esse aspecto, importa ressaltar que a opress</w:t>
      </w:r>
      <w:r>
        <w:rPr>
          <w:rStyle w:val="Nenhum"/>
          <w:rtl w:val="0"/>
          <w:lang w:val="pt-PT"/>
        </w:rPr>
        <w:t>ã</w:t>
      </w:r>
      <w:r>
        <w:rPr>
          <w:rStyle w:val="Nenhum"/>
          <w:rtl w:val="0"/>
          <w:lang w:val="pt-PT"/>
        </w:rPr>
        <w:t>o que o adulto vive, acaba sendo, de alguma forma, transferida para a crian</w:t>
      </w:r>
      <w:r>
        <w:rPr>
          <w:rStyle w:val="Nenhum A"/>
          <w:rtl w:val="0"/>
        </w:rPr>
        <w:t>ç</w:t>
      </w:r>
      <w:r>
        <w:rPr>
          <w:rStyle w:val="Nenhum"/>
          <w:rtl w:val="0"/>
          <w:lang w:val="pt-PT"/>
        </w:rPr>
        <w:t>a, sujeito mais vulner</w:t>
      </w:r>
      <w:r>
        <w:rPr>
          <w:rStyle w:val="Nenhum A"/>
          <w:rtl w:val="0"/>
        </w:rPr>
        <w:t>á</w:t>
      </w:r>
      <w:r>
        <w:rPr>
          <w:rStyle w:val="Nenhum"/>
          <w:rtl w:val="0"/>
          <w:lang w:val="pt-PT"/>
        </w:rPr>
        <w:t>vel dentro do contexto dom</w:t>
      </w:r>
      <w:r>
        <w:rPr>
          <w:rStyle w:val="Nenhum"/>
          <w:rtl w:val="0"/>
          <w:lang w:val="fr-FR"/>
        </w:rPr>
        <w:t>é</w:t>
      </w:r>
      <w:r>
        <w:rPr>
          <w:rStyle w:val="Nenhum"/>
          <w:rtl w:val="0"/>
          <w:lang w:val="pt-PT"/>
        </w:rPr>
        <w:t>stico, sendo que o mesmo ocorre com a mulher, inserida num contexto de subalternidade em rela</w:t>
      </w:r>
      <w:r>
        <w:rPr>
          <w:rStyle w:val="Nenhum"/>
          <w:rtl w:val="0"/>
          <w:lang w:val="pt-PT"/>
        </w:rPr>
        <w:t>çã</w:t>
      </w:r>
      <w:r>
        <w:rPr>
          <w:rStyle w:val="Nenhum"/>
          <w:rtl w:val="0"/>
          <w:lang w:val="pt-PT"/>
        </w:rPr>
        <w:t xml:space="preserve">o ao homem. </w:t>
      </w:r>
    </w:p>
    <w:p>
      <w:pPr>
        <w:pStyle w:val="Corpo A"/>
        <w:numPr>
          <w:ilvl w:val="0"/>
          <w:numId w:val="5"/>
        </w:numPr>
        <w:spacing w:line="360" w:lineRule="auto"/>
        <w:jc w:val="both"/>
      </w:pPr>
    </w:p>
    <w:p>
      <w:pPr>
        <w:pStyle w:val="Corpo A"/>
        <w:numPr>
          <w:ilvl w:val="0"/>
          <w:numId w:val="5"/>
        </w:numPr>
        <w:spacing w:line="360" w:lineRule="auto"/>
        <w:jc w:val="both"/>
        <w:rPr>
          <w:lang w:val="pt-PT"/>
        </w:rPr>
      </w:pPr>
      <w:del w:id="824" w:date="2022-05-06T12:15:33Z" w:author="oculto">
        <w:r>
          <w:rPr>
            <w:rStyle w:val="Nenhum"/>
            <w:rtl w:val="0"/>
            <w:lang w:val="pt-PT"/>
          </w:rPr>
          <w:delText>I</w:delText>
        </w:r>
      </w:del>
      <w:del w:id="825" w:date="2022-05-06T12:15:32Z" w:author="oculto">
        <w:r>
          <w:rPr>
            <w:rStyle w:val="Nenhum"/>
            <w:rtl w:val="0"/>
            <w:lang w:val="pt-PT"/>
          </w:rPr>
          <w:delText xml:space="preserve">X.    </w:delText>
        </w:r>
      </w:del>
      <w:r>
        <w:rPr>
          <w:rStyle w:val="Nenhum"/>
          <w:rtl w:val="0"/>
          <w:lang w:val="pt-PT"/>
        </w:rPr>
        <w:t>Vergonha: a pobreza gera sentimento de vergonha e baixo autorrespeito. A valoriza</w:t>
      </w:r>
      <w:r>
        <w:rPr>
          <w:rStyle w:val="Nenhum"/>
          <w:rtl w:val="0"/>
          <w:lang w:val="pt-PT"/>
        </w:rPr>
        <w:t>çã</w:t>
      </w:r>
      <w:r>
        <w:rPr>
          <w:rStyle w:val="Nenhum"/>
          <w:rtl w:val="0"/>
          <w:lang w:val="pt-PT"/>
        </w:rPr>
        <w:t>o cultural do trabalho apresentada nas sociedades capitalistas acaba por estabelecer uma forte rela</w:t>
      </w:r>
      <w:r>
        <w:rPr>
          <w:rStyle w:val="Nenhum"/>
          <w:rtl w:val="0"/>
          <w:lang w:val="pt-PT"/>
        </w:rPr>
        <w:t>çã</w:t>
      </w:r>
      <w:r>
        <w:rPr>
          <w:rStyle w:val="Nenhum"/>
          <w:rtl w:val="0"/>
          <w:lang w:val="pt-PT"/>
        </w:rPr>
        <w:t>o entre poder econ</w:t>
      </w:r>
      <w:r>
        <w:rPr>
          <w:rStyle w:val="Nenhum A"/>
          <w:rtl w:val="0"/>
        </w:rPr>
        <w:t>ô</w:t>
      </w:r>
      <w:r>
        <w:rPr>
          <w:rStyle w:val="Nenhum"/>
          <w:rtl w:val="0"/>
          <w:lang w:val="pt-PT"/>
        </w:rPr>
        <w:t>mico e respeito, no plano individual. Nesse aspecto, s</w:t>
      </w:r>
      <w:r>
        <w:rPr>
          <w:rStyle w:val="Nenhum"/>
          <w:rtl w:val="0"/>
          <w:lang w:val="pt-PT"/>
        </w:rPr>
        <w:t>ã</w:t>
      </w:r>
      <w:r>
        <w:rPr>
          <w:rStyle w:val="Nenhum"/>
          <w:rtl w:val="0"/>
          <w:lang w:val="pt-PT"/>
        </w:rPr>
        <w:t>o desconsideradas as condi</w:t>
      </w:r>
      <w:r>
        <w:rPr>
          <w:rStyle w:val="Nenhum"/>
          <w:rtl w:val="0"/>
          <w:lang w:val="pt-PT"/>
        </w:rPr>
        <w:t>çõ</w:t>
      </w:r>
      <w:r>
        <w:rPr>
          <w:rStyle w:val="Nenhum"/>
          <w:rtl w:val="0"/>
          <w:lang w:val="pt-PT"/>
        </w:rPr>
        <w:t>es macroecon</w:t>
      </w:r>
      <w:r>
        <w:rPr>
          <w:rStyle w:val="Nenhum A"/>
          <w:rtl w:val="0"/>
        </w:rPr>
        <w:t>ô</w:t>
      </w:r>
      <w:r>
        <w:rPr>
          <w:rStyle w:val="Nenhum"/>
          <w:rtl w:val="0"/>
          <w:lang w:val="pt-PT"/>
        </w:rPr>
        <w:t>micas e estruturais das cidades/pa</w:t>
      </w:r>
      <w:r>
        <w:rPr>
          <w:rStyle w:val="Nenhum A"/>
          <w:rtl w:val="0"/>
        </w:rPr>
        <w:t>í</w:t>
      </w:r>
      <w:r>
        <w:rPr>
          <w:rStyle w:val="Nenhum"/>
          <w:rtl w:val="0"/>
          <w:lang w:val="pt-PT"/>
        </w:rPr>
        <w:t xml:space="preserve">s, individualizando o </w:t>
      </w:r>
      <w:r>
        <w:rPr>
          <w:rStyle w:val="Nenhum"/>
          <w:rFonts w:ascii="Arial Unicode MS" w:hAnsi="Arial Unicode MS" w:hint="default"/>
          <w:rtl w:val="1"/>
          <w:lang w:val="ar-SA" w:bidi="ar-SA"/>
        </w:rPr>
        <w:t>“</w:t>
      </w:r>
      <w:r>
        <w:rPr>
          <w:rStyle w:val="Nenhum"/>
          <w:rtl w:val="0"/>
          <w:lang w:val="pt-PT"/>
        </w:rPr>
        <w:t>fracasso</w:t>
      </w:r>
      <w:r>
        <w:rPr>
          <w:rStyle w:val="Nenhum A"/>
          <w:rtl w:val="0"/>
        </w:rPr>
        <w:t xml:space="preserve">” </w:t>
      </w:r>
      <w:r>
        <w:rPr>
          <w:rStyle w:val="Nenhum"/>
          <w:rtl w:val="0"/>
          <w:lang w:val="pt-PT"/>
        </w:rPr>
        <w:t xml:space="preserve">do pobre, sem trabalho e sem renda, lhe impondo a "culpa" por eventual desemprego. A vergonha </w:t>
      </w:r>
      <w:r>
        <w:rPr>
          <w:rStyle w:val="Nenhum"/>
          <w:rtl w:val="0"/>
          <w:lang w:val="fr-FR"/>
        </w:rPr>
        <w:t xml:space="preserve">é </w:t>
      </w:r>
      <w:r>
        <w:rPr>
          <w:rStyle w:val="Nenhum A"/>
          <w:rtl w:val="0"/>
        </w:rPr>
        <w:t>ent</w:t>
      </w:r>
      <w:r>
        <w:rPr>
          <w:rStyle w:val="Nenhum"/>
          <w:rtl w:val="0"/>
          <w:lang w:val="pt-PT"/>
        </w:rPr>
        <w:t>ã</w:t>
      </w:r>
      <w:r>
        <w:rPr>
          <w:rStyle w:val="Nenhum"/>
          <w:rtl w:val="0"/>
          <w:lang w:val="pt-PT"/>
        </w:rPr>
        <w:t>o fruto desse estigma social perverso que individualiza quest</w:t>
      </w:r>
      <w:r>
        <w:rPr>
          <w:rStyle w:val="Nenhum"/>
          <w:rtl w:val="0"/>
          <w:lang w:val="pt-PT"/>
        </w:rPr>
        <w:t>õ</w:t>
      </w:r>
      <w:r>
        <w:rPr>
          <w:rStyle w:val="Nenhum"/>
          <w:rtl w:val="0"/>
          <w:lang w:val="fr-FR"/>
        </w:rPr>
        <w:t>es ex</w:t>
      </w:r>
      <w:r>
        <w:rPr>
          <w:rStyle w:val="Nenhum"/>
          <w:rtl w:val="0"/>
          <w:lang w:val="es-ES_tradnl"/>
        </w:rPr>
        <w:t>ó</w:t>
      </w:r>
      <w:r>
        <w:rPr>
          <w:rStyle w:val="Nenhum"/>
          <w:rtl w:val="0"/>
          <w:lang w:val="pt-PT"/>
        </w:rPr>
        <w:t>genas, onde o pobre interpreta sua inferioridade econ</w:t>
      </w:r>
      <w:r>
        <w:rPr>
          <w:rStyle w:val="Nenhum A"/>
          <w:rtl w:val="0"/>
        </w:rPr>
        <w:t>ô</w:t>
      </w:r>
      <w:r>
        <w:rPr>
          <w:rStyle w:val="Nenhum"/>
          <w:rtl w:val="0"/>
          <w:lang w:val="pt-PT"/>
        </w:rPr>
        <w:t>mica e social tamb</w:t>
      </w:r>
      <w:r>
        <w:rPr>
          <w:rStyle w:val="Nenhum"/>
          <w:rtl w:val="0"/>
          <w:lang w:val="fr-FR"/>
        </w:rPr>
        <w:t>é</w:t>
      </w:r>
      <w:r>
        <w:rPr>
          <w:rStyle w:val="Nenhum"/>
          <w:rtl w:val="0"/>
          <w:lang w:val="pt-PT"/>
        </w:rPr>
        <w:t>m como inferioridade intelectual e de sua for</w:t>
      </w:r>
      <w:r>
        <w:rPr>
          <w:rStyle w:val="Nenhum A"/>
          <w:rtl w:val="0"/>
        </w:rPr>
        <w:t>ç</w:t>
      </w:r>
      <w:r>
        <w:rPr>
          <w:rStyle w:val="Nenhum"/>
          <w:rtl w:val="0"/>
          <w:lang w:val="pt-PT"/>
        </w:rPr>
        <w:t>a de vontade, transformando o fracasso dos arranjos sociais em um fracasso pessoal. Isso pode gerar danos psicol</w:t>
      </w:r>
      <w:r>
        <w:rPr>
          <w:rStyle w:val="Nenhum"/>
          <w:rtl w:val="0"/>
          <w:lang w:val="es-ES_tradnl"/>
        </w:rPr>
        <w:t>ó</w:t>
      </w:r>
      <w:r>
        <w:rPr>
          <w:rStyle w:val="Nenhum"/>
          <w:rtl w:val="0"/>
          <w:lang w:val="pt-PT"/>
        </w:rPr>
        <w:t>gicos nos pobres, desencadeando doen</w:t>
      </w:r>
      <w:r>
        <w:rPr>
          <w:rStyle w:val="Nenhum A"/>
          <w:rtl w:val="0"/>
        </w:rPr>
        <w:t>ç</w:t>
      </w:r>
      <w:r>
        <w:rPr>
          <w:rStyle w:val="Nenhum"/>
          <w:rtl w:val="0"/>
          <w:lang w:val="pt-PT"/>
        </w:rPr>
        <w:t>as ps</w:t>
      </w:r>
      <w:r>
        <w:rPr>
          <w:rStyle w:val="Nenhum A"/>
          <w:rtl w:val="0"/>
        </w:rPr>
        <w:t>í</w:t>
      </w:r>
      <w:r>
        <w:rPr>
          <w:rStyle w:val="Nenhum"/>
          <w:rtl w:val="0"/>
          <w:lang w:val="pt-PT"/>
        </w:rPr>
        <w:t>quicas ou f</w:t>
      </w:r>
      <w:r>
        <w:rPr>
          <w:rStyle w:val="Nenhum A"/>
          <w:rtl w:val="0"/>
        </w:rPr>
        <w:t>í</w:t>
      </w:r>
      <w:r>
        <w:rPr>
          <w:rStyle w:val="Nenhum"/>
          <w:rtl w:val="0"/>
          <w:lang w:val="pt-PT"/>
        </w:rPr>
        <w:t>sica e emocionais.</w:t>
      </w:r>
    </w:p>
    <w:p>
      <w:pPr>
        <w:pStyle w:val="Corpo A"/>
        <w:numPr>
          <w:ilvl w:val="0"/>
          <w:numId w:val="5"/>
        </w:numPr>
        <w:spacing w:line="360" w:lineRule="auto"/>
        <w:jc w:val="both"/>
      </w:pPr>
    </w:p>
    <w:p>
      <w:pPr>
        <w:pStyle w:val="Corpo A"/>
        <w:numPr>
          <w:ilvl w:val="0"/>
          <w:numId w:val="5"/>
        </w:numPr>
        <w:spacing w:line="360" w:lineRule="auto"/>
        <w:jc w:val="both"/>
        <w:rPr>
          <w:lang w:val="it-IT"/>
        </w:rPr>
      </w:pPr>
      <w:del w:id="826" w:date="2022-05-06T12:16:33Z" w:author="oculto">
        <w:r>
          <w:rPr>
            <w:rStyle w:val="Nenhum"/>
            <w:rtl w:val="0"/>
            <w:lang w:val="it-IT"/>
          </w:rPr>
          <w:delText>X</w:delText>
        </w:r>
      </w:del>
      <w:del w:id="827" w:date="2022-05-06T12:16:33Z" w:author="oculto">
        <w:r>
          <w:rPr>
            <w:rStyle w:val="Nenhum"/>
            <w:rtl w:val="0"/>
            <w:lang w:val="it-IT"/>
          </w:rPr>
          <w:delText xml:space="preserve">.     </w:delText>
        </w:r>
      </w:del>
      <w:r>
        <w:rPr>
          <w:rStyle w:val="Nenhum"/>
          <w:rtl w:val="0"/>
          <w:lang w:val="it-IT"/>
        </w:rPr>
        <w:t>Cultura da resigna</w:t>
      </w:r>
      <w:r>
        <w:rPr>
          <w:rStyle w:val="Nenhum"/>
          <w:rtl w:val="0"/>
          <w:lang w:val="pt-PT"/>
        </w:rPr>
        <w:t>çã</w:t>
      </w:r>
      <w:r>
        <w:rPr>
          <w:rStyle w:val="Nenhum"/>
          <w:rtl w:val="0"/>
          <w:lang w:val="pt-PT"/>
        </w:rPr>
        <w:t>o: longos per</w:t>
      </w:r>
      <w:r>
        <w:rPr>
          <w:rStyle w:val="Nenhum A"/>
          <w:rtl w:val="0"/>
        </w:rPr>
        <w:t>í</w:t>
      </w:r>
      <w:r>
        <w:rPr>
          <w:rStyle w:val="Nenhum"/>
          <w:rtl w:val="0"/>
          <w:lang w:val="pt-PT"/>
        </w:rPr>
        <w:t>odos de vida na pobreza acabam por gerar pessoas resignadas. Tal resigna</w:t>
      </w:r>
      <w:r>
        <w:rPr>
          <w:rStyle w:val="Nenhum"/>
          <w:rtl w:val="0"/>
          <w:lang w:val="pt-PT"/>
        </w:rPr>
        <w:t>çã</w:t>
      </w:r>
      <w:r>
        <w:rPr>
          <w:rStyle w:val="Nenhum"/>
          <w:rtl w:val="0"/>
          <w:lang w:val="pt-PT"/>
        </w:rPr>
        <w:t>o solapa os desejos e prefer</w:t>
      </w:r>
      <w:r>
        <w:rPr>
          <w:rStyle w:val="Nenhum A"/>
          <w:rtl w:val="0"/>
        </w:rPr>
        <w:t>ê</w:t>
      </w:r>
      <w:r>
        <w:rPr>
          <w:rStyle w:val="Nenhum"/>
          <w:rtl w:val="0"/>
          <w:lang w:val="pt-PT"/>
        </w:rPr>
        <w:t>ncias, dada a constante impossibilidade de sonhar ou desejar algo fora do m</w:t>
      </w:r>
      <w:r>
        <w:rPr>
          <w:rStyle w:val="Nenhum A"/>
          <w:rtl w:val="0"/>
        </w:rPr>
        <w:t>í</w:t>
      </w:r>
      <w:r>
        <w:rPr>
          <w:rStyle w:val="Nenhum"/>
          <w:rtl w:val="0"/>
          <w:lang w:val="it-IT"/>
        </w:rPr>
        <w:t>nimo necess</w:t>
      </w:r>
      <w:r>
        <w:rPr>
          <w:rStyle w:val="Nenhum A"/>
          <w:rtl w:val="0"/>
        </w:rPr>
        <w:t>á</w:t>
      </w:r>
      <w:r>
        <w:rPr>
          <w:rStyle w:val="Nenhum"/>
          <w:rtl w:val="0"/>
          <w:lang w:val="pt-PT"/>
        </w:rPr>
        <w:t xml:space="preserve">rio </w:t>
      </w:r>
      <w:r>
        <w:rPr>
          <w:rStyle w:val="Nenhum A"/>
          <w:rtl w:val="0"/>
        </w:rPr>
        <w:t xml:space="preserve">à </w:t>
      </w:r>
      <w:r>
        <w:rPr>
          <w:rStyle w:val="Nenhum"/>
          <w:rtl w:val="0"/>
          <w:lang w:val="pt-PT"/>
        </w:rPr>
        <w:t>exist</w:t>
      </w:r>
      <w:r>
        <w:rPr>
          <w:rStyle w:val="Nenhum A"/>
          <w:rtl w:val="0"/>
        </w:rPr>
        <w:t>ê</w:t>
      </w:r>
      <w:r>
        <w:rPr>
          <w:rStyle w:val="Nenhum"/>
          <w:rtl w:val="0"/>
          <w:lang w:val="pt-PT"/>
        </w:rPr>
        <w:t xml:space="preserve">ncia mais elementar. Estudos indicam se tratar do </w:t>
      </w:r>
      <w:r>
        <w:rPr>
          <w:rStyle w:val="Nenhum"/>
          <w:rFonts w:ascii="Arial Unicode MS" w:hAnsi="Arial Unicode MS" w:hint="default"/>
          <w:rtl w:val="1"/>
          <w:lang w:val="ar-SA" w:bidi="ar-SA"/>
        </w:rPr>
        <w:t>“</w:t>
      </w:r>
      <w:r>
        <w:rPr>
          <w:rStyle w:val="Nenhum"/>
          <w:rtl w:val="0"/>
          <w:lang w:val="de-DE"/>
        </w:rPr>
        <w:t>fen</w:t>
      </w:r>
      <w:r>
        <w:rPr>
          <w:rStyle w:val="Nenhum A"/>
          <w:rtl w:val="0"/>
        </w:rPr>
        <w:t>ô</w:t>
      </w:r>
      <w:r>
        <w:rPr>
          <w:rStyle w:val="Nenhum"/>
          <w:rtl w:val="0"/>
          <w:lang w:val="pt-PT"/>
        </w:rPr>
        <w:t>meno das prefer</w:t>
      </w:r>
      <w:r>
        <w:rPr>
          <w:rStyle w:val="Nenhum A"/>
          <w:rtl w:val="0"/>
        </w:rPr>
        <w:t>ê</w:t>
      </w:r>
      <w:r>
        <w:rPr>
          <w:rStyle w:val="Nenhum"/>
          <w:rtl w:val="0"/>
          <w:lang w:val="pt-PT"/>
        </w:rPr>
        <w:t>ncias adaptativas</w:t>
      </w:r>
      <w:r>
        <w:rPr>
          <w:rStyle w:val="Nenhum A"/>
          <w:rtl w:val="0"/>
        </w:rPr>
        <w:t>”</w:t>
      </w:r>
      <w:r>
        <w:rPr>
          <w:rStyle w:val="Nenhum"/>
          <w:rtl w:val="0"/>
          <w:lang w:val="pt-PT"/>
        </w:rPr>
        <w:t>, sendo que, adaptar-se a estas condi</w:t>
      </w:r>
      <w:r>
        <w:rPr>
          <w:rStyle w:val="Nenhum"/>
          <w:rtl w:val="0"/>
          <w:lang w:val="pt-PT"/>
        </w:rPr>
        <w:t>çõ</w:t>
      </w:r>
      <w:r>
        <w:rPr>
          <w:rStyle w:val="Nenhum"/>
          <w:rtl w:val="0"/>
          <w:lang w:val="pt-PT"/>
        </w:rPr>
        <w:t xml:space="preserve">es adversas emudece e silencia a </w:t>
      </w:r>
      <w:r>
        <w:rPr>
          <w:rStyle w:val="Nenhum"/>
          <w:rFonts w:ascii="Arial Unicode MS" w:hAnsi="Arial Unicode MS" w:hint="default"/>
          <w:rtl w:val="1"/>
          <w:lang w:val="ar-SA" w:bidi="ar-SA"/>
        </w:rPr>
        <w:t>“</w:t>
      </w:r>
      <w:r>
        <w:rPr>
          <w:rStyle w:val="Nenhum A"/>
          <w:rtl w:val="0"/>
        </w:rPr>
        <w:t>voz interna</w:t>
      </w:r>
      <w:r>
        <w:rPr>
          <w:rStyle w:val="Nenhum A"/>
          <w:rtl w:val="0"/>
        </w:rPr>
        <w:t xml:space="preserve">” </w:t>
      </w:r>
      <w:r>
        <w:rPr>
          <w:rStyle w:val="Nenhum"/>
          <w:rtl w:val="0"/>
          <w:lang w:val="it-IT"/>
        </w:rPr>
        <w:t>do indiv</w:t>
      </w:r>
      <w:r>
        <w:rPr>
          <w:rStyle w:val="Nenhum A"/>
          <w:rtl w:val="0"/>
        </w:rPr>
        <w:t>í</w:t>
      </w:r>
      <w:r>
        <w:rPr>
          <w:rStyle w:val="Nenhum"/>
          <w:rtl w:val="0"/>
          <w:lang w:val="es-ES_tradnl"/>
        </w:rPr>
        <w:t>duo</w:t>
      </w:r>
      <w:del w:id="828" w:date="2022-05-06T12:17:17Z" w:author="oculto">
        <w:r>
          <w:rPr>
            <w:rStyle w:val="Nenhum"/>
            <w:rtl w:val="0"/>
            <w:lang w:val="es-ES_tradnl"/>
          </w:rPr>
          <w:delText>,</w:delText>
        </w:r>
      </w:del>
      <w:r>
        <w:rPr>
          <w:rStyle w:val="Nenhum"/>
          <w:rtl w:val="0"/>
          <w:lang w:val="es-ES_tradnl"/>
        </w:rPr>
        <w:t xml:space="preserve"> que </w:t>
      </w:r>
      <w:del w:id="829" w:date="2022-05-06T12:17:19Z" w:author="oculto">
        <w:r>
          <w:rPr>
            <w:rStyle w:val="Nenhum"/>
            <w:rtl w:val="0"/>
            <w:lang w:val="es-ES_tradnl"/>
          </w:rPr>
          <w:delText xml:space="preserve">naturalmente </w:delText>
        </w:r>
      </w:del>
      <w:r>
        <w:rPr>
          <w:rStyle w:val="Nenhum"/>
          <w:rtl w:val="0"/>
          <w:lang w:val="es-ES_tradnl"/>
        </w:rPr>
        <w:t>busca a satisfa</w:t>
      </w:r>
      <w:r>
        <w:rPr>
          <w:rStyle w:val="Nenhum"/>
          <w:rtl w:val="0"/>
          <w:lang w:val="pt-PT"/>
        </w:rPr>
        <w:t>çã</w:t>
      </w:r>
      <w:r>
        <w:rPr>
          <w:rStyle w:val="Nenhum"/>
          <w:rtl w:val="0"/>
          <w:lang w:val="pt-PT"/>
        </w:rPr>
        <w:t>o dos seus desejos.</w:t>
      </w:r>
    </w:p>
    <w:p>
      <w:pPr>
        <w:pStyle w:val="Corpo A"/>
        <w:numPr>
          <w:ilvl w:val="0"/>
          <w:numId w:val="5"/>
        </w:numPr>
        <w:spacing w:line="360" w:lineRule="auto"/>
        <w:jc w:val="both"/>
      </w:pPr>
    </w:p>
    <w:p>
      <w:pPr>
        <w:pStyle w:val="Corpo A"/>
        <w:numPr>
          <w:ilvl w:val="0"/>
          <w:numId w:val="5"/>
        </w:numPr>
        <w:spacing w:line="360" w:lineRule="auto"/>
        <w:jc w:val="both"/>
      </w:pPr>
      <w:del w:id="830" w:date="2022-05-06T12:17:28Z" w:author="oculto">
        <w:r>
          <w:rPr>
            <w:rStyle w:val="Nenhum A"/>
            <w:rtl w:val="0"/>
          </w:rPr>
          <w:delText>X</w:delText>
        </w:r>
      </w:del>
      <w:del w:id="831" w:date="2022-05-06T12:17:27Z" w:author="oculto">
        <w:r>
          <w:rPr>
            <w:rStyle w:val="Nenhum A"/>
            <w:rtl w:val="0"/>
          </w:rPr>
          <w:delText xml:space="preserve">I.     </w:delText>
        </w:r>
      </w:del>
      <w:r>
        <w:rPr>
          <w:rStyle w:val="Nenhum A"/>
          <w:rtl w:val="0"/>
          <w:lang w:val="es-ES_tradnl"/>
        </w:rPr>
        <w:t>Exclus</w:t>
      </w:r>
      <w:r>
        <w:rPr>
          <w:rStyle w:val="Nenhum"/>
          <w:rtl w:val="0"/>
          <w:lang w:val="pt-PT"/>
        </w:rPr>
        <w:t>ã</w:t>
      </w:r>
      <w:r>
        <w:rPr>
          <w:rStyle w:val="Nenhum"/>
          <w:rtl w:val="0"/>
          <w:lang w:val="pt-PT"/>
        </w:rPr>
        <w:t>o da cidadania: a exclus</w:t>
      </w:r>
      <w:r>
        <w:rPr>
          <w:rStyle w:val="Nenhum"/>
          <w:rtl w:val="0"/>
          <w:lang w:val="pt-PT"/>
        </w:rPr>
        <w:t>ã</w:t>
      </w:r>
      <w:r>
        <w:rPr>
          <w:rStyle w:val="Nenhum"/>
          <w:rtl w:val="0"/>
          <w:lang w:val="pt-PT"/>
        </w:rPr>
        <w:t>o do pobre se d</w:t>
      </w:r>
      <w:r>
        <w:rPr>
          <w:rStyle w:val="Nenhum A"/>
          <w:rtl w:val="0"/>
        </w:rPr>
        <w:t xml:space="preserve">á </w:t>
      </w:r>
      <w:r>
        <w:rPr>
          <w:rStyle w:val="Nenhum"/>
          <w:rtl w:val="0"/>
          <w:lang w:val="pt-PT"/>
        </w:rPr>
        <w:t>em dois aspectos na vis</w:t>
      </w:r>
      <w:r>
        <w:rPr>
          <w:rStyle w:val="Nenhum"/>
          <w:rtl w:val="0"/>
          <w:lang w:val="pt-PT"/>
        </w:rPr>
        <w:t>ã</w:t>
      </w:r>
      <w:r>
        <w:rPr>
          <w:rStyle w:val="Nenhum"/>
          <w:rtl w:val="0"/>
          <w:lang w:val="pt-PT"/>
        </w:rPr>
        <w:t>o dos autores: material e formal. Do ponto de vista material, a exclus</w:t>
      </w:r>
      <w:r>
        <w:rPr>
          <w:rStyle w:val="Nenhum"/>
          <w:rtl w:val="0"/>
          <w:lang w:val="pt-PT"/>
        </w:rPr>
        <w:t>ã</w:t>
      </w:r>
      <w:r>
        <w:rPr>
          <w:rStyle w:val="Nenhum"/>
          <w:rtl w:val="0"/>
          <w:lang w:val="es-ES_tradnl"/>
        </w:rPr>
        <w:t>o se d</w:t>
      </w:r>
      <w:r>
        <w:rPr>
          <w:rStyle w:val="Nenhum A"/>
          <w:rtl w:val="0"/>
        </w:rPr>
        <w:t xml:space="preserve">á </w:t>
      </w:r>
      <w:r>
        <w:rPr>
          <w:rStyle w:val="Nenhum"/>
          <w:rtl w:val="0"/>
          <w:lang w:val="pt-PT"/>
        </w:rPr>
        <w:t>pela falta de trabalho/renda regular, impedindo sua inser</w:t>
      </w:r>
      <w:r>
        <w:rPr>
          <w:rStyle w:val="Nenhum"/>
          <w:rtl w:val="0"/>
          <w:lang w:val="pt-PT"/>
        </w:rPr>
        <w:t>çã</w:t>
      </w:r>
      <w:r>
        <w:rPr>
          <w:rStyle w:val="Nenhum"/>
          <w:rtl w:val="0"/>
          <w:lang w:val="pt-PT"/>
        </w:rPr>
        <w:t>o econ</w:t>
      </w:r>
      <w:r>
        <w:rPr>
          <w:rStyle w:val="Nenhum A"/>
          <w:rtl w:val="0"/>
        </w:rPr>
        <w:t>ô</w:t>
      </w:r>
      <w:r>
        <w:rPr>
          <w:rStyle w:val="Nenhum"/>
          <w:rtl w:val="0"/>
          <w:lang w:val="pt-PT"/>
        </w:rPr>
        <w:t>mica, obrigando-o a depender de ajuda, seja do seu c</w:t>
      </w:r>
      <w:r>
        <w:rPr>
          <w:rStyle w:val="Nenhum A"/>
          <w:rtl w:val="0"/>
        </w:rPr>
        <w:t>í</w:t>
      </w:r>
      <w:r>
        <w:rPr>
          <w:rStyle w:val="Nenhum"/>
          <w:rtl w:val="0"/>
          <w:lang w:val="pt-PT"/>
        </w:rPr>
        <w:t>rculo social, seja do Estado. Quanto ao aspecto formal, a exclus</w:t>
      </w:r>
      <w:r>
        <w:rPr>
          <w:rStyle w:val="Nenhum"/>
          <w:rtl w:val="0"/>
          <w:lang w:val="pt-PT"/>
        </w:rPr>
        <w:t>ã</w:t>
      </w:r>
      <w:r>
        <w:rPr>
          <w:rStyle w:val="Nenhum"/>
          <w:rtl w:val="0"/>
          <w:lang w:val="pt-PT"/>
        </w:rPr>
        <w:t>o ocorre pela falta de documentos, sendo que muitos n</w:t>
      </w:r>
      <w:r>
        <w:rPr>
          <w:rStyle w:val="Nenhum"/>
          <w:rtl w:val="0"/>
          <w:lang w:val="pt-PT"/>
        </w:rPr>
        <w:t>ã</w:t>
      </w:r>
      <w:r>
        <w:rPr>
          <w:rStyle w:val="Nenhum"/>
          <w:rtl w:val="0"/>
          <w:lang w:val="pt-PT"/>
        </w:rPr>
        <w:t xml:space="preserve">o possuem carteira de identidade ou de trabalho (PINZANI, 2017, p. 291 </w:t>
      </w:r>
      <w:r>
        <w:rPr>
          <w:rStyle w:val="Nenhum A"/>
          <w:rtl w:val="0"/>
        </w:rPr>
        <w:t xml:space="preserve">– </w:t>
      </w:r>
      <w:r>
        <w:rPr>
          <w:rStyle w:val="Nenhum A"/>
          <w:rtl w:val="0"/>
        </w:rPr>
        <w:t xml:space="preserve">303). </w:t>
      </w:r>
    </w:p>
    <w:p>
      <w:pPr>
        <w:pStyle w:val="Corpo A"/>
        <w:spacing w:line="360" w:lineRule="auto"/>
        <w:jc w:val="both"/>
      </w:pPr>
      <w:r>
        <w:rPr>
          <w:rStyle w:val="Nenhum"/>
          <w:rtl w:val="0"/>
          <w:lang w:val="pt-PT"/>
        </w:rPr>
        <w:tab/>
        <w:t>A despeito dos autores ressaltarem m</w:t>
      </w:r>
      <w:r>
        <w:rPr>
          <w:rStyle w:val="Nenhum A"/>
          <w:rtl w:val="0"/>
        </w:rPr>
        <w:t>ú</w:t>
      </w:r>
      <w:r>
        <w:rPr>
          <w:rStyle w:val="Nenhum"/>
          <w:rtl w:val="0"/>
          <w:lang w:val="pt-PT"/>
        </w:rPr>
        <w:t>ltiplas facetas da pobreza, estabelecendo crit</w:t>
      </w:r>
      <w:r>
        <w:rPr>
          <w:rStyle w:val="Nenhum"/>
          <w:rtl w:val="0"/>
          <w:lang w:val="fr-FR"/>
        </w:rPr>
        <w:t>é</w:t>
      </w:r>
      <w:r>
        <w:rPr>
          <w:rStyle w:val="Nenhum"/>
          <w:rtl w:val="0"/>
          <w:lang w:val="pt-PT"/>
        </w:rPr>
        <w:t>rios n</w:t>
      </w:r>
      <w:r>
        <w:rPr>
          <w:rStyle w:val="Nenhum"/>
          <w:rtl w:val="0"/>
          <w:lang w:val="pt-PT"/>
        </w:rPr>
        <w:t>ã</w:t>
      </w:r>
      <w:r>
        <w:rPr>
          <w:rStyle w:val="Nenhum"/>
          <w:rtl w:val="0"/>
          <w:lang w:val="pt-PT"/>
        </w:rPr>
        <w:t>o quantitativos para afer</w:t>
      </w:r>
      <w:ins w:id="832" w:date="2022-05-06T12:19:34Z" w:author="oculto">
        <w:r>
          <w:rPr>
            <w:rStyle w:val="Nenhum"/>
            <w:rtl w:val="0"/>
            <w:lang w:val="en-US"/>
          </w:rPr>
          <w:t>í</w:t>
        </w:r>
      </w:ins>
      <w:del w:id="833" w:date="2022-05-06T12:19:34Z" w:author="oculto">
        <w:r>
          <w:rPr>
            <w:rStyle w:val="Nenhum"/>
            <w:rtl w:val="0"/>
            <w:lang w:val="pt-PT"/>
          </w:rPr>
          <w:delText>i</w:delText>
        </w:r>
      </w:del>
      <w:ins w:id="834" w:date="2022-05-06T12:19:25Z" w:author="oculto">
        <w:r>
          <w:rPr>
            <w:rStyle w:val="Nenhum"/>
            <w:rtl w:val="0"/>
            <w:lang w:val="en-US"/>
          </w:rPr>
          <w:t>-la</w:t>
        </w:r>
      </w:ins>
      <w:del w:id="835" w:date="2022-05-06T12:19:24Z" w:author="oculto">
        <w:r>
          <w:rPr>
            <w:rStyle w:val="Nenhum"/>
            <w:rtl w:val="0"/>
            <w:lang w:val="pt-PT"/>
          </w:rPr>
          <w:delText>r</w:delText>
        </w:r>
      </w:del>
      <w:r>
        <w:rPr>
          <w:rStyle w:val="Nenhum"/>
          <w:rtl w:val="0"/>
          <w:lang w:val="pt-PT"/>
        </w:rPr>
        <w:t xml:space="preserve"> e conceitu</w:t>
      </w:r>
      <w:ins w:id="836" w:date="2022-05-06T12:19:22Z" w:author="oculto">
        <w:r>
          <w:rPr>
            <w:rStyle w:val="Nenhum"/>
            <w:rtl w:val="0"/>
            <w:lang w:val="en-US"/>
          </w:rPr>
          <w:t>á</w:t>
        </w:r>
      </w:ins>
      <w:ins w:id="837" w:date="2022-05-06T12:19:22Z" w:author="oculto">
        <w:r>
          <w:rPr>
            <w:rStyle w:val="Nenhum"/>
            <w:rtl w:val="0"/>
            <w:lang w:val="en-US"/>
          </w:rPr>
          <w:t>-la</w:t>
        </w:r>
      </w:ins>
      <w:del w:id="838" w:date="2022-05-06T12:19:30Z" w:author="oculto">
        <w:r>
          <w:rPr>
            <w:rStyle w:val="Nenhum"/>
            <w:rtl w:val="0"/>
            <w:lang w:val="pt-PT"/>
          </w:rPr>
          <w:delText xml:space="preserve">ar </w:delText>
        </w:r>
      </w:del>
      <w:del w:id="839" w:date="2022-05-06T12:19:29Z" w:author="oculto">
        <w:r>
          <w:rPr>
            <w:rStyle w:val="Nenhum"/>
            <w:rtl w:val="0"/>
            <w:lang w:val="pt-PT"/>
          </w:rPr>
          <w:delText>a pobreza</w:delText>
        </w:r>
      </w:del>
      <w:r>
        <w:rPr>
          <w:rStyle w:val="Nenhum"/>
          <w:rtl w:val="0"/>
          <w:lang w:val="pt-PT"/>
        </w:rPr>
        <w:t>, Pinzani reconhece que a abordagem pluralista apresenta a desvantagem de n</w:t>
      </w:r>
      <w:r>
        <w:rPr>
          <w:rStyle w:val="Nenhum"/>
          <w:rtl w:val="0"/>
          <w:lang w:val="pt-PT"/>
        </w:rPr>
        <w:t>ã</w:t>
      </w:r>
      <w:r>
        <w:rPr>
          <w:rStyle w:val="Nenhum"/>
          <w:rtl w:val="0"/>
          <w:lang w:val="pt-PT"/>
        </w:rPr>
        <w:t xml:space="preserve">o dispor de um conceito </w:t>
      </w:r>
      <w:r>
        <w:rPr>
          <w:rStyle w:val="Nenhum A"/>
          <w:rtl w:val="0"/>
        </w:rPr>
        <w:t>ú</w:t>
      </w:r>
      <w:r>
        <w:rPr>
          <w:rStyle w:val="Nenhum"/>
          <w:rtl w:val="0"/>
          <w:lang w:val="pt-PT"/>
        </w:rPr>
        <w:t>nico sobre a pobreza, dificultando a classifica</w:t>
      </w:r>
      <w:r>
        <w:rPr>
          <w:rStyle w:val="Nenhum"/>
          <w:rtl w:val="0"/>
          <w:lang w:val="pt-PT"/>
        </w:rPr>
        <w:t>çã</w:t>
      </w:r>
      <w:r>
        <w:rPr>
          <w:rStyle w:val="Nenhum"/>
          <w:rtl w:val="0"/>
          <w:lang w:val="pt-PT"/>
        </w:rPr>
        <w:t>o entre pobres e n</w:t>
      </w:r>
      <w:r>
        <w:rPr>
          <w:rStyle w:val="Nenhum"/>
          <w:rtl w:val="0"/>
          <w:lang w:val="pt-PT"/>
        </w:rPr>
        <w:t>ã</w:t>
      </w:r>
      <w:r>
        <w:rPr>
          <w:rStyle w:val="Nenhum"/>
          <w:rtl w:val="0"/>
          <w:lang w:val="pt-PT"/>
        </w:rPr>
        <w:t>o pobres e entre as diferentes categorias de pobres. Outro aspecto cr</w:t>
      </w:r>
      <w:r>
        <w:rPr>
          <w:rStyle w:val="Nenhum A"/>
          <w:rtl w:val="0"/>
        </w:rPr>
        <w:t>í</w:t>
      </w:r>
      <w:r>
        <w:rPr>
          <w:rStyle w:val="Nenhum"/>
          <w:rtl w:val="0"/>
          <w:lang w:val="pt-PT"/>
        </w:rPr>
        <w:t xml:space="preserve">tico da abordagem pluralista </w:t>
      </w:r>
      <w:r>
        <w:rPr>
          <w:rStyle w:val="Nenhum"/>
          <w:rtl w:val="0"/>
          <w:lang w:val="fr-FR"/>
        </w:rPr>
        <w:t xml:space="preserve">é </w:t>
      </w:r>
      <w:r>
        <w:rPr>
          <w:rStyle w:val="Nenhum"/>
          <w:rtl w:val="0"/>
          <w:lang w:val="pt-PT"/>
        </w:rPr>
        <w:t>que, ao inserir in</w:t>
      </w:r>
      <w:r>
        <w:rPr>
          <w:rStyle w:val="Nenhum A"/>
          <w:rtl w:val="0"/>
        </w:rPr>
        <w:t>ú</w:t>
      </w:r>
      <w:r>
        <w:rPr>
          <w:rStyle w:val="Nenhum"/>
          <w:rtl w:val="0"/>
          <w:lang w:val="pt-PT"/>
        </w:rPr>
        <w:t>meras dimens</w:t>
      </w:r>
      <w:r>
        <w:rPr>
          <w:rStyle w:val="Nenhum"/>
          <w:rtl w:val="0"/>
          <w:lang w:val="pt-PT"/>
        </w:rPr>
        <w:t>õ</w:t>
      </w:r>
      <w:r>
        <w:rPr>
          <w:rStyle w:val="Nenhum"/>
          <w:rtl w:val="0"/>
          <w:lang w:val="fr-FR"/>
        </w:rPr>
        <w:t xml:space="preserve">es </w:t>
      </w:r>
      <w:r>
        <w:rPr>
          <w:rStyle w:val="Nenhum A"/>
          <w:rtl w:val="0"/>
        </w:rPr>
        <w:t xml:space="preserve">à </w:t>
      </w:r>
      <w:r>
        <w:rPr>
          <w:rStyle w:val="Nenhum A"/>
          <w:rtl w:val="0"/>
        </w:rPr>
        <w:t>an</w:t>
      </w:r>
      <w:r>
        <w:rPr>
          <w:rStyle w:val="Nenhum A"/>
          <w:rtl w:val="0"/>
        </w:rPr>
        <w:t>á</w:t>
      </w:r>
      <w:r>
        <w:rPr>
          <w:rStyle w:val="Nenhum"/>
          <w:rtl w:val="0"/>
          <w:lang w:val="pt-PT"/>
        </w:rPr>
        <w:t>lise, acab</w:t>
      </w:r>
      <w:ins w:id="840" w:date="2022-05-06T12:19:59Z" w:author="oculto">
        <w:r>
          <w:rPr>
            <w:rStyle w:val="Nenhum"/>
            <w:rtl w:val="0"/>
            <w:lang w:val="en-US"/>
          </w:rPr>
          <w:t>a</w:t>
        </w:r>
      </w:ins>
      <w:del w:id="841" w:date="2022-05-06T12:19:59Z" w:author="oculto">
        <w:r>
          <w:rPr>
            <w:rStyle w:val="Nenhum"/>
            <w:rtl w:val="0"/>
            <w:lang w:val="pt-PT"/>
          </w:rPr>
          <w:delText>ou</w:delText>
        </w:r>
      </w:del>
      <w:r>
        <w:rPr>
          <w:rStyle w:val="Nenhum"/>
          <w:rtl w:val="0"/>
          <w:lang w:val="pt-PT"/>
        </w:rPr>
        <w:t xml:space="preserve"> por tornar o fen</w:t>
      </w:r>
      <w:r>
        <w:rPr>
          <w:rStyle w:val="Nenhum A"/>
          <w:rtl w:val="0"/>
        </w:rPr>
        <w:t>ô</w:t>
      </w:r>
      <w:r>
        <w:rPr>
          <w:rStyle w:val="Nenhum"/>
          <w:rtl w:val="0"/>
          <w:lang w:val="pt-PT"/>
        </w:rPr>
        <w:t>meno da pobreza um fen</w:t>
      </w:r>
      <w:r>
        <w:rPr>
          <w:rStyle w:val="Nenhum A"/>
          <w:rtl w:val="0"/>
        </w:rPr>
        <w:t>ô</w:t>
      </w:r>
      <w:r>
        <w:rPr>
          <w:rStyle w:val="Nenhum"/>
          <w:rtl w:val="0"/>
          <w:lang w:val="pt-PT"/>
        </w:rPr>
        <w:t>meno complexo, de dif</w:t>
      </w:r>
      <w:r>
        <w:rPr>
          <w:rStyle w:val="Nenhum A"/>
          <w:rtl w:val="0"/>
        </w:rPr>
        <w:t>í</w:t>
      </w:r>
      <w:r>
        <w:rPr>
          <w:rStyle w:val="Nenhum"/>
          <w:rtl w:val="0"/>
          <w:lang w:val="en-US"/>
        </w:rPr>
        <w:t>cil equaliza</w:t>
      </w:r>
      <w:r>
        <w:rPr>
          <w:rStyle w:val="Nenhum"/>
          <w:rtl w:val="0"/>
          <w:lang w:val="pt-PT"/>
        </w:rPr>
        <w:t>çã</w:t>
      </w:r>
      <w:r>
        <w:rPr>
          <w:rStyle w:val="Nenhum"/>
          <w:rtl w:val="0"/>
          <w:lang w:val="pt-PT"/>
        </w:rPr>
        <w:t>o. Por outro lado, tr</w:t>
      </w:r>
      <w:ins w:id="842" w:date="2022-05-06T12:20:43Z" w:author="oculto">
        <w:r>
          <w:rPr>
            <w:rStyle w:val="Nenhum"/>
            <w:rtl w:val="0"/>
            <w:lang w:val="en-US"/>
          </w:rPr>
          <w:t>az</w:t>
        </w:r>
      </w:ins>
      <w:del w:id="843" w:date="2022-05-06T12:20:42Z" w:author="oculto">
        <w:r>
          <w:rPr>
            <w:rStyle w:val="Nenhum"/>
            <w:rtl w:val="0"/>
            <w:lang w:val="pt-PT"/>
          </w:rPr>
          <w:delText>ouxe</w:delText>
        </w:r>
      </w:del>
      <w:r>
        <w:rPr>
          <w:rStyle w:val="Nenhum"/>
          <w:rtl w:val="0"/>
          <w:lang w:val="pt-PT"/>
        </w:rPr>
        <w:t xml:space="preserve"> ganhos na capacidade de an</w:t>
      </w:r>
      <w:r>
        <w:rPr>
          <w:rStyle w:val="Nenhum A"/>
          <w:rtl w:val="0"/>
        </w:rPr>
        <w:t>á</w:t>
      </w:r>
      <w:r>
        <w:rPr>
          <w:rStyle w:val="Nenhum"/>
          <w:rtl w:val="0"/>
          <w:lang w:val="pt-PT"/>
        </w:rPr>
        <w:t>lise e de diagn</w:t>
      </w:r>
      <w:r>
        <w:rPr>
          <w:rStyle w:val="Nenhum"/>
          <w:rtl w:val="0"/>
          <w:lang w:val="es-ES_tradnl"/>
        </w:rPr>
        <w:t>ó</w:t>
      </w:r>
      <w:r>
        <w:rPr>
          <w:rStyle w:val="Nenhum"/>
          <w:rtl w:val="0"/>
          <w:lang w:val="pt-PT"/>
        </w:rPr>
        <w:t>stico desse fen</w:t>
      </w:r>
      <w:r>
        <w:rPr>
          <w:rStyle w:val="Nenhum A"/>
          <w:rtl w:val="0"/>
        </w:rPr>
        <w:t>ô</w:t>
      </w:r>
      <w:r>
        <w:rPr>
          <w:rStyle w:val="Nenhum"/>
          <w:rtl w:val="0"/>
          <w:lang w:val="pt-PT"/>
        </w:rPr>
        <w:t xml:space="preserve">meno. Por fim, </w:t>
      </w:r>
      <w:r>
        <w:rPr>
          <w:rStyle w:val="Nenhum"/>
          <w:rFonts w:ascii="Arial Unicode MS" w:hAnsi="Arial Unicode MS" w:hint="default"/>
          <w:rtl w:val="1"/>
          <w:lang w:val="ar-SA" w:bidi="ar-SA"/>
        </w:rPr>
        <w:t>“</w:t>
      </w:r>
      <w:r>
        <w:rPr>
          <w:rStyle w:val="Nenhum"/>
          <w:rtl w:val="0"/>
          <w:lang w:val="pt-PT"/>
        </w:rPr>
        <w:t>falta a essa abordagem uma linguagem comum para descrever os v</w:t>
      </w:r>
      <w:r>
        <w:rPr>
          <w:rStyle w:val="Nenhum A"/>
          <w:rtl w:val="0"/>
        </w:rPr>
        <w:t>á</w:t>
      </w:r>
      <w:r>
        <w:rPr>
          <w:rStyle w:val="Nenhum"/>
          <w:rtl w:val="0"/>
          <w:lang w:val="pt-PT"/>
        </w:rPr>
        <w:t>rios aspectos da pobreza</w:t>
      </w:r>
      <w:r>
        <w:rPr>
          <w:rStyle w:val="Nenhum A"/>
          <w:rtl w:val="0"/>
        </w:rPr>
        <w:t xml:space="preserve">” </w:t>
      </w:r>
      <w:r>
        <w:rPr>
          <w:rStyle w:val="Nenhum"/>
          <w:rtl w:val="0"/>
          <w:lang w:val="pt-PT"/>
        </w:rPr>
        <w:t>(Ibidem, p.</w:t>
      </w:r>
      <w:ins w:id="844" w:date="2022-05-06T12:20:35Z" w:author="oculto">
        <w:r>
          <w:rPr>
            <w:rStyle w:val="Nenhum"/>
            <w:rtl w:val="0"/>
            <w:lang w:val="en-US"/>
          </w:rPr>
          <w:t xml:space="preserve"> </w:t>
        </w:r>
      </w:ins>
      <w:r>
        <w:rPr>
          <w:rStyle w:val="Nenhum"/>
          <w:rtl w:val="0"/>
          <w:lang w:val="pt-PT"/>
        </w:rPr>
        <w:t>303).</w:t>
      </w:r>
    </w:p>
    <w:p>
      <w:pPr>
        <w:pStyle w:val="Corpo A"/>
        <w:tabs>
          <w:tab w:val="left" w:pos="851"/>
        </w:tabs>
        <w:spacing w:line="360" w:lineRule="auto"/>
        <w:jc w:val="both"/>
      </w:pPr>
      <w:r>
        <w:rPr>
          <w:rStyle w:val="Nenhum"/>
          <w:rtl w:val="0"/>
          <w:lang w:val="pt-PT"/>
        </w:rPr>
        <w:tab/>
        <w:t>A abordagem pluralista prop</w:t>
      </w:r>
      <w:r>
        <w:rPr>
          <w:rStyle w:val="Nenhum"/>
          <w:rtl w:val="0"/>
          <w:lang w:val="pt-PT"/>
        </w:rPr>
        <w:t>õ</w:t>
      </w:r>
      <w:r>
        <w:rPr>
          <w:rStyle w:val="Nenhum"/>
          <w:rtl w:val="0"/>
          <w:lang w:val="pt-PT"/>
        </w:rPr>
        <w:t>e-se ampliar a an</w:t>
      </w:r>
      <w:r>
        <w:rPr>
          <w:rStyle w:val="Nenhum A"/>
          <w:rtl w:val="0"/>
        </w:rPr>
        <w:t>á</w:t>
      </w:r>
      <w:r>
        <w:rPr>
          <w:rStyle w:val="Nenhum"/>
          <w:rtl w:val="0"/>
          <w:lang w:val="pt-PT"/>
        </w:rPr>
        <w:t>lise dos estudos sobre a pobreza. Apresenta uma multiplicidade de fatores que, buscando retratar a plenitude o fen</w:t>
      </w:r>
      <w:r>
        <w:rPr>
          <w:rStyle w:val="Nenhum A"/>
          <w:rtl w:val="0"/>
        </w:rPr>
        <w:t>ô</w:t>
      </w:r>
      <w:r>
        <w:rPr>
          <w:rStyle w:val="Nenhum"/>
          <w:rtl w:val="0"/>
          <w:lang w:val="pt-PT"/>
        </w:rPr>
        <w:t>meno, ajusta um pouco mais o foco, auxiliando na imers</w:t>
      </w:r>
      <w:r>
        <w:rPr>
          <w:rStyle w:val="Nenhum"/>
          <w:rtl w:val="0"/>
          <w:lang w:val="pt-PT"/>
        </w:rPr>
        <w:t>ã</w:t>
      </w:r>
      <w:r>
        <w:rPr>
          <w:rStyle w:val="Nenhum"/>
          <w:rtl w:val="0"/>
          <w:lang w:val="pt-PT"/>
        </w:rPr>
        <w:t>o da tem</w:t>
      </w:r>
      <w:r>
        <w:rPr>
          <w:rStyle w:val="Nenhum A"/>
          <w:rtl w:val="0"/>
        </w:rPr>
        <w:t>á</w:t>
      </w:r>
      <w:r>
        <w:rPr>
          <w:rStyle w:val="Nenhum"/>
          <w:rtl w:val="0"/>
          <w:lang w:val="pt-PT"/>
        </w:rPr>
        <w:t>tica, aproximando um pouco mais o interlocutor da realidade de vida dos mais vulner</w:t>
      </w:r>
      <w:r>
        <w:rPr>
          <w:rStyle w:val="Nenhum A"/>
          <w:rtl w:val="0"/>
        </w:rPr>
        <w:t>á</w:t>
      </w:r>
      <w:r>
        <w:rPr>
          <w:rStyle w:val="Nenhum"/>
          <w:rtl w:val="0"/>
          <w:lang w:val="pt-PT"/>
        </w:rPr>
        <w:t>veis, sob o ponto de vista econ</w:t>
      </w:r>
      <w:r>
        <w:rPr>
          <w:rStyle w:val="Nenhum A"/>
          <w:rtl w:val="0"/>
        </w:rPr>
        <w:t>ô</w:t>
      </w:r>
      <w:r>
        <w:rPr>
          <w:rStyle w:val="Nenhum"/>
          <w:rtl w:val="0"/>
          <w:lang w:val="pt-PT"/>
        </w:rPr>
        <w:t xml:space="preserve">mico e social. </w:t>
      </w:r>
      <w:r>
        <w:rPr>
          <w:rStyle w:val="Nenhum"/>
          <w:rtl w:val="0"/>
          <w:lang w:val="pt-PT"/>
        </w:rPr>
        <w:t xml:space="preserve">É </w:t>
      </w:r>
      <w:r>
        <w:rPr>
          <w:rStyle w:val="Nenhum"/>
          <w:rtl w:val="0"/>
          <w:lang w:val="it-IT"/>
        </w:rPr>
        <w:t>imprescind</w:t>
      </w:r>
      <w:r>
        <w:rPr>
          <w:rStyle w:val="Nenhum A"/>
          <w:rtl w:val="0"/>
        </w:rPr>
        <w:t>í</w:t>
      </w:r>
      <w:r>
        <w:rPr>
          <w:rStyle w:val="Nenhum"/>
          <w:rtl w:val="0"/>
          <w:lang w:val="pt-PT"/>
        </w:rPr>
        <w:t>vel o esfor</w:t>
      </w:r>
      <w:r>
        <w:rPr>
          <w:rStyle w:val="Nenhum A"/>
          <w:rtl w:val="0"/>
        </w:rPr>
        <w:t>ç</w:t>
      </w:r>
      <w:r>
        <w:rPr>
          <w:rStyle w:val="Nenhum"/>
          <w:rtl w:val="0"/>
          <w:lang w:val="pt-PT"/>
        </w:rPr>
        <w:t xml:space="preserve">o para esse </w:t>
      </w:r>
      <w:r>
        <w:rPr>
          <w:rStyle w:val="Nenhum"/>
          <w:rFonts w:ascii="Arial Unicode MS" w:hAnsi="Arial Unicode MS" w:hint="default"/>
          <w:rtl w:val="1"/>
          <w:lang w:val="ar-SA" w:bidi="ar-SA"/>
        </w:rPr>
        <w:t>“</w:t>
      </w:r>
      <w:r>
        <w:rPr>
          <w:rStyle w:val="Nenhum"/>
          <w:rtl w:val="0"/>
          <w:lang w:val="fr-FR"/>
        </w:rPr>
        <w:t>ajuste de lentes</w:t>
      </w:r>
      <w:r>
        <w:rPr>
          <w:rStyle w:val="Nenhum A"/>
          <w:rtl w:val="0"/>
        </w:rPr>
        <w:t>”</w:t>
      </w:r>
      <w:r>
        <w:rPr>
          <w:rStyle w:val="Nenhum"/>
          <w:rtl w:val="0"/>
          <w:lang w:val="pt-PT"/>
        </w:rPr>
        <w:t>, sem o qual as pol</w:t>
      </w:r>
      <w:r>
        <w:rPr>
          <w:rStyle w:val="Nenhum A"/>
          <w:rtl w:val="0"/>
        </w:rPr>
        <w:t>í</w:t>
      </w:r>
      <w:r>
        <w:rPr>
          <w:rStyle w:val="Nenhum"/>
          <w:rtl w:val="0"/>
          <w:lang w:val="pt-PT"/>
        </w:rPr>
        <w:t>ticas p</w:t>
      </w:r>
      <w:r>
        <w:rPr>
          <w:rStyle w:val="Nenhum A"/>
          <w:rtl w:val="0"/>
        </w:rPr>
        <w:t>ú</w:t>
      </w:r>
      <w:r>
        <w:rPr>
          <w:rStyle w:val="Nenhum"/>
          <w:rtl w:val="0"/>
          <w:lang w:val="pt-PT"/>
        </w:rPr>
        <w:t>blicas permanecem desfocadas e ineficazes. Buscar o aprimoramento ou n</w:t>
      </w:r>
      <w:r>
        <w:rPr>
          <w:rStyle w:val="Nenhum"/>
          <w:rtl w:val="0"/>
          <w:lang w:val="pt-PT"/>
        </w:rPr>
        <w:t>ã</w:t>
      </w:r>
      <w:r>
        <w:rPr>
          <w:rStyle w:val="Nenhum"/>
          <w:rtl w:val="0"/>
          <w:lang w:val="pt-PT"/>
        </w:rPr>
        <w:t>o das pol</w:t>
      </w:r>
      <w:r>
        <w:rPr>
          <w:rStyle w:val="Nenhum A"/>
          <w:rtl w:val="0"/>
        </w:rPr>
        <w:t>í</w:t>
      </w:r>
      <w:r>
        <w:rPr>
          <w:rStyle w:val="Nenhum"/>
          <w:rtl w:val="0"/>
          <w:lang w:val="pt-PT"/>
        </w:rPr>
        <w:t>ticas p</w:t>
      </w:r>
      <w:r>
        <w:rPr>
          <w:rStyle w:val="Nenhum A"/>
          <w:rtl w:val="0"/>
        </w:rPr>
        <w:t>ú</w:t>
      </w:r>
      <w:r>
        <w:rPr>
          <w:rStyle w:val="Nenhum"/>
          <w:rtl w:val="0"/>
          <w:lang w:val="pt-PT"/>
        </w:rPr>
        <w:t xml:space="preserve">blicas voltadas para a pobreza no contexto brasileiro, implica em </w:t>
      </w:r>
      <w:ins w:id="845" w:date="2022-05-06T12:22:01Z" w:author="oculto">
        <w:r>
          <w:rPr>
            <w:rStyle w:val="Nenhum"/>
            <w:rtl w:val="0"/>
            <w:lang w:val="en-US"/>
          </w:rPr>
          <w:t>mostrar</w:t>
        </w:r>
      </w:ins>
      <w:del w:id="846" w:date="2022-05-06T12:21:53Z" w:author="oculto">
        <w:r>
          <w:rPr>
            <w:rStyle w:val="Nenhum"/>
            <w:rtl w:val="0"/>
            <w:lang w:val="pt-PT"/>
          </w:rPr>
          <w:delText>demonstrar</w:delText>
        </w:r>
      </w:del>
      <w:r>
        <w:rPr>
          <w:rStyle w:val="Nenhum"/>
          <w:rtl w:val="0"/>
          <w:lang w:val="pt-PT"/>
        </w:rPr>
        <w:t xml:space="preserve"> a capacidade e vontade do Estado em perseguir ou n</w:t>
      </w:r>
      <w:r>
        <w:rPr>
          <w:rStyle w:val="Nenhum"/>
          <w:rtl w:val="0"/>
          <w:lang w:val="pt-PT"/>
        </w:rPr>
        <w:t>ã</w:t>
      </w:r>
      <w:r>
        <w:rPr>
          <w:rStyle w:val="Nenhum"/>
          <w:rtl w:val="0"/>
          <w:lang w:val="pt-PT"/>
        </w:rPr>
        <w:t>o o</w:t>
      </w:r>
      <w:ins w:id="847" w:date="2022-05-06T12:22:46Z" w:author="oculto">
        <w:r>
          <w:rPr>
            <w:rStyle w:val="Nenhum"/>
            <w:rtl w:val="0"/>
            <w:lang w:val="en-US"/>
          </w:rPr>
          <w:t>s</w:t>
        </w:r>
      </w:ins>
      <w:del w:id="848" w:date="2022-05-06T12:22:46Z" w:author="oculto">
        <w:r>
          <w:rPr>
            <w:rStyle w:val="Nenhum"/>
            <w:rtl w:val="0"/>
            <w:lang w:val="pt-PT"/>
          </w:rPr>
          <w:delText xml:space="preserve"> atingimento dos seus</w:delText>
        </w:r>
      </w:del>
      <w:r>
        <w:rPr>
          <w:rStyle w:val="Nenhum"/>
          <w:rtl w:val="0"/>
          <w:lang w:val="pt-PT"/>
        </w:rPr>
        <w:t xml:space="preserve"> objetivos</w:t>
      </w:r>
      <w:ins w:id="849" w:date="2022-05-06T12:22:52Z" w:author="oculto">
        <w:r>
          <w:rPr>
            <w:rStyle w:val="Nenhum"/>
            <w:rtl w:val="0"/>
            <w:lang w:val="en-US"/>
          </w:rPr>
          <w:t xml:space="preserve"> inscritos </w:t>
        </w:r>
      </w:ins>
      <w:del w:id="850" w:date="2022-05-06T12:22:50Z" w:author="oculto">
        <w:r>
          <w:rPr>
            <w:rStyle w:val="Nenhum"/>
            <w:rtl w:val="0"/>
            <w:lang w:val="pt-PT"/>
          </w:rPr>
          <w:delText xml:space="preserve">, insculpidos </w:delText>
        </w:r>
      </w:del>
      <w:r>
        <w:rPr>
          <w:rStyle w:val="Nenhum"/>
          <w:rtl w:val="0"/>
          <w:lang w:val="pt-PT"/>
        </w:rPr>
        <w:t xml:space="preserve">na </w:t>
      </w:r>
      <w:ins w:id="851" w:date="2022-05-06T12:22:54Z" w:author="oculto">
        <w:r>
          <w:rPr>
            <w:rStyle w:val="Nenhum"/>
            <w:rtl w:val="0"/>
            <w:lang w:val="en-US"/>
          </w:rPr>
          <w:t>C</w:t>
        </w:r>
      </w:ins>
      <w:del w:id="852" w:date="2022-05-06T12:22:54Z" w:author="oculto">
        <w:r>
          <w:rPr>
            <w:rStyle w:val="Nenhum"/>
            <w:rtl w:val="0"/>
            <w:lang w:val="pt-PT"/>
          </w:rPr>
          <w:delText>c</w:delText>
        </w:r>
      </w:del>
      <w:r>
        <w:rPr>
          <w:rStyle w:val="Nenhum"/>
          <w:rtl w:val="0"/>
          <w:lang w:val="pt-PT"/>
        </w:rPr>
        <w:t>onstitui</w:t>
      </w:r>
      <w:r>
        <w:rPr>
          <w:rStyle w:val="Nenhum"/>
          <w:rtl w:val="0"/>
          <w:lang w:val="pt-PT"/>
        </w:rPr>
        <w:t>çã</w:t>
      </w:r>
      <w:r>
        <w:rPr>
          <w:rStyle w:val="Nenhum"/>
          <w:rtl w:val="0"/>
          <w:lang w:val="pt-PT"/>
        </w:rPr>
        <w:t xml:space="preserve">o </w:t>
      </w:r>
      <w:ins w:id="853" w:date="2022-05-06T12:22:57Z" w:author="oculto">
        <w:r>
          <w:rPr>
            <w:rStyle w:val="Nenhum"/>
            <w:rtl w:val="0"/>
            <w:lang w:val="en-US"/>
          </w:rPr>
          <w:t>F</w:t>
        </w:r>
      </w:ins>
      <w:del w:id="854" w:date="2022-05-06T12:22:57Z" w:author="oculto">
        <w:r>
          <w:rPr>
            <w:rStyle w:val="Nenhum"/>
            <w:rtl w:val="0"/>
            <w:lang w:val="pt-PT"/>
          </w:rPr>
          <w:delText>f</w:delText>
        </w:r>
      </w:del>
      <w:r>
        <w:rPr>
          <w:rStyle w:val="Nenhum"/>
          <w:rtl w:val="0"/>
          <w:lang w:val="pt-PT"/>
        </w:rPr>
        <w:t>ederal,</w:t>
      </w:r>
      <w:ins w:id="855" w:date="2022-05-06T12:23:09Z" w:author="oculto">
        <w:r>
          <w:rPr>
            <w:rStyle w:val="Nenhum"/>
            <w:rtl w:val="0"/>
            <w:lang w:val="en-US"/>
          </w:rPr>
          <w:t xml:space="preserve"> em particular aquele que prescreve</w:t>
        </w:r>
      </w:ins>
      <w:r>
        <w:rPr>
          <w:rStyle w:val="Nenhum"/>
          <w:rtl w:val="0"/>
          <w:lang w:val="pt-PT"/>
        </w:rPr>
        <w:t xml:space="preserve"> a erradica</w:t>
      </w:r>
      <w:r>
        <w:rPr>
          <w:rStyle w:val="Nenhum"/>
          <w:rtl w:val="0"/>
          <w:lang w:val="pt-PT"/>
        </w:rPr>
        <w:t>çã</w:t>
      </w:r>
      <w:r>
        <w:rPr>
          <w:rStyle w:val="Nenhum"/>
          <w:rtl w:val="0"/>
          <w:lang w:val="pt-PT"/>
        </w:rPr>
        <w:t>o da pobreza e da marginaliza</w:t>
      </w:r>
      <w:r>
        <w:rPr>
          <w:rStyle w:val="Nenhum"/>
          <w:rtl w:val="0"/>
          <w:lang w:val="pt-PT"/>
        </w:rPr>
        <w:t>çã</w:t>
      </w:r>
      <w:r>
        <w:rPr>
          <w:rStyle w:val="Nenhum"/>
          <w:rtl w:val="0"/>
          <w:lang w:val="pt-PT"/>
        </w:rPr>
        <w:t>o</w:t>
      </w:r>
      <w:del w:id="856" w:date="2022-05-06T12:23:16Z" w:author="oculto">
        <w:r>
          <w:rPr>
            <w:rStyle w:val="Nenhum"/>
            <w:rtl w:val="0"/>
            <w:lang w:val="pt-PT"/>
          </w:rPr>
          <w:delText xml:space="preserve"> brasileira</w:delText>
        </w:r>
      </w:del>
      <w:r>
        <w:rPr>
          <w:rStyle w:val="Nenhum"/>
          <w:rtl w:val="0"/>
          <w:lang w:val="pt-PT"/>
        </w:rPr>
        <w:t xml:space="preserve">.  </w:t>
      </w:r>
    </w:p>
    <w:p>
      <w:pPr>
        <w:pStyle w:val="Corpo A"/>
        <w:spacing w:line="360" w:lineRule="auto"/>
        <w:jc w:val="both"/>
      </w:pPr>
    </w:p>
    <w:p>
      <w:pPr>
        <w:pStyle w:val="List Paragraph"/>
        <w:numPr>
          <w:ilvl w:val="2"/>
          <w:numId w:val="6"/>
        </w:numPr>
        <w:bidi w:val="0"/>
        <w:spacing w:line="360" w:lineRule="auto"/>
        <w:ind w:right="0"/>
        <w:jc w:val="both"/>
        <w:rPr>
          <w:rtl w:val="0"/>
          <w:lang w:val="pt-PT"/>
        </w:rPr>
      </w:pPr>
      <w:r>
        <w:rPr>
          <w:rStyle w:val="Nenhum A"/>
          <w:rtl w:val="0"/>
          <w:lang w:val="pt-PT"/>
        </w:rPr>
        <w:t>Abordagens Subjetivistas</w:t>
      </w:r>
    </w:p>
    <w:p>
      <w:pPr>
        <w:pStyle w:val="Corpo A"/>
        <w:spacing w:line="360" w:lineRule="auto"/>
        <w:jc w:val="both"/>
      </w:pPr>
    </w:p>
    <w:p>
      <w:pPr>
        <w:pStyle w:val="Corpo A"/>
        <w:tabs>
          <w:tab w:val="left" w:pos="851"/>
        </w:tabs>
        <w:spacing w:line="360" w:lineRule="auto"/>
        <w:jc w:val="both"/>
      </w:pPr>
      <w:r>
        <w:rPr>
          <w:rStyle w:val="Nenhum"/>
          <w:rtl w:val="0"/>
          <w:lang w:val="pt-PT"/>
        </w:rPr>
        <w:tab/>
        <w:t>A principal caracter</w:t>
      </w:r>
      <w:r>
        <w:rPr>
          <w:rStyle w:val="Nenhum A"/>
          <w:rtl w:val="0"/>
        </w:rPr>
        <w:t>í</w:t>
      </w:r>
      <w:r>
        <w:rPr>
          <w:rStyle w:val="Nenhum"/>
          <w:rtl w:val="0"/>
          <w:lang w:val="pt-PT"/>
        </w:rPr>
        <w:t xml:space="preserve">stica da abordagem subjetivista, segundo Pinzani, </w:t>
      </w:r>
      <w:r>
        <w:rPr>
          <w:rStyle w:val="Nenhum"/>
          <w:rtl w:val="0"/>
          <w:lang w:val="fr-FR"/>
        </w:rPr>
        <w:t xml:space="preserve">é </w:t>
      </w:r>
      <w:r>
        <w:rPr>
          <w:rStyle w:val="Nenhum"/>
          <w:rtl w:val="0"/>
          <w:lang w:val="pt-PT"/>
        </w:rPr>
        <w:t xml:space="preserve">a de definir a pobreza a partir da </w:t>
      </w:r>
      <w:del w:id="857" w:date="2022-05-06T12:23:43Z" w:author="oculto">
        <w:r>
          <w:rPr>
            <w:rStyle w:val="Nenhum"/>
            <w:rtl w:val="0"/>
            <w:lang w:val="pt-PT"/>
          </w:rPr>
          <w:delText>opini</w:delText>
        </w:r>
      </w:del>
      <w:del w:id="858" w:date="2022-05-06T12:23:43Z" w:author="oculto">
        <w:r>
          <w:rPr>
            <w:rStyle w:val="Nenhum"/>
            <w:rtl w:val="0"/>
            <w:lang w:val="pt-PT"/>
          </w:rPr>
          <w:delText>ã</w:delText>
        </w:r>
      </w:del>
      <w:del w:id="859" w:date="2022-05-06T12:23:43Z" w:author="oculto">
        <w:r>
          <w:rPr>
            <w:rStyle w:val="Nenhum"/>
            <w:rtl w:val="0"/>
            <w:lang w:val="pt-PT"/>
          </w:rPr>
          <w:delText>o</w:delText>
        </w:r>
      </w:del>
      <w:ins w:id="860" w:date="2022-05-06T12:23:45Z" w:author="oculto">
        <w:r>
          <w:rPr>
            <w:rStyle w:val="Nenhum"/>
            <w:rtl w:val="0"/>
            <w:lang w:val="en-US"/>
          </w:rPr>
          <w:t>avalia</w:t>
        </w:r>
      </w:ins>
      <w:ins w:id="861" w:date="2022-05-06T12:23:45Z" w:author="oculto">
        <w:r>
          <w:rPr>
            <w:rStyle w:val="Nenhum"/>
            <w:rtl w:val="0"/>
            <w:lang w:val="en-US"/>
          </w:rPr>
          <w:t>çã</w:t>
        </w:r>
      </w:ins>
      <w:ins w:id="862" w:date="2022-05-06T12:23:45Z" w:author="oculto">
        <w:r>
          <w:rPr>
            <w:rStyle w:val="Nenhum"/>
            <w:rtl w:val="0"/>
            <w:lang w:val="en-US"/>
          </w:rPr>
          <w:t>o</w:t>
        </w:r>
      </w:ins>
      <w:r>
        <w:rPr>
          <w:rStyle w:val="Nenhum"/>
          <w:rtl w:val="0"/>
          <w:lang w:val="pt-PT"/>
        </w:rPr>
        <w:t xml:space="preserve"> do pr</w:t>
      </w:r>
      <w:r>
        <w:rPr>
          <w:rStyle w:val="Nenhum"/>
          <w:rtl w:val="0"/>
          <w:lang w:val="es-ES_tradnl"/>
        </w:rPr>
        <w:t>ó</w:t>
      </w:r>
      <w:r>
        <w:rPr>
          <w:rStyle w:val="Nenhum"/>
          <w:rtl w:val="0"/>
          <w:lang w:val="pt-PT"/>
        </w:rPr>
        <w:t>prio pobre ao inv</w:t>
      </w:r>
      <w:r>
        <w:rPr>
          <w:rStyle w:val="Nenhum"/>
          <w:rtl w:val="0"/>
          <w:lang w:val="fr-FR"/>
        </w:rPr>
        <w:t>é</w:t>
      </w:r>
      <w:r>
        <w:rPr>
          <w:rStyle w:val="Nenhum"/>
          <w:rtl w:val="0"/>
          <w:lang w:val="pt-PT"/>
        </w:rPr>
        <w:t xml:space="preserve">s da </w:t>
      </w:r>
      <w:del w:id="863" w:date="2022-05-06T12:23:51Z" w:author="oculto">
        <w:r>
          <w:rPr>
            <w:rStyle w:val="Nenhum"/>
            <w:rtl w:val="0"/>
            <w:lang w:val="pt-PT"/>
          </w:rPr>
          <w:delText>opini</w:delText>
        </w:r>
      </w:del>
      <w:del w:id="864" w:date="2022-05-06T12:23:51Z" w:author="oculto">
        <w:r>
          <w:rPr>
            <w:rStyle w:val="Nenhum"/>
            <w:rtl w:val="0"/>
            <w:lang w:val="pt-PT"/>
          </w:rPr>
          <w:delText>ã</w:delText>
        </w:r>
      </w:del>
      <w:del w:id="865" w:date="2022-05-06T12:23:51Z" w:author="oculto">
        <w:r>
          <w:rPr>
            <w:rStyle w:val="Nenhum"/>
            <w:rtl w:val="0"/>
            <w:lang w:val="pt-PT"/>
          </w:rPr>
          <w:delText>o</w:delText>
        </w:r>
      </w:del>
      <w:ins w:id="866" w:date="2022-05-06T12:23:56Z" w:author="oculto">
        <w:r>
          <w:rPr>
            <w:rStyle w:val="Nenhum"/>
            <w:rtl w:val="0"/>
            <w:lang w:val="en-US"/>
          </w:rPr>
          <w:t>considera</w:t>
        </w:r>
      </w:ins>
      <w:ins w:id="867" w:date="2022-05-06T12:23:56Z" w:author="oculto">
        <w:r>
          <w:rPr>
            <w:rStyle w:val="Nenhum"/>
            <w:rtl w:val="0"/>
            <w:lang w:val="en-US"/>
          </w:rPr>
          <w:t>çã</w:t>
        </w:r>
      </w:ins>
      <w:ins w:id="868" w:date="2022-05-06T12:23:56Z" w:author="oculto">
        <w:r>
          <w:rPr>
            <w:rStyle w:val="Nenhum"/>
            <w:rtl w:val="0"/>
            <w:lang w:val="en-US"/>
          </w:rPr>
          <w:t>o</w:t>
        </w:r>
      </w:ins>
      <w:r>
        <w:rPr>
          <w:rStyle w:val="Nenhum"/>
          <w:rtl w:val="0"/>
          <w:lang w:val="pt-PT"/>
        </w:rPr>
        <w:t xml:space="preserve"> de especialistas ou estudiosos. Utiliza-se o m</w:t>
      </w:r>
      <w:r>
        <w:rPr>
          <w:rStyle w:val="Nenhum"/>
          <w:rtl w:val="0"/>
          <w:lang w:val="fr-FR"/>
        </w:rPr>
        <w:t>é</w:t>
      </w:r>
      <w:r>
        <w:rPr>
          <w:rStyle w:val="Nenhum"/>
          <w:rtl w:val="0"/>
          <w:lang w:val="pt-PT"/>
        </w:rPr>
        <w:t>todo de entrevistas a grupos familiares, de maneira que possam indicar quais s</w:t>
      </w:r>
      <w:r>
        <w:rPr>
          <w:rStyle w:val="Nenhum"/>
          <w:rtl w:val="0"/>
          <w:lang w:val="pt-PT"/>
        </w:rPr>
        <w:t>ã</w:t>
      </w:r>
      <w:r>
        <w:rPr>
          <w:rStyle w:val="Nenhum"/>
          <w:rtl w:val="0"/>
          <w:lang w:val="pt-PT"/>
        </w:rPr>
        <w:t>o os n</w:t>
      </w:r>
      <w:r>
        <w:rPr>
          <w:rStyle w:val="Nenhum A"/>
          <w:rtl w:val="0"/>
        </w:rPr>
        <w:t>í</w:t>
      </w:r>
      <w:r>
        <w:rPr>
          <w:rStyle w:val="Nenhum"/>
          <w:rtl w:val="0"/>
          <w:lang w:val="it-IT"/>
        </w:rPr>
        <w:t xml:space="preserve">veis de renda e consumo que tem e que gostariam de ter. </w:t>
      </w:r>
      <w:del w:id="869" w:date="2022-05-06T12:24:10Z" w:author="oculto">
        <w:r>
          <w:rPr>
            <w:rStyle w:val="Nenhum"/>
            <w:rtl w:val="0"/>
            <w:lang w:val="it-IT"/>
          </w:rPr>
          <w:delText xml:space="preserve"> </w:delText>
        </w:r>
      </w:del>
      <w:r>
        <w:rPr>
          <w:rStyle w:val="Nenhum"/>
          <w:rtl w:val="0"/>
          <w:lang w:val="it-IT"/>
        </w:rPr>
        <w:t>O autor apresenta Emmanuel Renault (2017)</w:t>
      </w:r>
      <w:r>
        <w:rPr>
          <w:rStyle w:val="Nenhum"/>
          <w:vertAlign w:val="superscript"/>
        </w:rPr>
        <w:footnoteReference w:id="50"/>
      </w:r>
      <w:r>
        <w:rPr>
          <w:rStyle w:val="Nenhum"/>
          <w:rtl w:val="0"/>
          <w:lang w:val="pt-PT"/>
        </w:rPr>
        <w:t xml:space="preserve"> o qual indica que os pobres se encontram numa posi</w:t>
      </w:r>
      <w:r>
        <w:rPr>
          <w:rStyle w:val="Nenhum"/>
          <w:rtl w:val="0"/>
          <w:lang w:val="pt-PT"/>
        </w:rPr>
        <w:t>çã</w:t>
      </w:r>
      <w:r>
        <w:rPr>
          <w:rStyle w:val="Nenhum"/>
          <w:rtl w:val="0"/>
          <w:lang w:val="pt-PT"/>
        </w:rPr>
        <w:t>o privilegiada para definir as injusti</w:t>
      </w:r>
      <w:r>
        <w:rPr>
          <w:rStyle w:val="Nenhum A"/>
          <w:rtl w:val="0"/>
        </w:rPr>
        <w:t>ç</w:t>
      </w:r>
      <w:r>
        <w:rPr>
          <w:rStyle w:val="Nenhum"/>
          <w:rtl w:val="0"/>
          <w:lang w:val="pt-PT"/>
        </w:rPr>
        <w:t>as das quais s</w:t>
      </w:r>
      <w:r>
        <w:rPr>
          <w:rStyle w:val="Nenhum"/>
          <w:rtl w:val="0"/>
          <w:lang w:val="pt-PT"/>
        </w:rPr>
        <w:t>ã</w:t>
      </w:r>
      <w:r>
        <w:rPr>
          <w:rStyle w:val="Nenhum"/>
          <w:rtl w:val="0"/>
          <w:lang w:val="it-IT"/>
        </w:rPr>
        <w:t>o v</w:t>
      </w:r>
      <w:r>
        <w:rPr>
          <w:rStyle w:val="Nenhum A"/>
          <w:rtl w:val="0"/>
        </w:rPr>
        <w:t>í</w:t>
      </w:r>
      <w:r>
        <w:rPr>
          <w:rStyle w:val="Nenhum"/>
          <w:rtl w:val="0"/>
          <w:lang w:val="pt-PT"/>
        </w:rPr>
        <w:t>timas, visto que as experimentam na pr</w:t>
      </w:r>
      <w:r>
        <w:rPr>
          <w:rStyle w:val="Nenhum A"/>
          <w:rtl w:val="0"/>
        </w:rPr>
        <w:t>á</w:t>
      </w:r>
      <w:r>
        <w:rPr>
          <w:rStyle w:val="Nenhum"/>
          <w:rtl w:val="0"/>
          <w:lang w:val="it-IT"/>
        </w:rPr>
        <w:t xml:space="preserve">tica. </w:t>
      </w:r>
      <w:r>
        <w:rPr>
          <w:rStyle w:val="Nenhum"/>
          <w:rtl w:val="0"/>
          <w:lang w:val="pt-PT"/>
        </w:rPr>
        <w:t xml:space="preserve">É </w:t>
      </w:r>
      <w:r>
        <w:rPr>
          <w:rStyle w:val="Nenhum"/>
          <w:rtl w:val="0"/>
          <w:lang w:val="pt-PT"/>
        </w:rPr>
        <w:t>necess</w:t>
      </w:r>
      <w:r>
        <w:rPr>
          <w:rStyle w:val="Nenhum A"/>
          <w:rtl w:val="0"/>
        </w:rPr>
        <w:t>á</w:t>
      </w:r>
      <w:r>
        <w:rPr>
          <w:rStyle w:val="Nenhum"/>
          <w:rtl w:val="0"/>
          <w:lang w:val="pt-PT"/>
        </w:rPr>
        <w:t>rio fazer cessar a injusti</w:t>
      </w:r>
      <w:r>
        <w:rPr>
          <w:rStyle w:val="Nenhum A"/>
          <w:rtl w:val="0"/>
        </w:rPr>
        <w:t>ç</w:t>
      </w:r>
      <w:r>
        <w:rPr>
          <w:rStyle w:val="Nenhum"/>
          <w:rtl w:val="0"/>
          <w:lang w:val="it-IT"/>
        </w:rPr>
        <w:t>a e n</w:t>
      </w:r>
      <w:r>
        <w:rPr>
          <w:rStyle w:val="Nenhum"/>
          <w:rtl w:val="0"/>
          <w:lang w:val="pt-PT"/>
        </w:rPr>
        <w:t>ã</w:t>
      </w:r>
      <w:r>
        <w:rPr>
          <w:rStyle w:val="Nenhum"/>
          <w:rtl w:val="0"/>
          <w:lang w:val="pt-PT"/>
        </w:rPr>
        <w:t>o simplesmente aumentar a quantidade de bens dispon</w:t>
      </w:r>
      <w:r>
        <w:rPr>
          <w:rStyle w:val="Nenhum A"/>
          <w:rtl w:val="0"/>
        </w:rPr>
        <w:t>í</w:t>
      </w:r>
      <w:r>
        <w:rPr>
          <w:rStyle w:val="Nenhum"/>
          <w:rtl w:val="0"/>
          <w:lang w:val="pt-PT"/>
        </w:rPr>
        <w:t xml:space="preserve">veis para os pobres, </w:t>
      </w:r>
      <w:r>
        <w:rPr>
          <w:rStyle w:val="Nenhum"/>
          <w:rtl w:val="0"/>
          <w:lang w:val="fr-FR"/>
        </w:rPr>
        <w:t xml:space="preserve">é </w:t>
      </w:r>
      <w:r>
        <w:rPr>
          <w:rStyle w:val="Nenhum"/>
          <w:rtl w:val="0"/>
          <w:lang w:val="pt-PT"/>
        </w:rPr>
        <w:t xml:space="preserve">o que Renault chama de </w:t>
      </w:r>
      <w:r>
        <w:rPr>
          <w:rStyle w:val="Nenhum"/>
          <w:rFonts w:ascii="Arial Unicode MS" w:hAnsi="Arial Unicode MS" w:hint="default"/>
          <w:rtl w:val="1"/>
          <w:lang w:val="ar-SA" w:bidi="ar-SA"/>
        </w:rPr>
        <w:t>“</w:t>
      </w:r>
      <w:r>
        <w:rPr>
          <w:rStyle w:val="Nenhum"/>
          <w:rtl w:val="0"/>
          <w:lang w:val="en-US"/>
        </w:rPr>
        <w:t>experi</w:t>
      </w:r>
      <w:r>
        <w:rPr>
          <w:rStyle w:val="Nenhum A"/>
          <w:rtl w:val="0"/>
        </w:rPr>
        <w:t>ê</w:t>
      </w:r>
      <w:r>
        <w:rPr>
          <w:rStyle w:val="Nenhum"/>
          <w:rtl w:val="0"/>
          <w:lang w:val="it-IT"/>
        </w:rPr>
        <w:t>ncia qualitativa</w:t>
      </w:r>
      <w:r>
        <w:rPr>
          <w:rStyle w:val="Nenhum A"/>
          <w:rtl w:val="0"/>
        </w:rPr>
        <w:t>”</w:t>
      </w:r>
      <w:r>
        <w:rPr>
          <w:rStyle w:val="Nenhum"/>
          <w:rtl w:val="0"/>
          <w:lang w:val="pt-PT"/>
        </w:rPr>
        <w:t>. O pr</w:t>
      </w:r>
      <w:r>
        <w:rPr>
          <w:rStyle w:val="Nenhum"/>
          <w:rtl w:val="0"/>
          <w:lang w:val="es-ES_tradnl"/>
        </w:rPr>
        <w:t>ó</w:t>
      </w:r>
      <w:r>
        <w:rPr>
          <w:rStyle w:val="Nenhum"/>
          <w:rtl w:val="0"/>
          <w:lang w:val="pt-PT"/>
        </w:rPr>
        <w:t xml:space="preserve">prio ato de falar representa uma forma de se opor </w:t>
      </w:r>
      <w:r>
        <w:rPr>
          <w:rStyle w:val="Nenhum A"/>
          <w:rtl w:val="0"/>
        </w:rPr>
        <w:t>à</w:t>
      </w:r>
      <w:r>
        <w:rPr>
          <w:rStyle w:val="Nenhum"/>
          <w:rtl w:val="0"/>
          <w:lang w:val="fr-FR"/>
        </w:rPr>
        <w:t>s injusti</w:t>
      </w:r>
      <w:r>
        <w:rPr>
          <w:rStyle w:val="Nenhum A"/>
          <w:rtl w:val="0"/>
        </w:rPr>
        <w:t>ç</w:t>
      </w:r>
      <w:r>
        <w:rPr>
          <w:rStyle w:val="Nenhum A"/>
          <w:rtl w:val="0"/>
        </w:rPr>
        <w:t>as (PINZANI, 2017, p. 305).</w:t>
      </w:r>
    </w:p>
    <w:p>
      <w:pPr>
        <w:pStyle w:val="Corpo A"/>
        <w:tabs>
          <w:tab w:val="left" w:pos="851"/>
        </w:tabs>
        <w:spacing w:line="360" w:lineRule="auto"/>
        <w:jc w:val="both"/>
      </w:pPr>
      <w:r>
        <w:rPr>
          <w:rStyle w:val="Nenhum"/>
          <w:rtl w:val="0"/>
          <w:lang w:val="pt-PT"/>
        </w:rPr>
        <w:tab/>
        <w:t>Essa abordagem traz em seu bojo a vantagem de dar maior aten</w:t>
      </w:r>
      <w:r>
        <w:rPr>
          <w:rStyle w:val="Nenhum"/>
          <w:rtl w:val="0"/>
          <w:lang w:val="pt-PT"/>
        </w:rPr>
        <w:t>çã</w:t>
      </w:r>
      <w:r>
        <w:rPr>
          <w:rStyle w:val="Nenhum"/>
          <w:rtl w:val="0"/>
          <w:lang w:val="pt-PT"/>
        </w:rPr>
        <w:t xml:space="preserve">o as </w:t>
      </w:r>
      <w:r>
        <w:rPr>
          <w:rStyle w:val="Nenhum"/>
          <w:rFonts w:ascii="Arial Unicode MS" w:hAnsi="Arial Unicode MS" w:hint="default"/>
          <w:rtl w:val="1"/>
          <w:lang w:val="ar-SA" w:bidi="ar-SA"/>
        </w:rPr>
        <w:t>“</w:t>
      </w:r>
      <w:r>
        <w:rPr>
          <w:rStyle w:val="Nenhum"/>
          <w:rtl w:val="0"/>
          <w:lang w:val="de-DE"/>
        </w:rPr>
        <w:t>vozes</w:t>
      </w:r>
      <w:r>
        <w:rPr>
          <w:rStyle w:val="Nenhum A"/>
          <w:rtl w:val="0"/>
        </w:rPr>
        <w:t xml:space="preserve">” </w:t>
      </w:r>
      <w:r>
        <w:rPr>
          <w:rStyle w:val="Nenhum"/>
          <w:rtl w:val="0"/>
          <w:lang w:val="pt-PT"/>
        </w:rPr>
        <w:t>dos pobres, no sentido de cham</w:t>
      </w:r>
      <w:r>
        <w:rPr>
          <w:rStyle w:val="Nenhum A"/>
          <w:rtl w:val="0"/>
        </w:rPr>
        <w:t>á</w:t>
      </w:r>
      <w:r>
        <w:rPr>
          <w:rStyle w:val="Nenhum"/>
          <w:rtl w:val="0"/>
          <w:lang w:val="pt-PT"/>
        </w:rPr>
        <w:t>-los a participar, de alguma forma, dos processos decis</w:t>
      </w:r>
      <w:r>
        <w:rPr>
          <w:rStyle w:val="Nenhum"/>
          <w:rtl w:val="0"/>
          <w:lang w:val="es-ES_tradnl"/>
        </w:rPr>
        <w:t>ó</w:t>
      </w:r>
      <w:r>
        <w:rPr>
          <w:rStyle w:val="Nenhum"/>
          <w:rtl w:val="0"/>
          <w:lang w:val="es-ES_tradnl"/>
        </w:rPr>
        <w:t>rios, especialmente no que se relaciona a formula</w:t>
      </w:r>
      <w:r>
        <w:rPr>
          <w:rStyle w:val="Nenhum"/>
          <w:rtl w:val="0"/>
          <w:lang w:val="pt-PT"/>
        </w:rPr>
        <w:t>çã</w:t>
      </w:r>
      <w:r>
        <w:rPr>
          <w:rStyle w:val="Nenhum"/>
          <w:rtl w:val="0"/>
          <w:lang w:val="it-IT"/>
        </w:rPr>
        <w:t>o e implementa</w:t>
      </w:r>
      <w:r>
        <w:rPr>
          <w:rStyle w:val="Nenhum"/>
          <w:rtl w:val="0"/>
          <w:lang w:val="pt-PT"/>
        </w:rPr>
        <w:t>çã</w:t>
      </w:r>
      <w:r>
        <w:rPr>
          <w:rStyle w:val="Nenhum"/>
          <w:rtl w:val="0"/>
          <w:lang w:val="pt-PT"/>
        </w:rPr>
        <w:t>o de pol</w:t>
      </w:r>
      <w:r>
        <w:rPr>
          <w:rStyle w:val="Nenhum A"/>
          <w:rtl w:val="0"/>
        </w:rPr>
        <w:t>í</w:t>
      </w:r>
      <w:r>
        <w:rPr>
          <w:rStyle w:val="Nenhum"/>
          <w:rtl w:val="0"/>
          <w:lang w:val="pt-PT"/>
        </w:rPr>
        <w:t>ticas p</w:t>
      </w:r>
      <w:r>
        <w:rPr>
          <w:rStyle w:val="Nenhum A"/>
          <w:rtl w:val="0"/>
        </w:rPr>
        <w:t>ú</w:t>
      </w:r>
      <w:r>
        <w:rPr>
          <w:rStyle w:val="Nenhum"/>
          <w:rtl w:val="0"/>
          <w:lang w:val="pt-PT"/>
        </w:rPr>
        <w:t>blicas. Podemos ver esse movimento dentro das pol</w:t>
      </w:r>
      <w:r>
        <w:rPr>
          <w:rStyle w:val="Nenhum A"/>
          <w:rtl w:val="0"/>
        </w:rPr>
        <w:t>í</w:t>
      </w:r>
      <w:r>
        <w:rPr>
          <w:rStyle w:val="Nenhum"/>
          <w:rtl w:val="0"/>
          <w:lang w:val="pt-PT"/>
        </w:rPr>
        <w:t>ticas p</w:t>
      </w:r>
      <w:r>
        <w:rPr>
          <w:rStyle w:val="Nenhum A"/>
          <w:rtl w:val="0"/>
        </w:rPr>
        <w:t>ú</w:t>
      </w:r>
      <w:r>
        <w:rPr>
          <w:rStyle w:val="Nenhum"/>
          <w:rtl w:val="0"/>
          <w:lang w:val="pt-PT"/>
        </w:rPr>
        <w:t>blicas da Assist</w:t>
      </w:r>
      <w:r>
        <w:rPr>
          <w:rStyle w:val="Nenhum A"/>
          <w:rtl w:val="0"/>
        </w:rPr>
        <w:t>ê</w:t>
      </w:r>
      <w:r>
        <w:rPr>
          <w:rStyle w:val="Nenhum"/>
          <w:rtl w:val="0"/>
          <w:lang w:val="pt-PT"/>
        </w:rPr>
        <w:t>ncia Social na atualidade, conforme seus normativos de reg</w:t>
      </w:r>
      <w:r>
        <w:rPr>
          <w:rStyle w:val="Nenhum A"/>
          <w:rtl w:val="0"/>
        </w:rPr>
        <w:t>ê</w:t>
      </w:r>
      <w:r>
        <w:rPr>
          <w:rStyle w:val="Nenhum"/>
          <w:rtl w:val="0"/>
          <w:lang w:val="pt-PT"/>
        </w:rPr>
        <w:t>ncia, seguindo as diretrizes da LOAS</w:t>
      </w:r>
      <w:r>
        <w:rPr>
          <w:rStyle w:val="Nenhum"/>
          <w:vertAlign w:val="superscript"/>
        </w:rPr>
        <w:footnoteReference w:id="51"/>
      </w:r>
      <w:r>
        <w:rPr>
          <w:rStyle w:val="Nenhum A"/>
          <w:rtl w:val="0"/>
        </w:rPr>
        <w:t>.</w:t>
      </w:r>
    </w:p>
    <w:p>
      <w:pPr>
        <w:pStyle w:val="Corpo A"/>
        <w:tabs>
          <w:tab w:val="left" w:pos="851"/>
        </w:tabs>
        <w:spacing w:line="360" w:lineRule="auto"/>
        <w:jc w:val="both"/>
      </w:pPr>
      <w:r>
        <w:rPr>
          <w:rStyle w:val="Nenhum"/>
          <w:rtl w:val="0"/>
          <w:lang w:val="pt-PT"/>
        </w:rPr>
        <w:tab/>
        <w:t>Em contraponto, pesquisas apontadas por Pinzani que se utilizaram das abordagens subjetivistas apresentaram problemas de dif</w:t>
      </w:r>
      <w:r>
        <w:rPr>
          <w:rStyle w:val="Nenhum A"/>
          <w:rtl w:val="0"/>
        </w:rPr>
        <w:t>í</w:t>
      </w:r>
      <w:r>
        <w:rPr>
          <w:rStyle w:val="Nenhum"/>
          <w:rtl w:val="0"/>
          <w:lang w:val="en-US"/>
        </w:rPr>
        <w:t>cil equaliza</w:t>
      </w:r>
      <w:r>
        <w:rPr>
          <w:rStyle w:val="Nenhum"/>
          <w:rtl w:val="0"/>
          <w:lang w:val="pt-PT"/>
        </w:rPr>
        <w:t>çã</w:t>
      </w:r>
      <w:r>
        <w:rPr>
          <w:rStyle w:val="Nenhum"/>
          <w:rtl w:val="0"/>
          <w:lang w:val="pt-PT"/>
        </w:rPr>
        <w:t>o: primeiro</w:t>
      </w:r>
      <w:ins w:id="870" w:date="2022-05-06T12:26:27Z" w:author="oculto">
        <w:r>
          <w:rPr>
            <w:rStyle w:val="Nenhum"/>
            <w:rtl w:val="0"/>
            <w:lang w:val="en-US"/>
          </w:rPr>
          <w:t>,</w:t>
        </w:r>
      </w:ins>
      <w:r>
        <w:rPr>
          <w:rStyle w:val="Nenhum"/>
          <w:rtl w:val="0"/>
          <w:lang w:val="pt-PT"/>
        </w:rPr>
        <w:t xml:space="preserve"> consider</w:t>
      </w:r>
      <w:r>
        <w:rPr>
          <w:rStyle w:val="Nenhum A"/>
          <w:rtl w:val="0"/>
        </w:rPr>
        <w:t>á</w:t>
      </w:r>
      <w:r>
        <w:rPr>
          <w:rStyle w:val="Nenhum"/>
          <w:rtl w:val="0"/>
          <w:lang w:val="pt-PT"/>
        </w:rPr>
        <w:t>veis discrep</w:t>
      </w:r>
      <w:r>
        <w:rPr>
          <w:rStyle w:val="Nenhum A"/>
          <w:rtl w:val="0"/>
        </w:rPr>
        <w:t>â</w:t>
      </w:r>
      <w:r>
        <w:rPr>
          <w:rStyle w:val="Nenhum"/>
          <w:rtl w:val="0"/>
          <w:lang w:val="pt-PT"/>
        </w:rPr>
        <w:t>ncias nos resultados, face aos problemas relacionados a sua aplica</w:t>
      </w:r>
      <w:r>
        <w:rPr>
          <w:rStyle w:val="Nenhum"/>
          <w:rtl w:val="0"/>
          <w:lang w:val="pt-PT"/>
        </w:rPr>
        <w:t>çã</w:t>
      </w:r>
      <w:r>
        <w:rPr>
          <w:rStyle w:val="Nenhum"/>
          <w:rtl w:val="0"/>
          <w:lang w:val="pt-PT"/>
        </w:rPr>
        <w:t>o junto aos pobres, como dificuldades de interpreta</w:t>
      </w:r>
      <w:r>
        <w:rPr>
          <w:rStyle w:val="Nenhum"/>
          <w:rtl w:val="0"/>
          <w:lang w:val="pt-PT"/>
        </w:rPr>
        <w:t>çã</w:t>
      </w:r>
      <w:r>
        <w:rPr>
          <w:rStyle w:val="Nenhum"/>
          <w:rtl w:val="0"/>
          <w:lang w:val="pt-PT"/>
        </w:rPr>
        <w:t>o e na formula</w:t>
      </w:r>
      <w:r>
        <w:rPr>
          <w:rStyle w:val="Nenhum"/>
          <w:rtl w:val="0"/>
          <w:lang w:val="pt-PT"/>
        </w:rPr>
        <w:t>çã</w:t>
      </w:r>
      <w:r>
        <w:rPr>
          <w:rStyle w:val="Nenhum"/>
          <w:rtl w:val="0"/>
          <w:lang w:val="pt-PT"/>
        </w:rPr>
        <w:t>o das perguntas. Alguns estudos apontados pelo autor indicaram diferen</w:t>
      </w:r>
      <w:r>
        <w:rPr>
          <w:rStyle w:val="Nenhum A"/>
          <w:rtl w:val="0"/>
        </w:rPr>
        <w:t>ç</w:t>
      </w:r>
      <w:r>
        <w:rPr>
          <w:rStyle w:val="Nenhum"/>
          <w:rtl w:val="0"/>
          <w:lang w:val="pt-PT"/>
        </w:rPr>
        <w:t>as significativas nos resultados, geradas especialmente pelos instrumentos utilizados para realizar a pesquisa. Segundo, a abordagem subjetivista n</w:t>
      </w:r>
      <w:r>
        <w:rPr>
          <w:rStyle w:val="Nenhum"/>
          <w:rtl w:val="0"/>
          <w:lang w:val="pt-PT"/>
        </w:rPr>
        <w:t>ã</w:t>
      </w:r>
      <w:r>
        <w:rPr>
          <w:rStyle w:val="Nenhum"/>
          <w:rtl w:val="0"/>
          <w:lang w:val="pt-PT"/>
        </w:rPr>
        <w:t>o leva em conta as distor</w:t>
      </w:r>
      <w:r>
        <w:rPr>
          <w:rStyle w:val="Nenhum"/>
          <w:rtl w:val="0"/>
          <w:lang w:val="pt-PT"/>
        </w:rPr>
        <w:t>çõ</w:t>
      </w:r>
      <w:r>
        <w:rPr>
          <w:rStyle w:val="Nenhum"/>
          <w:rtl w:val="0"/>
          <w:lang w:val="pt-PT"/>
        </w:rPr>
        <w:t>es geradas pela ignor</w:t>
      </w:r>
      <w:r>
        <w:rPr>
          <w:rStyle w:val="Nenhum A"/>
          <w:rtl w:val="0"/>
        </w:rPr>
        <w:t>â</w:t>
      </w:r>
      <w:r>
        <w:rPr>
          <w:rStyle w:val="Nenhum"/>
          <w:rtl w:val="0"/>
          <w:lang w:val="es-ES_tradnl"/>
        </w:rPr>
        <w:t xml:space="preserve">ncia, </w:t>
      </w:r>
      <w:del w:id="871" w:date="2022-05-06T12:27:28Z" w:author="oculto">
        <w:r>
          <w:rPr>
            <w:rStyle w:val="Nenhum"/>
            <w:rtl w:val="0"/>
            <w:lang w:val="es-ES_tradnl"/>
          </w:rPr>
          <w:delText>nega</w:delText>
        </w:r>
      </w:del>
      <w:del w:id="872" w:date="2022-05-06T12:27:28Z" w:author="oculto">
        <w:r>
          <w:rPr>
            <w:rStyle w:val="Nenhum"/>
            <w:rtl w:val="0"/>
            <w:lang w:val="pt-PT"/>
          </w:rPr>
          <w:delText>çã</w:delText>
        </w:r>
      </w:del>
      <w:del w:id="873" w:date="2022-05-06T12:27:28Z" w:author="oculto">
        <w:r>
          <w:rPr>
            <w:rStyle w:val="Nenhum"/>
            <w:rtl w:val="0"/>
            <w:lang w:val="pt-PT"/>
          </w:rPr>
          <w:delText>o</w:delText>
        </w:r>
      </w:del>
      <w:ins w:id="874" w:date="2022-05-06T12:27:33Z" w:author="oculto">
        <w:r>
          <w:rPr>
            <w:rStyle w:val="Nenhum"/>
            <w:rtl w:val="0"/>
            <w:lang w:val="en-US"/>
          </w:rPr>
          <w:t>falta de informa</w:t>
        </w:r>
      </w:ins>
      <w:ins w:id="875" w:date="2022-05-06T12:27:33Z" w:author="oculto">
        <w:r>
          <w:rPr>
            <w:rStyle w:val="Nenhum"/>
            <w:rtl w:val="0"/>
            <w:lang w:val="en-US"/>
          </w:rPr>
          <w:t>çã</w:t>
        </w:r>
      </w:ins>
      <w:ins w:id="876" w:date="2022-05-06T12:27:33Z" w:author="oculto">
        <w:r>
          <w:rPr>
            <w:rStyle w:val="Nenhum"/>
            <w:rtl w:val="0"/>
            <w:lang w:val="en-US"/>
          </w:rPr>
          <w:t>o</w:t>
        </w:r>
      </w:ins>
      <w:r>
        <w:rPr>
          <w:rStyle w:val="Nenhum"/>
          <w:rtl w:val="0"/>
          <w:lang w:val="pt-PT"/>
        </w:rPr>
        <w:t xml:space="preserve"> e outros mecanismos psicol</w:t>
      </w:r>
      <w:r>
        <w:rPr>
          <w:rStyle w:val="Nenhum"/>
          <w:rtl w:val="0"/>
          <w:lang w:val="es-ES_tradnl"/>
        </w:rPr>
        <w:t>ó</w:t>
      </w:r>
      <w:r>
        <w:rPr>
          <w:rStyle w:val="Nenhum"/>
          <w:rtl w:val="0"/>
          <w:lang w:val="pt-PT"/>
        </w:rPr>
        <w:t>gicos de nega</w:t>
      </w:r>
      <w:r>
        <w:rPr>
          <w:rStyle w:val="Nenhum"/>
          <w:rtl w:val="0"/>
          <w:lang w:val="pt-PT"/>
        </w:rPr>
        <w:t>çã</w:t>
      </w:r>
      <w:r>
        <w:rPr>
          <w:rStyle w:val="Nenhum"/>
          <w:rtl w:val="0"/>
          <w:lang w:val="it-IT"/>
        </w:rPr>
        <w:t>o e repress</w:t>
      </w:r>
      <w:r>
        <w:rPr>
          <w:rStyle w:val="Nenhum"/>
          <w:rtl w:val="0"/>
          <w:lang w:val="pt-PT"/>
        </w:rPr>
        <w:t>ã</w:t>
      </w:r>
      <w:r>
        <w:rPr>
          <w:rStyle w:val="Nenhum"/>
          <w:rtl w:val="0"/>
          <w:lang w:val="pt-PT"/>
        </w:rPr>
        <w:t>o dos pesquisados. A baixa escolaridade e outros fatores de ordem emocional e psicol</w:t>
      </w:r>
      <w:r>
        <w:rPr>
          <w:rStyle w:val="Nenhum"/>
          <w:rtl w:val="0"/>
          <w:lang w:val="es-ES_tradnl"/>
        </w:rPr>
        <w:t>ó</w:t>
      </w:r>
      <w:r>
        <w:rPr>
          <w:rStyle w:val="Nenhum"/>
          <w:rtl w:val="0"/>
          <w:lang w:val="pt-PT"/>
        </w:rPr>
        <w:t>gica, podem ser importantes fatores que inferem no reconhecimento do pobre sobre sua pr</w:t>
      </w:r>
      <w:r>
        <w:rPr>
          <w:rStyle w:val="Nenhum"/>
          <w:rtl w:val="0"/>
          <w:lang w:val="es-ES_tradnl"/>
        </w:rPr>
        <w:t>ó</w:t>
      </w:r>
      <w:r>
        <w:rPr>
          <w:rStyle w:val="Nenhum"/>
          <w:rtl w:val="0"/>
          <w:lang w:val="it-IT"/>
        </w:rPr>
        <w:t>pria situa</w:t>
      </w:r>
      <w:r>
        <w:rPr>
          <w:rStyle w:val="Nenhum"/>
          <w:rtl w:val="0"/>
          <w:lang w:val="pt-PT"/>
        </w:rPr>
        <w:t>çã</w:t>
      </w:r>
      <w:r>
        <w:rPr>
          <w:rStyle w:val="Nenhum A"/>
          <w:rtl w:val="0"/>
        </w:rPr>
        <w:t>o (Ibidem, p. 304</w:t>
      </w:r>
      <w:ins w:id="877" w:date="2022-05-06T12:27:53Z" w:author="oculto">
        <w:r>
          <w:rPr>
            <w:rStyle w:val="Nenhum A"/>
            <w:rtl w:val="0"/>
            <w:lang w:val="en-US"/>
          </w:rPr>
          <w:t xml:space="preserve"> - </w:t>
        </w:r>
      </w:ins>
      <w:del w:id="878" w:date="2022-05-06T12:27:51Z" w:author="oculto">
        <w:r>
          <w:rPr>
            <w:rStyle w:val="Nenhum A"/>
            <w:rtl w:val="0"/>
          </w:rPr>
          <w:delText>–</w:delText>
        </w:r>
      </w:del>
      <w:r>
        <w:rPr>
          <w:rStyle w:val="Nenhum"/>
          <w:rtl w:val="0"/>
          <w:lang w:val="pt-PT"/>
        </w:rPr>
        <w:t xml:space="preserve">305). Sob este aspecto, estudos apontam que as </w:t>
      </w:r>
      <w:r>
        <w:rPr>
          <w:rStyle w:val="Nenhum"/>
          <w:rFonts w:ascii="Arial Unicode MS" w:hAnsi="Arial Unicode MS" w:hint="default"/>
          <w:rtl w:val="1"/>
          <w:lang w:val="ar-SA" w:bidi="ar-SA"/>
        </w:rPr>
        <w:t>“</w:t>
      </w:r>
      <w:r>
        <w:rPr>
          <w:rStyle w:val="Nenhum"/>
          <w:rtl w:val="0"/>
          <w:lang w:val="pt-PT"/>
        </w:rPr>
        <w:t>as diferentes experi</w:t>
      </w:r>
      <w:r>
        <w:rPr>
          <w:rStyle w:val="Nenhum A"/>
          <w:rtl w:val="0"/>
        </w:rPr>
        <w:t>ê</w:t>
      </w:r>
      <w:r>
        <w:rPr>
          <w:rStyle w:val="Nenhum"/>
          <w:rtl w:val="0"/>
          <w:lang w:val="pt-PT"/>
        </w:rPr>
        <w:t>ncias perceptuais s</w:t>
      </w:r>
      <w:r>
        <w:rPr>
          <w:rStyle w:val="Nenhum"/>
          <w:rtl w:val="0"/>
          <w:lang w:val="pt-PT"/>
        </w:rPr>
        <w:t>ã</w:t>
      </w:r>
      <w:r>
        <w:rPr>
          <w:rStyle w:val="Nenhum"/>
          <w:rtl w:val="0"/>
          <w:lang w:val="pt-PT"/>
        </w:rPr>
        <w:t>o reflexos dos sistemas de valores culturais distintos, haja vista que estes interferem no modo como percebemos</w:t>
      </w:r>
      <w:r>
        <w:rPr>
          <w:rStyle w:val="Nenhum A"/>
          <w:rtl w:val="0"/>
        </w:rPr>
        <w:t xml:space="preserve">” </w:t>
      </w:r>
      <w:r>
        <w:rPr>
          <w:rStyle w:val="Nenhum"/>
          <w:rtl w:val="0"/>
          <w:lang w:val="pt-PT"/>
        </w:rPr>
        <w:t>(SOUZA, 2015, p. 297). Tamb</w:t>
      </w:r>
      <w:r>
        <w:rPr>
          <w:rStyle w:val="Nenhum"/>
          <w:rtl w:val="0"/>
          <w:lang w:val="fr-FR"/>
        </w:rPr>
        <w:t>é</w:t>
      </w:r>
      <w:r>
        <w:rPr>
          <w:rStyle w:val="Nenhum A"/>
          <w:rtl w:val="0"/>
        </w:rPr>
        <w:t>m h</w:t>
      </w:r>
      <w:r>
        <w:rPr>
          <w:rStyle w:val="Nenhum A"/>
          <w:rtl w:val="0"/>
        </w:rPr>
        <w:t xml:space="preserve">á </w:t>
      </w:r>
      <w:r>
        <w:rPr>
          <w:rStyle w:val="Nenhum"/>
          <w:rtl w:val="0"/>
          <w:lang w:val="it-IT"/>
        </w:rPr>
        <w:t>o conte</w:t>
      </w:r>
      <w:r>
        <w:rPr>
          <w:rStyle w:val="Nenhum A"/>
          <w:rtl w:val="0"/>
        </w:rPr>
        <w:t>ú</w:t>
      </w:r>
      <w:r>
        <w:rPr>
          <w:rStyle w:val="Nenhum"/>
          <w:rtl w:val="0"/>
          <w:lang w:val="pt-PT"/>
        </w:rPr>
        <w:t>do afetivo, que espelha a interpreta</w:t>
      </w:r>
      <w:r>
        <w:rPr>
          <w:rStyle w:val="Nenhum"/>
          <w:rtl w:val="0"/>
          <w:lang w:val="pt-PT"/>
        </w:rPr>
        <w:t>çã</w:t>
      </w:r>
      <w:r>
        <w:rPr>
          <w:rStyle w:val="Nenhum"/>
          <w:rtl w:val="0"/>
          <w:lang w:val="pt-PT"/>
        </w:rPr>
        <w:t xml:space="preserve">o dada </w:t>
      </w:r>
      <w:r>
        <w:rPr>
          <w:rStyle w:val="Nenhum A"/>
          <w:rtl w:val="0"/>
        </w:rPr>
        <w:t xml:space="preserve">à </w:t>
      </w:r>
      <w:r>
        <w:rPr>
          <w:rStyle w:val="Nenhum"/>
          <w:rtl w:val="0"/>
          <w:lang w:val="pt-PT"/>
        </w:rPr>
        <w:t>realidade. Sendo assim, a abordagem subjetivista exige an</w:t>
      </w:r>
      <w:r>
        <w:rPr>
          <w:rStyle w:val="Nenhum A"/>
          <w:rtl w:val="0"/>
        </w:rPr>
        <w:t>á</w:t>
      </w:r>
      <w:r>
        <w:rPr>
          <w:rStyle w:val="Nenhum"/>
          <w:rtl w:val="0"/>
          <w:lang w:val="pt-PT"/>
        </w:rPr>
        <w:t>lise mais profunda, que contemple outros aspectos da realidade social, al</w:t>
      </w:r>
      <w:r>
        <w:rPr>
          <w:rStyle w:val="Nenhum"/>
          <w:rtl w:val="0"/>
          <w:lang w:val="fr-FR"/>
        </w:rPr>
        <w:t>é</w:t>
      </w:r>
      <w:r>
        <w:rPr>
          <w:rStyle w:val="Nenhum"/>
          <w:rtl w:val="0"/>
          <w:lang w:val="pt-PT"/>
        </w:rPr>
        <w:t>m da subjetividade individual, o que mostra o qu</w:t>
      </w:r>
      <w:r>
        <w:rPr>
          <w:rStyle w:val="Nenhum"/>
          <w:rtl w:val="0"/>
          <w:lang w:val="pt-PT"/>
        </w:rPr>
        <w:t>ã</w:t>
      </w:r>
      <w:r>
        <w:rPr>
          <w:rStyle w:val="Nenhum"/>
          <w:rtl w:val="0"/>
          <w:lang w:val="pt-PT"/>
        </w:rPr>
        <w:t>o complexo</w:t>
      </w:r>
      <w:del w:id="879" w:date="2022-05-06T12:28:39Z" w:author="oculto">
        <w:r>
          <w:rPr>
            <w:rStyle w:val="Nenhum"/>
            <w:rtl w:val="0"/>
            <w:lang w:val="pt-PT"/>
          </w:rPr>
          <w:delText xml:space="preserve"> e instigante</w:delText>
        </w:r>
      </w:del>
      <w:r>
        <w:rPr>
          <w:rStyle w:val="Nenhum"/>
          <w:rtl w:val="0"/>
          <w:lang w:val="pt-PT"/>
        </w:rPr>
        <w:t xml:space="preserve"> </w:t>
      </w:r>
      <w:r>
        <w:rPr>
          <w:rStyle w:val="Nenhum"/>
          <w:rtl w:val="0"/>
          <w:lang w:val="fr-FR"/>
        </w:rPr>
        <w:t xml:space="preserve">é </w:t>
      </w:r>
      <w:r>
        <w:rPr>
          <w:rStyle w:val="Nenhum"/>
          <w:rtl w:val="0"/>
          <w:lang w:val="pt-PT"/>
        </w:rPr>
        <w:t>o estudo e a conceitua</w:t>
      </w:r>
      <w:r>
        <w:rPr>
          <w:rStyle w:val="Nenhum"/>
          <w:rtl w:val="0"/>
          <w:lang w:val="pt-PT"/>
        </w:rPr>
        <w:t>çã</w:t>
      </w:r>
      <w:r>
        <w:rPr>
          <w:rStyle w:val="Nenhum"/>
          <w:rtl w:val="0"/>
          <w:lang w:val="pt-PT"/>
        </w:rPr>
        <w:t>o da pobreza.</w:t>
      </w:r>
    </w:p>
    <w:p>
      <w:pPr>
        <w:pStyle w:val="Corpo A"/>
        <w:tabs>
          <w:tab w:val="left" w:pos="851"/>
        </w:tabs>
        <w:spacing w:line="360" w:lineRule="auto"/>
        <w:jc w:val="both"/>
      </w:pPr>
    </w:p>
    <w:p>
      <w:pPr>
        <w:pStyle w:val="List Paragraph"/>
        <w:numPr>
          <w:ilvl w:val="2"/>
          <w:numId w:val="3"/>
        </w:numPr>
        <w:bidi w:val="0"/>
        <w:spacing w:line="360" w:lineRule="auto"/>
        <w:ind w:right="0"/>
        <w:jc w:val="both"/>
        <w:rPr>
          <w:rtl w:val="0"/>
          <w:lang w:val="pt-PT"/>
        </w:rPr>
      </w:pPr>
      <w:r>
        <w:rPr>
          <w:rStyle w:val="Nenhum A"/>
          <w:rtl w:val="0"/>
          <w:lang w:val="pt-PT"/>
        </w:rPr>
        <w:t>Abordagens Essencialistas</w:t>
      </w:r>
    </w:p>
    <w:p>
      <w:pPr>
        <w:pStyle w:val="Corpo A"/>
        <w:tabs>
          <w:tab w:val="left" w:pos="851"/>
        </w:tabs>
        <w:spacing w:line="360" w:lineRule="auto"/>
        <w:jc w:val="both"/>
        <w:rPr>
          <w:rStyle w:val="Nenhum"/>
          <w:outline w:val="0"/>
          <w:color w:val="ff0000"/>
          <w:u w:color="ff0000"/>
          <w14:textFill>
            <w14:solidFill>
              <w14:srgbClr w14:val="FF0000"/>
            </w14:solidFill>
          </w14:textFill>
        </w:rPr>
      </w:pPr>
      <w:r>
        <w:rPr>
          <w:rStyle w:val="Nenhum A"/>
        </w:rPr>
        <w:tab/>
      </w:r>
      <w:r>
        <w:rPr>
          <w:rStyle w:val="Nenhum"/>
          <w:outline w:val="0"/>
          <w:color w:val="ff0000"/>
          <w:u w:color="ff0000"/>
          <w14:textFill>
            <w14:solidFill>
              <w14:srgbClr w14:val="FF0000"/>
            </w14:solidFill>
          </w14:textFill>
        </w:rPr>
        <w:tab/>
      </w:r>
    </w:p>
    <w:p>
      <w:pPr>
        <w:pStyle w:val="Corpo A"/>
        <w:tabs>
          <w:tab w:val="left" w:pos="851"/>
        </w:tabs>
        <w:spacing w:line="360" w:lineRule="auto"/>
        <w:jc w:val="both"/>
      </w:pPr>
      <w:r>
        <w:rPr>
          <w:rStyle w:val="Nenhum"/>
          <w:outline w:val="0"/>
          <w:color w:val="ff0000"/>
          <w:u w:color="ff0000"/>
          <w14:textFill>
            <w14:solidFill>
              <w14:srgbClr w14:val="FF0000"/>
            </w14:solidFill>
          </w14:textFill>
        </w:rPr>
        <w:tab/>
      </w:r>
      <w:r>
        <w:rPr>
          <w:rStyle w:val="Nenhum"/>
          <w:rtl w:val="0"/>
          <w:lang w:val="pt-PT"/>
        </w:rPr>
        <w:t xml:space="preserve">Nas abordagens essencialistas da pobreza apresentadas por Pinzani (2017, p. 306), parte-se do pressuposto de que </w:t>
      </w:r>
      <w:r>
        <w:rPr>
          <w:rStyle w:val="Nenhum"/>
          <w:rtl w:val="0"/>
          <w:lang w:val="fr-FR"/>
        </w:rPr>
        <w:t xml:space="preserve">é </w:t>
      </w:r>
      <w:r>
        <w:rPr>
          <w:rStyle w:val="Nenhum"/>
          <w:rtl w:val="0"/>
          <w:lang w:val="pt-PT"/>
        </w:rPr>
        <w:t>necess</w:t>
      </w:r>
      <w:r>
        <w:rPr>
          <w:rStyle w:val="Nenhum A"/>
          <w:rtl w:val="0"/>
        </w:rPr>
        <w:t>á</w:t>
      </w:r>
      <w:r>
        <w:rPr>
          <w:rStyle w:val="Nenhum"/>
          <w:rtl w:val="0"/>
          <w:lang w:val="pt-PT"/>
        </w:rPr>
        <w:t>rio identificar as car</w:t>
      </w:r>
      <w:r>
        <w:rPr>
          <w:rStyle w:val="Nenhum A"/>
          <w:rtl w:val="0"/>
        </w:rPr>
        <w:t>ê</w:t>
      </w:r>
      <w:r>
        <w:rPr>
          <w:rStyle w:val="Nenhum"/>
          <w:rtl w:val="0"/>
          <w:lang w:val="pt-PT"/>
        </w:rPr>
        <w:t>ncias b</w:t>
      </w:r>
      <w:r>
        <w:rPr>
          <w:rStyle w:val="Nenhum A"/>
          <w:rtl w:val="0"/>
        </w:rPr>
        <w:t>á</w:t>
      </w:r>
      <w:r>
        <w:rPr>
          <w:rStyle w:val="Nenhum"/>
          <w:rtl w:val="0"/>
          <w:lang w:val="pt-PT"/>
        </w:rPr>
        <w:t>sicas comuns a todos. Em geral, nesse tipo de abordagem, procura-se identificar as car</w:t>
      </w:r>
      <w:r>
        <w:rPr>
          <w:rStyle w:val="Nenhum A"/>
          <w:rtl w:val="0"/>
        </w:rPr>
        <w:t>ê</w:t>
      </w:r>
      <w:r>
        <w:rPr>
          <w:rStyle w:val="Nenhum"/>
          <w:rtl w:val="0"/>
          <w:lang w:val="pt-PT"/>
        </w:rPr>
        <w:t>ncias b</w:t>
      </w:r>
      <w:r>
        <w:rPr>
          <w:rStyle w:val="Nenhum A"/>
          <w:rtl w:val="0"/>
        </w:rPr>
        <w:t>á</w:t>
      </w:r>
      <w:r>
        <w:rPr>
          <w:rStyle w:val="Nenhum"/>
          <w:rtl w:val="0"/>
          <w:lang w:val="pt-PT"/>
        </w:rPr>
        <w:t>sicas que deveriam ser afian</w:t>
      </w:r>
      <w:r>
        <w:rPr>
          <w:rStyle w:val="Nenhum A"/>
          <w:rtl w:val="0"/>
        </w:rPr>
        <w:t>ç</w:t>
      </w:r>
      <w:r>
        <w:rPr>
          <w:rStyle w:val="Nenhum"/>
          <w:rtl w:val="0"/>
          <w:lang w:val="pt-PT"/>
        </w:rPr>
        <w:t>adas aos indiv</w:t>
      </w:r>
      <w:r>
        <w:rPr>
          <w:rStyle w:val="Nenhum A"/>
          <w:rtl w:val="0"/>
        </w:rPr>
        <w:t>í</w:t>
      </w:r>
      <w:r>
        <w:rPr>
          <w:rStyle w:val="Nenhum"/>
          <w:rtl w:val="0"/>
          <w:lang w:val="pt-PT"/>
        </w:rPr>
        <w:t>duos de dada sociedade, de modo que tivessem uma vida normal</w:t>
      </w:r>
      <w:r>
        <w:rPr>
          <w:rStyle w:val="Nenhum"/>
          <w:vertAlign w:val="superscript"/>
        </w:rPr>
        <w:footnoteReference w:id="52"/>
      </w:r>
      <w:r>
        <w:rPr>
          <w:rStyle w:val="Nenhum"/>
          <w:rtl w:val="0"/>
          <w:lang w:val="pt-PT"/>
        </w:rPr>
        <w:t>.Os seres humanos, de forma indistinta, apresentam certas car</w:t>
      </w:r>
      <w:r>
        <w:rPr>
          <w:rStyle w:val="Nenhum A"/>
          <w:rtl w:val="0"/>
        </w:rPr>
        <w:t>ê</w:t>
      </w:r>
      <w:r>
        <w:rPr>
          <w:rStyle w:val="Nenhum"/>
          <w:rtl w:val="0"/>
          <w:lang w:val="pt-PT"/>
        </w:rPr>
        <w:t>ncias que precisam ser supridas. Tais necessidades, consideradas essenciais e inerentes a todos, n</w:t>
      </w:r>
      <w:r>
        <w:rPr>
          <w:rStyle w:val="Nenhum"/>
          <w:rtl w:val="0"/>
          <w:lang w:val="pt-PT"/>
        </w:rPr>
        <w:t>ã</w:t>
      </w:r>
      <w:r>
        <w:rPr>
          <w:rStyle w:val="Nenhum"/>
          <w:rtl w:val="0"/>
          <w:lang w:val="pt-PT"/>
        </w:rPr>
        <w:t>o depende da posi</w:t>
      </w:r>
      <w:r>
        <w:rPr>
          <w:rStyle w:val="Nenhum"/>
          <w:rtl w:val="0"/>
          <w:lang w:val="pt-PT"/>
        </w:rPr>
        <w:t>çã</w:t>
      </w:r>
      <w:r>
        <w:rPr>
          <w:rStyle w:val="Nenhum"/>
          <w:rtl w:val="0"/>
          <w:lang w:val="pt-PT"/>
        </w:rPr>
        <w:t>o que os indiv</w:t>
      </w:r>
      <w:r>
        <w:rPr>
          <w:rStyle w:val="Nenhum A"/>
          <w:rtl w:val="0"/>
        </w:rPr>
        <w:t>í</w:t>
      </w:r>
      <w:r>
        <w:rPr>
          <w:rStyle w:val="Nenhum"/>
          <w:rtl w:val="0"/>
          <w:lang w:val="pt-PT"/>
        </w:rPr>
        <w:t>duos ocupam na sociedade.</w:t>
      </w:r>
    </w:p>
    <w:p>
      <w:pPr>
        <w:pStyle w:val="Corpo A"/>
        <w:tabs>
          <w:tab w:val="left" w:pos="851"/>
        </w:tabs>
        <w:spacing w:line="360" w:lineRule="auto"/>
        <w:jc w:val="both"/>
      </w:pPr>
      <w:r>
        <w:rPr>
          <w:rStyle w:val="Nenhum"/>
          <w:rtl w:val="0"/>
          <w:lang w:val="pt-PT"/>
        </w:rPr>
        <w:tab/>
        <w:t>Nesse sentido, as car</w:t>
      </w:r>
      <w:r>
        <w:rPr>
          <w:rStyle w:val="Nenhum A"/>
          <w:rtl w:val="0"/>
        </w:rPr>
        <w:t>ê</w:t>
      </w:r>
      <w:r>
        <w:rPr>
          <w:rStyle w:val="Nenhum"/>
          <w:rtl w:val="0"/>
          <w:lang w:val="pt-PT"/>
        </w:rPr>
        <w:t>ncias dos indiv</w:t>
      </w:r>
      <w:r>
        <w:rPr>
          <w:rStyle w:val="Nenhum A"/>
          <w:rtl w:val="0"/>
        </w:rPr>
        <w:t>í</w:t>
      </w:r>
      <w:r>
        <w:rPr>
          <w:rStyle w:val="Nenhum"/>
          <w:rtl w:val="0"/>
          <w:lang w:val="pt-PT"/>
        </w:rPr>
        <w:t>duos s</w:t>
      </w:r>
      <w:r>
        <w:rPr>
          <w:rStyle w:val="Nenhum"/>
          <w:rtl w:val="0"/>
          <w:lang w:val="pt-PT"/>
        </w:rPr>
        <w:t>ã</w:t>
      </w:r>
      <w:r>
        <w:rPr>
          <w:rStyle w:val="Nenhum"/>
          <w:rtl w:val="0"/>
          <w:lang w:val="pt-PT"/>
        </w:rPr>
        <w:t>o determinadas pela cultura, pelo contexto hist</w:t>
      </w:r>
      <w:r>
        <w:rPr>
          <w:rStyle w:val="Nenhum"/>
          <w:rtl w:val="0"/>
          <w:lang w:val="es-ES_tradnl"/>
        </w:rPr>
        <w:t>ó</w:t>
      </w:r>
      <w:r>
        <w:rPr>
          <w:rStyle w:val="Nenhum"/>
          <w:rtl w:val="0"/>
          <w:lang w:val="it-IT"/>
        </w:rPr>
        <w:t>rico e geogr</w:t>
      </w:r>
      <w:r>
        <w:rPr>
          <w:rStyle w:val="Nenhum A"/>
          <w:rtl w:val="0"/>
        </w:rPr>
        <w:t>á</w:t>
      </w:r>
      <w:r>
        <w:rPr>
          <w:rStyle w:val="Nenhum"/>
          <w:rtl w:val="0"/>
          <w:lang w:val="pt-PT"/>
        </w:rPr>
        <w:t>fico, pelos valores e as formas de vida adotadas. Tais aspectos definem as car</w:t>
      </w:r>
      <w:r>
        <w:rPr>
          <w:rStyle w:val="Nenhum A"/>
          <w:rtl w:val="0"/>
        </w:rPr>
        <w:t>ê</w:t>
      </w:r>
      <w:r>
        <w:rPr>
          <w:rStyle w:val="Nenhum"/>
          <w:rtl w:val="0"/>
          <w:lang w:val="pt-PT"/>
        </w:rPr>
        <w:t xml:space="preserve">ncias, sendo este um ponto de vista </w:t>
      </w:r>
      <w:r>
        <w:rPr>
          <w:rStyle w:val="Nenhum"/>
          <w:rFonts w:ascii="Arial Unicode MS" w:hAnsi="Arial Unicode MS" w:hint="default"/>
          <w:rtl w:val="1"/>
          <w:lang w:val="ar-SA" w:bidi="ar-SA"/>
        </w:rPr>
        <w:t>“</w:t>
      </w:r>
      <w:r>
        <w:rPr>
          <w:rStyle w:val="Nenhum"/>
          <w:rtl w:val="0"/>
          <w:lang w:val="pt-PT"/>
        </w:rPr>
        <w:t>intersubjetivo</w:t>
      </w:r>
      <w:r>
        <w:rPr>
          <w:rStyle w:val="Nenhum A"/>
          <w:rtl w:val="0"/>
        </w:rPr>
        <w:t>”</w:t>
      </w:r>
      <w:r>
        <w:rPr>
          <w:rStyle w:val="Nenhum"/>
          <w:rtl w:val="0"/>
          <w:lang w:val="pt-PT"/>
        </w:rPr>
        <w:t>, visto que partem da vis</w:t>
      </w:r>
      <w:r>
        <w:rPr>
          <w:rStyle w:val="Nenhum"/>
          <w:rtl w:val="0"/>
          <w:lang w:val="pt-PT"/>
        </w:rPr>
        <w:t>ã</w:t>
      </w:r>
      <w:r>
        <w:rPr>
          <w:rStyle w:val="Nenhum"/>
          <w:rtl w:val="0"/>
          <w:lang w:val="pt-PT"/>
        </w:rPr>
        <w:t>o de mundo da pr</w:t>
      </w:r>
      <w:r>
        <w:rPr>
          <w:rStyle w:val="Nenhum"/>
          <w:rtl w:val="0"/>
          <w:lang w:val="es-ES_tradnl"/>
        </w:rPr>
        <w:t>ó</w:t>
      </w:r>
      <w:r>
        <w:rPr>
          <w:rStyle w:val="Nenhum"/>
          <w:rtl w:val="0"/>
          <w:lang w:val="pt-PT"/>
        </w:rPr>
        <w:t>pria sociedade (Ibidem, p. 307). O observador est</w:t>
      </w:r>
      <w:r>
        <w:rPr>
          <w:rStyle w:val="Nenhum A"/>
          <w:rtl w:val="0"/>
        </w:rPr>
        <w:t xml:space="preserve">á </w:t>
      </w:r>
      <w:r>
        <w:rPr>
          <w:rStyle w:val="Nenhum"/>
          <w:rtl w:val="0"/>
          <w:lang w:val="pt-PT"/>
        </w:rPr>
        <w:t>imerso na pr</w:t>
      </w:r>
      <w:r>
        <w:rPr>
          <w:rStyle w:val="Nenhum"/>
          <w:rtl w:val="0"/>
          <w:lang w:val="es-ES_tradnl"/>
        </w:rPr>
        <w:t>ó</w:t>
      </w:r>
      <w:r>
        <w:rPr>
          <w:rStyle w:val="Nenhum"/>
          <w:rtl w:val="0"/>
          <w:lang w:val="pt-PT"/>
        </w:rPr>
        <w:t xml:space="preserve">pria realidade, partindo do ponto de vista que lhe </w:t>
      </w:r>
      <w:r>
        <w:rPr>
          <w:rStyle w:val="Nenhum"/>
          <w:rtl w:val="0"/>
          <w:lang w:val="fr-FR"/>
        </w:rPr>
        <w:t xml:space="preserve">é </w:t>
      </w:r>
      <w:r>
        <w:rPr>
          <w:rStyle w:val="Nenhum"/>
          <w:rtl w:val="0"/>
          <w:lang w:val="pt-PT"/>
        </w:rPr>
        <w:t>familiar e n</w:t>
      </w:r>
      <w:r>
        <w:rPr>
          <w:rStyle w:val="Nenhum"/>
          <w:rtl w:val="0"/>
          <w:lang w:val="pt-PT"/>
        </w:rPr>
        <w:t>ã</w:t>
      </w:r>
      <w:r>
        <w:rPr>
          <w:rStyle w:val="Nenhum"/>
          <w:rtl w:val="0"/>
          <w:lang w:val="pt-PT"/>
        </w:rPr>
        <w:t>o como um terceiro estranho a ela.</w:t>
      </w:r>
    </w:p>
    <w:p>
      <w:pPr>
        <w:pStyle w:val="Corpo A"/>
        <w:tabs>
          <w:tab w:val="left" w:pos="851"/>
        </w:tabs>
        <w:spacing w:line="360" w:lineRule="auto"/>
        <w:jc w:val="both"/>
      </w:pPr>
      <w:r>
        <w:rPr>
          <w:rStyle w:val="Nenhum"/>
          <w:rtl w:val="0"/>
          <w:lang w:val="pt-PT"/>
        </w:rPr>
        <w:tab/>
        <w:t>Para que os indiv</w:t>
      </w:r>
      <w:r>
        <w:rPr>
          <w:rStyle w:val="Nenhum A"/>
          <w:rtl w:val="0"/>
        </w:rPr>
        <w:t>í</w:t>
      </w:r>
      <w:r>
        <w:rPr>
          <w:rStyle w:val="Nenhum"/>
          <w:rtl w:val="0"/>
          <w:lang w:val="pt-PT"/>
        </w:rPr>
        <w:t>duos se libertem da pobreza, faz-se necess</w:t>
      </w:r>
      <w:r>
        <w:rPr>
          <w:rStyle w:val="Nenhum A"/>
          <w:rtl w:val="0"/>
        </w:rPr>
        <w:t>á</w:t>
      </w:r>
      <w:r>
        <w:rPr>
          <w:rStyle w:val="Nenhum"/>
          <w:rtl w:val="0"/>
          <w:lang w:val="pt-PT"/>
        </w:rPr>
        <w:t xml:space="preserve">rio </w:t>
      </w:r>
      <w:r>
        <w:rPr>
          <w:rStyle w:val="Nenhum"/>
          <w:rFonts w:ascii="Arial Unicode MS" w:hAnsi="Arial Unicode MS" w:hint="default"/>
          <w:rtl w:val="1"/>
          <w:lang w:val="ar-SA" w:bidi="ar-SA"/>
        </w:rPr>
        <w:t>“</w:t>
      </w:r>
      <w:r>
        <w:rPr>
          <w:rStyle w:val="Nenhum"/>
          <w:rtl w:val="0"/>
          <w:lang w:val="pt-PT"/>
        </w:rPr>
        <w:t>identificar um n</w:t>
      </w:r>
      <w:r>
        <w:rPr>
          <w:rStyle w:val="Nenhum A"/>
          <w:rtl w:val="0"/>
        </w:rPr>
        <w:t>í</w:t>
      </w:r>
      <w:r>
        <w:rPr>
          <w:rStyle w:val="Nenhum"/>
          <w:rtl w:val="0"/>
          <w:lang w:val="es-ES_tradnl"/>
        </w:rPr>
        <w:t>vel m</w:t>
      </w:r>
      <w:r>
        <w:rPr>
          <w:rStyle w:val="Nenhum A"/>
          <w:rtl w:val="0"/>
        </w:rPr>
        <w:t>í</w:t>
      </w:r>
      <w:r>
        <w:rPr>
          <w:rStyle w:val="Nenhum"/>
          <w:rtl w:val="0"/>
          <w:lang w:val="pt-PT"/>
        </w:rPr>
        <w:t>nimo de satisfa</w:t>
      </w:r>
      <w:r>
        <w:rPr>
          <w:rStyle w:val="Nenhum"/>
          <w:rtl w:val="0"/>
          <w:lang w:val="pt-PT"/>
        </w:rPr>
        <w:t>çã</w:t>
      </w:r>
      <w:r>
        <w:rPr>
          <w:rStyle w:val="Nenhum"/>
          <w:rtl w:val="0"/>
          <w:lang w:val="pt-PT"/>
        </w:rPr>
        <w:t>o de car</w:t>
      </w:r>
      <w:r>
        <w:rPr>
          <w:rStyle w:val="Nenhum A"/>
          <w:rtl w:val="0"/>
        </w:rPr>
        <w:t>ê</w:t>
      </w:r>
      <w:r>
        <w:rPr>
          <w:rStyle w:val="Nenhum"/>
          <w:rtl w:val="0"/>
          <w:lang w:val="pt-PT"/>
        </w:rPr>
        <w:t>ncias</w:t>
      </w:r>
      <w:r>
        <w:rPr>
          <w:rStyle w:val="Nenhum A"/>
          <w:rtl w:val="0"/>
        </w:rPr>
        <w:t xml:space="preserve">” </w:t>
      </w:r>
      <w:r>
        <w:rPr>
          <w:rStyle w:val="Nenhum"/>
          <w:rtl w:val="0"/>
          <w:lang w:val="pt-PT"/>
        </w:rPr>
        <w:t>(Ibidem). Pinzani elenca o primeiro impasse dessa abordagem: como eleger quais car</w:t>
      </w:r>
      <w:r>
        <w:rPr>
          <w:rStyle w:val="Nenhum A"/>
          <w:rtl w:val="0"/>
        </w:rPr>
        <w:t>ê</w:t>
      </w:r>
      <w:r>
        <w:rPr>
          <w:rStyle w:val="Nenhum"/>
          <w:rtl w:val="0"/>
          <w:lang w:val="pt-PT"/>
        </w:rPr>
        <w:t>ncias entram nessa defini</w:t>
      </w:r>
      <w:r>
        <w:rPr>
          <w:rStyle w:val="Nenhum"/>
          <w:rtl w:val="0"/>
          <w:lang w:val="pt-PT"/>
        </w:rPr>
        <w:t>çã</w:t>
      </w:r>
      <w:r>
        <w:rPr>
          <w:rStyle w:val="Nenhum"/>
          <w:rtl w:val="0"/>
          <w:lang w:val="pt-PT"/>
        </w:rPr>
        <w:t>o? E ainda, como definir o grau de satisfa</w:t>
      </w:r>
      <w:r>
        <w:rPr>
          <w:rStyle w:val="Nenhum"/>
          <w:rtl w:val="0"/>
          <w:lang w:val="pt-PT"/>
        </w:rPr>
        <w:t>çã</w:t>
      </w:r>
      <w:r>
        <w:rPr>
          <w:rStyle w:val="Nenhum"/>
          <w:rtl w:val="0"/>
          <w:lang w:val="pt-PT"/>
        </w:rPr>
        <w:t>o de tais car</w:t>
      </w:r>
      <w:r>
        <w:rPr>
          <w:rStyle w:val="Nenhum A"/>
          <w:rtl w:val="0"/>
        </w:rPr>
        <w:t>ê</w:t>
      </w:r>
      <w:r>
        <w:rPr>
          <w:rStyle w:val="Nenhum"/>
          <w:rtl w:val="0"/>
          <w:lang w:val="pt-PT"/>
        </w:rPr>
        <w:t>ncias? Isso por si s</w:t>
      </w:r>
      <w:r>
        <w:rPr>
          <w:rStyle w:val="Nenhum A"/>
          <w:rtl w:val="0"/>
        </w:rPr>
        <w:t xml:space="preserve">ó </w:t>
      </w:r>
      <w:r>
        <w:rPr>
          <w:rStyle w:val="Nenhum A"/>
          <w:rtl w:val="0"/>
        </w:rPr>
        <w:t>j</w:t>
      </w:r>
      <w:r>
        <w:rPr>
          <w:rStyle w:val="Nenhum"/>
          <w:rtl w:val="0"/>
          <w:lang w:val="pt-PT"/>
        </w:rPr>
        <w:t xml:space="preserve">á é </w:t>
      </w:r>
      <w:r>
        <w:rPr>
          <w:rStyle w:val="Nenhum"/>
          <w:rtl w:val="0"/>
          <w:lang w:val="pt-PT"/>
        </w:rPr>
        <w:t>uma tarefa dif</w:t>
      </w:r>
      <w:r>
        <w:rPr>
          <w:rStyle w:val="Nenhum A"/>
          <w:rtl w:val="0"/>
        </w:rPr>
        <w:t>í</w:t>
      </w:r>
      <w:r>
        <w:rPr>
          <w:rStyle w:val="Nenhum"/>
          <w:rtl w:val="0"/>
          <w:lang w:val="pt-PT"/>
        </w:rPr>
        <w:t>cil dadas as particularidades e subjetividades dos diversos grupos que comp</w:t>
      </w:r>
      <w:r>
        <w:rPr>
          <w:rStyle w:val="Nenhum"/>
          <w:rtl w:val="0"/>
          <w:lang w:val="pt-PT"/>
        </w:rPr>
        <w:t>õ</w:t>
      </w:r>
      <w:r>
        <w:rPr>
          <w:rStyle w:val="Nenhum"/>
          <w:rtl w:val="0"/>
          <w:lang w:val="pt-PT"/>
        </w:rPr>
        <w:t>em uma sociedade. No Brasil, um pa</w:t>
      </w:r>
      <w:r>
        <w:rPr>
          <w:rStyle w:val="Nenhum A"/>
          <w:rtl w:val="0"/>
        </w:rPr>
        <w:t>í</w:t>
      </w:r>
      <w:r>
        <w:rPr>
          <w:rStyle w:val="Nenhum"/>
          <w:rtl w:val="0"/>
          <w:lang w:val="pt-PT"/>
        </w:rPr>
        <w:t>s de dimens</w:t>
      </w:r>
      <w:r>
        <w:rPr>
          <w:rStyle w:val="Nenhum"/>
          <w:rtl w:val="0"/>
          <w:lang w:val="pt-PT"/>
        </w:rPr>
        <w:t>õ</w:t>
      </w:r>
      <w:r>
        <w:rPr>
          <w:rStyle w:val="Nenhum"/>
          <w:rtl w:val="0"/>
          <w:lang w:val="pt-PT"/>
        </w:rPr>
        <w:t>es continentais, isso seria um grande desafio. Como implementar uma pol</w:t>
      </w:r>
      <w:r>
        <w:rPr>
          <w:rStyle w:val="Nenhum A"/>
          <w:rtl w:val="0"/>
        </w:rPr>
        <w:t>í</w:t>
      </w:r>
      <w:r>
        <w:rPr>
          <w:rStyle w:val="Nenhum"/>
          <w:rtl w:val="0"/>
          <w:lang w:val="it-IT"/>
        </w:rPr>
        <w:t>tica p</w:t>
      </w:r>
      <w:r>
        <w:rPr>
          <w:rStyle w:val="Nenhum A"/>
          <w:rtl w:val="0"/>
        </w:rPr>
        <w:t>ú</w:t>
      </w:r>
      <w:r>
        <w:rPr>
          <w:rStyle w:val="Nenhum"/>
          <w:rtl w:val="0"/>
          <w:lang w:val="pt-PT"/>
        </w:rPr>
        <w:t xml:space="preserve">blica em </w:t>
      </w:r>
      <w:r>
        <w:rPr>
          <w:rStyle w:val="Nenhum A"/>
          <w:rtl w:val="0"/>
        </w:rPr>
        <w:t>â</w:t>
      </w:r>
      <w:r>
        <w:rPr>
          <w:rStyle w:val="Nenhum"/>
          <w:rtl w:val="0"/>
          <w:lang w:val="pt-PT"/>
        </w:rPr>
        <w:t>mbito nacional, com crit</w:t>
      </w:r>
      <w:r>
        <w:rPr>
          <w:rStyle w:val="Nenhum"/>
          <w:rtl w:val="0"/>
          <w:lang w:val="fr-FR"/>
        </w:rPr>
        <w:t>é</w:t>
      </w:r>
      <w:r>
        <w:rPr>
          <w:rStyle w:val="Nenhum"/>
          <w:rtl w:val="0"/>
          <w:lang w:val="pt-PT"/>
        </w:rPr>
        <w:t>rios e regras igualit</w:t>
      </w:r>
      <w:r>
        <w:rPr>
          <w:rStyle w:val="Nenhum A"/>
          <w:rtl w:val="0"/>
        </w:rPr>
        <w:t>á</w:t>
      </w:r>
      <w:r>
        <w:rPr>
          <w:rStyle w:val="Nenhum"/>
          <w:rtl w:val="0"/>
          <w:lang w:val="pt-PT"/>
        </w:rPr>
        <w:t>rias dadas as diferen</w:t>
      </w:r>
      <w:r>
        <w:rPr>
          <w:rStyle w:val="Nenhum A"/>
          <w:rtl w:val="0"/>
        </w:rPr>
        <w:t>ç</w:t>
      </w:r>
      <w:r>
        <w:rPr>
          <w:rStyle w:val="Nenhum"/>
          <w:rtl w:val="0"/>
          <w:lang w:val="pt-PT"/>
        </w:rPr>
        <w:t xml:space="preserve">as regionais, culturais e sociais? </w:t>
      </w:r>
    </w:p>
    <w:p>
      <w:pPr>
        <w:pStyle w:val="Corpo A"/>
        <w:tabs>
          <w:tab w:val="left" w:pos="851"/>
        </w:tabs>
        <w:spacing w:line="360" w:lineRule="auto"/>
        <w:jc w:val="both"/>
      </w:pPr>
      <w:r>
        <w:rPr>
          <w:rStyle w:val="Nenhum"/>
          <w:rtl w:val="0"/>
          <w:lang w:val="pt-PT"/>
        </w:rPr>
        <w:tab/>
        <w:t xml:space="preserve">Outro impasse apontado pelo autor </w:t>
      </w:r>
      <w:r>
        <w:rPr>
          <w:rStyle w:val="Nenhum"/>
          <w:rtl w:val="0"/>
          <w:lang w:val="fr-FR"/>
        </w:rPr>
        <w:t xml:space="preserve">é </w:t>
      </w:r>
      <w:r>
        <w:rPr>
          <w:rStyle w:val="Nenhum"/>
          <w:rtl w:val="0"/>
          <w:lang w:val="pt-PT"/>
        </w:rPr>
        <w:t>especificar como e em que medida as pol</w:t>
      </w:r>
      <w:r>
        <w:rPr>
          <w:rStyle w:val="Nenhum A"/>
          <w:rtl w:val="0"/>
        </w:rPr>
        <w:t>í</w:t>
      </w:r>
      <w:r>
        <w:rPr>
          <w:rStyle w:val="Nenhum"/>
          <w:rtl w:val="0"/>
          <w:lang w:val="pt-PT"/>
        </w:rPr>
        <w:t>ticas sociais devem prover a satisfa</w:t>
      </w:r>
      <w:r>
        <w:rPr>
          <w:rStyle w:val="Nenhum"/>
          <w:rtl w:val="0"/>
          <w:lang w:val="pt-PT"/>
        </w:rPr>
        <w:t>çã</w:t>
      </w:r>
      <w:r>
        <w:rPr>
          <w:rStyle w:val="Nenhum"/>
          <w:rtl w:val="0"/>
          <w:lang w:val="pt-PT"/>
        </w:rPr>
        <w:t>o das car</w:t>
      </w:r>
      <w:r>
        <w:rPr>
          <w:rStyle w:val="Nenhum A"/>
          <w:rtl w:val="0"/>
        </w:rPr>
        <w:t>ê</w:t>
      </w:r>
      <w:r>
        <w:rPr>
          <w:rStyle w:val="Nenhum"/>
          <w:rtl w:val="0"/>
          <w:lang w:val="pt-PT"/>
        </w:rPr>
        <w:t>ncias. Isso parece especialmente complexo se partirmos do ponto de vista de uma sociedade moldada pela cultura capitalista que valoriza o consumismo, fonte de retroalimenta</w:t>
      </w:r>
      <w:r>
        <w:rPr>
          <w:rStyle w:val="Nenhum"/>
          <w:rtl w:val="0"/>
          <w:lang w:val="pt-PT"/>
        </w:rPr>
        <w:t>çã</w:t>
      </w:r>
      <w:r>
        <w:rPr>
          <w:rStyle w:val="Nenhum"/>
          <w:rtl w:val="0"/>
          <w:lang w:val="pt-PT"/>
        </w:rPr>
        <w:t>o do pr</w:t>
      </w:r>
      <w:r>
        <w:rPr>
          <w:rStyle w:val="Nenhum"/>
          <w:rtl w:val="0"/>
          <w:lang w:val="es-ES_tradnl"/>
        </w:rPr>
        <w:t>ó</w:t>
      </w:r>
      <w:r>
        <w:rPr>
          <w:rStyle w:val="Nenhum"/>
          <w:rtl w:val="0"/>
          <w:lang w:val="pt-PT"/>
        </w:rPr>
        <w:t>prio sistema. Como equacionar tais quest</w:t>
      </w:r>
      <w:r>
        <w:rPr>
          <w:rStyle w:val="Nenhum"/>
          <w:rtl w:val="0"/>
          <w:lang w:val="pt-PT"/>
        </w:rPr>
        <w:t>õ</w:t>
      </w:r>
      <w:r>
        <w:rPr>
          <w:rStyle w:val="Nenhum"/>
          <w:rtl w:val="0"/>
          <w:lang w:val="pt-PT"/>
        </w:rPr>
        <w:t>es? Surge o questionamento sobre a incompletude das abordagens que tratam do conceito da pobreza. S</w:t>
      </w:r>
      <w:r>
        <w:rPr>
          <w:rStyle w:val="Nenhum"/>
          <w:rtl w:val="0"/>
          <w:lang w:val="pt-PT"/>
        </w:rPr>
        <w:t>ã</w:t>
      </w:r>
      <w:r>
        <w:rPr>
          <w:rStyle w:val="Nenhum"/>
          <w:rtl w:val="0"/>
          <w:lang w:val="pt-PT"/>
        </w:rPr>
        <w:t>o tantas as imbrica</w:t>
      </w:r>
      <w:r>
        <w:rPr>
          <w:rStyle w:val="Nenhum"/>
          <w:rtl w:val="0"/>
          <w:lang w:val="pt-PT"/>
        </w:rPr>
        <w:t>çõ</w:t>
      </w:r>
      <w:r>
        <w:rPr>
          <w:rStyle w:val="Nenhum"/>
          <w:rtl w:val="0"/>
          <w:lang w:val="pt-PT"/>
        </w:rPr>
        <w:t>es, dadas as particularidades dos indiv</w:t>
      </w:r>
      <w:r>
        <w:rPr>
          <w:rStyle w:val="Nenhum A"/>
          <w:rtl w:val="0"/>
        </w:rPr>
        <w:t>í</w:t>
      </w:r>
      <w:r>
        <w:rPr>
          <w:rStyle w:val="Nenhum"/>
          <w:rtl w:val="0"/>
          <w:lang w:val="pt-PT"/>
        </w:rPr>
        <w:t>duos e das sociedades, evidenciando a complexidade e a pluralidade desse fen</w:t>
      </w:r>
      <w:r>
        <w:rPr>
          <w:rStyle w:val="Nenhum A"/>
          <w:rtl w:val="0"/>
        </w:rPr>
        <w:t>ô</w:t>
      </w:r>
      <w:r>
        <w:rPr>
          <w:rStyle w:val="Nenhum"/>
          <w:rtl w:val="0"/>
          <w:lang w:val="pt-PT"/>
        </w:rPr>
        <w:t>meno</w:t>
      </w:r>
      <w:del w:id="880" w:date="2022-05-06T12:32:43Z" w:author="oculto">
        <w:r>
          <w:rPr>
            <w:rStyle w:val="Nenhum"/>
            <w:rtl w:val="0"/>
            <w:lang w:val="pt-PT"/>
          </w:rPr>
          <w:delText xml:space="preserve"> (pobreza)</w:delText>
        </w:r>
      </w:del>
      <w:r>
        <w:rPr>
          <w:rStyle w:val="Nenhum"/>
          <w:rtl w:val="0"/>
          <w:lang w:val="pt-PT"/>
        </w:rPr>
        <w:t>. Dessa forma, idealizar a erradica</w:t>
      </w:r>
      <w:r>
        <w:rPr>
          <w:rStyle w:val="Nenhum"/>
          <w:rtl w:val="0"/>
          <w:lang w:val="pt-PT"/>
        </w:rPr>
        <w:t>çã</w:t>
      </w:r>
      <w:r>
        <w:rPr>
          <w:rStyle w:val="Nenhum"/>
          <w:rtl w:val="0"/>
          <w:lang w:val="pt-PT"/>
        </w:rPr>
        <w:t xml:space="preserve">o da pobreza </w:t>
      </w:r>
      <w:r>
        <w:rPr>
          <w:rStyle w:val="Nenhum"/>
          <w:rtl w:val="0"/>
          <w:lang w:val="fr-FR"/>
        </w:rPr>
        <w:t xml:space="preserve">é </w:t>
      </w:r>
      <w:r>
        <w:rPr>
          <w:rStyle w:val="Nenhum"/>
          <w:rtl w:val="0"/>
          <w:lang w:val="pt-PT"/>
        </w:rPr>
        <w:t>um grande desafio, exigindo muito dos governos e sociedades. S</w:t>
      </w:r>
      <w:r>
        <w:rPr>
          <w:rStyle w:val="Nenhum"/>
          <w:rtl w:val="0"/>
          <w:lang w:val="pt-PT"/>
        </w:rPr>
        <w:t>ã</w:t>
      </w:r>
      <w:r>
        <w:rPr>
          <w:rStyle w:val="Nenhum"/>
          <w:rtl w:val="0"/>
          <w:lang w:val="pt-PT"/>
        </w:rPr>
        <w:t>o muitos os elementos que constituem o imagin</w:t>
      </w:r>
      <w:r>
        <w:rPr>
          <w:rStyle w:val="Nenhum A"/>
          <w:rtl w:val="0"/>
        </w:rPr>
        <w:t>á</w:t>
      </w:r>
      <w:r>
        <w:rPr>
          <w:rStyle w:val="Nenhum"/>
          <w:rtl w:val="0"/>
          <w:lang w:val="pt-PT"/>
        </w:rPr>
        <w:t>rio sobre a pobreza, especialmente em raz</w:t>
      </w:r>
      <w:r>
        <w:rPr>
          <w:rStyle w:val="Nenhum"/>
          <w:rtl w:val="0"/>
          <w:lang w:val="pt-PT"/>
        </w:rPr>
        <w:t>ã</w:t>
      </w:r>
      <w:r>
        <w:rPr>
          <w:rStyle w:val="Nenhum"/>
          <w:rtl w:val="0"/>
          <w:lang w:val="pt-PT"/>
        </w:rPr>
        <w:t xml:space="preserve">o da ideia de que a pobreza </w:t>
      </w:r>
      <w:r>
        <w:rPr>
          <w:rStyle w:val="Nenhum"/>
          <w:rtl w:val="0"/>
          <w:lang w:val="fr-FR"/>
        </w:rPr>
        <w:t xml:space="preserve">é </w:t>
      </w:r>
      <w:r>
        <w:rPr>
          <w:rStyle w:val="Nenhum"/>
          <w:rtl w:val="0"/>
          <w:lang w:val="es-ES_tradnl"/>
        </w:rPr>
        <w:t xml:space="preserve">algo natural, inerente </w:t>
      </w:r>
      <w:r>
        <w:rPr>
          <w:rStyle w:val="Nenhum A"/>
          <w:rtl w:val="0"/>
        </w:rPr>
        <w:t>à</w:t>
      </w:r>
      <w:r>
        <w:rPr>
          <w:rStyle w:val="Nenhum"/>
          <w:rtl w:val="0"/>
          <w:lang w:val="pt-PT"/>
        </w:rPr>
        <w:t>s sociedades, e conforme Telles (1992, p. 102), associada a determinados grupos e situa</w:t>
      </w:r>
      <w:r>
        <w:rPr>
          <w:rStyle w:val="Nenhum"/>
          <w:rtl w:val="0"/>
          <w:lang w:val="pt-PT"/>
        </w:rPr>
        <w:t>çõ</w:t>
      </w:r>
      <w:r>
        <w:rPr>
          <w:rStyle w:val="Nenhum"/>
          <w:rtl w:val="0"/>
          <w:lang w:val="pt-PT"/>
        </w:rPr>
        <w:t>es, como no caso da rela</w:t>
      </w:r>
      <w:r>
        <w:rPr>
          <w:rStyle w:val="Nenhum"/>
          <w:rtl w:val="0"/>
          <w:lang w:val="pt-PT"/>
        </w:rPr>
        <w:t>çã</w:t>
      </w:r>
      <w:r>
        <w:rPr>
          <w:rStyle w:val="Nenhum"/>
          <w:rtl w:val="0"/>
          <w:lang w:val="pt-PT"/>
        </w:rPr>
        <w:t>o que se estabelece entre pobreza e a criminalidade e a estigmatiza</w:t>
      </w:r>
      <w:r>
        <w:rPr>
          <w:rStyle w:val="Nenhum"/>
          <w:rtl w:val="0"/>
          <w:lang w:val="pt-PT"/>
        </w:rPr>
        <w:t>çã</w:t>
      </w:r>
      <w:r>
        <w:rPr>
          <w:rStyle w:val="Nenhum"/>
          <w:rtl w:val="0"/>
          <w:lang w:val="it-IT"/>
        </w:rPr>
        <w:t>o e classifica</w:t>
      </w:r>
      <w:r>
        <w:rPr>
          <w:rStyle w:val="Nenhum"/>
          <w:rtl w:val="0"/>
          <w:lang w:val="pt-PT"/>
        </w:rPr>
        <w:t>çã</w:t>
      </w:r>
      <w:r>
        <w:rPr>
          <w:rStyle w:val="Nenhum"/>
          <w:rtl w:val="0"/>
          <w:lang w:val="pt-PT"/>
        </w:rPr>
        <w:t>o dos grupos sociais mais vulner</w:t>
      </w:r>
      <w:r>
        <w:rPr>
          <w:rStyle w:val="Nenhum A"/>
          <w:rtl w:val="0"/>
        </w:rPr>
        <w:t>á</w:t>
      </w:r>
      <w:r>
        <w:rPr>
          <w:rStyle w:val="Nenhum"/>
          <w:rtl w:val="0"/>
          <w:lang w:val="pt-PT"/>
        </w:rPr>
        <w:t>veis. Logo, a satisfa</w:t>
      </w:r>
      <w:r>
        <w:rPr>
          <w:rStyle w:val="Nenhum"/>
          <w:rtl w:val="0"/>
          <w:lang w:val="pt-PT"/>
        </w:rPr>
        <w:t>çã</w:t>
      </w:r>
      <w:r>
        <w:rPr>
          <w:rStyle w:val="Nenhum"/>
          <w:rtl w:val="0"/>
          <w:lang w:val="pt-PT"/>
        </w:rPr>
        <w:t>o das car</w:t>
      </w:r>
      <w:r>
        <w:rPr>
          <w:rStyle w:val="Nenhum A"/>
          <w:rtl w:val="0"/>
        </w:rPr>
        <w:t>ê</w:t>
      </w:r>
      <w:r>
        <w:rPr>
          <w:rStyle w:val="Nenhum"/>
          <w:rtl w:val="0"/>
          <w:lang w:val="pt-PT"/>
        </w:rPr>
        <w:t>ncias, como apresentadas nas abordagens essencialistas, indicam a necessidade de valora</w:t>
      </w:r>
      <w:r>
        <w:rPr>
          <w:rStyle w:val="Nenhum"/>
          <w:rtl w:val="0"/>
          <w:lang w:val="pt-PT"/>
        </w:rPr>
        <w:t>çã</w:t>
      </w:r>
      <w:r>
        <w:rPr>
          <w:rStyle w:val="Nenhum"/>
          <w:rtl w:val="0"/>
          <w:lang w:val="pt-PT"/>
        </w:rPr>
        <w:t>o de outros fatores, mais amplos e de ordem estrutural que poderiam auxiliar na identifica</w:t>
      </w:r>
      <w:r>
        <w:rPr>
          <w:rStyle w:val="Nenhum"/>
          <w:rtl w:val="0"/>
          <w:lang w:val="pt-PT"/>
        </w:rPr>
        <w:t>çã</w:t>
      </w:r>
      <w:r>
        <w:rPr>
          <w:rStyle w:val="Nenhum"/>
          <w:rtl w:val="0"/>
          <w:lang w:val="pt-PT"/>
        </w:rPr>
        <w:t>o das car</w:t>
      </w:r>
      <w:r>
        <w:rPr>
          <w:rStyle w:val="Nenhum A"/>
          <w:rtl w:val="0"/>
        </w:rPr>
        <w:t>ê</w:t>
      </w:r>
      <w:r>
        <w:rPr>
          <w:rStyle w:val="Nenhum"/>
          <w:rtl w:val="0"/>
          <w:lang w:val="pt-PT"/>
        </w:rPr>
        <w:t>ncias.</w:t>
      </w:r>
    </w:p>
    <w:p>
      <w:pPr>
        <w:pStyle w:val="Corpo A"/>
        <w:tabs>
          <w:tab w:val="left" w:pos="851"/>
        </w:tabs>
        <w:spacing w:line="360" w:lineRule="auto"/>
        <w:jc w:val="both"/>
      </w:pPr>
      <w:r>
        <w:rPr>
          <w:rStyle w:val="Nenhum"/>
          <w:rtl w:val="0"/>
          <w:lang w:val="pt-PT"/>
        </w:rPr>
        <w:tab/>
        <w:t>Face a isto, a abordagem essencialista se situa numa posi</w:t>
      </w:r>
      <w:r>
        <w:rPr>
          <w:rStyle w:val="Nenhum"/>
          <w:rtl w:val="0"/>
          <w:lang w:val="pt-PT"/>
        </w:rPr>
        <w:t>çã</w:t>
      </w:r>
      <w:r>
        <w:rPr>
          <w:rStyle w:val="Nenhum"/>
          <w:rtl w:val="0"/>
          <w:lang w:val="it-IT"/>
        </w:rPr>
        <w:t>o intermedi</w:t>
      </w:r>
      <w:r>
        <w:rPr>
          <w:rStyle w:val="Nenhum A"/>
          <w:rtl w:val="0"/>
        </w:rPr>
        <w:t>á</w:t>
      </w:r>
      <w:r>
        <w:rPr>
          <w:rStyle w:val="Nenhum"/>
          <w:rtl w:val="0"/>
          <w:lang w:val="pt-PT"/>
        </w:rPr>
        <w:t>ria entre o enfoque quantitativo e o enfoque subjetivista. O primeiro porque usa de crit</w:t>
      </w:r>
      <w:r>
        <w:rPr>
          <w:rStyle w:val="Nenhum"/>
          <w:rtl w:val="0"/>
          <w:lang w:val="fr-FR"/>
        </w:rPr>
        <w:t>é</w:t>
      </w:r>
      <w:r>
        <w:rPr>
          <w:rStyle w:val="Nenhum"/>
          <w:rtl w:val="0"/>
          <w:lang w:val="pt-PT"/>
        </w:rPr>
        <w:t>rios objetivos (renda, consumo, etc), e quanto ao segundo, ao partir da subjetividade dos pobres, segundo sua pr</w:t>
      </w:r>
      <w:r>
        <w:rPr>
          <w:rStyle w:val="Nenhum"/>
          <w:rtl w:val="0"/>
          <w:lang w:val="es-ES_tradnl"/>
        </w:rPr>
        <w:t>ó</w:t>
      </w:r>
      <w:r>
        <w:rPr>
          <w:rStyle w:val="Nenhum"/>
          <w:rtl w:val="0"/>
          <w:lang w:val="pt-PT"/>
        </w:rPr>
        <w:t>pria voz (PINZANI, 2017).</w:t>
      </w:r>
    </w:p>
    <w:p>
      <w:pPr>
        <w:pStyle w:val="Corpo A"/>
        <w:spacing w:line="360" w:lineRule="auto"/>
        <w:jc w:val="both"/>
      </w:pPr>
      <w:r>
        <w:rPr>
          <w:rStyle w:val="Nenhum"/>
          <w:outline w:val="0"/>
          <w:color w:val="ff0000"/>
          <w:u w:color="ff0000"/>
          <w14:textFill>
            <w14:solidFill>
              <w14:srgbClr w14:val="FF0000"/>
            </w14:solidFill>
          </w14:textFill>
        </w:rPr>
        <w:tab/>
      </w:r>
    </w:p>
    <w:p>
      <w:pPr>
        <w:pStyle w:val="List Paragraph"/>
        <w:numPr>
          <w:ilvl w:val="2"/>
          <w:numId w:val="3"/>
        </w:numPr>
        <w:bidi w:val="0"/>
        <w:spacing w:line="360" w:lineRule="auto"/>
        <w:ind w:right="0"/>
        <w:jc w:val="both"/>
        <w:rPr>
          <w:rtl w:val="0"/>
          <w:lang w:val="pt-PT"/>
        </w:rPr>
      </w:pPr>
      <w:r>
        <w:rPr>
          <w:rStyle w:val="Nenhum A"/>
          <w:rtl w:val="0"/>
          <w:lang w:val="pt-PT"/>
        </w:rPr>
        <w:t>Abordagem das Capacidades</w:t>
      </w:r>
    </w:p>
    <w:p>
      <w:pPr>
        <w:pStyle w:val="Corpo A"/>
        <w:spacing w:line="360" w:lineRule="auto"/>
        <w:jc w:val="both"/>
      </w:pPr>
      <w:r>
        <w:rPr>
          <w:rStyle w:val="Nenhum A"/>
        </w:rPr>
        <w:tab/>
      </w:r>
    </w:p>
    <w:p>
      <w:pPr>
        <w:pStyle w:val="Corpo A"/>
        <w:tabs>
          <w:tab w:val="left" w:pos="851"/>
        </w:tabs>
        <w:spacing w:line="360" w:lineRule="auto"/>
        <w:jc w:val="both"/>
      </w:pPr>
      <w:r>
        <w:rPr>
          <w:rStyle w:val="Nenhum"/>
          <w:rtl w:val="0"/>
          <w:lang w:val="pt-PT"/>
        </w:rPr>
        <w:tab/>
        <w:t xml:space="preserve">Segundo Pinzani, a abordagem das capacidades </w:t>
      </w:r>
      <w:r>
        <w:rPr>
          <w:rStyle w:val="Nenhum"/>
          <w:rtl w:val="0"/>
          <w:lang w:val="fr-FR"/>
        </w:rPr>
        <w:t xml:space="preserve">é </w:t>
      </w:r>
      <w:r>
        <w:rPr>
          <w:rStyle w:val="Nenhum"/>
          <w:rtl w:val="0"/>
          <w:lang w:val="pt-PT"/>
        </w:rPr>
        <w:t>atualmente a mais utilizada na avalia</w:t>
      </w:r>
      <w:r>
        <w:rPr>
          <w:rStyle w:val="Nenhum"/>
          <w:rtl w:val="0"/>
          <w:lang w:val="pt-PT"/>
        </w:rPr>
        <w:t>çã</w:t>
      </w:r>
      <w:r>
        <w:rPr>
          <w:rStyle w:val="Nenhum"/>
          <w:rtl w:val="0"/>
          <w:lang w:val="pt-PT"/>
        </w:rPr>
        <w:t>o da situa</w:t>
      </w:r>
      <w:r>
        <w:rPr>
          <w:rStyle w:val="Nenhum"/>
          <w:rtl w:val="0"/>
          <w:lang w:val="pt-PT"/>
        </w:rPr>
        <w:t>çã</w:t>
      </w:r>
      <w:r>
        <w:rPr>
          <w:rStyle w:val="Nenhum"/>
          <w:rtl w:val="0"/>
          <w:lang w:val="pt-PT"/>
        </w:rPr>
        <w:t xml:space="preserve">o da pobreza, a chamada </w:t>
      </w:r>
      <w:r>
        <w:rPr>
          <w:rStyle w:val="Nenhum"/>
          <w:i w:val="1"/>
          <w:iCs w:val="1"/>
          <w:rtl w:val="0"/>
          <w:lang w:val="en-US"/>
        </w:rPr>
        <w:t>capability</w:t>
      </w:r>
      <w:r>
        <w:rPr>
          <w:rStyle w:val="Nenhum A"/>
          <w:rtl w:val="0"/>
        </w:rPr>
        <w:t xml:space="preserve"> </w:t>
      </w:r>
      <w:r>
        <w:rPr>
          <w:rStyle w:val="Nenhum"/>
          <w:i w:val="1"/>
          <w:iCs w:val="1"/>
          <w:rtl w:val="0"/>
          <w:lang w:val="en-US"/>
        </w:rPr>
        <w:t>approach</w:t>
      </w:r>
      <w:r>
        <w:rPr>
          <w:rStyle w:val="Nenhum"/>
          <w:rtl w:val="0"/>
          <w:lang w:val="pt-PT"/>
        </w:rPr>
        <w:t>. Esse conceito foi desenvolvido inicialmente por Amartya Sen e Martha Nussbaum.</w:t>
      </w:r>
    </w:p>
    <w:p>
      <w:pPr>
        <w:pStyle w:val="Corpo A"/>
        <w:tabs>
          <w:tab w:val="left" w:pos="851"/>
        </w:tabs>
        <w:spacing w:line="360" w:lineRule="auto"/>
        <w:jc w:val="both"/>
      </w:pPr>
      <w:r>
        <w:rPr>
          <w:rStyle w:val="Nenhum"/>
          <w:rtl w:val="0"/>
          <w:lang w:val="es-ES_tradnl"/>
        </w:rPr>
        <w:tab/>
        <w:t xml:space="preserve">Para Sen, a pobreza </w:t>
      </w:r>
      <w:r>
        <w:rPr>
          <w:rStyle w:val="Nenhum"/>
          <w:rtl w:val="0"/>
          <w:lang w:val="fr-FR"/>
        </w:rPr>
        <w:t xml:space="preserve">é </w:t>
      </w:r>
      <w:r>
        <w:rPr>
          <w:rStyle w:val="Nenhum"/>
          <w:rtl w:val="0"/>
          <w:lang w:val="pt-PT"/>
        </w:rPr>
        <w:t>entendida como a priva</w:t>
      </w:r>
      <w:r>
        <w:rPr>
          <w:rStyle w:val="Nenhum"/>
          <w:rtl w:val="0"/>
          <w:lang w:val="pt-PT"/>
        </w:rPr>
        <w:t>çã</w:t>
      </w:r>
      <w:r>
        <w:rPr>
          <w:rStyle w:val="Nenhum"/>
          <w:rtl w:val="0"/>
          <w:lang w:val="pt-PT"/>
        </w:rPr>
        <w:t>o das capacidades b</w:t>
      </w:r>
      <w:r>
        <w:rPr>
          <w:rStyle w:val="Nenhum A"/>
          <w:rtl w:val="0"/>
        </w:rPr>
        <w:t>á</w:t>
      </w:r>
      <w:r>
        <w:rPr>
          <w:rStyle w:val="Nenhum"/>
          <w:rtl w:val="0"/>
          <w:lang w:val="pt-PT"/>
        </w:rPr>
        <w:t>sicas e n</w:t>
      </w:r>
      <w:r>
        <w:rPr>
          <w:rStyle w:val="Nenhum"/>
          <w:rtl w:val="0"/>
          <w:lang w:val="pt-PT"/>
        </w:rPr>
        <w:t>ã</w:t>
      </w:r>
      <w:r>
        <w:rPr>
          <w:rStyle w:val="Nenhum"/>
          <w:rtl w:val="0"/>
          <w:lang w:val="pt-PT"/>
        </w:rPr>
        <w:t>o simplesmente o baixo n</w:t>
      </w:r>
      <w:r>
        <w:rPr>
          <w:rStyle w:val="Nenhum A"/>
          <w:rtl w:val="0"/>
        </w:rPr>
        <w:t>í</w:t>
      </w:r>
      <w:r>
        <w:rPr>
          <w:rStyle w:val="Nenhum"/>
          <w:rtl w:val="0"/>
          <w:lang w:val="pt-PT"/>
        </w:rPr>
        <w:t>vel de renda (SEN, 2008, p. 170). A priva</w:t>
      </w:r>
      <w:r>
        <w:rPr>
          <w:rStyle w:val="Nenhum"/>
          <w:rtl w:val="0"/>
          <w:lang w:val="pt-PT"/>
        </w:rPr>
        <w:t>çã</w:t>
      </w:r>
      <w:r>
        <w:rPr>
          <w:rStyle w:val="Nenhum"/>
          <w:rtl w:val="0"/>
          <w:lang w:val="pt-PT"/>
        </w:rPr>
        <w:t>o da renda pode ser uma das causas, se n</w:t>
      </w:r>
      <w:r>
        <w:rPr>
          <w:rStyle w:val="Nenhum"/>
          <w:rtl w:val="0"/>
          <w:lang w:val="pt-PT"/>
        </w:rPr>
        <w:t>ã</w:t>
      </w:r>
      <w:r>
        <w:rPr>
          <w:rStyle w:val="Nenhum"/>
          <w:rtl w:val="0"/>
          <w:lang w:val="pt-PT"/>
        </w:rPr>
        <w:t>o a principal, da priva</w:t>
      </w:r>
      <w:r>
        <w:rPr>
          <w:rStyle w:val="Nenhum"/>
          <w:rtl w:val="0"/>
          <w:lang w:val="pt-PT"/>
        </w:rPr>
        <w:t>çã</w:t>
      </w:r>
      <w:r>
        <w:rPr>
          <w:rStyle w:val="Nenhum"/>
          <w:rtl w:val="0"/>
          <w:lang w:val="pt-PT"/>
        </w:rPr>
        <w:t>o da capacidade de uma pessoa, logo a renda</w:t>
      </w:r>
      <w:r>
        <w:rPr>
          <w:rStyle w:val="Nenhum"/>
          <w:vertAlign w:val="superscript"/>
        </w:rPr>
        <w:footnoteReference w:id="53"/>
      </w:r>
      <w:r>
        <w:rPr>
          <w:rStyle w:val="Nenhum"/>
          <w:rtl w:val="0"/>
          <w:lang w:val="pt-PT"/>
        </w:rPr>
        <w:t xml:space="preserve"> é </w:t>
      </w:r>
      <w:r>
        <w:rPr>
          <w:rStyle w:val="Nenhum"/>
          <w:rtl w:val="0"/>
          <w:lang w:val="pt-PT"/>
        </w:rPr>
        <w:t>fundamental para a obten</w:t>
      </w:r>
      <w:r>
        <w:rPr>
          <w:rStyle w:val="Nenhum"/>
          <w:rtl w:val="0"/>
          <w:lang w:val="pt-PT"/>
        </w:rPr>
        <w:t>çã</w:t>
      </w:r>
      <w:r>
        <w:rPr>
          <w:rStyle w:val="Nenhum"/>
          <w:rtl w:val="0"/>
          <w:lang w:val="pt-PT"/>
        </w:rPr>
        <w:t>o das capacidades (CRESPO, 2002, p. 5). Para Sen, pobreza n</w:t>
      </w:r>
      <w:r>
        <w:rPr>
          <w:rStyle w:val="Nenhum"/>
          <w:rtl w:val="0"/>
          <w:lang w:val="pt-PT"/>
        </w:rPr>
        <w:t>ã</w:t>
      </w:r>
      <w:r>
        <w:rPr>
          <w:rStyle w:val="Nenhum A"/>
          <w:rtl w:val="0"/>
        </w:rPr>
        <w:t xml:space="preserve">o </w:t>
      </w:r>
      <w:r>
        <w:rPr>
          <w:rStyle w:val="Nenhum"/>
          <w:rtl w:val="0"/>
          <w:lang w:val="fr-FR"/>
        </w:rPr>
        <w:t xml:space="preserve">é </w:t>
      </w:r>
      <w:r>
        <w:rPr>
          <w:rStyle w:val="Nenhum"/>
          <w:rtl w:val="0"/>
          <w:lang w:val="pt-PT"/>
        </w:rPr>
        <w:t xml:space="preserve">o bem-estar baixo, mas a incapacidade de buscar o bem-estar, pela falta dos meios (SEN, 2008, p. 173). </w:t>
      </w:r>
    </w:p>
    <w:p>
      <w:pPr>
        <w:pStyle w:val="Corpo A"/>
        <w:tabs>
          <w:tab w:val="left" w:pos="851"/>
        </w:tabs>
        <w:spacing w:line="360" w:lineRule="auto"/>
        <w:jc w:val="both"/>
      </w:pPr>
      <w:r>
        <w:rPr>
          <w:rStyle w:val="Nenhum"/>
          <w:rtl w:val="0"/>
          <w:lang w:val="pt-PT"/>
        </w:rPr>
        <w:tab/>
        <w:t>O conceito das capacidades em Sen se refere a uma pessoa que possui um conjunto de capacidades que lhe permite exercer, com maior ou menor liberdade de escolha, as op</w:t>
      </w:r>
      <w:r>
        <w:rPr>
          <w:rStyle w:val="Nenhum"/>
          <w:rtl w:val="0"/>
          <w:lang w:val="pt-PT"/>
        </w:rPr>
        <w:t>çõ</w:t>
      </w:r>
      <w:r>
        <w:rPr>
          <w:rStyle w:val="Nenhum"/>
          <w:rtl w:val="0"/>
          <w:lang w:val="pt-PT"/>
        </w:rPr>
        <w:t>es que lhe s</w:t>
      </w:r>
      <w:r>
        <w:rPr>
          <w:rStyle w:val="Nenhum"/>
          <w:rtl w:val="0"/>
          <w:lang w:val="pt-PT"/>
        </w:rPr>
        <w:t>ã</w:t>
      </w:r>
      <w:r>
        <w:rPr>
          <w:rStyle w:val="Nenhum"/>
          <w:rtl w:val="0"/>
          <w:lang w:val="pt-PT"/>
        </w:rPr>
        <w:t xml:space="preserve">o apresentadas. </w:t>
      </w:r>
      <w:r>
        <w:rPr>
          <w:rStyle w:val="Nenhum"/>
          <w:rtl w:val="0"/>
          <w:lang w:val="pt-PT"/>
        </w:rPr>
        <w:t xml:space="preserve">É </w:t>
      </w:r>
      <w:r>
        <w:rPr>
          <w:rStyle w:val="Nenhum"/>
          <w:rtl w:val="0"/>
          <w:lang w:val="it-IT"/>
        </w:rPr>
        <w:t>a distin</w:t>
      </w:r>
      <w:r>
        <w:rPr>
          <w:rStyle w:val="Nenhum"/>
          <w:rtl w:val="0"/>
          <w:lang w:val="pt-PT"/>
        </w:rPr>
        <w:t>çã</w:t>
      </w:r>
      <w:r>
        <w:rPr>
          <w:rStyle w:val="Nenhum"/>
          <w:rtl w:val="0"/>
          <w:lang w:val="pt-PT"/>
        </w:rPr>
        <w:t xml:space="preserve">o entre </w:t>
      </w:r>
      <w:r>
        <w:rPr>
          <w:rStyle w:val="Nenhum"/>
          <w:i w:val="1"/>
          <w:iCs w:val="1"/>
          <w:rtl w:val="0"/>
          <w:lang w:val="en-US"/>
        </w:rPr>
        <w:t>functioning</w:t>
      </w:r>
      <w:r>
        <w:rPr>
          <w:rStyle w:val="Nenhum"/>
          <w:rtl w:val="0"/>
          <w:lang w:val="it-IT"/>
        </w:rPr>
        <w:t xml:space="preserve"> e </w:t>
      </w:r>
      <w:r>
        <w:rPr>
          <w:rStyle w:val="Nenhum"/>
          <w:i w:val="1"/>
          <w:iCs w:val="1"/>
          <w:rtl w:val="0"/>
          <w:lang w:val="en-US"/>
        </w:rPr>
        <w:t>capability</w:t>
      </w:r>
      <w:r>
        <w:rPr>
          <w:rStyle w:val="Nenhum"/>
          <w:rtl w:val="0"/>
          <w:lang w:val="pt-PT"/>
        </w:rPr>
        <w:t>. Para elucidar, Pinzani oferece como exemplo o caso da pessoa que usa a bicicleta para ir para o seu local de trabalho. Podem existir duas situa</w:t>
      </w:r>
      <w:r>
        <w:rPr>
          <w:rStyle w:val="Nenhum"/>
          <w:rtl w:val="0"/>
          <w:lang w:val="pt-PT"/>
        </w:rPr>
        <w:t>çõ</w:t>
      </w:r>
      <w:r>
        <w:rPr>
          <w:rStyle w:val="Nenhum"/>
          <w:rtl w:val="0"/>
          <w:lang w:val="pt-PT"/>
        </w:rPr>
        <w:t>es distintas nesse caso: primeiro um indiv</w:t>
      </w:r>
      <w:r>
        <w:rPr>
          <w:rStyle w:val="Nenhum A"/>
          <w:rtl w:val="0"/>
        </w:rPr>
        <w:t>í</w:t>
      </w:r>
      <w:r>
        <w:rPr>
          <w:rStyle w:val="Nenhum"/>
          <w:rtl w:val="0"/>
          <w:lang w:val="pt-PT"/>
        </w:rPr>
        <w:t>duo que usa a bicicleta para ir ao trabalho por uma quest</w:t>
      </w:r>
      <w:r>
        <w:rPr>
          <w:rStyle w:val="Nenhum"/>
          <w:rtl w:val="0"/>
          <w:lang w:val="pt-PT"/>
        </w:rPr>
        <w:t>ã</w:t>
      </w:r>
      <w:r>
        <w:rPr>
          <w:rStyle w:val="Nenhum"/>
          <w:rtl w:val="0"/>
          <w:lang w:val="pt-PT"/>
        </w:rPr>
        <w:t>o de consci</w:t>
      </w:r>
      <w:r>
        <w:rPr>
          <w:rStyle w:val="Nenhum A"/>
          <w:rtl w:val="0"/>
        </w:rPr>
        <w:t>ê</w:t>
      </w:r>
      <w:r>
        <w:rPr>
          <w:rStyle w:val="Nenhum"/>
          <w:rtl w:val="0"/>
          <w:lang w:val="pt-PT"/>
        </w:rPr>
        <w:t>ncia ambiental, ou porque quer evitar o tr</w:t>
      </w:r>
      <w:r>
        <w:rPr>
          <w:rStyle w:val="Nenhum A"/>
          <w:rtl w:val="0"/>
        </w:rPr>
        <w:t>â</w:t>
      </w:r>
      <w:r>
        <w:rPr>
          <w:rStyle w:val="Nenhum"/>
          <w:rtl w:val="0"/>
          <w:lang w:val="pt-PT"/>
        </w:rPr>
        <w:t>nsito, ou at</w:t>
      </w:r>
      <w:r>
        <w:rPr>
          <w:rStyle w:val="Nenhum"/>
          <w:rtl w:val="0"/>
          <w:lang w:val="fr-FR"/>
        </w:rPr>
        <w:t xml:space="preserve">é </w:t>
      </w:r>
      <w:r>
        <w:rPr>
          <w:rStyle w:val="Nenhum"/>
          <w:rtl w:val="0"/>
          <w:lang w:val="pt-PT"/>
        </w:rPr>
        <w:t>mesmo como um meio para praticar atividade f</w:t>
      </w:r>
      <w:r>
        <w:rPr>
          <w:rStyle w:val="Nenhum A"/>
          <w:rtl w:val="0"/>
        </w:rPr>
        <w:t>í</w:t>
      </w:r>
      <w:r>
        <w:rPr>
          <w:rStyle w:val="Nenhum"/>
          <w:rtl w:val="0"/>
          <w:lang w:val="pt-PT"/>
        </w:rPr>
        <w:t>sica. No outro extremo, tem-se um indiv</w:t>
      </w:r>
      <w:r>
        <w:rPr>
          <w:rStyle w:val="Nenhum A"/>
          <w:rtl w:val="0"/>
        </w:rPr>
        <w:t>í</w:t>
      </w:r>
      <w:r>
        <w:rPr>
          <w:rStyle w:val="Nenhum"/>
          <w:rtl w:val="0"/>
          <w:lang w:val="pt-PT"/>
        </w:rPr>
        <w:t>duo que vai para o trabalho de bicicleta simplesmente porque n</w:t>
      </w:r>
      <w:r>
        <w:rPr>
          <w:rStyle w:val="Nenhum"/>
          <w:rtl w:val="0"/>
          <w:lang w:val="pt-PT"/>
        </w:rPr>
        <w:t>ã</w:t>
      </w:r>
      <w:r>
        <w:rPr>
          <w:rStyle w:val="Nenhum"/>
          <w:rtl w:val="0"/>
          <w:lang w:val="pt-PT"/>
        </w:rPr>
        <w:t>o possui carro, ou porque n</w:t>
      </w:r>
      <w:r>
        <w:rPr>
          <w:rStyle w:val="Nenhum"/>
          <w:rtl w:val="0"/>
          <w:lang w:val="pt-PT"/>
        </w:rPr>
        <w:t>ã</w:t>
      </w:r>
      <w:r>
        <w:rPr>
          <w:rStyle w:val="Nenhum"/>
          <w:rtl w:val="0"/>
          <w:lang w:val="es-ES_tradnl"/>
        </w:rPr>
        <w:t>o h</w:t>
      </w:r>
      <w:r>
        <w:rPr>
          <w:rStyle w:val="Nenhum A"/>
          <w:rtl w:val="0"/>
        </w:rPr>
        <w:t xml:space="preserve">á </w:t>
      </w:r>
      <w:r>
        <w:rPr>
          <w:rStyle w:val="Nenhum"/>
          <w:rtl w:val="0"/>
          <w:lang w:val="fr-FR"/>
        </w:rPr>
        <w:t>transporte p</w:t>
      </w:r>
      <w:r>
        <w:rPr>
          <w:rStyle w:val="Nenhum A"/>
          <w:rtl w:val="0"/>
        </w:rPr>
        <w:t>ú</w:t>
      </w:r>
      <w:r>
        <w:rPr>
          <w:rStyle w:val="Nenhum"/>
          <w:rtl w:val="0"/>
          <w:lang w:val="pt-PT"/>
        </w:rPr>
        <w:t>blico naquela regi</w:t>
      </w:r>
      <w:r>
        <w:rPr>
          <w:rStyle w:val="Nenhum"/>
          <w:rtl w:val="0"/>
          <w:lang w:val="pt-PT"/>
        </w:rPr>
        <w:t>ã</w:t>
      </w:r>
      <w:r>
        <w:rPr>
          <w:rStyle w:val="Nenhum"/>
          <w:rtl w:val="0"/>
          <w:lang w:val="pt-PT"/>
        </w:rPr>
        <w:t xml:space="preserve">o, ou o transporte </w:t>
      </w:r>
      <w:r>
        <w:rPr>
          <w:rStyle w:val="Nenhum"/>
          <w:rtl w:val="0"/>
          <w:lang w:val="fr-FR"/>
        </w:rPr>
        <w:t xml:space="preserve">é </w:t>
      </w:r>
      <w:r>
        <w:rPr>
          <w:rStyle w:val="Nenhum"/>
          <w:rtl w:val="0"/>
          <w:lang w:val="pt-PT"/>
        </w:rPr>
        <w:t>ineficiente, ou ainda porque a pessoa n</w:t>
      </w:r>
      <w:r>
        <w:rPr>
          <w:rStyle w:val="Nenhum"/>
          <w:rtl w:val="0"/>
          <w:lang w:val="pt-PT"/>
        </w:rPr>
        <w:t>ã</w:t>
      </w:r>
      <w:r>
        <w:rPr>
          <w:rStyle w:val="Nenhum"/>
          <w:rtl w:val="0"/>
          <w:lang w:val="pt-PT"/>
        </w:rPr>
        <w:t>o re</w:t>
      </w:r>
      <w:r>
        <w:rPr>
          <w:rStyle w:val="Nenhum A"/>
          <w:rtl w:val="0"/>
        </w:rPr>
        <w:t>ú</w:t>
      </w:r>
      <w:r>
        <w:rPr>
          <w:rStyle w:val="Nenhum"/>
          <w:rtl w:val="0"/>
          <w:lang w:val="it-IT"/>
        </w:rPr>
        <w:t>ne condi</w:t>
      </w:r>
      <w:r>
        <w:rPr>
          <w:rStyle w:val="Nenhum"/>
          <w:rtl w:val="0"/>
          <w:lang w:val="pt-PT"/>
        </w:rPr>
        <w:t>çõ</w:t>
      </w:r>
      <w:r>
        <w:rPr>
          <w:rStyle w:val="Nenhum"/>
          <w:rtl w:val="0"/>
          <w:lang w:val="pt-PT"/>
        </w:rPr>
        <w:t xml:space="preserve">es financeiras para pagar pelo transporte coletivo. Nesse caso, </w:t>
      </w:r>
      <w:del w:id="881" w:date="2022-05-06T12:54:58Z" w:author="oculto">
        <w:r>
          <w:rPr>
            <w:rStyle w:val="Nenhum"/>
            <w:rtl w:val="0"/>
            <w:lang w:val="pt-PT"/>
          </w:rPr>
          <w:delText>d</w:delText>
        </w:r>
      </w:del>
      <w:r>
        <w:rPr>
          <w:rStyle w:val="Nenhum"/>
          <w:rtl w:val="0"/>
          <w:lang w:val="pt-PT"/>
        </w:rPr>
        <w:t>os dois personagens, por raz</w:t>
      </w:r>
      <w:r>
        <w:rPr>
          <w:rStyle w:val="Nenhum"/>
          <w:rtl w:val="0"/>
          <w:lang w:val="pt-PT"/>
        </w:rPr>
        <w:t>õ</w:t>
      </w:r>
      <w:r>
        <w:rPr>
          <w:rStyle w:val="Nenhum"/>
          <w:rtl w:val="0"/>
          <w:lang w:val="pt-PT"/>
        </w:rPr>
        <w:t xml:space="preserve">es distintas, compartilham o mesmo </w:t>
      </w:r>
      <w:r>
        <w:rPr>
          <w:rStyle w:val="Nenhum"/>
          <w:i w:val="1"/>
          <w:iCs w:val="1"/>
          <w:rtl w:val="0"/>
          <w:lang w:val="en-US"/>
        </w:rPr>
        <w:t>functioning</w:t>
      </w:r>
      <w:r>
        <w:rPr>
          <w:rStyle w:val="Nenhum"/>
          <w:rtl w:val="0"/>
          <w:lang w:val="pt-PT"/>
        </w:rPr>
        <w:t>, mas por raz</w:t>
      </w:r>
      <w:r>
        <w:rPr>
          <w:rStyle w:val="Nenhum"/>
          <w:rtl w:val="0"/>
          <w:lang w:val="pt-PT"/>
        </w:rPr>
        <w:t>õ</w:t>
      </w:r>
      <w:r>
        <w:rPr>
          <w:rStyle w:val="Nenhum"/>
          <w:rtl w:val="0"/>
          <w:lang w:val="pt-PT"/>
        </w:rPr>
        <w:t>es e em contextos distintos</w:t>
      </w:r>
      <w:ins w:id="882" w:date="2022-05-06T12:55:11Z" w:author="oculto">
        <w:r>
          <w:rPr>
            <w:rStyle w:val="Nenhum"/>
            <w:rtl w:val="0"/>
            <w:lang w:val="en-US"/>
          </w:rPr>
          <w:t xml:space="preserve"> </w:t>
        </w:r>
      </w:ins>
      <w:del w:id="883" w:date="2022-05-06T12:55:11Z" w:author="oculto">
        <w:r>
          <w:rPr>
            <w:rStyle w:val="Nenhum"/>
            <w:rtl w:val="0"/>
            <w:lang w:val="pt-PT"/>
          </w:rPr>
          <w:delText xml:space="preserve">. </w:delText>
        </w:r>
      </w:del>
      <w:r>
        <w:rPr>
          <w:rStyle w:val="Nenhum"/>
          <w:rtl w:val="0"/>
          <w:lang w:val="pt-PT"/>
        </w:rPr>
        <w:t>(PINZANI, 2017, p. 308). Dessa forma, para Sen, o primeiro indiv</w:t>
      </w:r>
      <w:r>
        <w:rPr>
          <w:rStyle w:val="Nenhum A"/>
          <w:rtl w:val="0"/>
        </w:rPr>
        <w:t>í</w:t>
      </w:r>
      <w:r>
        <w:rPr>
          <w:rStyle w:val="Nenhum"/>
          <w:rtl w:val="0"/>
          <w:lang w:val="pt-PT"/>
        </w:rPr>
        <w:t>duo do exemplo tem maior liberdade do que o segundo, visto que tem possibilidade de escolher como vai se deslocar para o trabalho. Dessa forma, pode-se inferir que o indiv</w:t>
      </w:r>
      <w:r>
        <w:rPr>
          <w:rStyle w:val="Nenhum A"/>
          <w:rtl w:val="0"/>
        </w:rPr>
        <w:t>í</w:t>
      </w:r>
      <w:r>
        <w:rPr>
          <w:rStyle w:val="Nenhum"/>
          <w:rtl w:val="0"/>
          <w:lang w:val="pt-PT"/>
        </w:rPr>
        <w:t>duo que se desloca para o trabalho de bicicleta para praticar atividade f</w:t>
      </w:r>
      <w:r>
        <w:rPr>
          <w:rStyle w:val="Nenhum A"/>
          <w:rtl w:val="0"/>
        </w:rPr>
        <w:t>í</w:t>
      </w:r>
      <w:r>
        <w:rPr>
          <w:rStyle w:val="Nenhum"/>
          <w:rtl w:val="0"/>
          <w:lang w:val="pt-PT"/>
        </w:rPr>
        <w:t>sica, por exemplo, acaba por dispor de um leque mais amplo de op</w:t>
      </w:r>
      <w:r>
        <w:rPr>
          <w:rStyle w:val="Nenhum"/>
          <w:rtl w:val="0"/>
          <w:lang w:val="pt-PT"/>
        </w:rPr>
        <w:t>çõ</w:t>
      </w:r>
      <w:r>
        <w:rPr>
          <w:rStyle w:val="Nenhum"/>
          <w:rtl w:val="0"/>
          <w:lang w:val="es-ES_tradnl"/>
        </w:rPr>
        <w:t xml:space="preserve">es de </w:t>
      </w:r>
      <w:r>
        <w:rPr>
          <w:rStyle w:val="Nenhum"/>
          <w:i w:val="1"/>
          <w:iCs w:val="1"/>
          <w:rtl w:val="0"/>
          <w:lang w:val="en-US"/>
        </w:rPr>
        <w:t>functioning</w:t>
      </w:r>
      <w:r>
        <w:rPr>
          <w:rStyle w:val="Nenhum"/>
          <w:rtl w:val="0"/>
          <w:lang w:val="es-ES_tradnl"/>
        </w:rPr>
        <w:t>, alcan</w:t>
      </w:r>
      <w:r>
        <w:rPr>
          <w:rStyle w:val="Nenhum A"/>
          <w:rtl w:val="0"/>
        </w:rPr>
        <w:t>ç</w:t>
      </w:r>
      <w:r>
        <w:rPr>
          <w:rStyle w:val="Nenhum"/>
          <w:rtl w:val="0"/>
          <w:lang w:val="pt-PT"/>
        </w:rPr>
        <w:t>ando mais alto n</w:t>
      </w:r>
      <w:r>
        <w:rPr>
          <w:rStyle w:val="Nenhum A"/>
          <w:rtl w:val="0"/>
        </w:rPr>
        <w:t>í</w:t>
      </w:r>
      <w:r>
        <w:rPr>
          <w:rStyle w:val="Nenhum"/>
          <w:rtl w:val="0"/>
          <w:lang w:val="pt-PT"/>
        </w:rPr>
        <w:t xml:space="preserve">vel de liberdade e de bem-estar ao mesmo tempo (Ibidem, p. 309). </w:t>
      </w:r>
    </w:p>
    <w:p>
      <w:pPr>
        <w:pStyle w:val="Corpo A"/>
        <w:tabs>
          <w:tab w:val="left" w:pos="851"/>
        </w:tabs>
        <w:spacing w:line="360" w:lineRule="auto"/>
        <w:jc w:val="both"/>
        <w:rPr>
          <w:ins w:id="884" w:date="2022-05-06T12:57:11Z" w:author="oculto"/>
          <w:rStyle w:val="Nenhum"/>
          <w:lang w:val="pt-PT"/>
        </w:rPr>
      </w:pPr>
      <w:r>
        <w:rPr>
          <w:rStyle w:val="Nenhum"/>
          <w:rtl w:val="0"/>
          <w:lang w:val="pt-PT"/>
        </w:rPr>
        <w:tab/>
        <w:t>A maior ou menor capacidade que uma pessoa tem de tomar as decis</w:t>
      </w:r>
      <w:r>
        <w:rPr>
          <w:rStyle w:val="Nenhum"/>
          <w:rtl w:val="0"/>
          <w:lang w:val="pt-PT"/>
        </w:rPr>
        <w:t>õ</w:t>
      </w:r>
      <w:r>
        <w:rPr>
          <w:rStyle w:val="Nenhum"/>
          <w:rtl w:val="0"/>
          <w:lang w:val="pt-PT"/>
        </w:rPr>
        <w:t>es de sua vida s</w:t>
      </w:r>
      <w:r>
        <w:rPr>
          <w:rStyle w:val="Nenhum"/>
          <w:rtl w:val="0"/>
          <w:lang w:val="pt-PT"/>
        </w:rPr>
        <w:t>ã</w:t>
      </w:r>
      <w:r>
        <w:rPr>
          <w:rStyle w:val="Nenhum"/>
          <w:rtl w:val="0"/>
          <w:lang w:val="pt-PT"/>
        </w:rPr>
        <w:t>o determinantes para indicar se ele se encontra numa situa</w:t>
      </w:r>
      <w:r>
        <w:rPr>
          <w:rStyle w:val="Nenhum"/>
          <w:rtl w:val="0"/>
          <w:lang w:val="pt-PT"/>
        </w:rPr>
        <w:t>çã</w:t>
      </w:r>
      <w:r>
        <w:rPr>
          <w:rStyle w:val="Nenhum"/>
          <w:rtl w:val="0"/>
          <w:lang w:val="pt-PT"/>
        </w:rPr>
        <w:t>o de pobreza ou n</w:t>
      </w:r>
      <w:r>
        <w:rPr>
          <w:rStyle w:val="Nenhum"/>
          <w:rtl w:val="0"/>
          <w:lang w:val="pt-PT"/>
        </w:rPr>
        <w:t>ã</w:t>
      </w:r>
      <w:r>
        <w:rPr>
          <w:rStyle w:val="Nenhum"/>
          <w:rtl w:val="0"/>
          <w:lang w:val="pt-PT"/>
        </w:rPr>
        <w:t>o. Entretanto, as capacidades est</w:t>
      </w:r>
      <w:r>
        <w:rPr>
          <w:rStyle w:val="Nenhum"/>
          <w:rtl w:val="0"/>
          <w:lang w:val="pt-PT"/>
        </w:rPr>
        <w:t>ã</w:t>
      </w:r>
      <w:r>
        <w:rPr>
          <w:rStyle w:val="Nenhum"/>
          <w:rtl w:val="0"/>
          <w:lang w:val="pt-PT"/>
        </w:rPr>
        <w:t>o para al</w:t>
      </w:r>
      <w:r>
        <w:rPr>
          <w:rStyle w:val="Nenhum"/>
          <w:rtl w:val="0"/>
          <w:lang w:val="fr-FR"/>
        </w:rPr>
        <w:t>é</w:t>
      </w:r>
      <w:r>
        <w:rPr>
          <w:rStyle w:val="Nenhum"/>
          <w:rtl w:val="0"/>
          <w:lang w:val="pt-PT"/>
        </w:rPr>
        <w:t>m de um objetivo espec</w:t>
      </w:r>
      <w:r>
        <w:rPr>
          <w:rStyle w:val="Nenhum A"/>
          <w:rtl w:val="0"/>
        </w:rPr>
        <w:t>í</w:t>
      </w:r>
      <w:r>
        <w:rPr>
          <w:rStyle w:val="Nenhum"/>
          <w:rtl w:val="0"/>
          <w:lang w:val="pt-PT"/>
        </w:rPr>
        <w:t>fico, como por exemplo, a capacidade de escolher entre se mudar de uma cidade para outra. N</w:t>
      </w:r>
      <w:r>
        <w:rPr>
          <w:rStyle w:val="Nenhum"/>
          <w:rtl w:val="0"/>
          <w:lang w:val="pt-PT"/>
        </w:rPr>
        <w:t>ã</w:t>
      </w:r>
      <w:r>
        <w:rPr>
          <w:rStyle w:val="Nenhum A"/>
          <w:rtl w:val="0"/>
        </w:rPr>
        <w:t xml:space="preserve">o </w:t>
      </w:r>
      <w:r>
        <w:rPr>
          <w:rStyle w:val="Nenhum"/>
          <w:rtl w:val="0"/>
          <w:lang w:val="fr-FR"/>
        </w:rPr>
        <w:t xml:space="preserve">é </w:t>
      </w:r>
      <w:r>
        <w:rPr>
          <w:rStyle w:val="Nenhum"/>
          <w:rtl w:val="0"/>
          <w:lang w:val="pt-PT"/>
        </w:rPr>
        <w:t>simplesmente a capacidade de se deslocar fisicamente, mas as reais op</w:t>
      </w:r>
      <w:r>
        <w:rPr>
          <w:rStyle w:val="Nenhum"/>
          <w:rtl w:val="0"/>
          <w:lang w:val="pt-PT"/>
        </w:rPr>
        <w:t>çõ</w:t>
      </w:r>
      <w:r>
        <w:rPr>
          <w:rStyle w:val="Nenhum"/>
          <w:rtl w:val="0"/>
          <w:lang w:val="pt-PT"/>
        </w:rPr>
        <w:t>es que possui para faz</w:t>
      </w:r>
      <w:r>
        <w:rPr>
          <w:rStyle w:val="Nenhum A"/>
          <w:rtl w:val="0"/>
        </w:rPr>
        <w:t>ê</w:t>
      </w:r>
      <w:r>
        <w:rPr>
          <w:rStyle w:val="Nenhum"/>
          <w:rtl w:val="0"/>
          <w:lang w:val="pt-PT"/>
        </w:rPr>
        <w:t>-lo. Uma s</w:t>
      </w:r>
      <w:r>
        <w:rPr>
          <w:rStyle w:val="Nenhum"/>
          <w:rtl w:val="0"/>
          <w:lang w:val="fr-FR"/>
        </w:rPr>
        <w:t>é</w:t>
      </w:r>
      <w:r>
        <w:rPr>
          <w:rStyle w:val="Nenhum"/>
          <w:rtl w:val="0"/>
          <w:lang w:val="pt-PT"/>
        </w:rPr>
        <w:t>rie de outros fatores, como emprego, condi</w:t>
      </w:r>
      <w:r>
        <w:rPr>
          <w:rStyle w:val="Nenhum"/>
          <w:rtl w:val="0"/>
          <w:lang w:val="pt-PT"/>
        </w:rPr>
        <w:t>çõ</w:t>
      </w:r>
      <w:r>
        <w:rPr>
          <w:rStyle w:val="Nenhum"/>
          <w:rtl w:val="0"/>
          <w:lang w:val="pt-PT"/>
        </w:rPr>
        <w:t>es de moradia, rela</w:t>
      </w:r>
      <w:r>
        <w:rPr>
          <w:rStyle w:val="Nenhum"/>
          <w:rtl w:val="0"/>
          <w:lang w:val="pt-PT"/>
        </w:rPr>
        <w:t>çõ</w:t>
      </w:r>
      <w:r>
        <w:rPr>
          <w:rStyle w:val="Nenhum"/>
          <w:rtl w:val="0"/>
          <w:lang w:val="pt-PT"/>
        </w:rPr>
        <w:t>es interpessoais entre outros, precisam ser ponderados. Dessa forma, capacidades, como apresentadas por Sen, est</w:t>
      </w:r>
      <w:r>
        <w:rPr>
          <w:rStyle w:val="Nenhum"/>
          <w:rtl w:val="0"/>
          <w:lang w:val="pt-PT"/>
        </w:rPr>
        <w:t>ã</w:t>
      </w:r>
      <w:r>
        <w:rPr>
          <w:rStyle w:val="Nenhum"/>
          <w:rtl w:val="0"/>
          <w:lang w:val="pt-PT"/>
        </w:rPr>
        <w:t>o para al</w:t>
      </w:r>
      <w:r>
        <w:rPr>
          <w:rStyle w:val="Nenhum"/>
          <w:rtl w:val="0"/>
          <w:lang w:val="fr-FR"/>
        </w:rPr>
        <w:t>é</w:t>
      </w:r>
      <w:r>
        <w:rPr>
          <w:rStyle w:val="Nenhum"/>
          <w:rtl w:val="0"/>
          <w:lang w:val="pt-PT"/>
        </w:rPr>
        <w:t>m de meras capacidades ou habilidades, mas tamb</w:t>
      </w:r>
      <w:r>
        <w:rPr>
          <w:rStyle w:val="Nenhum"/>
          <w:rtl w:val="0"/>
          <w:lang w:val="fr-FR"/>
        </w:rPr>
        <w:t>é</w:t>
      </w:r>
      <w:r>
        <w:rPr>
          <w:rStyle w:val="Nenhum"/>
          <w:rtl w:val="0"/>
          <w:lang w:val="pt-PT"/>
        </w:rPr>
        <w:t xml:space="preserve">m a estados mentais e outros </w:t>
      </w:r>
      <w:ins w:id="885" w:date="2022-05-06T12:56:45Z" w:author="oculto">
        <w:r>
          <w:rPr>
            <w:rStyle w:val="Nenhum"/>
            <w:rtl w:val="0"/>
            <w:lang w:val="en-US"/>
          </w:rPr>
          <w:t xml:space="preserve">elementos </w:t>
        </w:r>
      </w:ins>
      <w:r>
        <w:rPr>
          <w:rStyle w:val="Nenhum"/>
          <w:rtl w:val="0"/>
          <w:lang w:val="pt-PT"/>
        </w:rPr>
        <w:t>subjetivos e, ainda, a circunst</w:t>
      </w:r>
      <w:r>
        <w:rPr>
          <w:rStyle w:val="Nenhum A"/>
          <w:rtl w:val="0"/>
        </w:rPr>
        <w:t>â</w:t>
      </w:r>
      <w:r>
        <w:rPr>
          <w:rStyle w:val="Nenhum"/>
          <w:rtl w:val="0"/>
          <w:lang w:val="pt-PT"/>
        </w:rPr>
        <w:t>ncias externas, devendo ser analisadas como um todo e n</w:t>
      </w:r>
      <w:r>
        <w:rPr>
          <w:rStyle w:val="Nenhum"/>
          <w:rtl w:val="0"/>
          <w:lang w:val="pt-PT"/>
        </w:rPr>
        <w:t>ã</w:t>
      </w:r>
      <w:r>
        <w:rPr>
          <w:rStyle w:val="Nenhum"/>
          <w:rtl w:val="0"/>
          <w:lang w:val="pt-PT"/>
        </w:rPr>
        <w:t>o isoladamente. H</w:t>
      </w:r>
      <w:r>
        <w:rPr>
          <w:rStyle w:val="Nenhum A"/>
          <w:rtl w:val="0"/>
        </w:rPr>
        <w:t>á</w:t>
      </w:r>
      <w:r>
        <w:rPr>
          <w:rStyle w:val="Nenhum"/>
          <w:rtl w:val="0"/>
          <w:lang w:val="pt-PT"/>
        </w:rPr>
        <w:t xml:space="preserve">, portanto, que se considerar um conjunto de </w:t>
      </w:r>
      <w:r>
        <w:rPr>
          <w:rStyle w:val="Nenhum"/>
          <w:i w:val="1"/>
          <w:iCs w:val="1"/>
          <w:rtl w:val="0"/>
          <w:lang w:val="en-US"/>
        </w:rPr>
        <w:t xml:space="preserve">capabilities </w:t>
      </w:r>
      <w:r>
        <w:rPr>
          <w:rStyle w:val="Nenhum"/>
          <w:rtl w:val="0"/>
          <w:lang w:val="pt-PT"/>
        </w:rPr>
        <w:t>para o exerc</w:t>
      </w:r>
      <w:r>
        <w:rPr>
          <w:rStyle w:val="Nenhum A"/>
          <w:rtl w:val="0"/>
        </w:rPr>
        <w:t>í</w:t>
      </w:r>
      <w:r>
        <w:rPr>
          <w:rStyle w:val="Nenhum"/>
          <w:rtl w:val="0"/>
          <w:lang w:val="pt-PT"/>
        </w:rPr>
        <w:t xml:space="preserve">cio de um certo tipo de </w:t>
      </w:r>
      <w:r>
        <w:rPr>
          <w:rStyle w:val="Nenhum"/>
          <w:i w:val="1"/>
          <w:iCs w:val="1"/>
          <w:rtl w:val="0"/>
          <w:lang w:val="en-US"/>
        </w:rPr>
        <w:t>functioning</w:t>
      </w:r>
      <w:r>
        <w:rPr>
          <w:rStyle w:val="Nenhum"/>
          <w:rtl w:val="0"/>
          <w:lang w:val="pt-PT"/>
        </w:rPr>
        <w:t xml:space="preserve"> (Ibidem, p. 309-310). </w:t>
      </w:r>
    </w:p>
    <w:p>
      <w:pPr>
        <w:pStyle w:val="Corpo A"/>
        <w:tabs>
          <w:tab w:val="left" w:pos="851"/>
        </w:tabs>
        <w:spacing w:line="360" w:lineRule="auto"/>
        <w:jc w:val="both"/>
      </w:pPr>
      <w:r>
        <w:rPr>
          <w:rStyle w:val="Nenhum"/>
          <w:rtl w:val="0"/>
          <w:lang w:val="pt-PT"/>
        </w:rPr>
        <w:t>A capacidade em Sen, deve ser vista como um tipo de liberdade no sentido de poder realizar combina</w:t>
      </w:r>
      <w:r>
        <w:rPr>
          <w:rStyle w:val="Nenhum"/>
          <w:rtl w:val="0"/>
          <w:lang w:val="pt-PT"/>
        </w:rPr>
        <w:t>çõ</w:t>
      </w:r>
      <w:r>
        <w:rPr>
          <w:rStyle w:val="Nenhum"/>
          <w:rtl w:val="0"/>
          <w:lang w:val="pt-PT"/>
        </w:rPr>
        <w:t xml:space="preserve">es alternativas de funcionamento e liberdade para escolher os estilos de vida que se deseja ter (CRESPO, 2002). Outro aspecto destacado por Sen (2011, p. 291) </w:t>
      </w:r>
      <w:r>
        <w:rPr>
          <w:rStyle w:val="Nenhum"/>
          <w:rtl w:val="0"/>
          <w:lang w:val="fr-FR"/>
        </w:rPr>
        <w:t xml:space="preserve">é </w:t>
      </w:r>
      <w:r>
        <w:rPr>
          <w:rStyle w:val="Nenhum"/>
          <w:rtl w:val="0"/>
          <w:lang w:val="pt-PT"/>
        </w:rPr>
        <w:t>que cada pessoa, conforme as oportunidades que teve na vida, pode converter renda ou outros bens prim</w:t>
      </w:r>
      <w:r>
        <w:rPr>
          <w:rStyle w:val="Nenhum A"/>
          <w:rtl w:val="0"/>
        </w:rPr>
        <w:t>á</w:t>
      </w:r>
      <w:r>
        <w:rPr>
          <w:rStyle w:val="Nenhum"/>
          <w:rtl w:val="0"/>
          <w:lang w:val="pt-PT"/>
        </w:rPr>
        <w:t>rios em boa qualidade de vida. Para tanto</w:t>
      </w:r>
      <w:ins w:id="886" w:date="2022-05-06T12:57:41Z" w:author="oculto">
        <w:r>
          <w:rPr>
            <w:rStyle w:val="Nenhum"/>
            <w:rtl w:val="0"/>
            <w:lang w:val="en-US"/>
          </w:rPr>
          <w:t>,</w:t>
        </w:r>
      </w:ins>
      <w:r>
        <w:rPr>
          <w:rStyle w:val="Nenhum"/>
          <w:rtl w:val="0"/>
          <w:lang w:val="pt-PT"/>
        </w:rPr>
        <w:t xml:space="preserve"> ele destaca quatro fontes de varia</w:t>
      </w:r>
      <w:r>
        <w:rPr>
          <w:rStyle w:val="Nenhum"/>
          <w:rtl w:val="0"/>
          <w:lang w:val="pt-PT"/>
        </w:rPr>
        <w:t>çã</w:t>
      </w:r>
      <w:r>
        <w:rPr>
          <w:rStyle w:val="Nenhum"/>
          <w:rtl w:val="0"/>
          <w:lang w:val="it-IT"/>
        </w:rPr>
        <w:t>o: 1</w:t>
      </w:r>
      <w:r>
        <w:rPr>
          <w:rStyle w:val="Nenhum A"/>
          <w:rtl w:val="0"/>
        </w:rPr>
        <w:t>ª</w:t>
      </w:r>
      <w:r>
        <w:rPr>
          <w:rStyle w:val="Nenhum"/>
          <w:rtl w:val="0"/>
          <w:lang w:val="pt-PT"/>
        </w:rPr>
        <w:t>. Heterogeneidades pessoais: s</w:t>
      </w:r>
      <w:r>
        <w:rPr>
          <w:rStyle w:val="Nenhum"/>
          <w:rtl w:val="0"/>
          <w:lang w:val="pt-PT"/>
        </w:rPr>
        <w:t>ã</w:t>
      </w:r>
      <w:r>
        <w:rPr>
          <w:rStyle w:val="Nenhum"/>
          <w:rtl w:val="0"/>
          <w:lang w:val="pt-PT"/>
        </w:rPr>
        <w:t>o caracter</w:t>
      </w:r>
      <w:r>
        <w:rPr>
          <w:rStyle w:val="Nenhum A"/>
          <w:rtl w:val="0"/>
        </w:rPr>
        <w:t>í</w:t>
      </w:r>
      <w:r>
        <w:rPr>
          <w:rStyle w:val="Nenhum"/>
          <w:rtl w:val="0"/>
          <w:lang w:val="pt-PT"/>
        </w:rPr>
        <w:t>sticas pessoais de cada um, envolvendo aspectos f</w:t>
      </w:r>
      <w:r>
        <w:rPr>
          <w:rStyle w:val="Nenhum A"/>
          <w:rtl w:val="0"/>
        </w:rPr>
        <w:t>í</w:t>
      </w:r>
      <w:r>
        <w:rPr>
          <w:rStyle w:val="Nenhum"/>
          <w:rtl w:val="0"/>
          <w:lang w:val="pt-PT"/>
        </w:rPr>
        <w:t>sicos (sa</w:t>
      </w:r>
      <w:r>
        <w:rPr>
          <w:rStyle w:val="Nenhum A"/>
          <w:rtl w:val="0"/>
        </w:rPr>
        <w:t>ú</w:t>
      </w:r>
      <w:r>
        <w:rPr>
          <w:rStyle w:val="Nenhum"/>
          <w:rtl w:val="0"/>
          <w:lang w:val="it-IT"/>
        </w:rPr>
        <w:t>de), psicol</w:t>
      </w:r>
      <w:r>
        <w:rPr>
          <w:rStyle w:val="Nenhum"/>
          <w:rtl w:val="0"/>
          <w:lang w:val="es-ES_tradnl"/>
        </w:rPr>
        <w:t>ó</w:t>
      </w:r>
      <w:r>
        <w:rPr>
          <w:rStyle w:val="Nenhum"/>
          <w:rtl w:val="0"/>
          <w:lang w:val="pt-PT"/>
        </w:rPr>
        <w:t>gicos, culturais, idade e outros; 2</w:t>
      </w:r>
      <w:r>
        <w:rPr>
          <w:rStyle w:val="Nenhum A"/>
          <w:rtl w:val="0"/>
        </w:rPr>
        <w:t>ª</w:t>
      </w:r>
      <w:r>
        <w:rPr>
          <w:rStyle w:val="Nenhum"/>
          <w:rtl w:val="0"/>
          <w:lang w:val="pt-PT"/>
        </w:rPr>
        <w:t>. Diversidade de ambiente f</w:t>
      </w:r>
      <w:r>
        <w:rPr>
          <w:rStyle w:val="Nenhum A"/>
          <w:rtl w:val="0"/>
        </w:rPr>
        <w:t>í</w:t>
      </w:r>
      <w:r>
        <w:rPr>
          <w:rStyle w:val="Nenhum"/>
          <w:rtl w:val="0"/>
          <w:lang w:val="it-IT"/>
        </w:rPr>
        <w:t>sico: condi</w:t>
      </w:r>
      <w:r>
        <w:rPr>
          <w:rStyle w:val="Nenhum"/>
          <w:rtl w:val="0"/>
          <w:lang w:val="pt-PT"/>
        </w:rPr>
        <w:t>çõ</w:t>
      </w:r>
      <w:r>
        <w:rPr>
          <w:rStyle w:val="Nenhum"/>
          <w:rtl w:val="0"/>
          <w:lang w:val="pt-PT"/>
        </w:rPr>
        <w:t>es locais onde se vive, tanto de moradia, quanto regional. Estas podem ser agravadas ou melhoradas pela a</w:t>
      </w:r>
      <w:r>
        <w:rPr>
          <w:rStyle w:val="Nenhum"/>
          <w:rtl w:val="0"/>
          <w:lang w:val="pt-PT"/>
        </w:rPr>
        <w:t>çã</w:t>
      </w:r>
      <w:r>
        <w:rPr>
          <w:rStyle w:val="Nenhum"/>
          <w:rtl w:val="0"/>
          <w:lang w:val="pt-PT"/>
        </w:rPr>
        <w:t>o humana; 3</w:t>
      </w:r>
      <w:r>
        <w:rPr>
          <w:rStyle w:val="Nenhum A"/>
          <w:rtl w:val="0"/>
        </w:rPr>
        <w:t>ª</w:t>
      </w:r>
      <w:r>
        <w:rPr>
          <w:rStyle w:val="Nenhum A"/>
          <w:rtl w:val="0"/>
        </w:rPr>
        <w:t>. Varia</w:t>
      </w:r>
      <w:r>
        <w:rPr>
          <w:rStyle w:val="Nenhum"/>
          <w:rtl w:val="0"/>
          <w:lang w:val="pt-PT"/>
        </w:rPr>
        <w:t>çõ</w:t>
      </w:r>
      <w:r>
        <w:rPr>
          <w:rStyle w:val="Nenhum"/>
          <w:rtl w:val="0"/>
          <w:lang w:val="pt-PT"/>
        </w:rPr>
        <w:t>es no clima social: aqui entra a sa</w:t>
      </w:r>
      <w:r>
        <w:rPr>
          <w:rStyle w:val="Nenhum A"/>
          <w:rtl w:val="0"/>
        </w:rPr>
        <w:t>ú</w:t>
      </w:r>
      <w:r>
        <w:rPr>
          <w:rStyle w:val="Nenhum A"/>
          <w:rtl w:val="0"/>
        </w:rPr>
        <w:t>de p</w:t>
      </w:r>
      <w:r>
        <w:rPr>
          <w:rStyle w:val="Nenhum A"/>
          <w:rtl w:val="0"/>
        </w:rPr>
        <w:t>ú</w:t>
      </w:r>
      <w:r>
        <w:rPr>
          <w:rStyle w:val="Nenhum"/>
          <w:rtl w:val="0"/>
          <w:lang w:val="it-IT"/>
        </w:rPr>
        <w:t>blica, condi</w:t>
      </w:r>
      <w:r>
        <w:rPr>
          <w:rStyle w:val="Nenhum"/>
          <w:rtl w:val="0"/>
          <w:lang w:val="pt-PT"/>
        </w:rPr>
        <w:t>çõ</w:t>
      </w:r>
      <w:r>
        <w:rPr>
          <w:rStyle w:val="Nenhum"/>
          <w:rtl w:val="0"/>
          <w:lang w:val="es-ES_tradnl"/>
        </w:rPr>
        <w:t>es epidemiol</w:t>
      </w:r>
      <w:r>
        <w:rPr>
          <w:rStyle w:val="Nenhum"/>
          <w:rtl w:val="0"/>
          <w:lang w:val="es-ES_tradnl"/>
        </w:rPr>
        <w:t>ó</w:t>
      </w:r>
      <w:r>
        <w:rPr>
          <w:rStyle w:val="Nenhum"/>
          <w:rtl w:val="0"/>
          <w:lang w:val="pt-PT"/>
        </w:rPr>
        <w:t>gicas, estruturas de ensino, seguran</w:t>
      </w:r>
      <w:r>
        <w:rPr>
          <w:rStyle w:val="Nenhum A"/>
          <w:rtl w:val="0"/>
        </w:rPr>
        <w:t>ç</w:t>
      </w:r>
      <w:r>
        <w:rPr>
          <w:rStyle w:val="Nenhum A"/>
          <w:rtl w:val="0"/>
        </w:rPr>
        <w:t>a p</w:t>
      </w:r>
      <w:r>
        <w:rPr>
          <w:rStyle w:val="Nenhum A"/>
          <w:rtl w:val="0"/>
        </w:rPr>
        <w:t>ú</w:t>
      </w:r>
      <w:r>
        <w:rPr>
          <w:rStyle w:val="Nenhum"/>
          <w:rtl w:val="0"/>
          <w:lang w:val="pt-PT"/>
        </w:rPr>
        <w:t>blica, rela</w:t>
      </w:r>
      <w:r>
        <w:rPr>
          <w:rStyle w:val="Nenhum"/>
          <w:rtl w:val="0"/>
          <w:lang w:val="pt-PT"/>
        </w:rPr>
        <w:t>çõ</w:t>
      </w:r>
      <w:r>
        <w:rPr>
          <w:rStyle w:val="Nenhum"/>
          <w:rtl w:val="0"/>
          <w:lang w:val="pt-PT"/>
        </w:rPr>
        <w:t>es comunit</w:t>
      </w:r>
      <w:r>
        <w:rPr>
          <w:rStyle w:val="Nenhum A"/>
          <w:rtl w:val="0"/>
        </w:rPr>
        <w:t>á</w:t>
      </w:r>
      <w:r>
        <w:rPr>
          <w:rStyle w:val="Nenhum"/>
          <w:rtl w:val="0"/>
          <w:lang w:val="pt-PT"/>
        </w:rPr>
        <w:t>rias e 4</w:t>
      </w:r>
      <w:r>
        <w:rPr>
          <w:rStyle w:val="Nenhum A"/>
          <w:rtl w:val="0"/>
        </w:rPr>
        <w:t>ª</w:t>
      </w:r>
      <w:r>
        <w:rPr>
          <w:rStyle w:val="Nenhum"/>
          <w:rtl w:val="0"/>
          <w:lang w:val="it-IT"/>
        </w:rPr>
        <w:t>. Diferen</w:t>
      </w:r>
      <w:r>
        <w:rPr>
          <w:rStyle w:val="Nenhum A"/>
          <w:rtl w:val="0"/>
        </w:rPr>
        <w:t>ç</w:t>
      </w:r>
      <w:r>
        <w:rPr>
          <w:rStyle w:val="Nenhum"/>
          <w:rtl w:val="0"/>
          <w:lang w:val="pt-PT"/>
        </w:rPr>
        <w:t>as de perspectivas relacionais: os padr</w:t>
      </w:r>
      <w:r>
        <w:rPr>
          <w:rStyle w:val="Nenhum"/>
          <w:rtl w:val="0"/>
          <w:lang w:val="pt-PT"/>
        </w:rPr>
        <w:t>õ</w:t>
      </w:r>
      <w:r>
        <w:rPr>
          <w:rStyle w:val="Nenhum"/>
          <w:rtl w:val="0"/>
          <w:lang w:val="pt-PT"/>
        </w:rPr>
        <w:t>es de comportamento de dada sociedade podem variar substancialmente a necessidade de renda, tais como estilos de vestu</w:t>
      </w:r>
      <w:r>
        <w:rPr>
          <w:rStyle w:val="Nenhum A"/>
          <w:rtl w:val="0"/>
        </w:rPr>
        <w:t>á</w:t>
      </w:r>
      <w:r>
        <w:rPr>
          <w:rStyle w:val="Nenhum"/>
          <w:rtl w:val="0"/>
          <w:lang w:val="pt-PT"/>
        </w:rPr>
        <w:t>rio e outros consumos vis</w:t>
      </w:r>
      <w:r>
        <w:rPr>
          <w:rStyle w:val="Nenhum A"/>
          <w:rtl w:val="0"/>
        </w:rPr>
        <w:t>í</w:t>
      </w:r>
      <w:r>
        <w:rPr>
          <w:rStyle w:val="Nenhum"/>
          <w:rtl w:val="0"/>
          <w:lang w:val="pt-PT"/>
        </w:rPr>
        <w:t>veis, al</w:t>
      </w:r>
      <w:r>
        <w:rPr>
          <w:rStyle w:val="Nenhum"/>
          <w:rtl w:val="0"/>
          <w:lang w:val="fr-FR"/>
        </w:rPr>
        <w:t>é</w:t>
      </w:r>
      <w:r>
        <w:rPr>
          <w:rStyle w:val="Nenhum"/>
          <w:rtl w:val="0"/>
          <w:lang w:val="pt-PT"/>
        </w:rPr>
        <w:t>m de outros recursos pessoais necess</w:t>
      </w:r>
      <w:r>
        <w:rPr>
          <w:rStyle w:val="Nenhum A"/>
          <w:rtl w:val="0"/>
        </w:rPr>
        <w:t>á</w:t>
      </w:r>
      <w:r>
        <w:rPr>
          <w:rStyle w:val="Nenhum"/>
          <w:rtl w:val="0"/>
          <w:lang w:val="pt-PT"/>
        </w:rPr>
        <w:t>rios para satisfazer as necessidades de conviv</w:t>
      </w:r>
      <w:r>
        <w:rPr>
          <w:rStyle w:val="Nenhum A"/>
          <w:rtl w:val="0"/>
        </w:rPr>
        <w:t>ê</w:t>
      </w:r>
      <w:r>
        <w:rPr>
          <w:rStyle w:val="Nenhum"/>
          <w:rtl w:val="0"/>
          <w:lang w:val="it-IT"/>
        </w:rPr>
        <w:t>ncia comunit</w:t>
      </w:r>
      <w:r>
        <w:rPr>
          <w:rStyle w:val="Nenhum A"/>
          <w:rtl w:val="0"/>
        </w:rPr>
        <w:t>á</w:t>
      </w:r>
      <w:r>
        <w:rPr>
          <w:rStyle w:val="Nenhum"/>
          <w:rtl w:val="0"/>
          <w:lang w:val="pt-PT"/>
        </w:rPr>
        <w:t>ria e a pr</w:t>
      </w:r>
      <w:r>
        <w:rPr>
          <w:rStyle w:val="Nenhum"/>
          <w:rtl w:val="0"/>
          <w:lang w:val="es-ES_tradnl"/>
        </w:rPr>
        <w:t>ó</w:t>
      </w:r>
      <w:r>
        <w:rPr>
          <w:rStyle w:val="Nenhum"/>
          <w:rtl w:val="0"/>
          <w:lang w:val="pt-PT"/>
        </w:rPr>
        <w:t>pria autoestima (Sen, 2011, p. 290).</w:t>
      </w:r>
    </w:p>
    <w:p>
      <w:pPr>
        <w:pStyle w:val="Corpo A"/>
        <w:tabs>
          <w:tab w:val="left" w:pos="851"/>
        </w:tabs>
        <w:spacing w:line="360" w:lineRule="auto"/>
        <w:jc w:val="both"/>
      </w:pPr>
      <w:r>
        <w:rPr>
          <w:rStyle w:val="Nenhum"/>
          <w:rtl w:val="0"/>
          <w:lang w:val="pt-PT"/>
        </w:rPr>
        <w:tab/>
        <w:t>Segundo Crespo (2002, p. 6), as abordagens das capacidades melhoram o entendimento da natureza e das causas da pobreza e priva</w:t>
      </w:r>
      <w:r>
        <w:rPr>
          <w:rStyle w:val="Nenhum"/>
          <w:rtl w:val="0"/>
          <w:lang w:val="pt-PT"/>
        </w:rPr>
        <w:t>çã</w:t>
      </w:r>
      <w:r>
        <w:rPr>
          <w:rStyle w:val="Nenhum"/>
          <w:rtl w:val="0"/>
          <w:lang w:val="pt-PT"/>
        </w:rPr>
        <w:t xml:space="preserve">o, retirando o foco, </w:t>
      </w:r>
      <w:r>
        <w:rPr>
          <w:rStyle w:val="Nenhum A"/>
          <w:rtl w:val="0"/>
        </w:rPr>
        <w:t>ú</w:t>
      </w:r>
      <w:r>
        <w:rPr>
          <w:rStyle w:val="Nenhum"/>
          <w:rtl w:val="0"/>
          <w:lang w:val="pt-PT"/>
        </w:rPr>
        <w:t>nica e exclusivamente da renda, para outros fins e liberdades. Nessa perspectiva a pobreza deve ser pensada sobre dois aspectos: tanto no baixo n</w:t>
      </w:r>
      <w:r>
        <w:rPr>
          <w:rStyle w:val="Nenhum A"/>
          <w:rtl w:val="0"/>
        </w:rPr>
        <w:t>í</w:t>
      </w:r>
      <w:r>
        <w:rPr>
          <w:rStyle w:val="Nenhum"/>
          <w:rtl w:val="0"/>
          <w:lang w:val="pt-PT"/>
        </w:rPr>
        <w:t>vel de renda, quando da inadequa</w:t>
      </w:r>
      <w:r>
        <w:rPr>
          <w:rStyle w:val="Nenhum"/>
          <w:rtl w:val="0"/>
          <w:lang w:val="pt-PT"/>
        </w:rPr>
        <w:t>çã</w:t>
      </w:r>
      <w:r>
        <w:rPr>
          <w:rStyle w:val="Nenhum"/>
          <w:rtl w:val="0"/>
          <w:lang w:val="pt-PT"/>
        </w:rPr>
        <w:t>o das capacidades. H</w:t>
      </w:r>
      <w:r>
        <w:rPr>
          <w:rStyle w:val="Nenhum A"/>
          <w:rtl w:val="0"/>
        </w:rPr>
        <w:t>á</w:t>
      </w:r>
      <w:r>
        <w:rPr>
          <w:rStyle w:val="Nenhum"/>
          <w:rtl w:val="0"/>
          <w:lang w:val="pt-PT"/>
        </w:rPr>
        <w:t>, todavia, que se ponderar que maior renda n</w:t>
      </w:r>
      <w:r>
        <w:rPr>
          <w:rStyle w:val="Nenhum"/>
          <w:rtl w:val="0"/>
          <w:lang w:val="pt-PT"/>
        </w:rPr>
        <w:t>ã</w:t>
      </w:r>
      <w:r>
        <w:rPr>
          <w:rStyle w:val="Nenhum"/>
          <w:rtl w:val="0"/>
          <w:lang w:val="pt-PT"/>
        </w:rPr>
        <w:t>o significa necessariamente maiores condi</w:t>
      </w:r>
      <w:r>
        <w:rPr>
          <w:rStyle w:val="Nenhum"/>
          <w:rtl w:val="0"/>
          <w:lang w:val="pt-PT"/>
        </w:rPr>
        <w:t>çõ</w:t>
      </w:r>
      <w:r>
        <w:rPr>
          <w:rStyle w:val="Nenhum"/>
          <w:rtl w:val="0"/>
          <w:lang w:val="pt-PT"/>
        </w:rPr>
        <w:t xml:space="preserve">es para exercer as </w:t>
      </w:r>
      <w:r>
        <w:rPr>
          <w:rStyle w:val="Nenhum"/>
          <w:i w:val="1"/>
          <w:iCs w:val="1"/>
          <w:rtl w:val="0"/>
          <w:lang w:val="en-US"/>
        </w:rPr>
        <w:t xml:space="preserve">capabilities </w:t>
      </w:r>
      <w:r>
        <w:rPr>
          <w:rStyle w:val="Nenhum A"/>
          <w:rtl w:val="0"/>
        </w:rPr>
        <w:t>.</w:t>
      </w:r>
    </w:p>
    <w:p>
      <w:pPr>
        <w:pStyle w:val="Corpo A"/>
        <w:tabs>
          <w:tab w:val="left" w:pos="851"/>
        </w:tabs>
        <w:spacing w:line="360" w:lineRule="auto"/>
        <w:jc w:val="both"/>
      </w:pPr>
      <w:r>
        <w:rPr>
          <w:rStyle w:val="Nenhum"/>
          <w:rtl w:val="0"/>
          <w:lang w:val="pt-PT"/>
        </w:rPr>
        <w:tab/>
        <w:t xml:space="preserve">Martha Nussbaum, citada por Pinzani (2017, p. 311) ao estudar o conceito de pobreza sob o prisma das capacidades, identificou alguns grupos ou categorias de </w:t>
      </w:r>
      <w:r>
        <w:rPr>
          <w:rStyle w:val="Nenhum"/>
          <w:i w:val="1"/>
          <w:iCs w:val="1"/>
          <w:rtl w:val="0"/>
          <w:lang w:val="en-US"/>
        </w:rPr>
        <w:t xml:space="preserve">capabilities </w:t>
      </w:r>
      <w:r>
        <w:rPr>
          <w:rStyle w:val="Nenhum"/>
          <w:rtl w:val="0"/>
          <w:lang w:val="pt-PT"/>
        </w:rPr>
        <w:t xml:space="preserve"> comuns a todas as culturas. Comparadas entre diferentes culturas, seriam consideradas </w:t>
      </w:r>
      <w:r>
        <w:rPr>
          <w:rStyle w:val="Nenhum"/>
          <w:i w:val="1"/>
          <w:iCs w:val="1"/>
          <w:rtl w:val="0"/>
          <w:lang w:val="en-US"/>
        </w:rPr>
        <w:t xml:space="preserve">capabilities </w:t>
      </w:r>
      <w:r>
        <w:rPr>
          <w:rStyle w:val="Nenhum A"/>
          <w:rtl w:val="0"/>
        </w:rPr>
        <w:t xml:space="preserve"> b</w:t>
      </w:r>
      <w:r>
        <w:rPr>
          <w:rStyle w:val="Nenhum A"/>
          <w:rtl w:val="0"/>
        </w:rPr>
        <w:t>á</w:t>
      </w:r>
      <w:r>
        <w:rPr>
          <w:rStyle w:val="Nenhum"/>
          <w:rtl w:val="0"/>
          <w:lang w:val="pt-PT"/>
        </w:rPr>
        <w:t>sicas mais valiosas.</w:t>
      </w:r>
    </w:p>
    <w:p>
      <w:pPr>
        <w:pStyle w:val="Corpo A"/>
        <w:tabs>
          <w:tab w:val="left" w:pos="851"/>
        </w:tabs>
        <w:spacing w:line="360" w:lineRule="auto"/>
        <w:jc w:val="both"/>
      </w:pPr>
      <w:r>
        <w:rPr>
          <w:rStyle w:val="Nenhum"/>
          <w:rtl w:val="0"/>
          <w:lang w:val="pt-PT"/>
        </w:rPr>
        <w:tab/>
        <w:t>As medidas convencionais, utilizadas para medi</w:t>
      </w:r>
      <w:r>
        <w:rPr>
          <w:rStyle w:val="Nenhum"/>
          <w:rtl w:val="0"/>
          <w:lang w:val="pt-PT"/>
        </w:rPr>
        <w:t>çã</w:t>
      </w:r>
      <w:r>
        <w:rPr>
          <w:rStyle w:val="Nenhum"/>
          <w:rtl w:val="0"/>
          <w:lang w:val="pt-PT"/>
        </w:rPr>
        <w:t xml:space="preserve">o da pobreza, como a </w:t>
      </w:r>
      <w:r>
        <w:rPr>
          <w:rStyle w:val="Nenhum"/>
          <w:rFonts w:ascii="Arial Unicode MS" w:hAnsi="Arial Unicode MS" w:hint="default"/>
          <w:rtl w:val="1"/>
          <w:lang w:val="ar-SA" w:bidi="ar-SA"/>
        </w:rPr>
        <w:t>“</w:t>
      </w:r>
      <w:r>
        <w:rPr>
          <w:rStyle w:val="Nenhum"/>
          <w:rtl w:val="0"/>
          <w:lang w:val="pt-PT"/>
        </w:rPr>
        <w:t>linha da pobreza</w:t>
      </w:r>
      <w:r>
        <w:rPr>
          <w:rStyle w:val="Nenhum A"/>
          <w:rtl w:val="0"/>
        </w:rPr>
        <w:t>”</w:t>
      </w:r>
      <w:r>
        <w:rPr>
          <w:rStyle w:val="Nenhum"/>
          <w:rtl w:val="0"/>
          <w:lang w:val="pt-PT"/>
        </w:rPr>
        <w:t xml:space="preserve">, embora largamente utilizada, define o </w:t>
      </w:r>
      <w:r>
        <w:rPr>
          <w:rStyle w:val="Nenhum A"/>
          <w:rtl w:val="0"/>
        </w:rPr>
        <w:t>í</w:t>
      </w:r>
      <w:r>
        <w:rPr>
          <w:rStyle w:val="Nenhum"/>
          <w:rtl w:val="0"/>
          <w:lang w:val="es-ES_tradnl"/>
        </w:rPr>
        <w:t>ndice de pobreza</w:t>
      </w:r>
      <w:ins w:id="887" w:date="2022-05-06T13:01:17Z" w:author="oculto">
        <w:r>
          <w:rPr>
            <w:rStyle w:val="Nenhum"/>
            <w:rtl w:val="0"/>
            <w:lang w:val="en-US"/>
          </w:rPr>
          <w:t xml:space="preserve"> </w:t>
        </w:r>
      </w:ins>
      <w:ins w:id="888" w:date="2022-05-06T13:01:17Z" w:author="oculto">
        <w:r>
          <w:rPr>
            <w:rStyle w:val="Nenhum A"/>
            <w:rtl w:val="0"/>
            <w:lang w:val="en-US"/>
          </w:rPr>
          <w:t>“</w:t>
        </w:r>
      </w:ins>
      <w:del w:id="889" w:date="2022-05-06T13:01:15Z" w:author="oculto">
        <w:r>
          <w:rPr>
            <w:rStyle w:val="Nenhum"/>
            <w:rtl w:val="0"/>
            <w:lang w:val="es-ES_tradnl"/>
          </w:rPr>
          <w:delText xml:space="preserve"> </w:delText>
        </w:r>
      </w:del>
      <w:del w:id="890" w:date="2022-05-06T13:01:15Z" w:author="oculto">
        <w:r>
          <w:rPr>
            <w:rStyle w:val="Nenhum A"/>
            <w:rtl w:val="0"/>
          </w:rPr>
          <w:delText>”</w:delText>
        </w:r>
      </w:del>
      <w:r>
        <w:rPr>
          <w:rStyle w:val="Nenhum"/>
          <w:rtl w:val="0"/>
          <w:lang w:val="pt-PT"/>
        </w:rPr>
        <w:t>como a propor</w:t>
      </w:r>
      <w:r>
        <w:rPr>
          <w:rStyle w:val="Nenhum"/>
          <w:rtl w:val="0"/>
          <w:lang w:val="pt-PT"/>
        </w:rPr>
        <w:t>çã</w:t>
      </w:r>
      <w:r>
        <w:rPr>
          <w:rStyle w:val="Nenhum"/>
          <w:rtl w:val="0"/>
          <w:lang w:val="pt-PT"/>
        </w:rPr>
        <w:t>o do total da popula</w:t>
      </w:r>
      <w:r>
        <w:rPr>
          <w:rStyle w:val="Nenhum"/>
          <w:rtl w:val="0"/>
          <w:lang w:val="pt-PT"/>
        </w:rPr>
        <w:t>çã</w:t>
      </w:r>
      <w:r>
        <w:rPr>
          <w:rStyle w:val="Nenhum"/>
          <w:rtl w:val="0"/>
          <w:lang w:val="pt-PT"/>
        </w:rPr>
        <w:t>o que resulta em estar abaixo da linha de pobreza... Isso fornece uma medida n</w:t>
      </w:r>
      <w:r>
        <w:rPr>
          <w:rStyle w:val="Nenhum A"/>
          <w:rtl w:val="0"/>
        </w:rPr>
        <w:t>í</w:t>
      </w:r>
      <w:r>
        <w:rPr>
          <w:rStyle w:val="Nenhum"/>
          <w:rtl w:val="0"/>
          <w:lang w:val="pt-PT"/>
        </w:rPr>
        <w:t>tida e bem definida, e n</w:t>
      </w:r>
      <w:r>
        <w:rPr>
          <w:rStyle w:val="Nenhum"/>
          <w:rtl w:val="0"/>
          <w:lang w:val="pt-PT"/>
        </w:rPr>
        <w:t>ã</w:t>
      </w:r>
      <w:r>
        <w:rPr>
          <w:rStyle w:val="Nenhum A"/>
          <w:rtl w:val="0"/>
        </w:rPr>
        <w:t xml:space="preserve">o </w:t>
      </w:r>
      <w:r>
        <w:rPr>
          <w:rStyle w:val="Nenhum"/>
          <w:rtl w:val="0"/>
          <w:lang w:val="fr-FR"/>
        </w:rPr>
        <w:t xml:space="preserve">é </w:t>
      </w:r>
      <w:r>
        <w:rPr>
          <w:rStyle w:val="Nenhum"/>
          <w:rtl w:val="0"/>
          <w:lang w:val="it-IT"/>
        </w:rPr>
        <w:t>dif</w:t>
      </w:r>
      <w:r>
        <w:rPr>
          <w:rStyle w:val="Nenhum A"/>
          <w:rtl w:val="0"/>
        </w:rPr>
        <w:t>í</w:t>
      </w:r>
      <w:r>
        <w:rPr>
          <w:rStyle w:val="Nenhum"/>
          <w:rtl w:val="0"/>
          <w:lang w:val="pt-PT"/>
        </w:rPr>
        <w:t>cil ver por que ela tem sido usada t</w:t>
      </w:r>
      <w:r>
        <w:rPr>
          <w:rStyle w:val="Nenhum"/>
          <w:rtl w:val="0"/>
          <w:lang w:val="pt-PT"/>
        </w:rPr>
        <w:t>ã</w:t>
      </w:r>
      <w:r>
        <w:rPr>
          <w:rStyle w:val="Nenhum"/>
          <w:rtl w:val="0"/>
          <w:lang w:val="pt-PT"/>
        </w:rPr>
        <w:t>o amplamente na literatura emp</w:t>
      </w:r>
      <w:r>
        <w:rPr>
          <w:rStyle w:val="Nenhum A"/>
          <w:rtl w:val="0"/>
        </w:rPr>
        <w:t>í</w:t>
      </w:r>
      <w:r>
        <w:rPr>
          <w:rStyle w:val="Nenhum"/>
          <w:rtl w:val="0"/>
          <w:lang w:val="pt-PT"/>
        </w:rPr>
        <w:t>rica sobre pobreza e priva</w:t>
      </w:r>
      <w:r>
        <w:rPr>
          <w:rStyle w:val="Nenhum"/>
          <w:rtl w:val="0"/>
          <w:lang w:val="pt-PT"/>
        </w:rPr>
        <w:t>çã</w:t>
      </w:r>
      <w:r>
        <w:rPr>
          <w:rStyle w:val="Nenhum A"/>
          <w:rtl w:val="0"/>
        </w:rPr>
        <w:t>o</w:t>
      </w:r>
      <w:r>
        <w:rPr>
          <w:rStyle w:val="Nenhum A"/>
          <w:rtl w:val="0"/>
        </w:rPr>
        <w:t xml:space="preserve">” </w:t>
      </w:r>
      <w:r>
        <w:rPr>
          <w:rStyle w:val="Nenhum"/>
          <w:rtl w:val="0"/>
          <w:lang w:val="pt-PT"/>
        </w:rPr>
        <w:t>(SEN, 2008, p. 165). Assim, ao estabelecer um limite monet</w:t>
      </w:r>
      <w:r>
        <w:rPr>
          <w:rStyle w:val="Nenhum A"/>
          <w:rtl w:val="0"/>
        </w:rPr>
        <w:t>á</w:t>
      </w:r>
      <w:r>
        <w:rPr>
          <w:rStyle w:val="Nenhum"/>
          <w:rtl w:val="0"/>
          <w:lang w:val="pt-PT"/>
        </w:rPr>
        <w:t>rio, a chamada linha da pobreza exclui indiv</w:t>
      </w:r>
      <w:r>
        <w:rPr>
          <w:rStyle w:val="Nenhum A"/>
          <w:rtl w:val="0"/>
        </w:rPr>
        <w:t>í</w:t>
      </w:r>
      <w:r>
        <w:rPr>
          <w:rStyle w:val="Nenhum"/>
          <w:rtl w:val="0"/>
          <w:lang w:val="pt-PT"/>
        </w:rPr>
        <w:t>duos que, em igualdade de condi</w:t>
      </w:r>
      <w:r>
        <w:rPr>
          <w:rStyle w:val="Nenhum"/>
          <w:rtl w:val="0"/>
          <w:lang w:val="pt-PT"/>
        </w:rPr>
        <w:t>çõ</w:t>
      </w:r>
      <w:r>
        <w:rPr>
          <w:rStyle w:val="Nenhum"/>
          <w:rtl w:val="0"/>
          <w:lang w:val="pt-PT"/>
        </w:rPr>
        <w:t>es e priva</w:t>
      </w:r>
      <w:r>
        <w:rPr>
          <w:rStyle w:val="Nenhum"/>
          <w:rtl w:val="0"/>
          <w:lang w:val="pt-PT"/>
        </w:rPr>
        <w:t>çõ</w:t>
      </w:r>
      <w:r>
        <w:rPr>
          <w:rStyle w:val="Nenhum"/>
          <w:rtl w:val="0"/>
          <w:lang w:val="pt-PT"/>
        </w:rPr>
        <w:t>es, por fatores milim</w:t>
      </w:r>
      <w:r>
        <w:rPr>
          <w:rStyle w:val="Nenhum"/>
          <w:rtl w:val="0"/>
          <w:lang w:val="fr-FR"/>
        </w:rPr>
        <w:t>é</w:t>
      </w:r>
      <w:r>
        <w:rPr>
          <w:rStyle w:val="Nenhum"/>
          <w:rtl w:val="0"/>
          <w:lang w:val="pt-PT"/>
        </w:rPr>
        <w:t>tricos acabam segregados do acesso as pol</w:t>
      </w:r>
      <w:r>
        <w:rPr>
          <w:rStyle w:val="Nenhum A"/>
          <w:rtl w:val="0"/>
        </w:rPr>
        <w:t>í</w:t>
      </w:r>
      <w:r>
        <w:rPr>
          <w:rStyle w:val="Nenhum"/>
          <w:rtl w:val="0"/>
          <w:lang w:val="pt-PT"/>
        </w:rPr>
        <w:t>ticas p</w:t>
      </w:r>
      <w:r>
        <w:rPr>
          <w:rStyle w:val="Nenhum A"/>
          <w:rtl w:val="0"/>
        </w:rPr>
        <w:t>ú</w:t>
      </w:r>
      <w:r>
        <w:rPr>
          <w:rStyle w:val="Nenhum"/>
          <w:rtl w:val="0"/>
          <w:lang w:val="pt-PT"/>
        </w:rPr>
        <w:t>blicas de aten</w:t>
      </w:r>
      <w:r>
        <w:rPr>
          <w:rStyle w:val="Nenhum"/>
          <w:rtl w:val="0"/>
          <w:lang w:val="pt-PT"/>
        </w:rPr>
        <w:t>çã</w:t>
      </w:r>
      <w:r>
        <w:rPr>
          <w:rStyle w:val="Nenhum"/>
          <w:rtl w:val="0"/>
          <w:lang w:val="pt-PT"/>
        </w:rPr>
        <w:t>o ao pobre. Para Sen, essa medi</w:t>
      </w:r>
      <w:r>
        <w:rPr>
          <w:rStyle w:val="Nenhum"/>
          <w:rtl w:val="0"/>
          <w:lang w:val="pt-PT"/>
        </w:rPr>
        <w:t>çã</w:t>
      </w:r>
      <w:r>
        <w:rPr>
          <w:rStyle w:val="Nenhum A"/>
          <w:rtl w:val="0"/>
        </w:rPr>
        <w:t xml:space="preserve">o </w:t>
      </w:r>
      <w:r>
        <w:rPr>
          <w:rStyle w:val="Nenhum"/>
          <w:rtl w:val="0"/>
          <w:lang w:val="fr-FR"/>
        </w:rPr>
        <w:t xml:space="preserve">é </w:t>
      </w:r>
      <w:r>
        <w:rPr>
          <w:rStyle w:val="Nenhum"/>
          <w:rtl w:val="0"/>
          <w:lang w:val="it-IT"/>
        </w:rPr>
        <w:t xml:space="preserve">completamente </w:t>
      </w:r>
      <w:r>
        <w:rPr>
          <w:rStyle w:val="Nenhum"/>
          <w:rFonts w:ascii="Arial Unicode MS" w:hAnsi="Arial Unicode MS" w:hint="default"/>
          <w:rtl w:val="1"/>
          <w:lang w:val="ar-SA" w:bidi="ar-SA"/>
        </w:rPr>
        <w:t>“</w:t>
      </w:r>
      <w:r>
        <w:rPr>
          <w:rStyle w:val="Nenhum"/>
          <w:rtl w:val="0"/>
          <w:lang w:val="da-DK"/>
        </w:rPr>
        <w:t>insens</w:t>
      </w:r>
      <w:r>
        <w:rPr>
          <w:rStyle w:val="Nenhum A"/>
          <w:rtl w:val="0"/>
        </w:rPr>
        <w:t>í</w:t>
      </w:r>
      <w:r>
        <w:rPr>
          <w:rStyle w:val="Nenhum"/>
          <w:rtl w:val="0"/>
          <w:lang w:val="pt-PT"/>
        </w:rPr>
        <w:t>vel ao quanto as rendas dos pobres ficam aqu</w:t>
      </w:r>
      <w:r>
        <w:rPr>
          <w:rStyle w:val="Nenhum"/>
          <w:rtl w:val="0"/>
          <w:lang w:val="fr-FR"/>
        </w:rPr>
        <w:t>é</w:t>
      </w:r>
      <w:r>
        <w:rPr>
          <w:rStyle w:val="Nenhum"/>
          <w:rtl w:val="0"/>
          <w:lang w:val="pt-PT"/>
        </w:rPr>
        <w:t>m da linha da pobreza [...]</w:t>
      </w:r>
      <w:r>
        <w:rPr>
          <w:rStyle w:val="Nenhum A"/>
          <w:rtl w:val="0"/>
        </w:rPr>
        <w:t xml:space="preserve">” </w:t>
      </w:r>
      <w:r>
        <w:rPr>
          <w:rStyle w:val="Nenhum"/>
          <w:rtl w:val="0"/>
          <w:lang w:val="pt-PT"/>
        </w:rPr>
        <w:t>(Ibidem, p. 166).</w:t>
      </w:r>
    </w:p>
    <w:p>
      <w:pPr>
        <w:pStyle w:val="Corpo A"/>
        <w:tabs>
          <w:tab w:val="left" w:pos="851"/>
        </w:tabs>
        <w:spacing w:line="360" w:lineRule="auto"/>
        <w:jc w:val="both"/>
      </w:pPr>
      <w:r>
        <w:rPr>
          <w:rStyle w:val="Nenhum A"/>
          <w:rtl w:val="0"/>
        </w:rPr>
        <w:tab/>
        <w:t>Pol</w:t>
      </w:r>
      <w:r>
        <w:rPr>
          <w:rStyle w:val="Nenhum A"/>
          <w:rtl w:val="0"/>
        </w:rPr>
        <w:t>í</w:t>
      </w:r>
      <w:r>
        <w:rPr>
          <w:rStyle w:val="Nenhum"/>
          <w:rtl w:val="0"/>
          <w:lang w:val="pt-PT"/>
        </w:rPr>
        <w:t>ticas p</w:t>
      </w:r>
      <w:r>
        <w:rPr>
          <w:rStyle w:val="Nenhum A"/>
          <w:rtl w:val="0"/>
        </w:rPr>
        <w:t>ú</w:t>
      </w:r>
      <w:r>
        <w:rPr>
          <w:rStyle w:val="Nenhum"/>
          <w:rtl w:val="0"/>
          <w:lang w:val="pt-PT"/>
        </w:rPr>
        <w:t xml:space="preserve">blicas devem estar condicionadas </w:t>
      </w:r>
      <w:r>
        <w:rPr>
          <w:rStyle w:val="Nenhum A"/>
          <w:rtl w:val="0"/>
        </w:rPr>
        <w:t xml:space="preserve">à </w:t>
      </w:r>
      <w:r>
        <w:rPr>
          <w:rStyle w:val="Nenhum"/>
          <w:rtl w:val="0"/>
          <w:lang w:val="pt-PT"/>
        </w:rPr>
        <w:t>exequibilidade, todavia o reconhecimento da pobreza precisa ser mais amplo para alcan</w:t>
      </w:r>
      <w:r>
        <w:rPr>
          <w:rStyle w:val="Nenhum A"/>
          <w:rtl w:val="0"/>
        </w:rPr>
        <w:t>ç</w:t>
      </w:r>
      <w:r>
        <w:rPr>
          <w:rStyle w:val="Nenhum"/>
          <w:rtl w:val="0"/>
          <w:lang w:val="pt-PT"/>
        </w:rPr>
        <w:t xml:space="preserve">ar efetividade. Nesse sentido, alguns passos precisam ser dados: primeiro, </w:t>
      </w:r>
      <w:r>
        <w:rPr>
          <w:rStyle w:val="Nenhum"/>
          <w:rtl w:val="0"/>
          <w:lang w:val="fr-FR"/>
        </w:rPr>
        <w:t xml:space="preserve">é </w:t>
      </w:r>
      <w:r>
        <w:rPr>
          <w:rStyle w:val="Nenhum"/>
          <w:rtl w:val="0"/>
          <w:lang w:val="pt-PT"/>
        </w:rPr>
        <w:t>o conhecimento aprofundado do n</w:t>
      </w:r>
      <w:r>
        <w:rPr>
          <w:rStyle w:val="Nenhum A"/>
          <w:rtl w:val="0"/>
        </w:rPr>
        <w:t>í</w:t>
      </w:r>
      <w:r>
        <w:rPr>
          <w:rStyle w:val="Nenhum"/>
          <w:rtl w:val="0"/>
          <w:lang w:val="pt-PT"/>
        </w:rPr>
        <w:t>vel de priva</w:t>
      </w:r>
      <w:r>
        <w:rPr>
          <w:rStyle w:val="Nenhum"/>
          <w:rtl w:val="0"/>
          <w:lang w:val="pt-PT"/>
        </w:rPr>
        <w:t>çã</w:t>
      </w:r>
      <w:r>
        <w:rPr>
          <w:rStyle w:val="Nenhum"/>
          <w:rtl w:val="0"/>
          <w:lang w:val="pt-PT"/>
        </w:rPr>
        <w:t>o e o que se pode fazer com os meios dispon</w:t>
      </w:r>
      <w:r>
        <w:rPr>
          <w:rStyle w:val="Nenhum A"/>
          <w:rtl w:val="0"/>
        </w:rPr>
        <w:t>í</w:t>
      </w:r>
      <w:r>
        <w:rPr>
          <w:rStyle w:val="Nenhum"/>
          <w:rtl w:val="0"/>
          <w:lang w:val="pt-PT"/>
        </w:rPr>
        <w:t xml:space="preserve">veis. O passo seguinte </w:t>
      </w:r>
      <w:r>
        <w:rPr>
          <w:rStyle w:val="Nenhum"/>
          <w:rtl w:val="0"/>
          <w:lang w:val="fr-FR"/>
        </w:rPr>
        <w:t xml:space="preserve">é </w:t>
      </w:r>
      <w:r>
        <w:rPr>
          <w:rStyle w:val="Nenhum"/>
          <w:rtl w:val="0"/>
          <w:lang w:val="pt-PT"/>
        </w:rPr>
        <w:t>fazer as escolhas das pol</w:t>
      </w:r>
      <w:r>
        <w:rPr>
          <w:rStyle w:val="Nenhum A"/>
          <w:rtl w:val="0"/>
        </w:rPr>
        <w:t>í</w:t>
      </w:r>
      <w:r>
        <w:rPr>
          <w:rStyle w:val="Nenhum"/>
          <w:rtl w:val="0"/>
          <w:lang w:val="pt-PT"/>
        </w:rPr>
        <w:t>ticas, conforme os meios dispon</w:t>
      </w:r>
      <w:r>
        <w:rPr>
          <w:rStyle w:val="Nenhum A"/>
          <w:rtl w:val="0"/>
        </w:rPr>
        <w:t>í</w:t>
      </w:r>
      <w:r>
        <w:rPr>
          <w:rStyle w:val="Nenhum"/>
          <w:rtl w:val="0"/>
          <w:lang w:val="pt-PT"/>
        </w:rPr>
        <w:t>veis. Dessa forma, a an</w:t>
      </w:r>
      <w:r>
        <w:rPr>
          <w:rStyle w:val="Nenhum A"/>
          <w:rtl w:val="0"/>
        </w:rPr>
        <w:t>á</w:t>
      </w:r>
      <w:r>
        <w:rPr>
          <w:rStyle w:val="Nenhum"/>
          <w:rtl w:val="0"/>
          <w:lang w:val="pt-PT"/>
        </w:rPr>
        <w:t>lise descritiva da pobreza precisa anteceder a escolha da pol</w:t>
      </w:r>
      <w:r>
        <w:rPr>
          <w:rStyle w:val="Nenhum A"/>
          <w:rtl w:val="0"/>
        </w:rPr>
        <w:t>í</w:t>
      </w:r>
      <w:r>
        <w:rPr>
          <w:rStyle w:val="Nenhum"/>
          <w:rtl w:val="0"/>
          <w:lang w:val="pt-PT"/>
        </w:rPr>
        <w:t xml:space="preserve">tica (Ibidem, p. 171). </w:t>
      </w:r>
      <w:r>
        <w:rPr>
          <w:rStyle w:val="Nenhum"/>
          <w:rtl w:val="0"/>
          <w:lang w:val="pt-PT"/>
        </w:rPr>
        <w:t xml:space="preserve">É </w:t>
      </w:r>
      <w:r>
        <w:rPr>
          <w:rStyle w:val="Nenhum"/>
          <w:rtl w:val="0"/>
          <w:lang w:val="pt-PT"/>
        </w:rPr>
        <w:t>necess</w:t>
      </w:r>
      <w:r>
        <w:rPr>
          <w:rStyle w:val="Nenhum A"/>
          <w:rtl w:val="0"/>
        </w:rPr>
        <w:t>á</w:t>
      </w:r>
      <w:r>
        <w:rPr>
          <w:rStyle w:val="Nenhum"/>
          <w:rtl w:val="0"/>
          <w:lang w:val="pt-PT"/>
        </w:rPr>
        <w:t>rio olhar as diversidades generalizadas das circunst</w:t>
      </w:r>
      <w:r>
        <w:rPr>
          <w:rStyle w:val="Nenhum A"/>
          <w:rtl w:val="0"/>
        </w:rPr>
        <w:t>â</w:t>
      </w:r>
      <w:r>
        <w:rPr>
          <w:rStyle w:val="Nenhum"/>
          <w:rtl w:val="0"/>
          <w:lang w:val="pt-PT"/>
        </w:rPr>
        <w:t xml:space="preserve">ncias sociais. Na proposta de Sen, recursos inadequados como nas </w:t>
      </w:r>
      <w:r>
        <w:rPr>
          <w:rStyle w:val="Nenhum A"/>
          <w:rtl w:val="0"/>
        </w:rPr>
        <w:t>á</w:t>
      </w:r>
      <w:r>
        <w:rPr>
          <w:rStyle w:val="Nenhum"/>
          <w:rtl w:val="0"/>
          <w:lang w:val="pt-PT"/>
        </w:rPr>
        <w:t>reas da sa</w:t>
      </w:r>
      <w:r>
        <w:rPr>
          <w:rStyle w:val="Nenhum A"/>
          <w:rtl w:val="0"/>
        </w:rPr>
        <w:t>ú</w:t>
      </w:r>
      <w:r>
        <w:rPr>
          <w:rStyle w:val="Nenhum"/>
          <w:rtl w:val="0"/>
          <w:lang w:val="pt-PT"/>
        </w:rPr>
        <w:t>de, seguran</w:t>
      </w:r>
      <w:r>
        <w:rPr>
          <w:rStyle w:val="Nenhum A"/>
          <w:rtl w:val="0"/>
        </w:rPr>
        <w:t>ç</w:t>
      </w:r>
      <w:r>
        <w:rPr>
          <w:rStyle w:val="Nenhum A"/>
          <w:rtl w:val="0"/>
        </w:rPr>
        <w:t>a, prote</w:t>
      </w:r>
      <w:r>
        <w:rPr>
          <w:rStyle w:val="Nenhum"/>
          <w:rtl w:val="0"/>
          <w:lang w:val="pt-PT"/>
        </w:rPr>
        <w:t>çã</w:t>
      </w:r>
      <w:r>
        <w:rPr>
          <w:rStyle w:val="Nenhum"/>
          <w:rtl w:val="0"/>
          <w:lang w:val="pt-PT"/>
        </w:rPr>
        <w:t>o social e outros, s</w:t>
      </w:r>
      <w:r>
        <w:rPr>
          <w:rStyle w:val="Nenhum"/>
          <w:rtl w:val="0"/>
          <w:lang w:val="pt-PT"/>
        </w:rPr>
        <w:t>ã</w:t>
      </w:r>
      <w:r>
        <w:rPr>
          <w:rStyle w:val="Nenhum"/>
          <w:rtl w:val="0"/>
          <w:lang w:val="pt-PT"/>
        </w:rPr>
        <w:t>o fatores que precisam estar na pauta das pol</w:t>
      </w:r>
      <w:r>
        <w:rPr>
          <w:rStyle w:val="Nenhum A"/>
          <w:rtl w:val="0"/>
        </w:rPr>
        <w:t>í</w:t>
      </w:r>
      <w:r>
        <w:rPr>
          <w:rStyle w:val="Nenhum"/>
          <w:rtl w:val="0"/>
          <w:lang w:val="pt-PT"/>
        </w:rPr>
        <w:t xml:space="preserve">ticas, assim como a renda. </w:t>
      </w:r>
    </w:p>
    <w:p>
      <w:pPr>
        <w:pStyle w:val="Corpo A"/>
        <w:tabs>
          <w:tab w:val="left" w:pos="851"/>
        </w:tabs>
        <w:spacing w:line="360" w:lineRule="auto"/>
        <w:jc w:val="both"/>
      </w:pPr>
      <w:r>
        <w:rPr>
          <w:rStyle w:val="Nenhum"/>
          <w:rtl w:val="0"/>
          <w:lang w:val="pt-PT"/>
        </w:rPr>
        <w:tab/>
        <w:t>Em rela</w:t>
      </w:r>
      <w:r>
        <w:rPr>
          <w:rStyle w:val="Nenhum"/>
          <w:rtl w:val="0"/>
          <w:lang w:val="pt-PT"/>
        </w:rPr>
        <w:t>çã</w:t>
      </w:r>
      <w:r>
        <w:rPr>
          <w:rStyle w:val="Nenhum"/>
          <w:rtl w:val="0"/>
          <w:lang w:val="pt-PT"/>
        </w:rPr>
        <w:t>o as pol</w:t>
      </w:r>
      <w:r>
        <w:rPr>
          <w:rStyle w:val="Nenhum A"/>
          <w:rtl w:val="0"/>
        </w:rPr>
        <w:t>í</w:t>
      </w:r>
      <w:r>
        <w:rPr>
          <w:rStyle w:val="Nenhum"/>
          <w:rtl w:val="0"/>
          <w:lang w:val="pt-PT"/>
        </w:rPr>
        <w:t>ticas p</w:t>
      </w:r>
      <w:r>
        <w:rPr>
          <w:rStyle w:val="Nenhum A"/>
          <w:rtl w:val="0"/>
        </w:rPr>
        <w:t>ú</w:t>
      </w:r>
      <w:r>
        <w:rPr>
          <w:rStyle w:val="Nenhum"/>
          <w:rtl w:val="0"/>
          <w:lang w:val="pt-PT"/>
        </w:rPr>
        <w:t xml:space="preserve">blicas, a partir da abordagem das capacidades, Pinzani pontua que </w:t>
      </w:r>
      <w:r>
        <w:rPr>
          <w:rStyle w:val="Nenhum"/>
          <w:rtl w:val="0"/>
          <w:lang w:val="fr-FR"/>
        </w:rPr>
        <w:t xml:space="preserve">é </w:t>
      </w:r>
      <w:r>
        <w:rPr>
          <w:rStyle w:val="Nenhum"/>
          <w:rtl w:val="0"/>
          <w:lang w:val="pt-PT"/>
        </w:rPr>
        <w:t>importante identificar quais s</w:t>
      </w:r>
      <w:r>
        <w:rPr>
          <w:rStyle w:val="Nenhum"/>
          <w:rtl w:val="0"/>
          <w:lang w:val="pt-PT"/>
        </w:rPr>
        <w:t>ã</w:t>
      </w:r>
      <w:r>
        <w:rPr>
          <w:rStyle w:val="Nenhum"/>
          <w:rtl w:val="0"/>
          <w:lang w:val="pt-PT"/>
        </w:rPr>
        <w:t>o as capacidades necess</w:t>
      </w:r>
      <w:r>
        <w:rPr>
          <w:rStyle w:val="Nenhum A"/>
          <w:rtl w:val="0"/>
        </w:rPr>
        <w:t>á</w:t>
      </w:r>
      <w:r>
        <w:rPr>
          <w:rStyle w:val="Nenhum"/>
          <w:rtl w:val="0"/>
          <w:lang w:val="pt-PT"/>
        </w:rPr>
        <w:t>rias para se alcan</w:t>
      </w:r>
      <w:r>
        <w:rPr>
          <w:rStyle w:val="Nenhum A"/>
          <w:rtl w:val="0"/>
        </w:rPr>
        <w:t>ç</w:t>
      </w:r>
      <w:r>
        <w:rPr>
          <w:rStyle w:val="Nenhum"/>
          <w:rtl w:val="0"/>
          <w:lang w:val="pt-PT"/>
        </w:rPr>
        <w:t>ar as funcionalidades consideradas valiosas e quais os bens que devem ser distribu</w:t>
      </w:r>
      <w:r>
        <w:rPr>
          <w:rStyle w:val="Nenhum A"/>
          <w:rtl w:val="0"/>
        </w:rPr>
        <w:t>í</w:t>
      </w:r>
      <w:r>
        <w:rPr>
          <w:rStyle w:val="Nenhum"/>
          <w:rtl w:val="0"/>
          <w:lang w:val="pt-PT"/>
        </w:rPr>
        <w:t>dos pela pol</w:t>
      </w:r>
      <w:r>
        <w:rPr>
          <w:rStyle w:val="Nenhum A"/>
          <w:rtl w:val="0"/>
        </w:rPr>
        <w:t>í</w:t>
      </w:r>
      <w:r>
        <w:rPr>
          <w:rStyle w:val="Nenhum"/>
          <w:rtl w:val="0"/>
          <w:lang w:val="pt-PT"/>
        </w:rPr>
        <w:t>tica adotada (2017, p. 311). Dessa forma, o conjunto de condi</w:t>
      </w:r>
      <w:r>
        <w:rPr>
          <w:rStyle w:val="Nenhum"/>
          <w:rtl w:val="0"/>
          <w:lang w:val="pt-PT"/>
        </w:rPr>
        <w:t>çõ</w:t>
      </w:r>
      <w:r>
        <w:rPr>
          <w:rStyle w:val="Nenhum"/>
          <w:rtl w:val="0"/>
          <w:lang w:val="pt-PT"/>
        </w:rPr>
        <w:t>es sociais influenciar</w:t>
      </w:r>
      <w:r>
        <w:rPr>
          <w:rStyle w:val="Nenhum"/>
          <w:rtl w:val="0"/>
          <w:lang w:val="pt-PT"/>
        </w:rPr>
        <w:t>ã</w:t>
      </w:r>
      <w:r>
        <w:rPr>
          <w:rStyle w:val="Nenhum"/>
          <w:rtl w:val="0"/>
          <w:lang w:val="pt-PT"/>
        </w:rPr>
        <w:t>o a maneira como as pessoas transformam as capacidades em bens, influindo ou n</w:t>
      </w:r>
      <w:r>
        <w:rPr>
          <w:rStyle w:val="Nenhum"/>
          <w:rtl w:val="0"/>
          <w:lang w:val="pt-PT"/>
        </w:rPr>
        <w:t>ã</w:t>
      </w:r>
      <w:r>
        <w:rPr>
          <w:rStyle w:val="Nenhum"/>
          <w:rtl w:val="0"/>
          <w:lang w:val="pt-PT"/>
        </w:rPr>
        <w:t>o no seu bem-estar.</w:t>
      </w:r>
    </w:p>
    <w:p>
      <w:pPr>
        <w:pStyle w:val="Corpo A"/>
        <w:tabs>
          <w:tab w:val="left" w:pos="851"/>
        </w:tabs>
        <w:spacing w:line="360" w:lineRule="auto"/>
        <w:jc w:val="both"/>
      </w:pPr>
      <w:r>
        <w:rPr>
          <w:rStyle w:val="Nenhum A"/>
          <w:rtl w:val="0"/>
        </w:rPr>
        <w:tab/>
        <w:t>Ara</w:t>
      </w:r>
      <w:r>
        <w:rPr>
          <w:rStyle w:val="Nenhum A"/>
          <w:rtl w:val="0"/>
        </w:rPr>
        <w:t>ú</w:t>
      </w:r>
      <w:r>
        <w:rPr>
          <w:rStyle w:val="Nenhum"/>
          <w:rtl w:val="0"/>
          <w:lang w:val="pt-PT"/>
        </w:rPr>
        <w:t>jo (2009, p. 48) indica a import</w:t>
      </w:r>
      <w:r>
        <w:rPr>
          <w:rStyle w:val="Nenhum A"/>
          <w:rtl w:val="0"/>
        </w:rPr>
        <w:t>â</w:t>
      </w:r>
      <w:r>
        <w:rPr>
          <w:rStyle w:val="Nenhum"/>
          <w:rtl w:val="0"/>
          <w:lang w:val="pt-PT"/>
        </w:rPr>
        <w:t>ncia das constru</w:t>
      </w:r>
      <w:r>
        <w:rPr>
          <w:rStyle w:val="Nenhum"/>
          <w:rtl w:val="0"/>
          <w:lang w:val="pt-PT"/>
        </w:rPr>
        <w:t>çõ</w:t>
      </w:r>
      <w:r>
        <w:rPr>
          <w:rStyle w:val="Nenhum"/>
          <w:rtl w:val="0"/>
          <w:lang w:val="pt-PT"/>
        </w:rPr>
        <w:t>es de Sen, entretanto pontua que embora as abordagens das capacidades ampliem o debate sobre a pobreza, permitindo o questionamento do mercado como regulador da sociedade, n</w:t>
      </w:r>
      <w:r>
        <w:rPr>
          <w:rStyle w:val="Nenhum"/>
          <w:rtl w:val="0"/>
          <w:lang w:val="pt-PT"/>
        </w:rPr>
        <w:t>ã</w:t>
      </w:r>
      <w:r>
        <w:rPr>
          <w:rStyle w:val="Nenhum"/>
          <w:rtl w:val="0"/>
          <w:lang w:val="it-IT"/>
        </w:rPr>
        <w:t>o prop</w:t>
      </w:r>
      <w:r>
        <w:rPr>
          <w:rStyle w:val="Nenhum"/>
          <w:rtl w:val="0"/>
          <w:lang w:val="pt-PT"/>
        </w:rPr>
        <w:t>õ</w:t>
      </w:r>
      <w:r>
        <w:rPr>
          <w:rStyle w:val="Nenhum"/>
          <w:rtl w:val="0"/>
          <w:lang w:val="es-ES_tradnl"/>
        </w:rPr>
        <w:t>e a supera</w:t>
      </w:r>
      <w:r>
        <w:rPr>
          <w:rStyle w:val="Nenhum"/>
          <w:rtl w:val="0"/>
          <w:lang w:val="pt-PT"/>
        </w:rPr>
        <w:t>çã</w:t>
      </w:r>
      <w:r>
        <w:rPr>
          <w:rStyle w:val="Nenhum"/>
          <w:rtl w:val="0"/>
          <w:lang w:val="pt-PT"/>
        </w:rPr>
        <w:t>o do neoliberalismo e da responsabilidade dos indiv</w:t>
      </w:r>
      <w:r>
        <w:rPr>
          <w:rStyle w:val="Nenhum A"/>
          <w:rtl w:val="0"/>
        </w:rPr>
        <w:t>í</w:t>
      </w:r>
      <w:r>
        <w:rPr>
          <w:rStyle w:val="Nenhum"/>
          <w:rtl w:val="0"/>
          <w:lang w:val="pt-PT"/>
        </w:rPr>
        <w:t>duos. Tamb</w:t>
      </w:r>
      <w:r>
        <w:rPr>
          <w:rStyle w:val="Nenhum"/>
          <w:rtl w:val="0"/>
          <w:lang w:val="fr-FR"/>
        </w:rPr>
        <w:t>é</w:t>
      </w:r>
      <w:r>
        <w:rPr>
          <w:rStyle w:val="Nenhum"/>
          <w:rtl w:val="0"/>
          <w:lang w:val="pt-PT"/>
        </w:rPr>
        <w:t>m aponta como uma certa contradi</w:t>
      </w:r>
      <w:r>
        <w:rPr>
          <w:rStyle w:val="Nenhum"/>
          <w:rtl w:val="0"/>
          <w:lang w:val="pt-PT"/>
        </w:rPr>
        <w:t>çã</w:t>
      </w:r>
      <w:r>
        <w:rPr>
          <w:rStyle w:val="Nenhum"/>
          <w:rtl w:val="0"/>
          <w:lang w:val="it-IT"/>
        </w:rPr>
        <w:t>o a combina</w:t>
      </w:r>
      <w:r>
        <w:rPr>
          <w:rStyle w:val="Nenhum"/>
          <w:rtl w:val="0"/>
          <w:lang w:val="pt-PT"/>
        </w:rPr>
        <w:t>çã</w:t>
      </w:r>
      <w:r>
        <w:rPr>
          <w:rStyle w:val="Nenhum"/>
          <w:rtl w:val="0"/>
          <w:lang w:val="pt-PT"/>
        </w:rPr>
        <w:t>o indicada por Sen, entre o crescimento como meio para atingir a democracia, visto o car</w:t>
      </w:r>
      <w:r>
        <w:rPr>
          <w:rStyle w:val="Nenhum A"/>
          <w:rtl w:val="0"/>
        </w:rPr>
        <w:t>á</w:t>
      </w:r>
      <w:r>
        <w:rPr>
          <w:rStyle w:val="Nenhum"/>
          <w:rtl w:val="0"/>
          <w:lang w:val="pt-PT"/>
        </w:rPr>
        <w:t>ter concentrador do mercado liberal na atualidade (Ibidem).</w:t>
      </w:r>
    </w:p>
    <w:p>
      <w:pPr>
        <w:pStyle w:val="Corpo A"/>
        <w:tabs>
          <w:tab w:val="left" w:pos="851"/>
        </w:tabs>
        <w:spacing w:line="360" w:lineRule="auto"/>
        <w:jc w:val="both"/>
      </w:pPr>
      <w:r>
        <w:rPr>
          <w:rStyle w:val="Nenhum"/>
          <w:rtl w:val="0"/>
          <w:lang w:val="pt-PT"/>
        </w:rPr>
        <w:tab/>
        <w:t>Para Mendon</w:t>
      </w:r>
      <w:r>
        <w:rPr>
          <w:rStyle w:val="Nenhum A"/>
          <w:rtl w:val="0"/>
        </w:rPr>
        <w:t>ç</w:t>
      </w:r>
      <w:r>
        <w:rPr>
          <w:rStyle w:val="Nenhum"/>
          <w:rtl w:val="0"/>
          <w:lang w:val="pt-PT"/>
        </w:rPr>
        <w:t>a (2012, p. 66), Sen contribuiu para a elabora</w:t>
      </w:r>
      <w:r>
        <w:rPr>
          <w:rStyle w:val="Nenhum"/>
          <w:rtl w:val="0"/>
          <w:lang w:val="pt-PT"/>
        </w:rPr>
        <w:t>çã</w:t>
      </w:r>
      <w:r>
        <w:rPr>
          <w:rStyle w:val="Nenhum"/>
          <w:rtl w:val="0"/>
          <w:lang w:val="it-IT"/>
        </w:rPr>
        <w:t>o e gest</w:t>
      </w:r>
      <w:r>
        <w:rPr>
          <w:rStyle w:val="Nenhum"/>
          <w:rtl w:val="0"/>
          <w:lang w:val="pt-PT"/>
        </w:rPr>
        <w:t>ã</w:t>
      </w:r>
      <w:r>
        <w:rPr>
          <w:rStyle w:val="Nenhum A"/>
          <w:rtl w:val="0"/>
        </w:rPr>
        <w:t xml:space="preserve">o </w:t>
      </w:r>
      <w:del w:id="891" w:date="2022-05-06T13:04:43Z" w:author="oculto">
        <w:r>
          <w:rPr>
            <w:rStyle w:val="Nenhum A"/>
          </w:rPr>
          <w:tab/>
        </w:r>
      </w:del>
      <w:r>
        <w:rPr>
          <w:rStyle w:val="Nenhum A"/>
          <w:rtl w:val="0"/>
        </w:rPr>
        <w:t>de pol</w:t>
      </w:r>
      <w:r>
        <w:rPr>
          <w:rStyle w:val="Nenhum A"/>
          <w:rtl w:val="0"/>
        </w:rPr>
        <w:t>í</w:t>
      </w:r>
      <w:r>
        <w:rPr>
          <w:rStyle w:val="Nenhum"/>
          <w:rtl w:val="0"/>
          <w:lang w:val="pt-PT"/>
        </w:rPr>
        <w:t>ticas p</w:t>
      </w:r>
      <w:r>
        <w:rPr>
          <w:rStyle w:val="Nenhum A"/>
          <w:rtl w:val="0"/>
        </w:rPr>
        <w:t>ú</w:t>
      </w:r>
      <w:r>
        <w:rPr>
          <w:rStyle w:val="Nenhum"/>
          <w:rtl w:val="0"/>
          <w:lang w:val="pt-PT"/>
        </w:rPr>
        <w:t>blicas baseadas no liberalismo igualit</w:t>
      </w:r>
      <w:r>
        <w:rPr>
          <w:rStyle w:val="Nenhum A"/>
          <w:rtl w:val="0"/>
        </w:rPr>
        <w:t>á</w:t>
      </w:r>
      <w:r>
        <w:rPr>
          <w:rStyle w:val="Nenhum"/>
          <w:rtl w:val="0"/>
          <w:lang w:val="pt-PT"/>
        </w:rPr>
        <w:t>rio no sentido de direcionar os princ</w:t>
      </w:r>
      <w:r>
        <w:rPr>
          <w:rStyle w:val="Nenhum A"/>
          <w:rtl w:val="0"/>
        </w:rPr>
        <w:t>í</w:t>
      </w:r>
      <w:r>
        <w:rPr>
          <w:rStyle w:val="Nenhum"/>
          <w:rtl w:val="0"/>
          <w:lang w:val="pt-PT"/>
        </w:rPr>
        <w:t>pios do liberalismo em termos de economia e seus reflexos sociais, influenciando as pol</w:t>
      </w:r>
      <w:r>
        <w:rPr>
          <w:rStyle w:val="Nenhum A"/>
          <w:rtl w:val="0"/>
        </w:rPr>
        <w:t>í</w:t>
      </w:r>
      <w:r>
        <w:rPr>
          <w:rStyle w:val="Nenhum"/>
          <w:rtl w:val="0"/>
          <w:lang w:val="pt-PT"/>
        </w:rPr>
        <w:t>ticas propugnadas pelo Banco Mundial, alcan</w:t>
      </w:r>
      <w:r>
        <w:rPr>
          <w:rStyle w:val="Nenhum A"/>
          <w:rtl w:val="0"/>
        </w:rPr>
        <w:t>ç</w:t>
      </w:r>
      <w:r>
        <w:rPr>
          <w:rStyle w:val="Nenhum"/>
          <w:rtl w:val="0"/>
          <w:lang w:val="pt-PT"/>
        </w:rPr>
        <w:t>ando at</w:t>
      </w:r>
      <w:r>
        <w:rPr>
          <w:rStyle w:val="Nenhum"/>
          <w:rtl w:val="0"/>
          <w:lang w:val="fr-FR"/>
        </w:rPr>
        <w:t xml:space="preserve">é </w:t>
      </w:r>
      <w:r>
        <w:rPr>
          <w:rStyle w:val="Nenhum"/>
          <w:rtl w:val="0"/>
          <w:lang w:val="pt-PT"/>
        </w:rPr>
        <w:t>mesmo os pa</w:t>
      </w:r>
      <w:r>
        <w:rPr>
          <w:rStyle w:val="Nenhum A"/>
          <w:rtl w:val="0"/>
        </w:rPr>
        <w:t>í</w:t>
      </w:r>
      <w:r>
        <w:rPr>
          <w:rStyle w:val="Nenhum"/>
          <w:rtl w:val="0"/>
          <w:lang w:val="pt-PT"/>
        </w:rPr>
        <w:t>ses perif</w:t>
      </w:r>
      <w:r>
        <w:rPr>
          <w:rStyle w:val="Nenhum"/>
          <w:rtl w:val="0"/>
          <w:lang w:val="fr-FR"/>
        </w:rPr>
        <w:t>é</w:t>
      </w:r>
      <w:r>
        <w:rPr>
          <w:rStyle w:val="Nenhum"/>
          <w:rtl w:val="0"/>
          <w:lang w:val="pt-PT"/>
        </w:rPr>
        <w:t>ricos. A abordagem de Sen traz consigo um conte</w:t>
      </w:r>
      <w:r>
        <w:rPr>
          <w:rStyle w:val="Nenhum A"/>
          <w:rtl w:val="0"/>
        </w:rPr>
        <w:t>ú</w:t>
      </w:r>
      <w:r>
        <w:rPr>
          <w:rStyle w:val="Nenhum"/>
          <w:rtl w:val="0"/>
          <w:lang w:val="pt-PT"/>
        </w:rPr>
        <w:t>do utilitarista, tal qual utilizado nas abordagens econ</w:t>
      </w:r>
      <w:r>
        <w:rPr>
          <w:rStyle w:val="Nenhum A"/>
          <w:rtl w:val="0"/>
        </w:rPr>
        <w:t>ô</w:t>
      </w:r>
      <w:r>
        <w:rPr>
          <w:rStyle w:val="Nenhum"/>
          <w:rtl w:val="0"/>
          <w:lang w:val="pt-PT"/>
        </w:rPr>
        <w:t>micas, implicando rigidez dos objetivos a serem alcan</w:t>
      </w:r>
      <w:r>
        <w:rPr>
          <w:rStyle w:val="Nenhum A"/>
          <w:rtl w:val="0"/>
        </w:rPr>
        <w:t>ç</w:t>
      </w:r>
      <w:r>
        <w:rPr>
          <w:rStyle w:val="Nenhum"/>
          <w:rtl w:val="0"/>
          <w:lang w:val="pt-PT"/>
        </w:rPr>
        <w:t>ados. Considerar que o aumento da satisfa</w:t>
      </w:r>
      <w:r>
        <w:rPr>
          <w:rStyle w:val="Nenhum"/>
          <w:rtl w:val="0"/>
          <w:lang w:val="pt-PT"/>
        </w:rPr>
        <w:t>çã</w:t>
      </w:r>
      <w:r>
        <w:rPr>
          <w:rStyle w:val="Nenhum"/>
          <w:rtl w:val="0"/>
          <w:lang w:val="pt-PT"/>
        </w:rPr>
        <w:t>o de um, leva a satisfa</w:t>
      </w:r>
      <w:r>
        <w:rPr>
          <w:rStyle w:val="Nenhum"/>
          <w:rtl w:val="0"/>
          <w:lang w:val="pt-PT"/>
        </w:rPr>
        <w:t>çã</w:t>
      </w:r>
      <w:r>
        <w:rPr>
          <w:rStyle w:val="Nenhum"/>
          <w:rtl w:val="0"/>
          <w:lang w:val="pt-PT"/>
        </w:rPr>
        <w:t xml:space="preserve">o da totalidade </w:t>
      </w:r>
      <w:ins w:id="892" w:date="2022-05-06T13:05:32Z" w:author="oculto">
        <w:r>
          <w:rPr>
            <w:rStyle w:val="Nenhum"/>
            <w:rtl w:val="0"/>
            <w:lang w:val="en-US"/>
          </w:rPr>
          <w:t xml:space="preserve">e </w:t>
        </w:r>
      </w:ins>
      <w:r>
        <w:rPr>
          <w:rStyle w:val="Nenhum"/>
          <w:rtl w:val="0"/>
          <w:lang w:val="pt-PT"/>
        </w:rPr>
        <w:t>acaba por desconsiderar os efeitos da distribui</w:t>
      </w:r>
      <w:r>
        <w:rPr>
          <w:rStyle w:val="Nenhum"/>
          <w:rtl w:val="0"/>
          <w:lang w:val="pt-PT"/>
        </w:rPr>
        <w:t>çã</w:t>
      </w:r>
      <w:r>
        <w:rPr>
          <w:rStyle w:val="Nenhum"/>
          <w:rtl w:val="0"/>
          <w:lang w:val="pt-PT"/>
        </w:rPr>
        <w:t>o e seus efeitos sobre os indiv</w:t>
      </w:r>
      <w:r>
        <w:rPr>
          <w:rStyle w:val="Nenhum A"/>
          <w:rtl w:val="0"/>
        </w:rPr>
        <w:t>í</w:t>
      </w:r>
      <w:r>
        <w:rPr>
          <w:rStyle w:val="Nenhum"/>
          <w:rtl w:val="0"/>
          <w:lang w:val="pt-PT"/>
        </w:rPr>
        <w:t>duos. J</w:t>
      </w:r>
      <w:r>
        <w:rPr>
          <w:rStyle w:val="Nenhum A"/>
          <w:rtl w:val="0"/>
        </w:rPr>
        <w:t xml:space="preserve">á </w:t>
      </w:r>
      <w:r>
        <w:rPr>
          <w:rStyle w:val="Nenhum"/>
          <w:rtl w:val="0"/>
          <w:lang w:val="pt-PT"/>
        </w:rPr>
        <w:t>com rela</w:t>
      </w:r>
      <w:r>
        <w:rPr>
          <w:rStyle w:val="Nenhum"/>
          <w:rtl w:val="0"/>
          <w:lang w:val="pt-PT"/>
        </w:rPr>
        <w:t>çã</w:t>
      </w:r>
      <w:r>
        <w:rPr>
          <w:rStyle w:val="Nenhum"/>
          <w:rtl w:val="0"/>
          <w:lang w:val="pt-PT"/>
        </w:rPr>
        <w:t>o as pol</w:t>
      </w:r>
      <w:r>
        <w:rPr>
          <w:rStyle w:val="Nenhum A"/>
          <w:rtl w:val="0"/>
        </w:rPr>
        <w:t>í</w:t>
      </w:r>
      <w:r>
        <w:rPr>
          <w:rStyle w:val="Nenhum"/>
          <w:rtl w:val="0"/>
          <w:lang w:val="pt-PT"/>
        </w:rPr>
        <w:t>ticas sociais, s</w:t>
      </w:r>
      <w:r>
        <w:rPr>
          <w:rStyle w:val="Nenhum"/>
          <w:rtl w:val="0"/>
          <w:lang w:val="pt-PT"/>
        </w:rPr>
        <w:t>ã</w:t>
      </w:r>
      <w:r>
        <w:rPr>
          <w:rStyle w:val="Nenhum"/>
          <w:rtl w:val="0"/>
          <w:lang w:val="pt-PT"/>
        </w:rPr>
        <w:t>o avaliadas em termos de liberdades individuais, remetendo para a capacidade individual o enfrentamento de determinada situa</w:t>
      </w:r>
      <w:r>
        <w:rPr>
          <w:rStyle w:val="Nenhum"/>
          <w:rtl w:val="0"/>
          <w:lang w:val="pt-PT"/>
        </w:rPr>
        <w:t>çã</w:t>
      </w:r>
      <w:r>
        <w:rPr>
          <w:rStyle w:val="Nenhum"/>
          <w:rtl w:val="0"/>
          <w:lang w:val="pt-PT"/>
        </w:rPr>
        <w:t>o de car</w:t>
      </w:r>
      <w:r>
        <w:rPr>
          <w:rStyle w:val="Nenhum A"/>
          <w:rtl w:val="0"/>
        </w:rPr>
        <w:t>ê</w:t>
      </w:r>
      <w:r>
        <w:rPr>
          <w:rStyle w:val="Nenhum"/>
          <w:rtl w:val="0"/>
          <w:lang w:val="pt-PT"/>
        </w:rPr>
        <w:t>ncia. Nesse tipo de pol</w:t>
      </w:r>
      <w:r>
        <w:rPr>
          <w:rStyle w:val="Nenhum A"/>
          <w:rtl w:val="0"/>
        </w:rPr>
        <w:t>í</w:t>
      </w:r>
      <w:r>
        <w:rPr>
          <w:rStyle w:val="Nenhum"/>
          <w:rtl w:val="0"/>
          <w:lang w:val="pt-PT"/>
        </w:rPr>
        <w:t>tica, as necessidades s</w:t>
      </w:r>
      <w:r>
        <w:rPr>
          <w:rStyle w:val="Nenhum"/>
          <w:rtl w:val="0"/>
          <w:lang w:val="pt-PT"/>
        </w:rPr>
        <w:t>ã</w:t>
      </w:r>
      <w:r>
        <w:rPr>
          <w:rStyle w:val="Nenhum"/>
          <w:rtl w:val="0"/>
          <w:lang w:val="pt-PT"/>
        </w:rPr>
        <w:t>o tratadas pontualmente, adequando-se ao processo de acumula</w:t>
      </w:r>
      <w:r>
        <w:rPr>
          <w:rStyle w:val="Nenhum"/>
          <w:rtl w:val="0"/>
          <w:lang w:val="pt-PT"/>
        </w:rPr>
        <w:t>çã</w:t>
      </w:r>
      <w:r>
        <w:rPr>
          <w:rStyle w:val="Nenhum"/>
          <w:rtl w:val="0"/>
          <w:lang w:val="it-IT"/>
        </w:rPr>
        <w:t>o capitalista.</w:t>
      </w:r>
    </w:p>
    <w:p>
      <w:pPr>
        <w:pStyle w:val="Corpo A"/>
        <w:tabs>
          <w:tab w:val="left" w:pos="851"/>
        </w:tabs>
        <w:spacing w:line="360" w:lineRule="auto"/>
        <w:jc w:val="both"/>
      </w:pPr>
      <w:r>
        <w:rPr>
          <w:rStyle w:val="Nenhum"/>
          <w:rtl w:val="0"/>
          <w:lang w:val="pt-PT"/>
        </w:rPr>
        <w:tab/>
        <w:t>Para Souza, a abordagem de Sen apresenta algum ju</w:t>
      </w:r>
      <w:r>
        <w:rPr>
          <w:rStyle w:val="Nenhum A"/>
          <w:rtl w:val="0"/>
        </w:rPr>
        <w:t>í</w:t>
      </w:r>
      <w:r>
        <w:rPr>
          <w:rStyle w:val="Nenhum"/>
          <w:rtl w:val="0"/>
          <w:lang w:val="pt-PT"/>
        </w:rPr>
        <w:t>zo de valor, expressando uma vis</w:t>
      </w:r>
      <w:r>
        <w:rPr>
          <w:rStyle w:val="Nenhum"/>
          <w:rtl w:val="0"/>
          <w:lang w:val="pt-PT"/>
        </w:rPr>
        <w:t>ã</w:t>
      </w:r>
      <w:r>
        <w:rPr>
          <w:rStyle w:val="Nenhum"/>
          <w:rtl w:val="0"/>
          <w:lang w:val="pt-PT"/>
        </w:rPr>
        <w:t>o subjetiva e abstrata do indiv</w:t>
      </w:r>
      <w:r>
        <w:rPr>
          <w:rStyle w:val="Nenhum A"/>
          <w:rtl w:val="0"/>
        </w:rPr>
        <w:t>í</w:t>
      </w:r>
      <w:r>
        <w:rPr>
          <w:rStyle w:val="Nenhum"/>
          <w:rtl w:val="0"/>
          <w:lang w:val="pt-PT"/>
        </w:rPr>
        <w:t>duo acerca do que deveria ser um grau suficiente de satisfa</w:t>
      </w:r>
      <w:r>
        <w:rPr>
          <w:rStyle w:val="Nenhum"/>
          <w:rtl w:val="0"/>
          <w:lang w:val="pt-PT"/>
        </w:rPr>
        <w:t>çã</w:t>
      </w:r>
      <w:r>
        <w:rPr>
          <w:rStyle w:val="Nenhum"/>
          <w:rtl w:val="0"/>
          <w:lang w:val="pt-PT"/>
        </w:rPr>
        <w:t xml:space="preserve">o das necessidades. Em termos relativos, a pobreza </w:t>
      </w:r>
      <w:r>
        <w:rPr>
          <w:rStyle w:val="Nenhum"/>
          <w:rtl w:val="0"/>
          <w:lang w:val="fr-FR"/>
        </w:rPr>
        <w:t xml:space="preserve">é </w:t>
      </w:r>
      <w:r>
        <w:rPr>
          <w:rStyle w:val="Nenhum"/>
          <w:rtl w:val="0"/>
          <w:lang w:val="pt-PT"/>
        </w:rPr>
        <w:t>descrita no sentido negativo, da priva</w:t>
      </w:r>
      <w:r>
        <w:rPr>
          <w:rStyle w:val="Nenhum"/>
          <w:rtl w:val="0"/>
          <w:lang w:val="pt-PT"/>
        </w:rPr>
        <w:t>çã</w:t>
      </w:r>
      <w:r>
        <w:rPr>
          <w:rStyle w:val="Nenhum"/>
          <w:rtl w:val="0"/>
          <w:lang w:val="pt-PT"/>
        </w:rPr>
        <w:t>o em rela</w:t>
      </w:r>
      <w:r>
        <w:rPr>
          <w:rStyle w:val="Nenhum"/>
          <w:rtl w:val="0"/>
          <w:lang w:val="pt-PT"/>
        </w:rPr>
        <w:t>çã</w:t>
      </w:r>
      <w:r>
        <w:rPr>
          <w:rStyle w:val="Nenhum"/>
          <w:rtl w:val="0"/>
          <w:lang w:val="pt-PT"/>
        </w:rPr>
        <w:t xml:space="preserve">o aos outros e em termos absolutos, a pobreza </w:t>
      </w:r>
      <w:r>
        <w:rPr>
          <w:rStyle w:val="Nenhum"/>
          <w:rtl w:val="0"/>
          <w:lang w:val="fr-FR"/>
        </w:rPr>
        <w:t xml:space="preserve">é </w:t>
      </w:r>
      <w:r>
        <w:rPr>
          <w:rStyle w:val="Nenhum"/>
          <w:rtl w:val="0"/>
          <w:lang w:val="pt-PT"/>
        </w:rPr>
        <w:t>conceituada a partir da fixa</w:t>
      </w:r>
      <w:r>
        <w:rPr>
          <w:rStyle w:val="Nenhum"/>
          <w:rtl w:val="0"/>
          <w:lang w:val="pt-PT"/>
        </w:rPr>
        <w:t>çã</w:t>
      </w:r>
      <w:r>
        <w:rPr>
          <w:rStyle w:val="Nenhum"/>
          <w:rtl w:val="0"/>
          <w:lang w:val="es-ES_tradnl"/>
        </w:rPr>
        <w:t>o de padr</w:t>
      </w:r>
      <w:r>
        <w:rPr>
          <w:rStyle w:val="Nenhum"/>
          <w:rtl w:val="0"/>
          <w:lang w:val="pt-PT"/>
        </w:rPr>
        <w:t>õ</w:t>
      </w:r>
      <w:r>
        <w:rPr>
          <w:rStyle w:val="Nenhum"/>
          <w:rtl w:val="0"/>
          <w:lang w:val="fr-FR"/>
        </w:rPr>
        <w:t>es m</w:t>
      </w:r>
      <w:r>
        <w:rPr>
          <w:rStyle w:val="Nenhum A"/>
          <w:rtl w:val="0"/>
        </w:rPr>
        <w:t>í</w:t>
      </w:r>
      <w:r>
        <w:rPr>
          <w:rStyle w:val="Nenhum"/>
          <w:rtl w:val="0"/>
          <w:lang w:val="pt-PT"/>
        </w:rPr>
        <w:t>nimos (2018, p. 5).</w:t>
      </w:r>
    </w:p>
    <w:p>
      <w:pPr>
        <w:pStyle w:val="Corpo A"/>
        <w:tabs>
          <w:tab w:val="left" w:pos="851"/>
        </w:tabs>
        <w:spacing w:line="360" w:lineRule="auto"/>
        <w:jc w:val="both"/>
      </w:pPr>
      <w:r>
        <w:rPr>
          <w:rStyle w:val="Nenhum"/>
          <w:rtl w:val="0"/>
          <w:lang w:val="pt-PT"/>
        </w:rPr>
        <w:tab/>
        <w:t>Por fim, Pinzani destaca a vantagem dessa abordagem no sentido de que permite a constru</w:t>
      </w:r>
      <w:r>
        <w:rPr>
          <w:rStyle w:val="Nenhum"/>
          <w:rtl w:val="0"/>
          <w:lang w:val="pt-PT"/>
        </w:rPr>
        <w:t>çã</w:t>
      </w:r>
      <w:r>
        <w:rPr>
          <w:rStyle w:val="Nenhum"/>
          <w:rtl w:val="0"/>
          <w:lang w:val="pt-PT"/>
        </w:rPr>
        <w:t>o da imagem da pobreza mais pr</w:t>
      </w:r>
      <w:r>
        <w:rPr>
          <w:rStyle w:val="Nenhum"/>
          <w:rtl w:val="0"/>
          <w:lang w:val="es-ES_tradnl"/>
        </w:rPr>
        <w:t>ó</w:t>
      </w:r>
      <w:r>
        <w:rPr>
          <w:rStyle w:val="Nenhum"/>
          <w:rtl w:val="0"/>
          <w:lang w:val="pt-PT"/>
        </w:rPr>
        <w:t>xima da realidade, identificando solu</w:t>
      </w:r>
      <w:r>
        <w:rPr>
          <w:rStyle w:val="Nenhum"/>
          <w:rtl w:val="0"/>
          <w:lang w:val="pt-PT"/>
        </w:rPr>
        <w:t>çõ</w:t>
      </w:r>
      <w:r>
        <w:rPr>
          <w:rStyle w:val="Nenhum"/>
          <w:rtl w:val="0"/>
          <w:lang w:val="pt-PT"/>
        </w:rPr>
        <w:t>es concretas para os problemas apresentados (2017, p. 311).</w:t>
      </w:r>
    </w:p>
    <w:p>
      <w:pPr>
        <w:pStyle w:val="Corpo A"/>
        <w:tabs>
          <w:tab w:val="left" w:pos="851"/>
        </w:tabs>
        <w:spacing w:line="360" w:lineRule="auto"/>
        <w:jc w:val="both"/>
      </w:pPr>
      <w:r>
        <w:rPr>
          <w:rStyle w:val="Nenhum A"/>
        </w:rPr>
        <w:tab/>
      </w:r>
    </w:p>
    <w:p>
      <w:pPr>
        <w:pStyle w:val="List Paragraph"/>
        <w:numPr>
          <w:ilvl w:val="2"/>
          <w:numId w:val="7"/>
        </w:numPr>
        <w:bidi w:val="0"/>
        <w:spacing w:line="360" w:lineRule="auto"/>
        <w:ind w:right="0"/>
        <w:jc w:val="both"/>
        <w:rPr>
          <w:rtl w:val="0"/>
          <w:lang w:val="pt-PT"/>
        </w:rPr>
      </w:pPr>
      <w:r>
        <w:rPr>
          <w:rStyle w:val="Nenhum A"/>
          <w:rtl w:val="0"/>
          <w:lang w:val="pt-PT"/>
        </w:rPr>
        <w:t>Abordagem Contextualista</w:t>
      </w:r>
    </w:p>
    <w:p>
      <w:pPr>
        <w:pStyle w:val="Corpo A"/>
        <w:spacing w:line="360" w:lineRule="auto"/>
        <w:jc w:val="both"/>
      </w:pPr>
    </w:p>
    <w:p>
      <w:pPr>
        <w:pStyle w:val="Corpo A"/>
        <w:tabs>
          <w:tab w:val="left" w:pos="851"/>
        </w:tabs>
        <w:spacing w:line="360" w:lineRule="auto"/>
        <w:jc w:val="both"/>
      </w:pPr>
      <w:r>
        <w:rPr>
          <w:rStyle w:val="Nenhum"/>
          <w:rtl w:val="0"/>
          <w:lang w:val="pt-PT"/>
        </w:rPr>
        <w:tab/>
        <w:t>Pinzani denomina contextualista a abordagem que define a pobreza a partir do contexto hist</w:t>
      </w:r>
      <w:r>
        <w:rPr>
          <w:rStyle w:val="Nenhum"/>
          <w:rtl w:val="0"/>
          <w:lang w:val="es-ES_tradnl"/>
        </w:rPr>
        <w:t>ó</w:t>
      </w:r>
      <w:r>
        <w:rPr>
          <w:rStyle w:val="Nenhum"/>
          <w:rtl w:val="0"/>
          <w:lang w:val="pt-PT"/>
        </w:rPr>
        <w:t>rico, social e pol</w:t>
      </w:r>
      <w:r>
        <w:rPr>
          <w:rStyle w:val="Nenhum A"/>
          <w:rtl w:val="0"/>
        </w:rPr>
        <w:t>í</w:t>
      </w:r>
      <w:r>
        <w:rPr>
          <w:rStyle w:val="Nenhum"/>
          <w:rtl w:val="0"/>
          <w:lang w:val="es-ES_tradnl"/>
        </w:rPr>
        <w:t>tico espec</w:t>
      </w:r>
      <w:r>
        <w:rPr>
          <w:rStyle w:val="Nenhum A"/>
          <w:rtl w:val="0"/>
        </w:rPr>
        <w:t>í</w:t>
      </w:r>
      <w:r>
        <w:rPr>
          <w:rStyle w:val="Nenhum"/>
          <w:rtl w:val="0"/>
          <w:lang w:val="pt-PT"/>
        </w:rPr>
        <w:t>fico de uma sociedade. N</w:t>
      </w:r>
      <w:r>
        <w:rPr>
          <w:rStyle w:val="Nenhum"/>
          <w:rtl w:val="0"/>
          <w:lang w:val="pt-PT"/>
        </w:rPr>
        <w:t>ã</w:t>
      </w:r>
      <w:r>
        <w:rPr>
          <w:rStyle w:val="Nenhum"/>
          <w:rtl w:val="0"/>
          <w:lang w:val="pt-PT"/>
        </w:rPr>
        <w:t xml:space="preserve">o se recorre ao conceito absoluto de pobreza, mas sim relativo (2017, p. 311 </w:t>
      </w:r>
      <w:r>
        <w:rPr>
          <w:rStyle w:val="Nenhum A"/>
          <w:rtl w:val="0"/>
        </w:rPr>
        <w:t xml:space="preserve">– </w:t>
      </w:r>
      <w:r>
        <w:rPr>
          <w:rStyle w:val="Nenhum A"/>
          <w:rtl w:val="0"/>
        </w:rPr>
        <w:t>312).</w:t>
      </w:r>
    </w:p>
    <w:p>
      <w:pPr>
        <w:pStyle w:val="Corpo A"/>
        <w:tabs>
          <w:tab w:val="left" w:pos="851"/>
        </w:tabs>
        <w:spacing w:line="360" w:lineRule="auto"/>
        <w:jc w:val="both"/>
      </w:pPr>
      <w:r>
        <w:rPr>
          <w:rStyle w:val="Nenhum"/>
          <w:rtl w:val="0"/>
          <w:lang w:val="pt-PT"/>
        </w:rPr>
        <w:tab/>
        <w:t xml:space="preserve"> Apresenta o conceito trazido por Serge Paug</w:t>
      </w:r>
      <w:del w:id="893" w:date="2022-05-06T13:07:03Z" w:author="oculto">
        <w:r>
          <w:rPr>
            <w:rStyle w:val="Nenhum"/>
            <w:rtl w:val="0"/>
            <w:lang w:val="pt-PT"/>
          </w:rPr>
          <w:delText>m</w:delText>
        </w:r>
      </w:del>
      <w:r>
        <w:rPr>
          <w:rStyle w:val="Nenhum"/>
          <w:rtl w:val="0"/>
          <w:lang w:val="pt-PT"/>
        </w:rPr>
        <w:t>am que traz a distin</w:t>
      </w:r>
      <w:r>
        <w:rPr>
          <w:rStyle w:val="Nenhum"/>
          <w:rtl w:val="0"/>
          <w:lang w:val="pt-PT"/>
        </w:rPr>
        <w:t>çã</w:t>
      </w:r>
      <w:r>
        <w:rPr>
          <w:rStyle w:val="Nenhum"/>
          <w:rtl w:val="0"/>
          <w:lang w:val="pt-PT"/>
        </w:rPr>
        <w:t>o de tr</w:t>
      </w:r>
      <w:r>
        <w:rPr>
          <w:rStyle w:val="Nenhum A"/>
          <w:rtl w:val="0"/>
        </w:rPr>
        <w:t>ê</w:t>
      </w:r>
      <w:r>
        <w:rPr>
          <w:rStyle w:val="Nenhum"/>
          <w:rtl w:val="0"/>
          <w:lang w:val="pt-PT"/>
        </w:rPr>
        <w:t>s formas de pobreza: 1</w:t>
      </w:r>
      <w:r>
        <w:rPr>
          <w:rStyle w:val="Nenhum A"/>
          <w:rtl w:val="0"/>
        </w:rPr>
        <w:t>ª</w:t>
      </w:r>
      <w:ins w:id="894" w:date="2022-05-06T13:07:59Z" w:author="oculto">
        <w:r>
          <w:rPr>
            <w:rStyle w:val="Nenhum A"/>
            <w:rtl w:val="0"/>
            <w:lang w:val="en-US"/>
          </w:rPr>
          <w:t xml:space="preserve"> </w:t>
        </w:r>
      </w:ins>
      <w:del w:id="895" w:date="2022-05-06T13:07:58Z" w:author="oculto">
        <w:r>
          <w:rPr>
            <w:rStyle w:val="Nenhum"/>
            <w:rtl w:val="0"/>
            <w:lang w:val="pt-PT"/>
          </w:rPr>
          <w:delText xml:space="preserve">. </w:delText>
        </w:r>
      </w:del>
      <w:r>
        <w:rPr>
          <w:rStyle w:val="Nenhum"/>
          <w:rtl w:val="0"/>
          <w:lang w:val="pt-PT"/>
        </w:rPr>
        <w:t xml:space="preserve">A pobreza integrada: onde a quantidade de pobres </w:t>
      </w:r>
      <w:r>
        <w:rPr>
          <w:rStyle w:val="Nenhum"/>
          <w:rtl w:val="0"/>
          <w:lang w:val="fr-FR"/>
        </w:rPr>
        <w:t xml:space="preserve">é </w:t>
      </w:r>
      <w:r>
        <w:rPr>
          <w:rStyle w:val="Nenhum"/>
          <w:rtl w:val="0"/>
          <w:lang w:val="pt-PT"/>
        </w:rPr>
        <w:t>a maioria, n</w:t>
      </w:r>
      <w:r>
        <w:rPr>
          <w:rStyle w:val="Nenhum"/>
          <w:rtl w:val="0"/>
          <w:lang w:val="pt-PT"/>
        </w:rPr>
        <w:t>ã</w:t>
      </w:r>
      <w:r>
        <w:rPr>
          <w:rStyle w:val="Nenhum"/>
          <w:rtl w:val="0"/>
          <w:lang w:val="pt-PT"/>
        </w:rPr>
        <w:t>o se distinguindo muito do resto da popula</w:t>
      </w:r>
      <w:r>
        <w:rPr>
          <w:rStyle w:val="Nenhum"/>
          <w:rtl w:val="0"/>
          <w:lang w:val="pt-PT"/>
        </w:rPr>
        <w:t>çã</w:t>
      </w:r>
      <w:r>
        <w:rPr>
          <w:rStyle w:val="Nenhum"/>
          <w:rtl w:val="0"/>
          <w:lang w:val="pt-PT"/>
        </w:rPr>
        <w:t>o. Geralmente estas pessoas vivem em regi</w:t>
      </w:r>
      <w:r>
        <w:rPr>
          <w:rStyle w:val="Nenhum"/>
          <w:rtl w:val="0"/>
          <w:lang w:val="pt-PT"/>
        </w:rPr>
        <w:t>õ</w:t>
      </w:r>
      <w:r>
        <w:rPr>
          <w:rStyle w:val="Nenhum"/>
          <w:rtl w:val="0"/>
          <w:lang w:val="pt-PT"/>
        </w:rPr>
        <w:t>es muito pobres. Nesse caso, o pobre n</w:t>
      </w:r>
      <w:r>
        <w:rPr>
          <w:rStyle w:val="Nenhum"/>
          <w:rtl w:val="0"/>
          <w:lang w:val="pt-PT"/>
        </w:rPr>
        <w:t>ã</w:t>
      </w:r>
      <w:r>
        <w:rPr>
          <w:rStyle w:val="Nenhum A"/>
          <w:rtl w:val="0"/>
        </w:rPr>
        <w:t xml:space="preserve">o </w:t>
      </w:r>
      <w:r>
        <w:rPr>
          <w:rStyle w:val="Nenhum"/>
          <w:rtl w:val="0"/>
          <w:lang w:val="fr-FR"/>
        </w:rPr>
        <w:t xml:space="preserve">é </w:t>
      </w:r>
      <w:r>
        <w:rPr>
          <w:rStyle w:val="Nenhum"/>
          <w:rtl w:val="0"/>
          <w:lang w:val="en-US"/>
        </w:rPr>
        <w:t>exclu</w:t>
      </w:r>
      <w:r>
        <w:rPr>
          <w:rStyle w:val="Nenhum A"/>
          <w:rtl w:val="0"/>
        </w:rPr>
        <w:t>í</w:t>
      </w:r>
      <w:r>
        <w:rPr>
          <w:rStyle w:val="Nenhum"/>
          <w:rtl w:val="0"/>
          <w:lang w:val="pt-PT"/>
        </w:rPr>
        <w:t>do ou estigmatizado, especialmente porque h</w:t>
      </w:r>
      <w:r>
        <w:rPr>
          <w:rStyle w:val="Nenhum A"/>
          <w:rtl w:val="0"/>
        </w:rPr>
        <w:t xml:space="preserve">á </w:t>
      </w:r>
      <w:r>
        <w:rPr>
          <w:rStyle w:val="Nenhum"/>
          <w:rtl w:val="0"/>
          <w:lang w:val="pt-PT"/>
        </w:rPr>
        <w:t>uma rede de relacionamento que gera autoprote</w:t>
      </w:r>
      <w:r>
        <w:rPr>
          <w:rStyle w:val="Nenhum"/>
          <w:rtl w:val="0"/>
          <w:lang w:val="pt-PT"/>
        </w:rPr>
        <w:t>çã</w:t>
      </w:r>
      <w:r>
        <w:rPr>
          <w:rStyle w:val="Nenhum"/>
          <w:rtl w:val="0"/>
          <w:lang w:val="pt-PT"/>
        </w:rPr>
        <w:t>o entre seus membros (fam</w:t>
      </w:r>
      <w:r>
        <w:rPr>
          <w:rStyle w:val="Nenhum A"/>
          <w:rtl w:val="0"/>
        </w:rPr>
        <w:t>í</w:t>
      </w:r>
      <w:r>
        <w:rPr>
          <w:rStyle w:val="Nenhum"/>
          <w:rtl w:val="0"/>
          <w:lang w:val="pt-PT"/>
        </w:rPr>
        <w:t>lia, vizinhos e etc.); 2</w:t>
      </w:r>
      <w:r>
        <w:rPr>
          <w:rStyle w:val="Nenhum A"/>
          <w:rtl w:val="0"/>
        </w:rPr>
        <w:t>ª</w:t>
      </w:r>
      <w:del w:id="896" w:date="2022-05-06T13:08:02Z" w:author="oculto">
        <w:r>
          <w:rPr>
            <w:rStyle w:val="Nenhum A"/>
            <w:rtl w:val="0"/>
          </w:rPr>
          <w:delText>.</w:delText>
        </w:r>
      </w:del>
      <w:r>
        <w:rPr>
          <w:rStyle w:val="Nenhum A"/>
          <w:rtl w:val="0"/>
        </w:rPr>
        <w:t xml:space="preserve"> A pobreza marginal: </w:t>
      </w:r>
      <w:r>
        <w:rPr>
          <w:rStyle w:val="Nenhum"/>
          <w:rtl w:val="0"/>
          <w:lang w:val="fr-FR"/>
        </w:rPr>
        <w:t xml:space="preserve">é </w:t>
      </w:r>
      <w:r>
        <w:rPr>
          <w:rStyle w:val="Nenhum"/>
          <w:rtl w:val="0"/>
          <w:lang w:val="pt-PT"/>
        </w:rPr>
        <w:t>o inverso da pobreza integrada. Nesta, os pobres s</w:t>
      </w:r>
      <w:r>
        <w:rPr>
          <w:rStyle w:val="Nenhum"/>
          <w:rtl w:val="0"/>
          <w:lang w:val="pt-PT"/>
        </w:rPr>
        <w:t>ã</w:t>
      </w:r>
      <w:r>
        <w:rPr>
          <w:rStyle w:val="Nenhum"/>
          <w:rtl w:val="0"/>
          <w:lang w:val="pt-PT"/>
        </w:rPr>
        <w:t>o em menor n</w:t>
      </w:r>
      <w:r>
        <w:rPr>
          <w:rStyle w:val="Nenhum A"/>
          <w:rtl w:val="0"/>
        </w:rPr>
        <w:t>ú</w:t>
      </w:r>
      <w:r>
        <w:rPr>
          <w:rStyle w:val="Nenhum"/>
          <w:rtl w:val="0"/>
          <w:lang w:val="pt-PT"/>
        </w:rPr>
        <w:t xml:space="preserve">mero e ficam </w:t>
      </w:r>
      <w:r>
        <w:rPr>
          <w:rStyle w:val="Nenhum"/>
          <w:rFonts w:ascii="Arial Unicode MS" w:hAnsi="Arial Unicode MS" w:hint="default"/>
          <w:rtl w:val="1"/>
          <w:lang w:val="ar-SA" w:bidi="ar-SA"/>
        </w:rPr>
        <w:t>“</w:t>
      </w:r>
      <w:r>
        <w:rPr>
          <w:rStyle w:val="Nenhum"/>
          <w:rtl w:val="0"/>
          <w:lang w:val="pt-PT"/>
        </w:rPr>
        <w:t>para tr</w:t>
      </w:r>
      <w:r>
        <w:rPr>
          <w:rStyle w:val="Nenhum A"/>
          <w:rtl w:val="0"/>
        </w:rPr>
        <w:t>á</w:t>
      </w:r>
      <w:r>
        <w:rPr>
          <w:rStyle w:val="Nenhum A"/>
          <w:rtl w:val="0"/>
        </w:rPr>
        <w:t>s</w:t>
      </w:r>
      <w:r>
        <w:rPr>
          <w:rStyle w:val="Nenhum A"/>
          <w:rtl w:val="0"/>
        </w:rPr>
        <w:t>”</w:t>
      </w:r>
      <w:r>
        <w:rPr>
          <w:rStyle w:val="Nenhum"/>
          <w:rtl w:val="0"/>
          <w:lang w:val="pt-PT"/>
        </w:rPr>
        <w:t xml:space="preserve">, sendo considerados pela sociedade incapazes de se adaptar </w:t>
      </w:r>
      <w:r>
        <w:rPr>
          <w:rStyle w:val="Nenhum A"/>
          <w:rtl w:val="0"/>
        </w:rPr>
        <w:t>à</w:t>
      </w:r>
      <w:r>
        <w:rPr>
          <w:rStyle w:val="Nenhum"/>
          <w:rtl w:val="0"/>
          <w:lang w:val="pt-PT"/>
        </w:rPr>
        <w:t>s exig</w:t>
      </w:r>
      <w:r>
        <w:rPr>
          <w:rStyle w:val="Nenhum A"/>
          <w:rtl w:val="0"/>
        </w:rPr>
        <w:t>ê</w:t>
      </w:r>
      <w:r>
        <w:rPr>
          <w:rStyle w:val="Nenhum"/>
          <w:rtl w:val="0"/>
          <w:lang w:val="pt-PT"/>
        </w:rPr>
        <w:t>ncias da sociedade contempor</w:t>
      </w:r>
      <w:r>
        <w:rPr>
          <w:rStyle w:val="Nenhum A"/>
          <w:rtl w:val="0"/>
        </w:rPr>
        <w:t>â</w:t>
      </w:r>
      <w:r>
        <w:rPr>
          <w:rStyle w:val="Nenhum"/>
          <w:rtl w:val="0"/>
          <w:lang w:val="it-IT"/>
        </w:rPr>
        <w:t>nea e, 3</w:t>
      </w:r>
      <w:r>
        <w:rPr>
          <w:rStyle w:val="Nenhum A"/>
          <w:rtl w:val="0"/>
        </w:rPr>
        <w:t>ª</w:t>
      </w:r>
      <w:del w:id="897" w:date="2022-05-06T13:08:06Z" w:author="oculto">
        <w:r>
          <w:rPr>
            <w:rStyle w:val="Nenhum"/>
            <w:rtl w:val="0"/>
            <w:lang w:val="pt-PT"/>
          </w:rPr>
          <w:delText>.</w:delText>
        </w:r>
      </w:del>
      <w:r>
        <w:rPr>
          <w:rStyle w:val="Nenhum"/>
          <w:rtl w:val="0"/>
          <w:lang w:val="pt-PT"/>
        </w:rPr>
        <w:t xml:space="preserve"> A pobreza desqualificada: representa uma parcela relativamente numerosa da sociedade, que outrora integrada no mercado de trabalho, depara-se com a precariza</w:t>
      </w:r>
      <w:r>
        <w:rPr>
          <w:rStyle w:val="Nenhum"/>
          <w:rtl w:val="0"/>
          <w:lang w:val="pt-PT"/>
        </w:rPr>
        <w:t>çã</w:t>
      </w:r>
      <w:r>
        <w:rPr>
          <w:rStyle w:val="Nenhum"/>
          <w:rtl w:val="0"/>
          <w:lang w:val="pt-PT"/>
        </w:rPr>
        <w:t>o, o desemprego cr</w:t>
      </w:r>
      <w:r>
        <w:rPr>
          <w:rStyle w:val="Nenhum A"/>
          <w:rtl w:val="0"/>
        </w:rPr>
        <w:t>ô</w:t>
      </w:r>
      <w:r>
        <w:rPr>
          <w:rStyle w:val="Nenhum"/>
          <w:rtl w:val="0"/>
          <w:lang w:val="pt-PT"/>
        </w:rPr>
        <w:t>nico, fragilizando sua posi</w:t>
      </w:r>
      <w:r>
        <w:rPr>
          <w:rStyle w:val="Nenhum"/>
          <w:rtl w:val="0"/>
          <w:lang w:val="pt-PT"/>
        </w:rPr>
        <w:t>çã</w:t>
      </w:r>
      <w:r>
        <w:rPr>
          <w:rStyle w:val="Nenhum"/>
          <w:rtl w:val="0"/>
          <w:lang w:val="pt-PT"/>
        </w:rPr>
        <w:t>o econ</w:t>
      </w:r>
      <w:r>
        <w:rPr>
          <w:rStyle w:val="Nenhum A"/>
          <w:rtl w:val="0"/>
        </w:rPr>
        <w:t>ô</w:t>
      </w:r>
      <w:r>
        <w:rPr>
          <w:rStyle w:val="Nenhum"/>
          <w:rtl w:val="0"/>
          <w:lang w:val="pt-PT"/>
        </w:rPr>
        <w:t>mica e social (PINZANI, 2017, p. 312).</w:t>
      </w:r>
    </w:p>
    <w:p>
      <w:pPr>
        <w:pStyle w:val="Corpo A"/>
        <w:tabs>
          <w:tab w:val="left" w:pos="851"/>
        </w:tabs>
        <w:spacing w:line="360" w:lineRule="auto"/>
        <w:jc w:val="both"/>
      </w:pPr>
      <w:r>
        <w:rPr>
          <w:rStyle w:val="Nenhum"/>
          <w:rtl w:val="0"/>
          <w:lang w:val="pt-PT"/>
        </w:rPr>
        <w:tab/>
        <w:t>Nesta abordagem as circunst</w:t>
      </w:r>
      <w:r>
        <w:rPr>
          <w:rStyle w:val="Nenhum A"/>
          <w:rtl w:val="0"/>
        </w:rPr>
        <w:t>â</w:t>
      </w:r>
      <w:r>
        <w:rPr>
          <w:rStyle w:val="Nenhum"/>
          <w:rtl w:val="0"/>
          <w:lang w:val="pt-PT"/>
        </w:rPr>
        <w:t xml:space="preserve">ncias sociais </w:t>
      </w:r>
      <w:r>
        <w:rPr>
          <w:rStyle w:val="Nenhum"/>
          <w:rtl w:val="0"/>
          <w:lang w:val="fr-FR"/>
        </w:rPr>
        <w:t xml:space="preserve">é </w:t>
      </w:r>
      <w:r>
        <w:rPr>
          <w:rStyle w:val="Nenhum"/>
          <w:rtl w:val="0"/>
          <w:lang w:val="es-ES_tradnl"/>
        </w:rPr>
        <w:t>que v</w:t>
      </w:r>
      <w:r>
        <w:rPr>
          <w:rStyle w:val="Nenhum"/>
          <w:rtl w:val="0"/>
          <w:lang w:val="pt-PT"/>
        </w:rPr>
        <w:t>ã</w:t>
      </w:r>
      <w:r>
        <w:rPr>
          <w:rStyle w:val="Nenhum"/>
          <w:rtl w:val="0"/>
          <w:lang w:val="pt-PT"/>
        </w:rPr>
        <w:t>o definir a pobreza, por exemplo seu est</w:t>
      </w:r>
      <w:r>
        <w:rPr>
          <w:rStyle w:val="Nenhum A"/>
          <w:rtl w:val="0"/>
        </w:rPr>
        <w:t>á</w:t>
      </w:r>
      <w:r>
        <w:rPr>
          <w:rStyle w:val="Nenhum"/>
          <w:rtl w:val="0"/>
          <w:lang w:val="pt-PT"/>
        </w:rPr>
        <w:t>gio de industrializa</w:t>
      </w:r>
      <w:r>
        <w:rPr>
          <w:rStyle w:val="Nenhum"/>
          <w:rtl w:val="0"/>
          <w:lang w:val="pt-PT"/>
        </w:rPr>
        <w:t>çã</w:t>
      </w:r>
      <w:r>
        <w:rPr>
          <w:rStyle w:val="Nenhum"/>
          <w:rtl w:val="0"/>
          <w:lang w:val="pt-PT"/>
        </w:rPr>
        <w:t>o, o maior ou menor n</w:t>
      </w:r>
      <w:r>
        <w:rPr>
          <w:rStyle w:val="Nenhum A"/>
          <w:rtl w:val="0"/>
        </w:rPr>
        <w:t>í</w:t>
      </w:r>
      <w:r>
        <w:rPr>
          <w:rStyle w:val="Nenhum"/>
          <w:rtl w:val="0"/>
          <w:lang w:val="pt-PT"/>
        </w:rPr>
        <w:t>vel de prote</w:t>
      </w:r>
      <w:r>
        <w:rPr>
          <w:rStyle w:val="Nenhum"/>
          <w:rtl w:val="0"/>
          <w:lang w:val="pt-PT"/>
        </w:rPr>
        <w:t>çã</w:t>
      </w:r>
      <w:r>
        <w:rPr>
          <w:rStyle w:val="Nenhum"/>
          <w:rtl w:val="0"/>
          <w:lang w:val="pt-PT"/>
        </w:rPr>
        <w:t>o social existente, o hist</w:t>
      </w:r>
      <w:r>
        <w:rPr>
          <w:rStyle w:val="Nenhum"/>
          <w:rtl w:val="0"/>
          <w:lang w:val="es-ES_tradnl"/>
        </w:rPr>
        <w:t>ó</w:t>
      </w:r>
      <w:r>
        <w:rPr>
          <w:rStyle w:val="Nenhum"/>
          <w:rtl w:val="0"/>
          <w:lang w:val="pt-PT"/>
        </w:rPr>
        <w:t xml:space="preserve">rico de pobreza ou riqueza entre outros (Ibidem). </w:t>
      </w:r>
    </w:p>
    <w:p>
      <w:pPr>
        <w:pStyle w:val="Corpo A"/>
        <w:tabs>
          <w:tab w:val="left" w:pos="851"/>
        </w:tabs>
        <w:spacing w:line="360" w:lineRule="auto"/>
        <w:jc w:val="both"/>
      </w:pPr>
      <w:r>
        <w:rPr>
          <w:rStyle w:val="Nenhum"/>
          <w:rtl w:val="0"/>
          <w:lang w:val="pt-PT"/>
        </w:rPr>
        <w:tab/>
        <w:t>Vemos que outras abordagens acabam por levar em considera</w:t>
      </w:r>
      <w:r>
        <w:rPr>
          <w:rStyle w:val="Nenhum"/>
          <w:rtl w:val="0"/>
          <w:lang w:val="pt-PT"/>
        </w:rPr>
        <w:t>çã</w:t>
      </w:r>
      <w:r>
        <w:rPr>
          <w:rStyle w:val="Nenhum"/>
          <w:rtl w:val="0"/>
          <w:lang w:val="pt-PT"/>
        </w:rPr>
        <w:t>o heterogeneidades pessoais, culturais, espaciais entre outras, indicando um esfor</w:t>
      </w:r>
      <w:r>
        <w:rPr>
          <w:rStyle w:val="Nenhum A"/>
          <w:rtl w:val="0"/>
        </w:rPr>
        <w:t>ç</w:t>
      </w:r>
      <w:r>
        <w:rPr>
          <w:rStyle w:val="Nenhum"/>
          <w:rtl w:val="0"/>
          <w:lang w:val="it-IT"/>
        </w:rPr>
        <w:t>o epistemol</w:t>
      </w:r>
      <w:r>
        <w:rPr>
          <w:rStyle w:val="Nenhum"/>
          <w:rtl w:val="0"/>
          <w:lang w:val="es-ES_tradnl"/>
        </w:rPr>
        <w:t>ó</w:t>
      </w:r>
      <w:r>
        <w:rPr>
          <w:rStyle w:val="Nenhum"/>
          <w:rtl w:val="0"/>
          <w:lang w:val="pt-PT"/>
        </w:rPr>
        <w:t xml:space="preserve">gico para conceituar </w:t>
      </w:r>
      <w:del w:id="898" w:date="2022-05-06T13:09:22Z" w:author="oculto">
        <w:r>
          <w:rPr>
            <w:rStyle w:val="Nenhum"/>
            <w:rtl w:val="0"/>
            <w:lang w:val="pt-PT"/>
          </w:rPr>
          <w:delText xml:space="preserve">a pobreza </w:delText>
        </w:r>
      </w:del>
      <w:r>
        <w:rPr>
          <w:rStyle w:val="Nenhum"/>
          <w:rtl w:val="0"/>
          <w:lang w:val="pt-PT"/>
        </w:rPr>
        <w:t>e trazer algum n</w:t>
      </w:r>
      <w:r>
        <w:rPr>
          <w:rStyle w:val="Nenhum A"/>
          <w:rtl w:val="0"/>
        </w:rPr>
        <w:t>í</w:t>
      </w:r>
      <w:r>
        <w:rPr>
          <w:rStyle w:val="Nenhum"/>
          <w:rtl w:val="0"/>
          <w:lang w:val="pt-PT"/>
        </w:rPr>
        <w:t>vel de resposta a quest</w:t>
      </w:r>
      <w:r>
        <w:rPr>
          <w:rStyle w:val="Nenhum"/>
          <w:rtl w:val="0"/>
          <w:lang w:val="pt-PT"/>
        </w:rPr>
        <w:t>ã</w:t>
      </w:r>
      <w:r>
        <w:rPr>
          <w:rStyle w:val="Nenhum"/>
          <w:rtl w:val="0"/>
          <w:lang w:val="pt-PT"/>
        </w:rPr>
        <w:t>o da pobreza.</w:t>
      </w:r>
    </w:p>
    <w:p>
      <w:pPr>
        <w:pStyle w:val="Corpo A"/>
        <w:tabs>
          <w:tab w:val="left" w:pos="851"/>
        </w:tabs>
        <w:spacing w:line="360" w:lineRule="auto"/>
        <w:jc w:val="both"/>
      </w:pPr>
      <w:r>
        <w:rPr>
          <w:rStyle w:val="Nenhum"/>
          <w:lang w:val="pt-PT"/>
        </w:rPr>
        <w:tab/>
      </w:r>
      <w:ins w:id="899" w:date="2022-05-06T13:11:16Z" w:author="oculto">
        <w:r>
          <w:rPr>
            <w:rStyle w:val="Nenhum"/>
            <w:rtl w:val="0"/>
            <w:lang w:val="en-US"/>
          </w:rPr>
          <w:t>Essa breve</w:t>
        </w:r>
      </w:ins>
      <w:del w:id="900" w:date="2022-05-06T13:11:13Z" w:author="oculto">
        <w:r>
          <w:rPr>
            <w:rStyle w:val="Nenhum"/>
            <w:rtl w:val="0"/>
            <w:lang w:val="pt-PT"/>
          </w:rPr>
          <w:delText>A</w:delText>
        </w:r>
      </w:del>
      <w:ins w:id="901" w:date="2022-05-06T13:11:28Z" w:author="oculto">
        <w:r>
          <w:rPr>
            <w:rStyle w:val="Nenhum"/>
            <w:rtl w:val="0"/>
            <w:lang w:val="en-US"/>
          </w:rPr>
          <w:t xml:space="preserve"> reconstru</w:t>
        </w:r>
      </w:ins>
      <w:ins w:id="902" w:date="2022-05-06T13:11:28Z" w:author="oculto">
        <w:r>
          <w:rPr>
            <w:rStyle w:val="Nenhum"/>
            <w:rtl w:val="0"/>
            <w:lang w:val="en-US"/>
          </w:rPr>
          <w:t>çã</w:t>
        </w:r>
      </w:ins>
      <w:ins w:id="903" w:date="2022-05-06T13:11:28Z" w:author="oculto">
        <w:r>
          <w:rPr>
            <w:rStyle w:val="Nenhum"/>
            <w:rtl w:val="0"/>
            <w:lang w:val="en-US"/>
          </w:rPr>
          <w:t>o de algum</w:t>
        </w:r>
      </w:ins>
      <w:del w:id="904" w:date="2022-05-06T13:11:25Z" w:author="oculto">
        <w:r>
          <w:rPr>
            <w:rStyle w:val="Nenhum"/>
            <w:rtl w:val="0"/>
            <w:lang w:val="pt-PT"/>
          </w:rPr>
          <w:delText xml:space="preserve">presentadas </w:delText>
        </w:r>
      </w:del>
      <w:r>
        <w:rPr>
          <w:rStyle w:val="Nenhum"/>
          <w:rtl w:val="0"/>
          <w:lang w:val="pt-PT"/>
        </w:rPr>
        <w:t xml:space="preserve">as abordagens </w:t>
      </w:r>
      <w:ins w:id="905" w:date="2022-05-06T13:11:33Z" w:author="oculto">
        <w:r>
          <w:rPr>
            <w:rStyle w:val="Nenhum"/>
            <w:rtl w:val="0"/>
            <w:lang w:val="en-US"/>
          </w:rPr>
          <w:t>te</w:t>
        </w:r>
      </w:ins>
      <w:ins w:id="906" w:date="2022-05-06T13:11:33Z" w:author="oculto">
        <w:r>
          <w:rPr>
            <w:rStyle w:val="Nenhum"/>
            <w:rtl w:val="0"/>
            <w:lang w:val="en-US"/>
          </w:rPr>
          <w:t>ó</w:t>
        </w:r>
      </w:ins>
      <w:ins w:id="907" w:date="2022-05-06T13:11:33Z" w:author="oculto">
        <w:r>
          <w:rPr>
            <w:rStyle w:val="Nenhum"/>
            <w:rtl w:val="0"/>
            <w:lang w:val="en-US"/>
          </w:rPr>
          <w:t xml:space="preserve">ricas </w:t>
        </w:r>
      </w:ins>
      <w:r>
        <w:rPr>
          <w:rStyle w:val="Nenhum"/>
          <w:rtl w:val="0"/>
          <w:lang w:val="pt-PT"/>
        </w:rPr>
        <w:t>pontuadas por Pinzani</w:t>
      </w:r>
      <w:del w:id="908" w:date="2022-05-06T13:09:47Z" w:author="oculto">
        <w:r>
          <w:rPr>
            <w:rStyle w:val="Nenhum"/>
            <w:rtl w:val="0"/>
            <w:lang w:val="pt-PT"/>
          </w:rPr>
          <w:delText xml:space="preserve"> na obra referida</w:delText>
        </w:r>
      </w:del>
      <w:r>
        <w:rPr>
          <w:rStyle w:val="Nenhum"/>
          <w:rtl w:val="0"/>
          <w:lang w:val="pt-PT"/>
        </w:rPr>
        <w:t xml:space="preserve">, </w:t>
      </w:r>
      <w:ins w:id="909" w:date="2022-05-06T14:14:12Z" w:author="oculto">
        <w:r>
          <w:rPr>
            <w:rStyle w:val="Nenhum"/>
            <w:rtl w:val="0"/>
            <w:lang w:val="en-US"/>
          </w:rPr>
          <w:t>nos ajuda a formar uma imagem dos esfor</w:t>
        </w:r>
      </w:ins>
      <w:ins w:id="910" w:date="2022-05-06T14:14:12Z" w:author="oculto">
        <w:r>
          <w:rPr>
            <w:rStyle w:val="Nenhum"/>
            <w:rtl w:val="0"/>
            <w:lang w:val="en-US"/>
          </w:rPr>
          <w:t>ç</w:t>
        </w:r>
      </w:ins>
      <w:ins w:id="911" w:date="2022-05-06T14:14:12Z" w:author="oculto">
        <w:r>
          <w:rPr>
            <w:rStyle w:val="Nenhum"/>
            <w:rtl w:val="0"/>
            <w:lang w:val="en-US"/>
          </w:rPr>
          <w:t>os que t</w:t>
        </w:r>
      </w:ins>
      <w:ins w:id="912" w:date="2022-05-06T14:14:12Z" w:author="oculto">
        <w:r>
          <w:rPr>
            <w:rStyle w:val="Nenhum"/>
            <w:rtl w:val="0"/>
            <w:lang w:val="en-US"/>
          </w:rPr>
          <w:t>ê</w:t>
        </w:r>
      </w:ins>
      <w:ins w:id="913" w:date="2022-05-06T14:14:12Z" w:author="oculto">
        <w:r>
          <w:rPr>
            <w:rStyle w:val="Nenhum"/>
            <w:rtl w:val="0"/>
            <w:lang w:val="en-US"/>
          </w:rPr>
          <w:t>m sido empreendidos no sentido de tornar a pobreza um fen</w:t>
        </w:r>
      </w:ins>
      <w:ins w:id="914" w:date="2022-05-06T14:14:12Z" w:author="oculto">
        <w:r>
          <w:rPr>
            <w:rStyle w:val="Nenhum"/>
            <w:rtl w:val="0"/>
            <w:lang w:val="en-US"/>
          </w:rPr>
          <w:t>ô</w:t>
        </w:r>
      </w:ins>
      <w:ins w:id="915" w:date="2022-05-06T14:14:12Z" w:author="oculto">
        <w:r>
          <w:rPr>
            <w:rStyle w:val="Nenhum"/>
            <w:rtl w:val="0"/>
            <w:lang w:val="en-US"/>
          </w:rPr>
          <w:t>meno social capaz de ser descrito teoricamente. A partir de agora faremos, no pr</w:t>
        </w:r>
      </w:ins>
      <w:ins w:id="916" w:date="2022-05-06T14:14:12Z" w:author="oculto">
        <w:r>
          <w:rPr>
            <w:rStyle w:val="Nenhum"/>
            <w:rtl w:val="0"/>
            <w:lang w:val="en-US"/>
          </w:rPr>
          <w:t>ó</w:t>
        </w:r>
      </w:ins>
      <w:ins w:id="917" w:date="2022-05-06T14:14:12Z" w:author="oculto">
        <w:r>
          <w:rPr>
            <w:rStyle w:val="Nenhum"/>
            <w:rtl w:val="0"/>
            <w:lang w:val="en-US"/>
          </w:rPr>
          <w:t>ximo cap</w:t>
        </w:r>
      </w:ins>
      <w:ins w:id="918" w:date="2022-05-06T14:14:12Z" w:author="oculto">
        <w:r>
          <w:rPr>
            <w:rStyle w:val="Nenhum"/>
            <w:rtl w:val="0"/>
            <w:lang w:val="en-US"/>
          </w:rPr>
          <w:t>í</w:t>
        </w:r>
      </w:ins>
      <w:ins w:id="919" w:date="2022-05-06T14:14:12Z" w:author="oculto">
        <w:r>
          <w:rPr>
            <w:rStyle w:val="Nenhum"/>
            <w:rtl w:val="0"/>
            <w:lang w:val="en-US"/>
          </w:rPr>
          <w:t>tulo, uma an</w:t>
        </w:r>
      </w:ins>
      <w:ins w:id="920" w:date="2022-05-06T14:14:12Z" w:author="oculto">
        <w:r>
          <w:rPr>
            <w:rStyle w:val="Nenhum"/>
            <w:rtl w:val="0"/>
            <w:lang w:val="en-US"/>
          </w:rPr>
          <w:t>á</w:t>
        </w:r>
      </w:ins>
      <w:ins w:id="921" w:date="2022-05-06T14:14:12Z" w:author="oculto">
        <w:r>
          <w:rPr>
            <w:rStyle w:val="Nenhum"/>
            <w:rtl w:val="0"/>
            <w:lang w:val="en-US"/>
          </w:rPr>
          <w:t xml:space="preserve">lise das </w:t>
        </w:r>
      </w:ins>
      <w:del w:id="922" w:date="2022-05-06T13:15:20Z" w:author="oculto">
        <w:r>
          <w:rPr>
            <w:rStyle w:val="Nenhum"/>
            <w:rtl w:val="0"/>
            <w:lang w:val="pt-PT"/>
          </w:rPr>
          <w:delText>vemos que nem sempre est</w:delText>
        </w:r>
      </w:del>
      <w:del w:id="923" w:date="2022-05-06T13:15:20Z" w:author="oculto">
        <w:r>
          <w:rPr>
            <w:rStyle w:val="Nenhum"/>
            <w:rtl w:val="0"/>
            <w:lang w:val="pt-PT"/>
          </w:rPr>
          <w:delText>ã</w:delText>
        </w:r>
      </w:del>
      <w:del w:id="924" w:date="2022-05-06T13:15:20Z" w:author="oculto">
        <w:r>
          <w:rPr>
            <w:rStyle w:val="Nenhum"/>
            <w:rtl w:val="0"/>
            <w:lang w:val="pt-PT"/>
          </w:rPr>
          <w:delText>o claros os objetivos impl</w:delText>
        </w:r>
      </w:del>
      <w:del w:id="925" w:date="2022-05-06T13:15:20Z" w:author="oculto">
        <w:r>
          <w:rPr>
            <w:rStyle w:val="Nenhum A"/>
            <w:rtl w:val="0"/>
          </w:rPr>
          <w:delText>í</w:delText>
        </w:r>
      </w:del>
      <w:del w:id="926" w:date="2022-05-06T13:15:20Z" w:author="oculto">
        <w:r>
          <w:rPr>
            <w:rStyle w:val="Nenhum"/>
            <w:rtl w:val="0"/>
            <w:lang w:val="pt-PT"/>
          </w:rPr>
          <w:delText>citos do enfrentamento a pobreza no estudo das abordagens conceituais</w:delText>
        </w:r>
      </w:del>
      <w:del w:id="927" w:date="2022-05-06T14:14:09Z" w:author="oculto">
        <w:r>
          <w:rPr>
            <w:rStyle w:val="Nenhum"/>
            <w:rtl w:val="0"/>
            <w:lang w:val="pt-PT"/>
          </w:rPr>
          <w:delText xml:space="preserve"> sobre a pobreza. S</w:delText>
        </w:r>
      </w:del>
      <w:del w:id="928" w:date="2022-05-06T14:14:09Z" w:author="oculto">
        <w:r>
          <w:rPr>
            <w:rStyle w:val="Nenhum"/>
            <w:rtl w:val="0"/>
            <w:lang w:val="pt-PT"/>
          </w:rPr>
          <w:delText>ã</w:delText>
        </w:r>
      </w:del>
      <w:del w:id="929" w:date="2022-05-06T14:14:09Z" w:author="oculto">
        <w:r>
          <w:rPr>
            <w:rStyle w:val="Nenhum"/>
            <w:rtl w:val="0"/>
            <w:lang w:val="pt-PT"/>
          </w:rPr>
          <w:delText>o necess</w:delText>
        </w:r>
      </w:del>
      <w:del w:id="930" w:date="2022-05-06T14:14:09Z" w:author="oculto">
        <w:r>
          <w:rPr>
            <w:rStyle w:val="Nenhum A"/>
            <w:rtl w:val="0"/>
          </w:rPr>
          <w:delText>á</w:delText>
        </w:r>
      </w:del>
      <w:del w:id="931" w:date="2022-05-06T14:14:09Z" w:author="oculto">
        <w:r>
          <w:rPr>
            <w:rStyle w:val="Nenhum"/>
            <w:rtl w:val="0"/>
            <w:lang w:val="pt-PT"/>
          </w:rPr>
          <w:delText>rios outros olhares, que possam pensar a pobreza n</w:delText>
        </w:r>
      </w:del>
      <w:del w:id="932" w:date="2022-05-06T14:14:09Z" w:author="oculto">
        <w:r>
          <w:rPr>
            <w:rStyle w:val="Nenhum"/>
            <w:rtl w:val="0"/>
            <w:lang w:val="pt-PT"/>
          </w:rPr>
          <w:delText>ã</w:delText>
        </w:r>
      </w:del>
      <w:del w:id="933" w:date="2022-05-06T14:14:09Z" w:author="oculto">
        <w:r>
          <w:rPr>
            <w:rStyle w:val="Nenhum"/>
            <w:rtl w:val="0"/>
            <w:lang w:val="pt-PT"/>
          </w:rPr>
          <w:delText>o somente do ponto de vista funcional, mas tamb</w:delText>
        </w:r>
      </w:del>
      <w:del w:id="934" w:date="2022-05-06T14:14:09Z" w:author="oculto">
        <w:r>
          <w:rPr>
            <w:rStyle w:val="Nenhum"/>
            <w:rtl w:val="0"/>
            <w:lang w:val="fr-FR"/>
          </w:rPr>
          <w:delText>é</w:delText>
        </w:r>
      </w:del>
      <w:del w:id="935" w:date="2022-05-06T14:14:09Z" w:author="oculto">
        <w:r>
          <w:rPr>
            <w:rStyle w:val="Nenhum"/>
            <w:rtl w:val="0"/>
            <w:lang w:val="pt-PT"/>
          </w:rPr>
          <w:delText xml:space="preserve">m sob outros prismas. </w:delText>
        </w:r>
      </w:del>
      <w:del w:id="936" w:date="2022-05-06T14:14:09Z" w:author="oculto">
        <w:r>
          <w:rPr>
            <w:rStyle w:val="Nenhum"/>
            <w:rtl w:val="0"/>
            <w:lang w:val="en-US"/>
          </w:rPr>
          <w:delText>Nesse sentido, p</w:delText>
        </w:r>
      </w:del>
      <w:del w:id="937" w:date="2022-05-06T14:14:09Z" w:author="oculto">
        <w:r>
          <w:rPr>
            <w:rStyle w:val="Nenhum"/>
            <w:rtl w:val="0"/>
            <w:lang w:val="pt-PT"/>
          </w:rPr>
          <w:delText xml:space="preserve">arece-nos pertinente </w:delText>
        </w:r>
      </w:del>
      <w:del w:id="938" w:date="2022-05-06T14:14:09Z" w:author="oculto">
        <w:r>
          <w:rPr>
            <w:rStyle w:val="Nenhum"/>
            <w:rtl w:val="0"/>
            <w:lang w:val="en-US"/>
          </w:rPr>
          <w:delText>um</w:delText>
        </w:r>
      </w:del>
      <w:del w:id="939" w:date="2022-05-06T14:14:09Z" w:author="oculto">
        <w:r>
          <w:rPr>
            <w:rStyle w:val="Nenhum"/>
            <w:rtl w:val="0"/>
            <w:lang w:val="pt-PT"/>
          </w:rPr>
          <w:delText xml:space="preserve"> exame</w:delText>
        </w:r>
      </w:del>
      <w:del w:id="940" w:date="2022-05-06T14:14:09Z" w:author="oculto">
        <w:r>
          <w:rPr>
            <w:rStyle w:val="Nenhum"/>
            <w:rtl w:val="0"/>
            <w:lang w:val="en-US"/>
          </w:rPr>
          <w:delText>, ainda que breve,</w:delText>
        </w:r>
      </w:del>
      <w:del w:id="941" w:date="2022-05-06T14:14:09Z" w:author="oculto">
        <w:r>
          <w:rPr>
            <w:rStyle w:val="Nenhum"/>
            <w:rtl w:val="0"/>
            <w:lang w:val="pt-PT"/>
          </w:rPr>
          <w:delText xml:space="preserve"> </w:delText>
        </w:r>
      </w:del>
      <w:del w:id="942" w:date="2022-05-06T14:14:09Z" w:author="oculto">
        <w:r>
          <w:rPr>
            <w:rStyle w:val="Nenhum"/>
            <w:rtl w:val="0"/>
            <w:lang w:val="en-US"/>
          </w:rPr>
          <w:delText>que olhe tamb</w:delText>
        </w:r>
      </w:del>
      <w:del w:id="943" w:date="2022-05-06T14:14:09Z" w:author="oculto">
        <w:r>
          <w:rPr>
            <w:rStyle w:val="Nenhum"/>
            <w:rtl w:val="0"/>
            <w:lang w:val="en-US"/>
          </w:rPr>
          <w:delText>é</w:delText>
        </w:r>
      </w:del>
      <w:del w:id="944" w:date="2022-05-06T14:14:09Z" w:author="oculto">
        <w:r>
          <w:rPr>
            <w:rStyle w:val="Nenhum"/>
            <w:rtl w:val="0"/>
            <w:lang w:val="en-US"/>
          </w:rPr>
          <w:delText xml:space="preserve">m para </w:delText>
        </w:r>
      </w:del>
      <w:r>
        <w:rPr>
          <w:rStyle w:val="Nenhum"/>
          <w:rtl w:val="0"/>
          <w:lang w:val="en-US"/>
        </w:rPr>
        <w:t>dimens</w:t>
      </w:r>
      <w:r>
        <w:rPr>
          <w:rStyle w:val="Nenhum"/>
          <w:rtl w:val="0"/>
          <w:lang w:val="en-US"/>
        </w:rPr>
        <w:t>õ</w:t>
      </w:r>
      <w:r>
        <w:rPr>
          <w:rStyle w:val="Nenhum"/>
          <w:rtl w:val="0"/>
          <w:lang w:val="en-US"/>
        </w:rPr>
        <w:t xml:space="preserve">es </w:t>
      </w:r>
      <w:del w:id="945" w:date="2022-05-06T14:16:57Z" w:author="oculto">
        <w:r>
          <w:rPr>
            <w:rStyle w:val="Nenhum"/>
            <w:rtl w:val="0"/>
            <w:lang w:val="en-US"/>
          </w:rPr>
          <w:delText xml:space="preserve">mais propriamente </w:delText>
        </w:r>
      </w:del>
      <w:r>
        <w:rPr>
          <w:rStyle w:val="Nenhum"/>
          <w:rtl w:val="0"/>
          <w:lang w:val="en-US"/>
        </w:rPr>
        <w:t>pol</w:t>
      </w:r>
      <w:r>
        <w:rPr>
          <w:rStyle w:val="Nenhum"/>
          <w:rtl w:val="0"/>
          <w:lang w:val="en-US"/>
        </w:rPr>
        <w:t>í</w:t>
      </w:r>
      <w:r>
        <w:rPr>
          <w:rStyle w:val="Nenhum"/>
          <w:rtl w:val="0"/>
          <w:lang w:val="en-US"/>
        </w:rPr>
        <w:t>ticas que est</w:t>
      </w:r>
      <w:r>
        <w:rPr>
          <w:rStyle w:val="Nenhum"/>
          <w:rtl w:val="0"/>
          <w:lang w:val="en-US"/>
        </w:rPr>
        <w:t>ã</w:t>
      </w:r>
      <w:r>
        <w:rPr>
          <w:rStyle w:val="Nenhum"/>
          <w:rtl w:val="0"/>
          <w:lang w:val="en-US"/>
        </w:rPr>
        <w:t>o presentes</w:t>
      </w:r>
      <w:del w:id="946" w:date="2022-05-06T14:17:01Z" w:author="oculto">
        <w:r>
          <w:rPr>
            <w:rStyle w:val="Nenhum"/>
            <w:rtl w:val="0"/>
            <w:lang w:val="en-US"/>
          </w:rPr>
          <w:delText xml:space="preserve"> </w:delText>
        </w:r>
      </w:del>
      <w:r>
        <w:rPr>
          <w:rStyle w:val="Nenhum"/>
          <w:rtl w:val="0"/>
          <w:lang w:val="en-US"/>
        </w:rPr>
        <w:t xml:space="preserve"> na legisla</w:t>
      </w:r>
      <w:r>
        <w:rPr>
          <w:rStyle w:val="Nenhum"/>
          <w:rtl w:val="0"/>
          <w:lang w:val="en-US"/>
        </w:rPr>
        <w:t>çã</w:t>
      </w:r>
      <w:r>
        <w:rPr>
          <w:rStyle w:val="Nenhum"/>
          <w:rtl w:val="0"/>
          <w:lang w:val="en-US"/>
        </w:rPr>
        <w:t xml:space="preserve">o brasileira que pretende </w:t>
      </w:r>
      <w:ins w:id="947" w:date="2022-05-06T14:29:52Z" w:author="oculto">
        <w:r>
          <w:rPr>
            <w:rStyle w:val="Nenhum"/>
            <w:i w:val="1"/>
            <w:iCs w:val="1"/>
            <w:rtl w:val="0"/>
            <w:lang w:val="en-US"/>
          </w:rPr>
          <w:t>erradicar a pobreza</w:t>
        </w:r>
      </w:ins>
      <w:ins w:id="948" w:date="2022-05-06T14:29:52Z" w:author="oculto">
        <w:r>
          <w:rPr>
            <w:rStyle w:val="Nenhum"/>
            <w:rtl w:val="0"/>
            <w:lang w:val="en-US"/>
          </w:rPr>
          <w:t>, conforme art. 3</w:t>
        </w:r>
      </w:ins>
      <w:ins w:id="949" w:date="2022-05-06T14:29:52Z" w:author="oculto">
        <w:r>
          <w:rPr>
            <w:rStyle w:val="Nenhum"/>
            <w:rtl w:val="0"/>
            <w:lang w:val="en-US"/>
          </w:rPr>
          <w:t>º</w:t>
        </w:r>
      </w:ins>
      <w:ins w:id="950" w:date="2022-05-06T14:29:52Z" w:author="oculto">
        <w:r>
          <w:rPr>
            <w:rStyle w:val="Nenhum"/>
            <w:rtl w:val="0"/>
            <w:lang w:val="en-US"/>
          </w:rPr>
          <w:t xml:space="preserve">, inciso III do texto constitucional, ou </w:t>
        </w:r>
      </w:ins>
      <w:ins w:id="951" w:date="2022-05-06T14:29:52Z" w:author="oculto">
        <w:r>
          <w:rPr>
            <w:rStyle w:val="Nenhum"/>
            <w:i w:val="1"/>
            <w:iCs w:val="1"/>
            <w:rtl w:val="0"/>
            <w:lang w:val="en-US"/>
          </w:rPr>
          <w:t>reduz</w:t>
        </w:r>
      </w:ins>
      <w:ins w:id="952" w:date="2022-05-06T14:29:52Z" w:author="oculto">
        <w:r>
          <w:rPr>
            <w:rStyle w:val="Nenhum"/>
            <w:i w:val="1"/>
            <w:iCs w:val="1"/>
            <w:rtl w:val="0"/>
            <w:lang w:val="en-US"/>
          </w:rPr>
          <w:t>í</w:t>
        </w:r>
      </w:ins>
      <w:ins w:id="953" w:date="2022-05-06T14:29:52Z" w:author="oculto">
        <w:r>
          <w:rPr>
            <w:rStyle w:val="Nenhum"/>
            <w:i w:val="1"/>
            <w:iCs w:val="1"/>
            <w:rtl w:val="0"/>
            <w:lang w:val="en-US"/>
          </w:rPr>
          <w:t>-la,</w:t>
        </w:r>
      </w:ins>
      <w:ins w:id="954" w:date="2022-05-06T14:29:52Z" w:author="oculto">
        <w:r>
          <w:rPr>
            <w:rStyle w:val="Nenhum"/>
            <w:rtl w:val="0"/>
            <w:lang w:val="en-US"/>
          </w:rPr>
          <w:t xml:space="preserve"> conforme </w:t>
        </w:r>
      </w:ins>
      <w:ins w:id="955" w:date="2022-05-06T14:29:52Z" w:author="oculto">
        <w:r>
          <w:rPr>
            <w:rStyle w:val="Nenhum"/>
            <w:rtl w:val="0"/>
            <w:lang w:val="pt-PT"/>
          </w:rPr>
          <w:t>a nova reda</w:t>
        </w:r>
      </w:ins>
      <w:ins w:id="956" w:date="2022-05-06T14:29:52Z" w:author="oculto">
        <w:r>
          <w:rPr>
            <w:rStyle w:val="Nenhum"/>
            <w:rtl w:val="0"/>
            <w:lang w:val="pt-PT"/>
          </w:rPr>
          <w:t>çã</w:t>
        </w:r>
      </w:ins>
      <w:ins w:id="957" w:date="2022-05-06T14:29:52Z" w:author="oculto">
        <w:r>
          <w:rPr>
            <w:rStyle w:val="Nenhum"/>
            <w:rtl w:val="0"/>
            <w:lang w:val="pt-PT"/>
          </w:rPr>
          <w:t>o do art. 203, no seu inciso VI</w:t>
        </w:r>
      </w:ins>
      <w:ins w:id="958" w:date="2022-05-06T14:29:52Z" w:author="oculto">
        <w:r>
          <w:rPr>
            <w:rStyle w:val="Nenhum"/>
            <w:rtl w:val="0"/>
            <w:lang w:val="en-US"/>
          </w:rPr>
          <w:t xml:space="preserve">. </w:t>
        </w:r>
      </w:ins>
      <w:del w:id="959" w:date="2022-05-06T14:30:45Z" w:author="oculto">
        <w:r>
          <w:rPr>
            <w:rStyle w:val="Nenhum"/>
            <w:rtl w:val="0"/>
            <w:lang w:val="en-US"/>
          </w:rPr>
          <w:delText>combater algumas formas de pobreza, mas tamb</w:delText>
        </w:r>
      </w:del>
      <w:del w:id="960" w:date="2022-05-06T14:30:45Z" w:author="oculto">
        <w:r>
          <w:rPr>
            <w:rStyle w:val="Nenhum"/>
            <w:rtl w:val="0"/>
            <w:lang w:val="en-US"/>
          </w:rPr>
          <w:delText>é</w:delText>
        </w:r>
      </w:del>
      <w:del w:id="961" w:date="2022-05-06T14:30:45Z" w:author="oculto">
        <w:r>
          <w:rPr>
            <w:rStyle w:val="Nenhum"/>
            <w:rtl w:val="0"/>
            <w:lang w:val="en-US"/>
          </w:rPr>
          <w:delText xml:space="preserve">m em alguns </w:delText>
        </w:r>
      </w:del>
      <w:del w:id="962" w:date="2022-05-06T14:30:45Z" w:author="oculto">
        <w:r>
          <w:rPr>
            <w:rStyle w:val="Nenhum"/>
            <w:rtl w:val="0"/>
            <w:lang w:val="en-US"/>
          </w:rPr>
          <w:delText>ó</w:delText>
        </w:r>
      </w:del>
      <w:del w:id="963" w:date="2022-05-06T14:30:45Z" w:author="oculto">
        <w:r>
          <w:rPr>
            <w:rStyle w:val="Nenhum"/>
            <w:rtl w:val="0"/>
            <w:lang w:val="en-US"/>
          </w:rPr>
          <w:delText>rg</w:delText>
        </w:r>
      </w:del>
      <w:del w:id="964" w:date="2022-05-06T14:30:45Z" w:author="oculto">
        <w:r>
          <w:rPr>
            <w:rStyle w:val="Nenhum"/>
            <w:rtl w:val="0"/>
            <w:lang w:val="en-US"/>
          </w:rPr>
          <w:delText>ã</w:delText>
        </w:r>
      </w:del>
      <w:del w:id="965" w:date="2022-05-06T14:30:45Z" w:author="oculto">
        <w:r>
          <w:rPr>
            <w:rStyle w:val="Nenhum"/>
            <w:rtl w:val="0"/>
            <w:lang w:val="en-US"/>
          </w:rPr>
          <w:delText>os internacionais que colocam a pobreza como objeto de suas pol</w:delText>
        </w:r>
      </w:del>
      <w:del w:id="966" w:date="2022-05-06T14:30:45Z" w:author="oculto">
        <w:r>
          <w:rPr>
            <w:rStyle w:val="Nenhum"/>
            <w:rtl w:val="0"/>
            <w:lang w:val="en-US"/>
          </w:rPr>
          <w:delText>í</w:delText>
        </w:r>
      </w:del>
      <w:del w:id="967" w:date="2022-05-06T14:30:45Z" w:author="oculto">
        <w:r>
          <w:rPr>
            <w:rStyle w:val="Nenhum"/>
            <w:rtl w:val="0"/>
            <w:lang w:val="en-US"/>
          </w:rPr>
          <w:delText>ticas.</w:delText>
        </w:r>
      </w:del>
      <w:ins w:id="968" w:date="2022-05-06T14:30:45Z" w:author="oculto">
        <w:r>
          <w:rPr>
            <w:rStyle w:val="Nenhum"/>
            <w:rtl w:val="0"/>
            <w:lang w:val="en-US"/>
          </w:rPr>
          <w:t>Com isso mobilizaremos as considera</w:t>
        </w:r>
      </w:ins>
      <w:ins w:id="969" w:date="2022-05-06T14:30:45Z" w:author="oculto">
        <w:r>
          <w:rPr>
            <w:rStyle w:val="Nenhum"/>
            <w:rtl w:val="0"/>
            <w:lang w:val="en-US"/>
          </w:rPr>
          <w:t>çõ</w:t>
        </w:r>
      </w:ins>
      <w:ins w:id="970" w:date="2022-05-06T14:30:45Z" w:author="oculto">
        <w:r>
          <w:rPr>
            <w:rStyle w:val="Nenhum"/>
            <w:rtl w:val="0"/>
            <w:lang w:val="en-US"/>
          </w:rPr>
          <w:t>es apresentadas no primeiro cap</w:t>
        </w:r>
      </w:ins>
      <w:ins w:id="971" w:date="2022-05-06T14:30:45Z" w:author="oculto">
        <w:r>
          <w:rPr>
            <w:rStyle w:val="Nenhum"/>
            <w:rtl w:val="0"/>
            <w:lang w:val="en-US"/>
          </w:rPr>
          <w:t>í</w:t>
        </w:r>
      </w:ins>
      <w:ins w:id="972" w:date="2022-05-06T14:30:45Z" w:author="oculto">
        <w:r>
          <w:rPr>
            <w:rStyle w:val="Nenhum"/>
            <w:rtl w:val="0"/>
            <w:lang w:val="en-US"/>
          </w:rPr>
          <w:t xml:space="preserve">tulo a partir de um olhar </w:t>
        </w:r>
      </w:ins>
      <w:r>
        <w:rPr>
          <w:rStyle w:val="Nenhum"/>
          <w:rtl w:val="0"/>
          <w:lang w:val="en-US"/>
        </w:rPr>
        <w:t xml:space="preserve"> </w:t>
      </w:r>
      <w:ins w:id="973" w:date="2022-05-06T14:16:16Z" w:author="oculto">
        <w:r>
          <w:rPr>
            <w:rStyle w:val="Nenhum"/>
            <w:rtl w:val="0"/>
            <w:lang w:val="en-US"/>
          </w:rPr>
          <w:t xml:space="preserve"> cr</w:t>
        </w:r>
      </w:ins>
      <w:ins w:id="974" w:date="2022-05-06T14:16:16Z" w:author="oculto">
        <w:r>
          <w:rPr>
            <w:rStyle w:val="Nenhum"/>
            <w:rtl w:val="0"/>
            <w:lang w:val="en-US"/>
          </w:rPr>
          <w:t>í</w:t>
        </w:r>
      </w:ins>
      <w:ins w:id="975" w:date="2022-05-06T14:16:16Z" w:author="oculto">
        <w:r>
          <w:rPr>
            <w:rStyle w:val="Nenhum"/>
            <w:rtl w:val="0"/>
            <w:lang w:val="en-US"/>
          </w:rPr>
          <w:t>tico em rela</w:t>
        </w:r>
      </w:ins>
      <w:ins w:id="976" w:date="2022-05-06T14:16:16Z" w:author="oculto">
        <w:r>
          <w:rPr>
            <w:rStyle w:val="Nenhum"/>
            <w:rtl w:val="0"/>
            <w:lang w:val="en-US"/>
          </w:rPr>
          <w:t>çã</w:t>
        </w:r>
      </w:ins>
      <w:ins w:id="977" w:date="2022-05-06T14:16:16Z" w:author="oculto">
        <w:r>
          <w:rPr>
            <w:rStyle w:val="Nenhum"/>
            <w:rtl w:val="0"/>
            <w:lang w:val="en-US"/>
          </w:rPr>
          <w:t>o a algumas concep</w:t>
        </w:r>
      </w:ins>
      <w:ins w:id="978" w:date="2022-05-06T14:16:16Z" w:author="oculto">
        <w:r>
          <w:rPr>
            <w:rStyle w:val="Nenhum"/>
            <w:rtl w:val="0"/>
            <w:lang w:val="en-US"/>
          </w:rPr>
          <w:t>çõ</w:t>
        </w:r>
      </w:ins>
      <w:ins w:id="979" w:date="2022-05-06T14:16:16Z" w:author="oculto">
        <w:r>
          <w:rPr>
            <w:rStyle w:val="Nenhum"/>
            <w:rtl w:val="0"/>
            <w:lang w:val="en-US"/>
          </w:rPr>
          <w:t>es de pobreza apresentadas nesse segundo cap</w:t>
        </w:r>
      </w:ins>
      <w:ins w:id="980" w:date="2022-05-06T14:16:16Z" w:author="oculto">
        <w:r>
          <w:rPr>
            <w:rStyle w:val="Nenhum"/>
            <w:rtl w:val="0"/>
            <w:lang w:val="en-US"/>
          </w:rPr>
          <w:t>í</w:t>
        </w:r>
      </w:ins>
      <w:ins w:id="981" w:date="2022-05-06T14:16:16Z" w:author="oculto">
        <w:r>
          <w:rPr>
            <w:rStyle w:val="Nenhum"/>
            <w:rtl w:val="0"/>
            <w:lang w:val="en-US"/>
          </w:rPr>
          <w:t xml:space="preserve">tulo. </w:t>
        </w:r>
      </w:ins>
      <w:r>
        <w:rPr>
          <w:rStyle w:val="Nenhum"/>
          <w:rtl w:val="0"/>
          <w:lang w:val="pt-PT"/>
        </w:rPr>
        <w:t xml:space="preserve"> </w:t>
      </w:r>
      <w:ins w:id="982" w:date="2022-05-06T13:16:11Z" w:author="oculto">
        <w:r>
          <w:rPr>
            <w:rStyle w:val="Nenhum"/>
            <w:rtl w:val="0"/>
            <w:lang w:val="en-US"/>
          </w:rPr>
          <w:t xml:space="preserve">Considerar essas </w:t>
        </w:r>
      </w:ins>
      <w:del w:id="983" w:date="2022-05-06T13:16:06Z" w:author="oculto">
        <w:r>
          <w:rPr>
            <w:rStyle w:val="Nenhum"/>
            <w:rtl w:val="0"/>
            <w:lang w:val="pt-PT"/>
          </w:rPr>
          <w:tab/>
          <w:delText>P</w:delText>
        </w:r>
      </w:del>
      <w:del w:id="984" w:date="2022-05-06T13:16:06Z" w:author="oculto">
        <w:r>
          <w:rPr>
            <w:rStyle w:val="Nenhum"/>
            <w:rtl w:val="0"/>
            <w:lang w:val="pt-PT"/>
          </w:rPr>
          <w:delText xml:space="preserve">arecem-nos </w:delText>
        </w:r>
      </w:del>
      <w:r>
        <w:rPr>
          <w:rStyle w:val="Nenhum"/>
          <w:rtl w:val="0"/>
          <w:lang w:val="pt-PT"/>
        </w:rPr>
        <w:t>quest</w:t>
      </w:r>
      <w:r>
        <w:rPr>
          <w:rStyle w:val="Nenhum"/>
          <w:rtl w:val="0"/>
          <w:lang w:val="pt-PT"/>
        </w:rPr>
        <w:t>õ</w:t>
      </w:r>
      <w:r>
        <w:rPr>
          <w:rStyle w:val="Nenhum"/>
          <w:rtl w:val="0"/>
          <w:lang w:val="pt-PT"/>
        </w:rPr>
        <w:t xml:space="preserve">es </w:t>
      </w:r>
      <w:del w:id="985" w:date="2022-05-06T13:16:15Z" w:author="oculto">
        <w:r>
          <w:rPr>
            <w:rStyle w:val="Nenhum"/>
            <w:rtl w:val="0"/>
            <w:lang w:val="pt-PT"/>
          </w:rPr>
          <w:delText>fundamentais</w:delText>
        </w:r>
      </w:del>
      <w:ins w:id="986" w:date="2022-05-06T13:16:42Z" w:author="oculto">
        <w:r>
          <w:rPr>
            <w:rStyle w:val="Nenhum"/>
            <w:rtl w:val="0"/>
            <w:lang w:val="en-US"/>
          </w:rPr>
          <w:t xml:space="preserve">é </w:t>
        </w:r>
      </w:ins>
      <w:ins w:id="987" w:date="2022-05-06T13:16:42Z" w:author="oculto">
        <w:r>
          <w:rPr>
            <w:rStyle w:val="Nenhum"/>
            <w:rtl w:val="0"/>
            <w:lang w:val="en-US"/>
          </w:rPr>
          <w:t xml:space="preserve">uma forma de ampliar o escopo </w:t>
        </w:r>
      </w:ins>
      <w:del w:id="988" w:date="2022-05-06T13:16:41Z" w:author="oculto">
        <w:r>
          <w:rPr>
            <w:rStyle w:val="Nenhum"/>
            <w:rtl w:val="0"/>
            <w:lang w:val="pt-PT"/>
          </w:rPr>
          <w:delText xml:space="preserve"> que podem contribuir para </w:delText>
        </w:r>
      </w:del>
      <w:ins w:id="989" w:date="2022-05-06T13:16:37Z" w:author="oculto">
        <w:r>
          <w:rPr>
            <w:rStyle w:val="Nenhum"/>
            <w:rtl w:val="0"/>
            <w:lang w:val="en-US"/>
          </w:rPr>
          <w:t>d</w:t>
        </w:r>
      </w:ins>
      <w:r>
        <w:rPr>
          <w:rStyle w:val="Nenhum"/>
          <w:rtl w:val="0"/>
          <w:lang w:val="pt-PT"/>
        </w:rPr>
        <w:t xml:space="preserve">o estudo da pobreza e, consequentemente, </w:t>
      </w:r>
      <w:ins w:id="990" w:date="2022-05-06T13:17:01Z" w:author="oculto">
        <w:r>
          <w:rPr>
            <w:rStyle w:val="Nenhum"/>
            <w:rtl w:val="0"/>
            <w:lang w:val="en-US"/>
          </w:rPr>
          <w:t>é ú</w:t>
        </w:r>
      </w:ins>
      <w:ins w:id="991" w:date="2022-05-06T13:17:01Z" w:author="oculto">
        <w:r>
          <w:rPr>
            <w:rStyle w:val="Nenhum"/>
            <w:rtl w:val="0"/>
            <w:lang w:val="en-US"/>
          </w:rPr>
          <w:t xml:space="preserve">til </w:t>
        </w:r>
      </w:ins>
      <w:r>
        <w:rPr>
          <w:rStyle w:val="Nenhum"/>
          <w:rtl w:val="0"/>
          <w:lang w:val="pt-PT"/>
        </w:rPr>
        <w:t>para as reflex</w:t>
      </w:r>
      <w:r>
        <w:rPr>
          <w:rStyle w:val="Nenhum"/>
          <w:rtl w:val="0"/>
          <w:lang w:val="pt-PT"/>
        </w:rPr>
        <w:t>õ</w:t>
      </w:r>
      <w:r>
        <w:rPr>
          <w:rStyle w:val="Nenhum"/>
          <w:rtl w:val="0"/>
          <w:lang w:val="pt-PT"/>
        </w:rPr>
        <w:t>es que este trabalho se prop</w:t>
      </w:r>
      <w:r>
        <w:rPr>
          <w:rStyle w:val="Nenhum"/>
          <w:rtl w:val="0"/>
          <w:lang w:val="pt-PT"/>
        </w:rPr>
        <w:t>õ</w:t>
      </w:r>
      <w:r>
        <w:rPr>
          <w:rStyle w:val="Nenhum"/>
          <w:rtl w:val="0"/>
          <w:lang w:val="pt-PT"/>
        </w:rPr>
        <w:t>e a fazer.</w:t>
      </w:r>
    </w:p>
    <w:p>
      <w:pPr>
        <w:pStyle w:val="Corpo A"/>
        <w:tabs>
          <w:tab w:val="left" w:pos="851"/>
        </w:tabs>
        <w:spacing w:line="360" w:lineRule="auto"/>
        <w:jc w:val="both"/>
      </w:pPr>
      <w:r>
        <w:rPr>
          <w:rStyle w:val="Nenhum A"/>
        </w:rPr>
        <w:tab/>
      </w:r>
    </w:p>
    <w:p>
      <w:pPr>
        <w:pStyle w:val="Corpo A"/>
        <w:spacing w:line="360" w:lineRule="auto"/>
        <w:jc w:val="both"/>
        <w:rPr>
          <w:ins w:id="992" w:date="2022-05-06T14:34:00Z" w:author="oculto"/>
        </w:rPr>
      </w:pPr>
    </w:p>
    <w:p>
      <w:pPr>
        <w:pStyle w:val="Corpo A"/>
        <w:spacing w:line="360" w:lineRule="auto"/>
        <w:jc w:val="both"/>
        <w:rPr>
          <w:ins w:id="993" w:date="2022-05-06T14:34:00Z" w:author="oculto"/>
        </w:rPr>
      </w:pPr>
    </w:p>
    <w:p>
      <w:pPr>
        <w:pStyle w:val="Corpo A"/>
        <w:spacing w:line="360" w:lineRule="auto"/>
        <w:jc w:val="both"/>
        <w:rPr>
          <w:ins w:id="994" w:date="2022-05-06T14:34:00Z" w:author="oculto"/>
        </w:rPr>
      </w:pPr>
    </w:p>
    <w:p>
      <w:pPr>
        <w:pStyle w:val="Corpo A"/>
        <w:spacing w:line="360" w:lineRule="auto"/>
        <w:jc w:val="both"/>
        <w:rPr>
          <w:ins w:id="995" w:date="2022-05-06T14:34:00Z" w:author="oculto"/>
        </w:rPr>
      </w:pPr>
    </w:p>
    <w:p>
      <w:pPr>
        <w:pStyle w:val="Corpo A"/>
        <w:spacing w:line="360" w:lineRule="auto"/>
        <w:jc w:val="both"/>
        <w:rPr>
          <w:ins w:id="996" w:date="2022-05-06T14:34:00Z" w:author="oculto"/>
        </w:rPr>
      </w:pPr>
    </w:p>
    <w:p>
      <w:pPr>
        <w:pStyle w:val="Corpo A"/>
        <w:spacing w:line="360" w:lineRule="auto"/>
        <w:jc w:val="both"/>
        <w:rPr>
          <w:ins w:id="997" w:date="2022-05-06T14:34:00Z" w:author="oculto"/>
        </w:rPr>
      </w:pPr>
    </w:p>
    <w:p>
      <w:pPr>
        <w:pStyle w:val="Corpo A"/>
        <w:spacing w:line="360" w:lineRule="auto"/>
        <w:jc w:val="both"/>
        <w:rPr>
          <w:ins w:id="998" w:date="2022-05-06T14:34:00Z" w:author="oculto"/>
        </w:rPr>
      </w:pPr>
    </w:p>
    <w:p>
      <w:pPr>
        <w:pStyle w:val="Corpo A"/>
        <w:spacing w:line="360" w:lineRule="auto"/>
        <w:jc w:val="both"/>
        <w:rPr>
          <w:ins w:id="999" w:date="2022-05-06T14:34:00Z" w:author="oculto"/>
        </w:rPr>
      </w:pPr>
    </w:p>
    <w:p>
      <w:pPr>
        <w:pStyle w:val="Corpo A"/>
        <w:spacing w:line="360" w:lineRule="auto"/>
        <w:jc w:val="both"/>
        <w:rPr>
          <w:ins w:id="1000" w:date="2022-05-06T14:34:00Z" w:author="oculto"/>
        </w:rPr>
      </w:pPr>
    </w:p>
    <w:p>
      <w:pPr>
        <w:pStyle w:val="Corpo A"/>
        <w:spacing w:line="360" w:lineRule="auto"/>
        <w:jc w:val="both"/>
        <w:rPr>
          <w:ins w:id="1001" w:date="2022-05-06T14:34:00Z" w:author="oculto"/>
        </w:rPr>
      </w:pPr>
    </w:p>
    <w:p>
      <w:pPr>
        <w:pStyle w:val="Corpo A"/>
        <w:spacing w:line="360" w:lineRule="auto"/>
        <w:jc w:val="both"/>
        <w:rPr>
          <w:ins w:id="1002" w:date="2022-05-06T14:34:00Z" w:author="oculto"/>
        </w:rPr>
      </w:pPr>
    </w:p>
    <w:p>
      <w:pPr>
        <w:pStyle w:val="Corpo A"/>
        <w:spacing w:line="360" w:lineRule="auto"/>
        <w:jc w:val="both"/>
        <w:rPr>
          <w:ins w:id="1003" w:date="2022-05-06T14:34:00Z" w:author="oculto"/>
        </w:rPr>
      </w:pPr>
    </w:p>
    <w:p>
      <w:pPr>
        <w:pStyle w:val="Corpo A"/>
        <w:spacing w:line="360" w:lineRule="auto"/>
        <w:jc w:val="both"/>
        <w:rPr>
          <w:ins w:id="1004" w:date="2022-05-06T14:34:00Z" w:author="oculto"/>
        </w:rPr>
      </w:pPr>
    </w:p>
    <w:p>
      <w:pPr>
        <w:pStyle w:val="Corpo A"/>
        <w:spacing w:line="360" w:lineRule="auto"/>
        <w:jc w:val="both"/>
        <w:rPr>
          <w:ins w:id="1005" w:date="2022-05-06T14:34:00Z" w:author="oculto"/>
        </w:rPr>
      </w:pPr>
    </w:p>
    <w:p>
      <w:pPr>
        <w:pStyle w:val="Corpo A"/>
        <w:spacing w:line="360" w:lineRule="auto"/>
        <w:jc w:val="both"/>
        <w:rPr>
          <w:ins w:id="1006" w:date="2022-05-06T14:34:00Z" w:author="oculto"/>
        </w:rPr>
      </w:pPr>
    </w:p>
    <w:p>
      <w:pPr>
        <w:pStyle w:val="Corpo A"/>
        <w:spacing w:line="360" w:lineRule="auto"/>
        <w:jc w:val="both"/>
        <w:rPr>
          <w:ins w:id="1007" w:date="2022-05-06T14:34:00Z" w:author="oculto"/>
        </w:rPr>
      </w:pPr>
    </w:p>
    <w:p>
      <w:pPr>
        <w:pStyle w:val="Corpo A"/>
        <w:spacing w:line="360" w:lineRule="auto"/>
        <w:jc w:val="both"/>
        <w:rPr>
          <w:ins w:id="1008" w:date="2022-05-06T14:34:00Z" w:author="oculto"/>
        </w:rPr>
      </w:pPr>
    </w:p>
    <w:p>
      <w:pPr>
        <w:pStyle w:val="Corpo A"/>
        <w:spacing w:line="360" w:lineRule="auto"/>
        <w:jc w:val="both"/>
      </w:pPr>
      <w:r>
        <w:rPr>
          <w:rStyle w:val="Nenhum A"/>
          <w:rtl w:val="0"/>
        </w:rPr>
        <w:t xml:space="preserve">3. </w:t>
      </w:r>
      <w:r>
        <w:rPr>
          <w:rStyle w:val="Nenhum"/>
          <w:b w:val="1"/>
          <w:bCs w:val="1"/>
          <w:rtl w:val="0"/>
          <w:lang w:val="es-ES_tradnl"/>
        </w:rPr>
        <w:t>ENFRENTAMENTO A POBREZA: ASPECTOS CR</w:t>
      </w:r>
      <w:r>
        <w:rPr>
          <w:rStyle w:val="Nenhum"/>
          <w:b w:val="1"/>
          <w:bCs w:val="1"/>
          <w:rtl w:val="0"/>
        </w:rPr>
        <w:t>Í</w:t>
      </w:r>
      <w:r>
        <w:rPr>
          <w:rStyle w:val="Nenhum"/>
          <w:b w:val="1"/>
          <w:bCs w:val="1"/>
          <w:rtl w:val="0"/>
          <w:lang w:val="es-ES_tradnl"/>
        </w:rPr>
        <w:t>TICOS</w:t>
      </w:r>
    </w:p>
    <w:p>
      <w:pPr>
        <w:pStyle w:val="Corpo A"/>
        <w:spacing w:line="360" w:lineRule="auto"/>
        <w:jc w:val="both"/>
      </w:pPr>
    </w:p>
    <w:p>
      <w:pPr>
        <w:pStyle w:val="Corpo A"/>
        <w:tabs>
          <w:tab w:val="left" w:pos="851"/>
        </w:tabs>
        <w:spacing w:line="360" w:lineRule="auto"/>
        <w:jc w:val="both"/>
      </w:pPr>
      <w:r>
        <w:rPr>
          <w:rStyle w:val="Nenhum"/>
          <w:rtl w:val="0"/>
          <w:lang w:val="pt-PT"/>
        </w:rPr>
        <w:tab/>
        <w:t>A multiplicidade das abordagens te</w:t>
      </w:r>
      <w:r>
        <w:rPr>
          <w:rStyle w:val="Nenhum"/>
          <w:rtl w:val="0"/>
          <w:lang w:val="es-ES_tradnl"/>
        </w:rPr>
        <w:t>ó</w:t>
      </w:r>
      <w:r>
        <w:rPr>
          <w:rStyle w:val="Nenhum"/>
          <w:rtl w:val="0"/>
          <w:lang w:val="pt-PT"/>
        </w:rPr>
        <w:t>ricas sobre a pobreza denota a complexidade do tema, objeto de estudo desse trabalho. A tem</w:t>
      </w:r>
      <w:r>
        <w:rPr>
          <w:rStyle w:val="Nenhum A"/>
          <w:rtl w:val="0"/>
        </w:rPr>
        <w:t>á</w:t>
      </w:r>
      <w:r>
        <w:rPr>
          <w:rStyle w:val="Nenhum"/>
          <w:rtl w:val="0"/>
          <w:lang w:val="pt-PT"/>
        </w:rPr>
        <w:t>tica da pobreza sempre existiu desde os prim</w:t>
      </w:r>
      <w:r>
        <w:rPr>
          <w:rStyle w:val="Nenhum"/>
          <w:rtl w:val="0"/>
          <w:lang w:val="es-ES_tradnl"/>
        </w:rPr>
        <w:t>ó</w:t>
      </w:r>
      <w:r>
        <w:rPr>
          <w:rStyle w:val="Nenhum"/>
          <w:rtl w:val="0"/>
          <w:lang w:val="pt-PT"/>
        </w:rPr>
        <w:t>rdios da humanidade, sendo tratada na Idade M</w:t>
      </w:r>
      <w:r>
        <w:rPr>
          <w:rStyle w:val="Nenhum"/>
          <w:rtl w:val="0"/>
          <w:lang w:val="fr-FR"/>
        </w:rPr>
        <w:t>é</w:t>
      </w:r>
      <w:r>
        <w:rPr>
          <w:rStyle w:val="Nenhum A"/>
          <w:rtl w:val="0"/>
        </w:rPr>
        <w:t>dia</w:t>
      </w:r>
      <w:r>
        <w:rPr>
          <w:rStyle w:val="Nenhum"/>
          <w:vertAlign w:val="superscript"/>
        </w:rPr>
        <w:footnoteReference w:id="54"/>
      </w:r>
      <w:r>
        <w:rPr>
          <w:rStyle w:val="Nenhum"/>
          <w:rtl w:val="0"/>
          <w:lang w:val="pt-PT"/>
        </w:rPr>
        <w:t xml:space="preserve"> sob o paradigma teoc</w:t>
      </w:r>
      <w:r>
        <w:rPr>
          <w:rStyle w:val="Nenhum A"/>
          <w:rtl w:val="0"/>
        </w:rPr>
        <w:t>ê</w:t>
      </w:r>
      <w:r>
        <w:rPr>
          <w:rStyle w:val="Nenhum"/>
          <w:rtl w:val="0"/>
          <w:lang w:val="pt-PT"/>
        </w:rPr>
        <w:t>ntrico. Na contemporaneidade o tema ganhou maior relev</w:t>
      </w:r>
      <w:r>
        <w:rPr>
          <w:rStyle w:val="Nenhum A"/>
          <w:rtl w:val="0"/>
        </w:rPr>
        <w:t>â</w:t>
      </w:r>
      <w:r>
        <w:rPr>
          <w:rStyle w:val="Nenhum"/>
          <w:rtl w:val="0"/>
          <w:lang w:val="pt-PT"/>
        </w:rPr>
        <w:t>ncia para os debates te</w:t>
      </w:r>
      <w:r>
        <w:rPr>
          <w:rStyle w:val="Nenhum"/>
          <w:rtl w:val="0"/>
          <w:lang w:val="es-ES_tradnl"/>
        </w:rPr>
        <w:t>ó</w:t>
      </w:r>
      <w:r>
        <w:rPr>
          <w:rStyle w:val="Nenhum"/>
          <w:rtl w:val="0"/>
          <w:lang w:val="pt-PT"/>
        </w:rPr>
        <w:t xml:space="preserve">ricos </w:t>
      </w:r>
      <w:del w:id="1009" w:date="2022-05-06T13:18:18Z" w:author="oculto">
        <w:r>
          <w:rPr>
            <w:rStyle w:val="Nenhum"/>
            <w:rtl w:val="0"/>
            <w:lang w:val="pt-PT"/>
          </w:rPr>
          <w:delText>e acad</w:delText>
        </w:r>
      </w:del>
      <w:del w:id="1010" w:date="2022-05-06T13:18:18Z" w:author="oculto">
        <w:r>
          <w:rPr>
            <w:rStyle w:val="Nenhum A"/>
            <w:rtl w:val="0"/>
          </w:rPr>
          <w:delText>ê</w:delText>
        </w:r>
      </w:del>
      <w:del w:id="1011" w:date="2022-05-06T13:18:18Z" w:author="oculto">
        <w:r>
          <w:rPr>
            <w:rStyle w:val="Nenhum"/>
            <w:rtl w:val="0"/>
            <w:lang w:val="pt-PT"/>
          </w:rPr>
          <w:delText xml:space="preserve">micos </w:delText>
        </w:r>
      </w:del>
      <w:r>
        <w:rPr>
          <w:rStyle w:val="Nenhum"/>
          <w:rtl w:val="0"/>
          <w:lang w:val="pt-PT"/>
        </w:rPr>
        <w:t>a partir das discuss</w:t>
      </w:r>
      <w:r>
        <w:rPr>
          <w:rStyle w:val="Nenhum"/>
          <w:rtl w:val="0"/>
          <w:lang w:val="pt-PT"/>
        </w:rPr>
        <w:t>õ</w:t>
      </w:r>
      <w:r>
        <w:rPr>
          <w:rStyle w:val="Nenhum"/>
          <w:rtl w:val="0"/>
          <w:lang w:val="pt-PT"/>
        </w:rPr>
        <w:t xml:space="preserve">es sobre o conceito de cidadania, recebendo tratamento diferenciado pelos pesquisadores ao longo do tempo. </w:t>
      </w:r>
      <w:ins w:id="1012" w:date="2022-05-06T13:19:55Z" w:author="oculto">
        <w:r>
          <w:rPr>
            <w:rStyle w:val="Nenhum"/>
            <w:rtl w:val="0"/>
            <w:lang w:val="en-US"/>
          </w:rPr>
          <w:t>Conforme vimos acima, n</w:t>
        </w:r>
      </w:ins>
      <w:del w:id="1013" w:date="2022-05-06T13:19:54Z" w:author="oculto">
        <w:r>
          <w:rPr>
            <w:rStyle w:val="Nenhum"/>
            <w:rtl w:val="0"/>
            <w:lang w:val="pt-PT"/>
          </w:rPr>
          <w:delText>N</w:delText>
        </w:r>
      </w:del>
      <w:r>
        <w:rPr>
          <w:rStyle w:val="Nenhum"/>
          <w:rtl w:val="0"/>
          <w:lang w:val="pt-PT"/>
        </w:rPr>
        <w:t>o campo econ</w:t>
      </w:r>
      <w:r>
        <w:rPr>
          <w:rStyle w:val="Nenhum A"/>
          <w:rtl w:val="0"/>
        </w:rPr>
        <w:t>ô</w:t>
      </w:r>
      <w:r>
        <w:rPr>
          <w:rStyle w:val="Nenhum"/>
          <w:rtl w:val="0"/>
          <w:lang w:val="pt-PT"/>
        </w:rPr>
        <w:t>mico, tais teorias identificam e quantificam os pobres com crit</w:t>
      </w:r>
      <w:r>
        <w:rPr>
          <w:rStyle w:val="Nenhum"/>
          <w:rtl w:val="0"/>
          <w:lang w:val="fr-FR"/>
        </w:rPr>
        <w:t>é</w:t>
      </w:r>
      <w:r>
        <w:rPr>
          <w:rStyle w:val="Nenhum"/>
          <w:rtl w:val="0"/>
          <w:lang w:val="pt-PT"/>
        </w:rPr>
        <w:t>rios baseados primordialmente na renda, as teorias pluralistas inserem os conceitos de priva</w:t>
      </w:r>
      <w:r>
        <w:rPr>
          <w:rStyle w:val="Nenhum"/>
          <w:rtl w:val="0"/>
          <w:lang w:val="pt-PT"/>
        </w:rPr>
        <w:t>çã</w:t>
      </w:r>
      <w:r>
        <w:rPr>
          <w:rStyle w:val="Nenhum"/>
          <w:rtl w:val="0"/>
          <w:lang w:val="pt-PT"/>
        </w:rPr>
        <w:t>o social e sofrimento enquanto categorias de an</w:t>
      </w:r>
      <w:r>
        <w:rPr>
          <w:rStyle w:val="Nenhum A"/>
          <w:rtl w:val="0"/>
        </w:rPr>
        <w:t>á</w:t>
      </w:r>
      <w:r>
        <w:rPr>
          <w:rStyle w:val="Nenhum A"/>
          <w:rtl w:val="0"/>
        </w:rPr>
        <w:t>lise. J</w:t>
      </w:r>
      <w:r>
        <w:rPr>
          <w:rStyle w:val="Nenhum A"/>
          <w:rtl w:val="0"/>
        </w:rPr>
        <w:t xml:space="preserve">á </w:t>
      </w:r>
      <w:r>
        <w:rPr>
          <w:rStyle w:val="Nenhum"/>
          <w:rtl w:val="0"/>
          <w:lang w:val="pt-PT"/>
        </w:rPr>
        <w:t>as teorias subjetivistas, priorizam a opini</w:t>
      </w:r>
      <w:r>
        <w:rPr>
          <w:rStyle w:val="Nenhum"/>
          <w:rtl w:val="0"/>
          <w:lang w:val="pt-PT"/>
        </w:rPr>
        <w:t>ã</w:t>
      </w:r>
      <w:r>
        <w:rPr>
          <w:rStyle w:val="Nenhum"/>
          <w:rtl w:val="0"/>
          <w:lang w:val="pt-PT"/>
        </w:rPr>
        <w:t>o do pobre, dada sua posi</w:t>
      </w:r>
      <w:r>
        <w:rPr>
          <w:rStyle w:val="Nenhum"/>
          <w:rtl w:val="0"/>
          <w:lang w:val="pt-PT"/>
        </w:rPr>
        <w:t>çã</w:t>
      </w:r>
      <w:r>
        <w:rPr>
          <w:rStyle w:val="Nenhum"/>
          <w:rtl w:val="0"/>
          <w:lang w:val="pt-PT"/>
        </w:rPr>
        <w:t>o privilegiada para definir as injusti</w:t>
      </w:r>
      <w:r>
        <w:rPr>
          <w:rStyle w:val="Nenhum A"/>
          <w:rtl w:val="0"/>
        </w:rPr>
        <w:t>ç</w:t>
      </w:r>
      <w:r>
        <w:rPr>
          <w:rStyle w:val="Nenhum"/>
          <w:rtl w:val="0"/>
          <w:lang w:val="pt-PT"/>
        </w:rPr>
        <w:t>as, sob a perspectiva intersubjetiva daquele que vive a priva</w:t>
      </w:r>
      <w:r>
        <w:rPr>
          <w:rStyle w:val="Nenhum"/>
          <w:rtl w:val="0"/>
          <w:lang w:val="pt-PT"/>
        </w:rPr>
        <w:t>çã</w:t>
      </w:r>
      <w:r>
        <w:rPr>
          <w:rStyle w:val="Nenhum"/>
          <w:rtl w:val="0"/>
          <w:lang w:val="pt-PT"/>
        </w:rPr>
        <w:t>o. Na abordagem essencialista, busca-se identificar as car</w:t>
      </w:r>
      <w:r>
        <w:rPr>
          <w:rStyle w:val="Nenhum A"/>
          <w:rtl w:val="0"/>
        </w:rPr>
        <w:t>ê</w:t>
      </w:r>
      <w:r>
        <w:rPr>
          <w:rStyle w:val="Nenhum"/>
          <w:rtl w:val="0"/>
          <w:lang w:val="pt-PT"/>
        </w:rPr>
        <w:t>ncias b</w:t>
      </w:r>
      <w:r>
        <w:rPr>
          <w:rStyle w:val="Nenhum A"/>
          <w:rtl w:val="0"/>
        </w:rPr>
        <w:t>á</w:t>
      </w:r>
      <w:r>
        <w:rPr>
          <w:rStyle w:val="Nenhum"/>
          <w:rtl w:val="0"/>
          <w:lang w:val="pt-PT"/>
        </w:rPr>
        <w:t>sicas, determinadas pela cultura, contexto hist</w:t>
      </w:r>
      <w:r>
        <w:rPr>
          <w:rStyle w:val="Nenhum"/>
          <w:rtl w:val="0"/>
          <w:lang w:val="es-ES_tradnl"/>
        </w:rPr>
        <w:t>ó</w:t>
      </w:r>
      <w:r>
        <w:rPr>
          <w:rStyle w:val="Nenhum"/>
          <w:rtl w:val="0"/>
          <w:lang w:val="it-IT"/>
        </w:rPr>
        <w:t>rico e geogr</w:t>
      </w:r>
      <w:r>
        <w:rPr>
          <w:rStyle w:val="Nenhum A"/>
          <w:rtl w:val="0"/>
        </w:rPr>
        <w:t>á</w:t>
      </w:r>
      <w:r>
        <w:rPr>
          <w:rStyle w:val="Nenhum"/>
          <w:rtl w:val="0"/>
          <w:lang w:val="pt-PT"/>
        </w:rPr>
        <w:t>fico, formas de vida entre outros aspectos. A leitura contextualista, tamb</w:t>
      </w:r>
      <w:r>
        <w:rPr>
          <w:rStyle w:val="Nenhum"/>
          <w:rtl w:val="0"/>
          <w:lang w:val="fr-FR"/>
        </w:rPr>
        <w:t>é</w:t>
      </w:r>
      <w:r>
        <w:rPr>
          <w:rStyle w:val="Nenhum"/>
          <w:rtl w:val="0"/>
          <w:lang w:val="pt-PT"/>
        </w:rPr>
        <w:t>m procura definir a pobreza a partir do contexto hist</w:t>
      </w:r>
      <w:r>
        <w:rPr>
          <w:rStyle w:val="Nenhum"/>
          <w:rtl w:val="0"/>
          <w:lang w:val="es-ES_tradnl"/>
        </w:rPr>
        <w:t>ó</w:t>
      </w:r>
      <w:r>
        <w:rPr>
          <w:rStyle w:val="Nenhum"/>
          <w:rtl w:val="0"/>
          <w:lang w:val="pt-PT"/>
        </w:rPr>
        <w:t>rico, social e pol</w:t>
      </w:r>
      <w:r>
        <w:rPr>
          <w:rStyle w:val="Nenhum A"/>
          <w:rtl w:val="0"/>
        </w:rPr>
        <w:t>í</w:t>
      </w:r>
      <w:r>
        <w:rPr>
          <w:rStyle w:val="Nenhum"/>
          <w:rtl w:val="0"/>
          <w:lang w:val="pt-PT"/>
        </w:rPr>
        <w:t>tico de dada sociedade, atrav</w:t>
      </w:r>
      <w:r>
        <w:rPr>
          <w:rStyle w:val="Nenhum"/>
          <w:rtl w:val="0"/>
          <w:lang w:val="fr-FR"/>
        </w:rPr>
        <w:t>é</w:t>
      </w:r>
      <w:r>
        <w:rPr>
          <w:rStyle w:val="Nenhum"/>
          <w:rtl w:val="0"/>
          <w:lang w:val="pt-PT"/>
        </w:rPr>
        <w:t>s de diferentes formas de manifesta</w:t>
      </w:r>
      <w:r>
        <w:rPr>
          <w:rStyle w:val="Nenhum"/>
          <w:rtl w:val="0"/>
          <w:lang w:val="pt-PT"/>
        </w:rPr>
        <w:t>çã</w:t>
      </w:r>
      <w:r>
        <w:rPr>
          <w:rStyle w:val="Nenhum"/>
          <w:rtl w:val="0"/>
          <w:lang w:val="pt-PT"/>
        </w:rPr>
        <w:t xml:space="preserve">o da pobreza: a pobreza integrada, a marginal e a desqualificada. Na abordagem das capacidades, a pobreza </w:t>
      </w:r>
      <w:r>
        <w:rPr>
          <w:rStyle w:val="Nenhum"/>
          <w:rtl w:val="0"/>
          <w:lang w:val="fr-FR"/>
        </w:rPr>
        <w:t xml:space="preserve">é </w:t>
      </w:r>
      <w:r>
        <w:rPr>
          <w:rStyle w:val="Nenhum"/>
          <w:rtl w:val="0"/>
          <w:lang w:val="pt-PT"/>
        </w:rPr>
        <w:t>pensada a partir da priva</w:t>
      </w:r>
      <w:r>
        <w:rPr>
          <w:rStyle w:val="Nenhum"/>
          <w:rtl w:val="0"/>
          <w:lang w:val="pt-PT"/>
        </w:rPr>
        <w:t>çã</w:t>
      </w:r>
      <w:r>
        <w:rPr>
          <w:rStyle w:val="Nenhum"/>
          <w:rtl w:val="0"/>
          <w:lang w:val="pt-PT"/>
        </w:rPr>
        <w:t>o das capacidades b</w:t>
      </w:r>
      <w:r>
        <w:rPr>
          <w:rStyle w:val="Nenhum A"/>
          <w:rtl w:val="0"/>
        </w:rPr>
        <w:t>á</w:t>
      </w:r>
      <w:r>
        <w:rPr>
          <w:rStyle w:val="Nenhum"/>
          <w:rtl w:val="0"/>
          <w:lang w:val="pt-PT"/>
        </w:rPr>
        <w:t>sicas, que podem ou n</w:t>
      </w:r>
      <w:r>
        <w:rPr>
          <w:rStyle w:val="Nenhum"/>
          <w:rtl w:val="0"/>
          <w:lang w:val="pt-PT"/>
        </w:rPr>
        <w:t>ã</w:t>
      </w:r>
      <w:r>
        <w:rPr>
          <w:rStyle w:val="Nenhum"/>
          <w:rtl w:val="0"/>
          <w:lang w:val="pt-PT"/>
        </w:rPr>
        <w:t>o ter rela</w:t>
      </w:r>
      <w:r>
        <w:rPr>
          <w:rStyle w:val="Nenhum"/>
          <w:rtl w:val="0"/>
          <w:lang w:val="pt-PT"/>
        </w:rPr>
        <w:t>çã</w:t>
      </w:r>
      <w:r>
        <w:rPr>
          <w:rStyle w:val="Nenhum"/>
          <w:rtl w:val="0"/>
          <w:lang w:val="pt-PT"/>
        </w:rPr>
        <w:t>o com a renda, mas principalmente, com a incapacidade do indiv</w:t>
      </w:r>
      <w:r>
        <w:rPr>
          <w:rStyle w:val="Nenhum A"/>
          <w:rtl w:val="0"/>
        </w:rPr>
        <w:t>í</w:t>
      </w:r>
      <w:r>
        <w:rPr>
          <w:rStyle w:val="Nenhum"/>
          <w:rtl w:val="0"/>
          <w:lang w:val="pt-PT"/>
        </w:rPr>
        <w:t xml:space="preserve">duo de conquistar o seu bem-estar pela falta dos meios </w:t>
      </w:r>
      <w:r>
        <w:rPr>
          <w:rStyle w:val="Nenhum"/>
          <w:rFonts w:ascii="Arial Unicode MS" w:hAnsi="Arial Unicode MS" w:hint="default"/>
          <w:rtl w:val="1"/>
          <w:lang w:val="ar-SA" w:bidi="ar-SA"/>
        </w:rPr>
        <w:t>“</w:t>
      </w:r>
      <w:r>
        <w:rPr>
          <w:rStyle w:val="Nenhum A"/>
          <w:rtl w:val="0"/>
        </w:rPr>
        <w:t xml:space="preserve">... </w:t>
      </w:r>
      <w:r>
        <w:rPr>
          <w:rStyle w:val="Nenhum A"/>
          <w:rtl w:val="0"/>
        </w:rPr>
        <w:t>ú</w:t>
      </w:r>
      <w:r>
        <w:rPr>
          <w:rStyle w:val="Nenhum"/>
          <w:rtl w:val="0"/>
          <w:lang w:val="pt-PT"/>
        </w:rPr>
        <w:t>teis para m</w:t>
      </w:r>
      <w:r>
        <w:rPr>
          <w:rStyle w:val="Nenhum A"/>
          <w:rtl w:val="0"/>
        </w:rPr>
        <w:t>ú</w:t>
      </w:r>
      <w:r>
        <w:rPr>
          <w:rStyle w:val="Nenhum"/>
          <w:rtl w:val="0"/>
          <w:lang w:val="pt-PT"/>
        </w:rPr>
        <w:t>ltiplos fins, entre os quais a renda e a riqueza s</w:t>
      </w:r>
      <w:r>
        <w:rPr>
          <w:rStyle w:val="Nenhum"/>
          <w:rtl w:val="0"/>
          <w:lang w:val="pt-PT"/>
        </w:rPr>
        <w:t>ã</w:t>
      </w:r>
      <w:r>
        <w:rPr>
          <w:rStyle w:val="Nenhum"/>
          <w:rtl w:val="0"/>
          <w:lang w:val="pt-PT"/>
        </w:rPr>
        <w:t>o exemplos espec</w:t>
      </w:r>
      <w:r>
        <w:rPr>
          <w:rStyle w:val="Nenhum A"/>
          <w:rtl w:val="0"/>
        </w:rPr>
        <w:t>í</w:t>
      </w:r>
      <w:r>
        <w:rPr>
          <w:rStyle w:val="Nenhum"/>
          <w:rtl w:val="0"/>
          <w:lang w:val="pt-PT"/>
        </w:rPr>
        <w:t>ficos, e particularmente importantes</w:t>
      </w:r>
      <w:r>
        <w:rPr>
          <w:rStyle w:val="Nenhum A"/>
          <w:rtl w:val="0"/>
        </w:rPr>
        <w:t>”</w:t>
      </w:r>
      <w:r>
        <w:rPr>
          <w:rStyle w:val="Nenhum A"/>
          <w:rtl w:val="0"/>
        </w:rPr>
        <w:t>. (SEN, 2011, p.288-289)</w:t>
      </w:r>
      <w:r>
        <w:rPr>
          <w:rStyle w:val="Nenhum"/>
          <w:vertAlign w:val="superscript"/>
          <w:rtl w:val="0"/>
        </w:rPr>
        <w:t xml:space="preserve"> </w:t>
      </w:r>
      <w:r>
        <w:rPr>
          <w:rStyle w:val="Nenhum"/>
          <w:rtl w:val="0"/>
          <w:lang w:val="pt-PT"/>
        </w:rPr>
        <w:t xml:space="preserve">. </w:t>
      </w:r>
      <w:ins w:id="1014" w:date="2022-05-06T13:20:21Z" w:author="oculto">
        <w:r>
          <w:rPr>
            <w:rStyle w:val="Nenhum"/>
            <w:rtl w:val="0"/>
            <w:lang w:val="en-US"/>
          </w:rPr>
          <w:t>Contudo, vale destacar o</w:t>
        </w:r>
      </w:ins>
      <w:del w:id="1015" w:date="2022-05-06T13:20:21Z" w:author="oculto">
        <w:r>
          <w:rPr>
            <w:rStyle w:val="Nenhum"/>
            <w:rtl w:val="0"/>
            <w:lang w:val="pt-PT"/>
          </w:rPr>
          <w:delText>O</w:delText>
        </w:r>
      </w:del>
      <w:r>
        <w:rPr>
          <w:rStyle w:val="Nenhum"/>
          <w:rtl w:val="0"/>
          <w:lang w:val="pt-PT"/>
        </w:rPr>
        <w:t>utras abordagens te</w:t>
      </w:r>
      <w:r>
        <w:rPr>
          <w:rStyle w:val="Nenhum"/>
          <w:rtl w:val="0"/>
          <w:lang w:val="es-ES_tradnl"/>
        </w:rPr>
        <w:t>ó</w:t>
      </w:r>
      <w:r>
        <w:rPr>
          <w:rStyle w:val="Nenhum"/>
          <w:rtl w:val="0"/>
          <w:lang w:val="pt-PT"/>
        </w:rPr>
        <w:t xml:space="preserve">ricas </w:t>
      </w:r>
      <w:ins w:id="1016" w:date="2022-05-06T13:20:30Z" w:author="oculto">
        <w:r>
          <w:rPr>
            <w:rStyle w:val="Nenhum"/>
            <w:rtl w:val="0"/>
            <w:lang w:val="en-US"/>
          </w:rPr>
          <w:t>sobre</w:t>
        </w:r>
      </w:ins>
      <w:del w:id="1017" w:date="2022-05-06T13:20:28Z" w:author="oculto">
        <w:r>
          <w:rPr>
            <w:rStyle w:val="Nenhum"/>
            <w:rtl w:val="0"/>
            <w:lang w:val="pt-PT"/>
          </w:rPr>
          <w:delText>conceituam</w:delText>
        </w:r>
      </w:del>
      <w:r>
        <w:rPr>
          <w:rStyle w:val="Nenhum"/>
          <w:rtl w:val="0"/>
          <w:lang w:val="pt-PT"/>
        </w:rPr>
        <w:t xml:space="preserve"> a pobreza, dentre elas as teorias marxistas que conceituam </w:t>
      </w:r>
      <w:ins w:id="1018" w:date="2022-05-06T13:20:42Z" w:author="oculto">
        <w:r>
          <w:rPr>
            <w:rStyle w:val="Nenhum"/>
            <w:rtl w:val="0"/>
            <w:lang w:val="en-US"/>
          </w:rPr>
          <w:t>esse fen</w:t>
        </w:r>
      </w:ins>
      <w:ins w:id="1019" w:date="2022-05-06T13:20:42Z" w:author="oculto">
        <w:r>
          <w:rPr>
            <w:rStyle w:val="Nenhum"/>
            <w:rtl w:val="0"/>
            <w:lang w:val="en-US"/>
          </w:rPr>
          <w:t>ô</w:t>
        </w:r>
      </w:ins>
      <w:ins w:id="1020" w:date="2022-05-06T13:20:42Z" w:author="oculto">
        <w:r>
          <w:rPr>
            <w:rStyle w:val="Nenhum"/>
            <w:rtl w:val="0"/>
            <w:lang w:val="en-US"/>
          </w:rPr>
          <w:t xml:space="preserve">meno social </w:t>
        </w:r>
      </w:ins>
      <w:del w:id="1021" w:date="2022-05-06T13:20:38Z" w:author="oculto">
        <w:r>
          <w:rPr>
            <w:rStyle w:val="Nenhum"/>
            <w:rtl w:val="0"/>
            <w:lang w:val="pt-PT"/>
          </w:rPr>
          <w:delText xml:space="preserve">a pobreza </w:delText>
        </w:r>
      </w:del>
      <w:r>
        <w:rPr>
          <w:rStyle w:val="Nenhum"/>
          <w:rtl w:val="0"/>
          <w:lang w:val="pt-PT"/>
        </w:rPr>
        <w:t>a partir das contradi</w:t>
      </w:r>
      <w:r>
        <w:rPr>
          <w:rStyle w:val="Nenhum"/>
          <w:rtl w:val="0"/>
          <w:lang w:val="pt-PT"/>
        </w:rPr>
        <w:t>çõ</w:t>
      </w:r>
      <w:r>
        <w:rPr>
          <w:rStyle w:val="Nenhum"/>
          <w:rtl w:val="0"/>
          <w:lang w:val="pt-PT"/>
        </w:rPr>
        <w:t>es da rela</w:t>
      </w:r>
      <w:r>
        <w:rPr>
          <w:rStyle w:val="Nenhum"/>
          <w:rtl w:val="0"/>
          <w:lang w:val="pt-PT"/>
        </w:rPr>
        <w:t>çã</w:t>
      </w:r>
      <w:r>
        <w:rPr>
          <w:rStyle w:val="Nenhum"/>
          <w:rtl w:val="0"/>
          <w:lang w:val="pt-PT"/>
        </w:rPr>
        <w:t>o capital/trabalho e as que utilizam o par</w:t>
      </w:r>
      <w:r>
        <w:rPr>
          <w:rStyle w:val="Nenhum A"/>
          <w:rtl w:val="0"/>
        </w:rPr>
        <w:t>â</w:t>
      </w:r>
      <w:r>
        <w:rPr>
          <w:rStyle w:val="Nenhum"/>
          <w:rtl w:val="0"/>
          <w:lang w:val="pt-PT"/>
        </w:rPr>
        <w:t>metro da linha da pobreza, adotada pelo Banco Mundial, para coletar dados estat</w:t>
      </w:r>
      <w:r>
        <w:rPr>
          <w:rStyle w:val="Nenhum A"/>
          <w:rtl w:val="0"/>
        </w:rPr>
        <w:t>í</w:t>
      </w:r>
      <w:r>
        <w:rPr>
          <w:rStyle w:val="Nenhum"/>
          <w:rtl w:val="0"/>
          <w:lang w:val="pt-PT"/>
        </w:rPr>
        <w:t>sticos da medi</w:t>
      </w:r>
      <w:r>
        <w:rPr>
          <w:rStyle w:val="Nenhum"/>
          <w:rtl w:val="0"/>
          <w:lang w:val="pt-PT"/>
        </w:rPr>
        <w:t>çã</w:t>
      </w:r>
      <w:r>
        <w:rPr>
          <w:rStyle w:val="Nenhum"/>
          <w:rtl w:val="0"/>
          <w:lang w:val="pt-PT"/>
        </w:rPr>
        <w:t xml:space="preserve">o da pobreza em </w:t>
      </w:r>
      <w:r>
        <w:rPr>
          <w:rStyle w:val="Nenhum A"/>
          <w:rtl w:val="0"/>
        </w:rPr>
        <w:t>â</w:t>
      </w:r>
      <w:r>
        <w:rPr>
          <w:rStyle w:val="Nenhum"/>
          <w:rtl w:val="0"/>
          <w:lang w:val="pt-PT"/>
        </w:rPr>
        <w:t xml:space="preserve">mbito nacional (pobreza e extrema pobreza). </w:t>
      </w:r>
      <w:ins w:id="1022" w:date="2022-05-06T13:21:24Z" w:author="oculto">
        <w:r>
          <w:rPr>
            <w:rStyle w:val="Nenhum"/>
            <w:rtl w:val="0"/>
            <w:lang w:val="en-US"/>
          </w:rPr>
          <w:t xml:space="preserve">Essa </w:t>
        </w:r>
      </w:ins>
      <w:ins w:id="1023" w:date="2022-05-06T13:21:24Z" w:author="oculto">
        <w:r>
          <w:rPr>
            <w:rStyle w:val="Nenhum"/>
            <w:rtl w:val="0"/>
            <w:lang w:val="en-US"/>
          </w:rPr>
          <w:t>ú</w:t>
        </w:r>
      </w:ins>
      <w:ins w:id="1024" w:date="2022-05-06T13:21:24Z" w:author="oculto">
        <w:r>
          <w:rPr>
            <w:rStyle w:val="Nenhum"/>
            <w:rtl w:val="0"/>
            <w:lang w:val="en-US"/>
          </w:rPr>
          <w:t>ltima u</w:t>
        </w:r>
      </w:ins>
      <w:del w:id="1025" w:date="2022-05-06T13:21:24Z" w:author="oculto">
        <w:r>
          <w:rPr>
            <w:rStyle w:val="Nenhum"/>
            <w:rtl w:val="0"/>
            <w:lang w:val="pt-PT"/>
          </w:rPr>
          <w:delText>U</w:delText>
        </w:r>
      </w:del>
      <w:r>
        <w:rPr>
          <w:rStyle w:val="Nenhum"/>
          <w:rtl w:val="0"/>
          <w:lang w:val="pt-PT"/>
        </w:rPr>
        <w:t>tiliza</w:t>
      </w:r>
      <w:del w:id="1026" w:date="2022-05-06T13:21:29Z" w:author="oculto">
        <w:r>
          <w:rPr>
            <w:rStyle w:val="Nenhum"/>
            <w:rtl w:val="0"/>
            <w:lang w:val="pt-PT"/>
          </w:rPr>
          <w:delText>, portanto,</w:delText>
        </w:r>
      </w:del>
      <w:r>
        <w:rPr>
          <w:rStyle w:val="Nenhum"/>
          <w:rtl w:val="0"/>
          <w:lang w:val="pt-PT"/>
        </w:rPr>
        <w:t xml:space="preserve"> um conjunto de valores monet</w:t>
      </w:r>
      <w:r>
        <w:rPr>
          <w:rStyle w:val="Nenhum A"/>
          <w:rtl w:val="0"/>
        </w:rPr>
        <w:t>á</w:t>
      </w:r>
      <w:r>
        <w:rPr>
          <w:rStyle w:val="Nenhum"/>
          <w:rtl w:val="0"/>
          <w:lang w:val="pt-PT"/>
        </w:rPr>
        <w:t>rios para identifica</w:t>
      </w:r>
      <w:r>
        <w:rPr>
          <w:rStyle w:val="Nenhum"/>
          <w:rtl w:val="0"/>
          <w:lang w:val="pt-PT"/>
        </w:rPr>
        <w:t>çã</w:t>
      </w:r>
      <w:r>
        <w:rPr>
          <w:rStyle w:val="Nenhum"/>
          <w:rtl w:val="0"/>
          <w:lang w:val="pt-PT"/>
        </w:rPr>
        <w:t>o dos indiv</w:t>
      </w:r>
      <w:r>
        <w:rPr>
          <w:rStyle w:val="Nenhum A"/>
          <w:rtl w:val="0"/>
        </w:rPr>
        <w:t>í</w:t>
      </w:r>
      <w:r>
        <w:rPr>
          <w:rStyle w:val="Nenhum"/>
          <w:rtl w:val="0"/>
          <w:lang w:val="pt-PT"/>
        </w:rPr>
        <w:t>duos em condi</w:t>
      </w:r>
      <w:r>
        <w:rPr>
          <w:rStyle w:val="Nenhum"/>
          <w:rtl w:val="0"/>
          <w:lang w:val="pt-PT"/>
        </w:rPr>
        <w:t>çã</w:t>
      </w:r>
      <w:r>
        <w:rPr>
          <w:rStyle w:val="Nenhum"/>
          <w:rtl w:val="0"/>
          <w:lang w:val="pt-PT"/>
        </w:rPr>
        <w:t>o de pobreza, sendo que o conceito do m</w:t>
      </w:r>
      <w:r>
        <w:rPr>
          <w:rStyle w:val="Nenhum A"/>
          <w:rtl w:val="0"/>
        </w:rPr>
        <w:t>í</w:t>
      </w:r>
      <w:r>
        <w:rPr>
          <w:rStyle w:val="Nenhum"/>
          <w:rtl w:val="0"/>
          <w:lang w:val="it-IT"/>
        </w:rPr>
        <w:t>nimo d</w:t>
      </w:r>
      <w:r>
        <w:rPr>
          <w:rStyle w:val="Nenhum A"/>
          <w:rtl w:val="0"/>
        </w:rPr>
        <w:t xml:space="preserve">á </w:t>
      </w:r>
      <w:r>
        <w:rPr>
          <w:rStyle w:val="Nenhum A"/>
          <w:rtl w:val="0"/>
        </w:rPr>
        <w:t>a t</w:t>
      </w:r>
      <w:r>
        <w:rPr>
          <w:rStyle w:val="Nenhum A"/>
          <w:rtl w:val="0"/>
        </w:rPr>
        <w:t>ô</w:t>
      </w:r>
      <w:r>
        <w:rPr>
          <w:rStyle w:val="Nenhum"/>
          <w:rtl w:val="0"/>
          <w:lang w:val="pt-PT"/>
        </w:rPr>
        <w:t>nica das pol</w:t>
      </w:r>
      <w:r>
        <w:rPr>
          <w:rStyle w:val="Nenhum A"/>
          <w:rtl w:val="0"/>
        </w:rPr>
        <w:t>í</w:t>
      </w:r>
      <w:r>
        <w:rPr>
          <w:rStyle w:val="Nenhum"/>
          <w:rtl w:val="0"/>
          <w:lang w:val="pt-PT"/>
        </w:rPr>
        <w:t>ticas sociais nos pa</w:t>
      </w:r>
      <w:r>
        <w:rPr>
          <w:rStyle w:val="Nenhum A"/>
          <w:rtl w:val="0"/>
        </w:rPr>
        <w:t>í</w:t>
      </w:r>
      <w:r>
        <w:rPr>
          <w:rStyle w:val="Nenhum"/>
          <w:rtl w:val="0"/>
          <w:lang w:val="pt-PT"/>
        </w:rPr>
        <w:t>ses que adotam essa abordagem te</w:t>
      </w:r>
      <w:r>
        <w:rPr>
          <w:rStyle w:val="Nenhum"/>
          <w:rtl w:val="0"/>
          <w:lang w:val="es-ES_tradnl"/>
        </w:rPr>
        <w:t>ó</w:t>
      </w:r>
      <w:r>
        <w:rPr>
          <w:rStyle w:val="Nenhum"/>
          <w:rtl w:val="0"/>
          <w:lang w:val="it-IT"/>
        </w:rPr>
        <w:t>rica.</w:t>
      </w:r>
    </w:p>
    <w:p>
      <w:pPr>
        <w:pStyle w:val="Corpo A"/>
        <w:tabs>
          <w:tab w:val="left" w:pos="851"/>
        </w:tabs>
        <w:spacing w:line="360" w:lineRule="auto"/>
        <w:jc w:val="both"/>
      </w:pPr>
      <w:r>
        <w:rPr>
          <w:rStyle w:val="Nenhum"/>
          <w:rtl w:val="0"/>
          <w:lang w:val="pt-PT"/>
        </w:rPr>
        <w:tab/>
        <w:t>Nesse contexto, no qual diversos movimentos te</w:t>
      </w:r>
      <w:r>
        <w:rPr>
          <w:rStyle w:val="Nenhum"/>
          <w:rtl w:val="0"/>
          <w:lang w:val="es-ES_tradnl"/>
        </w:rPr>
        <w:t>ó</w:t>
      </w:r>
      <w:r>
        <w:rPr>
          <w:rStyle w:val="Nenhum"/>
          <w:rtl w:val="0"/>
          <w:lang w:val="pt-PT"/>
        </w:rPr>
        <w:t>ricos objetivam conceituar a pobreza, o aspecto multidimensional do fen</w:t>
      </w:r>
      <w:r>
        <w:rPr>
          <w:rStyle w:val="Nenhum A"/>
          <w:rtl w:val="0"/>
        </w:rPr>
        <w:t>ô</w:t>
      </w:r>
      <w:r>
        <w:rPr>
          <w:rStyle w:val="Nenhum"/>
          <w:rtl w:val="0"/>
          <w:lang w:val="pt-PT"/>
        </w:rPr>
        <w:t>meno se destaca, denotando a complexidade do tema, exigindo esfor</w:t>
      </w:r>
      <w:r>
        <w:rPr>
          <w:rStyle w:val="Nenhum A"/>
          <w:rtl w:val="0"/>
        </w:rPr>
        <w:t>ç</w:t>
      </w:r>
      <w:r>
        <w:rPr>
          <w:rStyle w:val="Nenhum"/>
          <w:rtl w:val="0"/>
          <w:lang w:val="pt-PT"/>
        </w:rPr>
        <w:t>o profundo para aqueles que se debru</w:t>
      </w:r>
      <w:r>
        <w:rPr>
          <w:rStyle w:val="Nenhum A"/>
          <w:rtl w:val="0"/>
        </w:rPr>
        <w:t>ç</w:t>
      </w:r>
      <w:r>
        <w:rPr>
          <w:rStyle w:val="Nenhum"/>
          <w:rtl w:val="0"/>
          <w:lang w:val="pt-PT"/>
        </w:rPr>
        <w:t>am sobre o assunto. Seja para pesquisa, com o intuito de desenvolver bases te</w:t>
      </w:r>
      <w:r>
        <w:rPr>
          <w:rStyle w:val="Nenhum"/>
          <w:rtl w:val="0"/>
          <w:lang w:val="es-ES_tradnl"/>
        </w:rPr>
        <w:t>ó</w:t>
      </w:r>
      <w:r>
        <w:rPr>
          <w:rStyle w:val="Nenhum"/>
          <w:rtl w:val="0"/>
          <w:lang w:val="pt-PT"/>
        </w:rPr>
        <w:t>ricas s</w:t>
      </w:r>
      <w:r>
        <w:rPr>
          <w:rStyle w:val="Nenhum"/>
          <w:rtl w:val="0"/>
          <w:lang w:val="es-ES_tradnl"/>
        </w:rPr>
        <w:t>ó</w:t>
      </w:r>
      <w:r>
        <w:rPr>
          <w:rStyle w:val="Nenhum"/>
          <w:rtl w:val="0"/>
          <w:lang w:val="pt-PT"/>
        </w:rPr>
        <w:t>lidas para o seu enfrentamento, seja para aqueles que t</w:t>
      </w:r>
      <w:r>
        <w:rPr>
          <w:rStyle w:val="Nenhum A"/>
          <w:rtl w:val="0"/>
        </w:rPr>
        <w:t>ê</w:t>
      </w:r>
      <w:r>
        <w:rPr>
          <w:rStyle w:val="Nenhum"/>
          <w:rtl w:val="0"/>
          <w:lang w:val="pt-PT"/>
        </w:rPr>
        <w:t>m o poder/dever de desenvolver, operar e garantir a efetividade das pol</w:t>
      </w:r>
      <w:r>
        <w:rPr>
          <w:rStyle w:val="Nenhum A"/>
          <w:rtl w:val="0"/>
        </w:rPr>
        <w:t>í</w:t>
      </w:r>
      <w:r>
        <w:rPr>
          <w:rStyle w:val="Nenhum"/>
          <w:rtl w:val="0"/>
          <w:lang w:val="pt-PT"/>
        </w:rPr>
        <w:t>ticas p</w:t>
      </w:r>
      <w:r>
        <w:rPr>
          <w:rStyle w:val="Nenhum A"/>
          <w:rtl w:val="0"/>
        </w:rPr>
        <w:t>ú</w:t>
      </w:r>
      <w:r>
        <w:rPr>
          <w:rStyle w:val="Nenhum"/>
          <w:rtl w:val="0"/>
          <w:lang w:val="pt-PT"/>
        </w:rPr>
        <w:t>blicas.</w:t>
      </w:r>
    </w:p>
    <w:p>
      <w:pPr>
        <w:pStyle w:val="Corpo A"/>
        <w:tabs>
          <w:tab w:val="left" w:pos="851"/>
        </w:tabs>
        <w:spacing w:line="360" w:lineRule="auto"/>
        <w:jc w:val="both"/>
      </w:pPr>
      <w:r>
        <w:rPr>
          <w:rStyle w:val="Nenhum"/>
          <w:rtl w:val="0"/>
          <w:lang w:val="pt-PT"/>
        </w:rPr>
        <w:tab/>
        <w:t>O arcabou</w:t>
      </w:r>
      <w:r>
        <w:rPr>
          <w:rStyle w:val="Nenhum A"/>
          <w:rtl w:val="0"/>
        </w:rPr>
        <w:t>ç</w:t>
      </w:r>
      <w:r>
        <w:rPr>
          <w:rStyle w:val="Nenhum"/>
          <w:rtl w:val="0"/>
          <w:lang w:val="pt-PT"/>
        </w:rPr>
        <w:t>o te</w:t>
      </w:r>
      <w:r>
        <w:rPr>
          <w:rStyle w:val="Nenhum"/>
          <w:rtl w:val="0"/>
          <w:lang w:val="es-ES_tradnl"/>
        </w:rPr>
        <w:t>ó</w:t>
      </w:r>
      <w:r>
        <w:rPr>
          <w:rStyle w:val="Nenhum"/>
          <w:rtl w:val="0"/>
          <w:lang w:val="pt-PT"/>
        </w:rPr>
        <w:t>rico apresentado, bem como a an</w:t>
      </w:r>
      <w:r>
        <w:rPr>
          <w:rStyle w:val="Nenhum A"/>
          <w:rtl w:val="0"/>
        </w:rPr>
        <w:t>á</w:t>
      </w:r>
      <w:r>
        <w:rPr>
          <w:rStyle w:val="Nenhum"/>
          <w:rtl w:val="0"/>
          <w:lang w:val="fr-FR"/>
        </w:rPr>
        <w:t>lise cr</w:t>
      </w:r>
      <w:r>
        <w:rPr>
          <w:rStyle w:val="Nenhum A"/>
          <w:rtl w:val="0"/>
        </w:rPr>
        <w:t>í</w:t>
      </w:r>
      <w:r>
        <w:rPr>
          <w:rStyle w:val="Nenhum"/>
          <w:rtl w:val="0"/>
          <w:lang w:val="pt-PT"/>
        </w:rPr>
        <w:t xml:space="preserve">tica da lei realizada </w:t>
      </w:r>
      <w:del w:id="1027" w:date="2022-05-06T13:23:03Z" w:author="oculto">
        <w:r>
          <w:rPr>
            <w:rStyle w:val="Nenhum"/>
            <w:rtl w:val="0"/>
            <w:lang w:val="pt-PT"/>
          </w:rPr>
          <w:delText>nos</w:delText>
        </w:r>
      </w:del>
      <w:ins w:id="1028" w:date="2022-05-06T13:23:06Z" w:author="oculto">
        <w:r>
          <w:rPr>
            <w:rStyle w:val="Nenhum"/>
            <w:rtl w:val="0"/>
            <w:lang w:val="en-US"/>
          </w:rPr>
          <w:t>especialmente no</w:t>
        </w:r>
      </w:ins>
      <w:r>
        <w:rPr>
          <w:rStyle w:val="Nenhum"/>
          <w:rtl w:val="0"/>
          <w:lang w:val="pt-PT"/>
        </w:rPr>
        <w:t xml:space="preserve"> </w:t>
      </w:r>
      <w:ins w:id="1029" w:date="2022-05-06T13:23:11Z" w:author="oculto">
        <w:r>
          <w:rPr>
            <w:rStyle w:val="Nenhum"/>
            <w:rtl w:val="0"/>
            <w:lang w:val="en-US"/>
          </w:rPr>
          <w:t xml:space="preserve">primeiro </w:t>
        </w:r>
      </w:ins>
      <w:r>
        <w:rPr>
          <w:rStyle w:val="Nenhum"/>
          <w:rtl w:val="0"/>
          <w:lang w:val="pt-PT"/>
        </w:rPr>
        <w:t>cap</w:t>
      </w:r>
      <w:r>
        <w:rPr>
          <w:rStyle w:val="Nenhum A"/>
          <w:rtl w:val="0"/>
        </w:rPr>
        <w:t>í</w:t>
      </w:r>
      <w:r>
        <w:rPr>
          <w:rStyle w:val="Nenhum"/>
          <w:rtl w:val="0"/>
          <w:lang w:val="pt-PT"/>
        </w:rPr>
        <w:t>tulo</w:t>
      </w:r>
      <w:ins w:id="1030" w:date="2022-05-06T13:23:15Z" w:author="oculto">
        <w:r>
          <w:rPr>
            <w:rStyle w:val="Nenhum"/>
            <w:rtl w:val="0"/>
            <w:lang w:val="en-US"/>
          </w:rPr>
          <w:t xml:space="preserve"> desse trabalho</w:t>
        </w:r>
      </w:ins>
      <w:del w:id="1031" w:date="2022-05-06T13:23:18Z" w:author="oculto">
        <w:r>
          <w:rPr>
            <w:rStyle w:val="Nenhum"/>
            <w:rtl w:val="0"/>
            <w:lang w:val="pt-PT"/>
          </w:rPr>
          <w:delText>s anteriores</w:delText>
        </w:r>
      </w:del>
      <w:r>
        <w:rPr>
          <w:rStyle w:val="Nenhum"/>
          <w:rtl w:val="0"/>
          <w:lang w:val="pt-PT"/>
        </w:rPr>
        <w:t>, formam a base para a an</w:t>
      </w:r>
      <w:r>
        <w:rPr>
          <w:rStyle w:val="Nenhum A"/>
          <w:rtl w:val="0"/>
        </w:rPr>
        <w:t>á</w:t>
      </w:r>
      <w:r>
        <w:rPr>
          <w:rStyle w:val="Nenhum"/>
          <w:rtl w:val="0"/>
          <w:lang w:val="pt-PT"/>
        </w:rPr>
        <w:t>lise do sentido atribu</w:t>
      </w:r>
      <w:r>
        <w:rPr>
          <w:rStyle w:val="Nenhum A"/>
          <w:rtl w:val="0"/>
        </w:rPr>
        <w:t>í</w:t>
      </w:r>
      <w:r>
        <w:rPr>
          <w:rStyle w:val="Nenhum"/>
          <w:rtl w:val="0"/>
          <w:lang w:val="es-ES_tradnl"/>
        </w:rPr>
        <w:t xml:space="preserve">do </w:t>
      </w:r>
      <w:r>
        <w:rPr>
          <w:rStyle w:val="Nenhum A"/>
          <w:rtl w:val="0"/>
        </w:rPr>
        <w:t xml:space="preserve">à </w:t>
      </w:r>
      <w:r>
        <w:rPr>
          <w:rStyle w:val="Nenhum"/>
          <w:rtl w:val="0"/>
          <w:lang w:val="pt-PT"/>
        </w:rPr>
        <w:t>pobreza no quadro normativo do programa BPC. Explicitar como a pobreza est</w:t>
      </w:r>
      <w:r>
        <w:rPr>
          <w:rStyle w:val="Nenhum A"/>
          <w:rtl w:val="0"/>
        </w:rPr>
        <w:t xml:space="preserve">á </w:t>
      </w:r>
      <w:r>
        <w:rPr>
          <w:rStyle w:val="Nenhum"/>
          <w:rtl w:val="0"/>
          <w:lang w:val="pt-PT"/>
        </w:rPr>
        <w:t>apresentada nos principais instrumentos legais do BPC revela como s</w:t>
      </w:r>
      <w:r>
        <w:rPr>
          <w:rStyle w:val="Nenhum"/>
          <w:rtl w:val="0"/>
          <w:lang w:val="pt-PT"/>
        </w:rPr>
        <w:t>ã</w:t>
      </w:r>
      <w:r>
        <w:rPr>
          <w:rStyle w:val="Nenhum"/>
          <w:rtl w:val="0"/>
          <w:lang w:val="pt-PT"/>
        </w:rPr>
        <w:t>o planejadas e implementadas as a</w:t>
      </w:r>
      <w:r>
        <w:rPr>
          <w:rStyle w:val="Nenhum"/>
          <w:rtl w:val="0"/>
          <w:lang w:val="pt-PT"/>
        </w:rPr>
        <w:t>çõ</w:t>
      </w:r>
      <w:r>
        <w:rPr>
          <w:rStyle w:val="Nenhum"/>
          <w:rtl w:val="0"/>
          <w:lang w:val="pt-PT"/>
        </w:rPr>
        <w:t>es para an</w:t>
      </w:r>
      <w:r>
        <w:rPr>
          <w:rStyle w:val="Nenhum A"/>
          <w:rtl w:val="0"/>
        </w:rPr>
        <w:t>á</w:t>
      </w:r>
      <w:r>
        <w:rPr>
          <w:rStyle w:val="Nenhum"/>
          <w:rtl w:val="0"/>
          <w:lang w:val="it-IT"/>
        </w:rPr>
        <w:t>lise e concess</w:t>
      </w:r>
      <w:r>
        <w:rPr>
          <w:rStyle w:val="Nenhum"/>
          <w:rtl w:val="0"/>
          <w:lang w:val="pt-PT"/>
        </w:rPr>
        <w:t>ã</w:t>
      </w:r>
      <w:r>
        <w:rPr>
          <w:rStyle w:val="Nenhum"/>
          <w:rtl w:val="0"/>
          <w:lang w:val="pt-PT"/>
        </w:rPr>
        <w:t>o do benef</w:t>
      </w:r>
      <w:r>
        <w:rPr>
          <w:rStyle w:val="Nenhum A"/>
          <w:rtl w:val="0"/>
        </w:rPr>
        <w:t>í</w:t>
      </w:r>
      <w:r>
        <w:rPr>
          <w:rStyle w:val="Nenhum"/>
          <w:rtl w:val="0"/>
          <w:lang w:val="pt-PT"/>
        </w:rPr>
        <w:t xml:space="preserve">cio. Mais que isso, </w:t>
      </w:r>
      <w:del w:id="1032" w:date="2022-05-06T13:23:43Z" w:author="oculto">
        <w:r>
          <w:rPr>
            <w:rStyle w:val="Nenhum"/>
            <w:rtl w:val="0"/>
            <w:lang w:val="pt-PT"/>
          </w:rPr>
          <w:delText>demonstra</w:delText>
        </w:r>
      </w:del>
      <w:ins w:id="1033" w:date="2022-05-06T13:23:59Z" w:author="oculto">
        <w:r>
          <w:rPr>
            <w:rStyle w:val="Nenhum"/>
            <w:rtl w:val="0"/>
            <w:lang w:val="en-US"/>
          </w:rPr>
          <w:t>pode oferecer elementos para mostrar</w:t>
        </w:r>
      </w:ins>
      <w:r>
        <w:rPr>
          <w:rStyle w:val="Nenhum"/>
          <w:rtl w:val="0"/>
          <w:lang w:val="pt-PT"/>
        </w:rPr>
        <w:t xml:space="preserve"> qual paradigma pol</w:t>
      </w:r>
      <w:r>
        <w:rPr>
          <w:rStyle w:val="Nenhum A"/>
          <w:rtl w:val="0"/>
        </w:rPr>
        <w:t>í</w:t>
      </w:r>
      <w:r>
        <w:rPr>
          <w:rStyle w:val="Nenhum"/>
          <w:rtl w:val="0"/>
          <w:lang w:val="it-IT"/>
        </w:rPr>
        <w:t>tico e ideol</w:t>
      </w:r>
      <w:r>
        <w:rPr>
          <w:rStyle w:val="Nenhum"/>
          <w:rtl w:val="0"/>
          <w:lang w:val="es-ES_tradnl"/>
        </w:rPr>
        <w:t>ó</w:t>
      </w:r>
      <w:r>
        <w:rPr>
          <w:rStyle w:val="Nenhum"/>
          <w:rtl w:val="0"/>
          <w:lang w:val="pt-PT"/>
        </w:rPr>
        <w:t>gico foi adotado pelo legislador brasileiro no enfrentamento dessa quest</w:t>
      </w:r>
      <w:r>
        <w:rPr>
          <w:rStyle w:val="Nenhum"/>
          <w:rtl w:val="0"/>
          <w:lang w:val="pt-PT"/>
        </w:rPr>
        <w:t>ã</w:t>
      </w:r>
      <w:r>
        <w:rPr>
          <w:rStyle w:val="Nenhum"/>
          <w:rtl w:val="0"/>
          <w:lang w:val="it-IT"/>
        </w:rPr>
        <w:t xml:space="preserve">o. </w:t>
      </w:r>
    </w:p>
    <w:p>
      <w:pPr>
        <w:pStyle w:val="Corpo A"/>
        <w:tabs>
          <w:tab w:val="left" w:pos="851"/>
        </w:tabs>
        <w:spacing w:line="360" w:lineRule="auto"/>
        <w:jc w:val="both"/>
      </w:pPr>
      <w:r>
        <w:rPr>
          <w:rStyle w:val="Nenhum"/>
          <w:rtl w:val="0"/>
          <w:lang w:val="pt-PT"/>
        </w:rPr>
        <w:tab/>
        <w:t>Assim, da an</w:t>
      </w:r>
      <w:r>
        <w:rPr>
          <w:rStyle w:val="Nenhum A"/>
          <w:rtl w:val="0"/>
        </w:rPr>
        <w:t>á</w:t>
      </w:r>
      <w:r>
        <w:rPr>
          <w:rStyle w:val="Nenhum"/>
          <w:rtl w:val="0"/>
          <w:lang w:val="pt-PT"/>
        </w:rPr>
        <w:t>lise dos fundamentos do BPC, o conceito monet</w:t>
      </w:r>
      <w:r>
        <w:rPr>
          <w:rStyle w:val="Nenhum A"/>
          <w:rtl w:val="0"/>
        </w:rPr>
        <w:t>á</w:t>
      </w:r>
      <w:r>
        <w:rPr>
          <w:rStyle w:val="Nenhum"/>
          <w:rtl w:val="0"/>
          <w:lang w:val="pt-PT"/>
        </w:rPr>
        <w:t>rio revela-se preponderante quando do exame dos pedidos de concess</w:t>
      </w:r>
      <w:r>
        <w:rPr>
          <w:rStyle w:val="Nenhum"/>
          <w:rtl w:val="0"/>
          <w:lang w:val="pt-PT"/>
        </w:rPr>
        <w:t>ã</w:t>
      </w:r>
      <w:r>
        <w:rPr>
          <w:rStyle w:val="Nenhum"/>
          <w:rtl w:val="0"/>
          <w:lang w:val="pt-PT"/>
        </w:rPr>
        <w:t xml:space="preserve">o, cuja renda </w:t>
      </w:r>
      <w:r>
        <w:rPr>
          <w:rStyle w:val="Nenhum"/>
          <w:i w:val="1"/>
          <w:iCs w:val="1"/>
          <w:rtl w:val="0"/>
          <w:lang w:val="it-IT"/>
        </w:rPr>
        <w:t>per capita</w:t>
      </w:r>
      <w:r>
        <w:rPr>
          <w:rStyle w:val="Nenhum"/>
          <w:rtl w:val="0"/>
          <w:lang w:val="pt-PT"/>
        </w:rPr>
        <w:t xml:space="preserve"> é </w:t>
      </w:r>
      <w:r>
        <w:rPr>
          <w:rStyle w:val="Nenhum"/>
          <w:rtl w:val="0"/>
          <w:lang w:val="pt-PT"/>
        </w:rPr>
        <w:t>um dos principais requisitos</w:t>
      </w:r>
      <w:r>
        <w:rPr>
          <w:rStyle w:val="Nenhum"/>
          <w:vertAlign w:val="superscript"/>
        </w:rPr>
        <w:footnoteReference w:id="55"/>
      </w:r>
      <w:r>
        <w:rPr>
          <w:rStyle w:val="Nenhum"/>
          <w:rtl w:val="0"/>
          <w:lang w:val="pt-PT"/>
        </w:rPr>
        <w:t>. Nesse sentido, o conceito de pobreza apresentado pela Lei Org</w:t>
      </w:r>
      <w:r>
        <w:rPr>
          <w:rStyle w:val="Nenhum A"/>
          <w:rtl w:val="0"/>
        </w:rPr>
        <w:t>â</w:t>
      </w:r>
      <w:r>
        <w:rPr>
          <w:rStyle w:val="Nenhum"/>
          <w:rtl w:val="0"/>
          <w:lang w:val="pt-PT"/>
        </w:rPr>
        <w:t>nica da Assist</w:t>
      </w:r>
      <w:r>
        <w:rPr>
          <w:rStyle w:val="Nenhum A"/>
          <w:rtl w:val="0"/>
        </w:rPr>
        <w:t>ê</w:t>
      </w:r>
      <w:r>
        <w:rPr>
          <w:rStyle w:val="Nenhum"/>
          <w:rtl w:val="0"/>
          <w:lang w:val="pt-PT"/>
        </w:rPr>
        <w:t xml:space="preserve">ncia social </w:t>
      </w:r>
      <w:r>
        <w:rPr>
          <w:rStyle w:val="Nenhum"/>
          <w:rtl w:val="0"/>
          <w:lang w:val="fr-FR"/>
        </w:rPr>
        <w:t xml:space="preserve">é </w:t>
      </w:r>
      <w:ins w:id="1034" w:date="2022-05-06T13:24:48Z" w:author="oculto">
        <w:r>
          <w:rPr>
            <w:rStyle w:val="Nenhum"/>
            <w:rtl w:val="0"/>
            <w:lang w:val="en-US"/>
          </w:rPr>
          <w:t xml:space="preserve">primordialmente </w:t>
        </w:r>
      </w:ins>
      <w:r>
        <w:rPr>
          <w:rStyle w:val="Nenhum"/>
          <w:rtl w:val="0"/>
          <w:lang w:val="pt-PT"/>
        </w:rPr>
        <w:t>o da renda, mas n</w:t>
      </w:r>
      <w:r>
        <w:rPr>
          <w:rStyle w:val="Nenhum"/>
          <w:rtl w:val="0"/>
          <w:lang w:val="pt-PT"/>
        </w:rPr>
        <w:t>ã</w:t>
      </w:r>
      <w:r>
        <w:rPr>
          <w:rStyle w:val="Nenhum A"/>
          <w:rtl w:val="0"/>
        </w:rPr>
        <w:t>o s</w:t>
      </w:r>
      <w:r>
        <w:rPr>
          <w:rStyle w:val="Nenhum"/>
          <w:rtl w:val="0"/>
          <w:lang w:val="es-ES_tradnl"/>
        </w:rPr>
        <w:t>ó</w:t>
      </w:r>
      <w:r>
        <w:rPr>
          <w:rStyle w:val="Nenhum"/>
          <w:rtl w:val="0"/>
          <w:lang w:val="pt-PT"/>
        </w:rPr>
        <w:t>, existem outras formas de priva</w:t>
      </w:r>
      <w:r>
        <w:rPr>
          <w:rStyle w:val="Nenhum"/>
          <w:rtl w:val="0"/>
          <w:lang w:val="pt-PT"/>
        </w:rPr>
        <w:t>çã</w:t>
      </w:r>
      <w:r>
        <w:rPr>
          <w:rStyle w:val="Nenhum"/>
          <w:rtl w:val="0"/>
          <w:lang w:val="pt-PT"/>
        </w:rPr>
        <w:t>o e aus</w:t>
      </w:r>
      <w:r>
        <w:rPr>
          <w:rStyle w:val="Nenhum A"/>
          <w:rtl w:val="0"/>
        </w:rPr>
        <w:t>ê</w:t>
      </w:r>
      <w:r>
        <w:rPr>
          <w:rStyle w:val="Nenhum"/>
          <w:rtl w:val="0"/>
          <w:lang w:val="es-ES_tradnl"/>
        </w:rPr>
        <w:t>ncias que est</w:t>
      </w:r>
      <w:r>
        <w:rPr>
          <w:rStyle w:val="Nenhum"/>
          <w:rtl w:val="0"/>
          <w:lang w:val="pt-PT"/>
        </w:rPr>
        <w:t>ã</w:t>
      </w:r>
      <w:r>
        <w:rPr>
          <w:rStyle w:val="Nenhum"/>
          <w:rtl w:val="0"/>
          <w:lang w:val="pt-PT"/>
        </w:rPr>
        <w:t>o elencadas nos objetivos da assist</w:t>
      </w:r>
      <w:r>
        <w:rPr>
          <w:rStyle w:val="Nenhum A"/>
          <w:rtl w:val="0"/>
        </w:rPr>
        <w:t>ê</w:t>
      </w:r>
      <w:r>
        <w:rPr>
          <w:rStyle w:val="Nenhum"/>
          <w:rtl w:val="0"/>
          <w:lang w:val="pt-PT"/>
        </w:rPr>
        <w:t>ncia social</w:t>
      </w:r>
      <w:r>
        <w:rPr>
          <w:rStyle w:val="Nenhum"/>
          <w:vertAlign w:val="superscript"/>
        </w:rPr>
        <w:footnoteReference w:id="56"/>
      </w:r>
      <w:r>
        <w:rPr>
          <w:rStyle w:val="Nenhum"/>
          <w:rtl w:val="0"/>
          <w:lang w:val="pt-PT"/>
        </w:rPr>
        <w:t xml:space="preserve"> e nas recentes altera</w:t>
      </w:r>
      <w:r>
        <w:rPr>
          <w:rStyle w:val="Nenhum"/>
          <w:rtl w:val="0"/>
          <w:lang w:val="pt-PT"/>
        </w:rPr>
        <w:t>çõ</w:t>
      </w:r>
      <w:r>
        <w:rPr>
          <w:rStyle w:val="Nenhum"/>
          <w:rtl w:val="0"/>
          <w:lang w:val="pt-PT"/>
        </w:rPr>
        <w:t>es advindas da Lei de Inclus</w:t>
      </w:r>
      <w:r>
        <w:rPr>
          <w:rStyle w:val="Nenhum"/>
          <w:rtl w:val="0"/>
          <w:lang w:val="pt-PT"/>
        </w:rPr>
        <w:t>ã</w:t>
      </w:r>
      <w:r>
        <w:rPr>
          <w:rStyle w:val="Nenhum A"/>
          <w:rtl w:val="0"/>
        </w:rPr>
        <w:t>o</w:t>
      </w:r>
      <w:r>
        <w:rPr>
          <w:rStyle w:val="Nenhum"/>
          <w:vertAlign w:val="superscript"/>
        </w:rPr>
        <w:footnoteReference w:id="57"/>
      </w:r>
      <w:r>
        <w:rPr>
          <w:rStyle w:val="Nenhum"/>
          <w:rtl w:val="0"/>
          <w:lang w:val="pt-PT"/>
        </w:rPr>
        <w:t xml:space="preserve"> e da Lei 14.176/2021 que repercutem no acesso ao programa de transfer</w:t>
      </w:r>
      <w:r>
        <w:rPr>
          <w:rStyle w:val="Nenhum A"/>
          <w:rtl w:val="0"/>
        </w:rPr>
        <w:t>ê</w:t>
      </w:r>
      <w:r>
        <w:rPr>
          <w:rStyle w:val="Nenhum"/>
          <w:rtl w:val="0"/>
          <w:lang w:val="pt-PT"/>
        </w:rPr>
        <w:t xml:space="preserve">ncia de renda. </w:t>
      </w:r>
    </w:p>
    <w:p>
      <w:pPr>
        <w:pStyle w:val="Corpo A"/>
        <w:tabs>
          <w:tab w:val="left" w:pos="851"/>
        </w:tabs>
        <w:spacing w:line="360" w:lineRule="auto"/>
        <w:jc w:val="both"/>
        <w:rPr>
          <w:ins w:id="1035" w:date="2022-05-06T13:29:42Z" w:author="oculto"/>
          <w:rStyle w:val="Nenhum"/>
          <w:lang w:val="pt-PT"/>
        </w:rPr>
      </w:pPr>
      <w:r>
        <w:rPr>
          <w:rStyle w:val="Nenhum"/>
          <w:rtl w:val="0"/>
          <w:lang w:val="pt-PT"/>
        </w:rPr>
        <w:tab/>
        <w:t>As aus</w:t>
      </w:r>
      <w:r>
        <w:rPr>
          <w:rStyle w:val="Nenhum A"/>
          <w:rtl w:val="0"/>
        </w:rPr>
        <w:t>ê</w:t>
      </w:r>
      <w:r>
        <w:rPr>
          <w:rStyle w:val="Nenhum"/>
          <w:rtl w:val="0"/>
          <w:lang w:val="pt-PT"/>
        </w:rPr>
        <w:t>ncias revelam-se na falta de acesso aos direitos e garantias trabalhistas e na precariza</w:t>
      </w:r>
      <w:r>
        <w:rPr>
          <w:rStyle w:val="Nenhum"/>
          <w:rtl w:val="0"/>
          <w:lang w:val="pt-PT"/>
        </w:rPr>
        <w:t>çã</w:t>
      </w:r>
      <w:r>
        <w:rPr>
          <w:rStyle w:val="Nenhum"/>
          <w:rtl w:val="0"/>
          <w:lang w:val="pt-PT"/>
        </w:rPr>
        <w:t>o das rela</w:t>
      </w:r>
      <w:r>
        <w:rPr>
          <w:rStyle w:val="Nenhum"/>
          <w:rtl w:val="0"/>
          <w:lang w:val="pt-PT"/>
        </w:rPr>
        <w:t>çõ</w:t>
      </w:r>
      <w:r>
        <w:rPr>
          <w:rStyle w:val="Nenhum"/>
          <w:rtl w:val="0"/>
          <w:lang w:val="pt-PT"/>
        </w:rPr>
        <w:t>es de trabalho</w:t>
      </w:r>
      <w:r>
        <w:rPr>
          <w:rStyle w:val="Nenhum"/>
          <w:vertAlign w:val="superscript"/>
        </w:rPr>
        <w:footnoteReference w:id="58"/>
      </w:r>
      <w:r>
        <w:rPr>
          <w:rStyle w:val="Nenhum"/>
          <w:rtl w:val="0"/>
          <w:lang w:val="pt-PT"/>
        </w:rPr>
        <w:t>, na falta de acesso integral a sa</w:t>
      </w:r>
      <w:r>
        <w:rPr>
          <w:rStyle w:val="Nenhum A"/>
          <w:rtl w:val="0"/>
        </w:rPr>
        <w:t>ú</w:t>
      </w:r>
      <w:r>
        <w:rPr>
          <w:rStyle w:val="Nenhum"/>
          <w:rtl w:val="0"/>
          <w:lang w:val="pt-PT"/>
        </w:rPr>
        <w:t>de e educa</w:t>
      </w:r>
      <w:r>
        <w:rPr>
          <w:rStyle w:val="Nenhum"/>
          <w:rtl w:val="0"/>
          <w:lang w:val="pt-PT"/>
        </w:rPr>
        <w:t>çã</w:t>
      </w:r>
      <w:r>
        <w:rPr>
          <w:rStyle w:val="Nenhum"/>
          <w:rtl w:val="0"/>
          <w:lang w:val="pt-PT"/>
        </w:rPr>
        <w:t>o, a participa</w:t>
      </w:r>
      <w:r>
        <w:rPr>
          <w:rStyle w:val="Nenhum"/>
          <w:rtl w:val="0"/>
          <w:lang w:val="pt-PT"/>
        </w:rPr>
        <w:t>çã</w:t>
      </w:r>
      <w:r>
        <w:rPr>
          <w:rStyle w:val="Nenhum"/>
          <w:rtl w:val="0"/>
          <w:lang w:val="pt-PT"/>
        </w:rPr>
        <w:t>o social, a alimenta</w:t>
      </w:r>
      <w:r>
        <w:rPr>
          <w:rStyle w:val="Nenhum"/>
          <w:rtl w:val="0"/>
          <w:lang w:val="pt-PT"/>
        </w:rPr>
        <w:t>çã</w:t>
      </w:r>
      <w:r>
        <w:rPr>
          <w:rStyle w:val="Nenhum"/>
          <w:rtl w:val="0"/>
          <w:lang w:val="pt-PT"/>
        </w:rPr>
        <w:t>o adequada, entre outras, gerando enorme contingente populacional que chega a idade avan</w:t>
      </w:r>
      <w:r>
        <w:rPr>
          <w:rStyle w:val="Nenhum A"/>
          <w:rtl w:val="0"/>
        </w:rPr>
        <w:t>ç</w:t>
      </w:r>
      <w:r>
        <w:rPr>
          <w:rStyle w:val="Nenhum"/>
          <w:rtl w:val="0"/>
          <w:lang w:val="pt-PT"/>
        </w:rPr>
        <w:t xml:space="preserve">ada sem a garantia do direito a aposentadoria. Privados dos direitos conferidos em lei a </w:t>
      </w:r>
      <w:r>
        <w:rPr>
          <w:rStyle w:val="Nenhum"/>
          <w:rFonts w:ascii="Arial Unicode MS" w:hAnsi="Arial Unicode MS" w:hint="default"/>
          <w:rtl w:val="1"/>
          <w:lang w:val="ar-SA" w:bidi="ar-SA"/>
        </w:rPr>
        <w:t>“</w:t>
      </w:r>
      <w:r>
        <w:rPr>
          <w:rStyle w:val="Nenhum"/>
          <w:rtl w:val="0"/>
          <w:lang w:val="pt-PT"/>
        </w:rPr>
        <w:t>todos os cidad</w:t>
      </w:r>
      <w:r>
        <w:rPr>
          <w:rStyle w:val="Nenhum"/>
          <w:rtl w:val="0"/>
          <w:lang w:val="pt-PT"/>
        </w:rPr>
        <w:t>ã</w:t>
      </w:r>
      <w:r>
        <w:rPr>
          <w:rStyle w:val="Nenhum A"/>
          <w:rtl w:val="0"/>
        </w:rPr>
        <w:t>os</w:t>
      </w:r>
      <w:r>
        <w:rPr>
          <w:rStyle w:val="Nenhum A"/>
          <w:rtl w:val="0"/>
        </w:rPr>
        <w:t>”</w:t>
      </w:r>
      <w:r>
        <w:rPr>
          <w:rStyle w:val="Nenhum"/>
          <w:rtl w:val="0"/>
          <w:lang w:val="pt-PT"/>
        </w:rPr>
        <w:t>, o que se v</w:t>
      </w:r>
      <w:r>
        <w:rPr>
          <w:rStyle w:val="Nenhum A"/>
          <w:rtl w:val="0"/>
        </w:rPr>
        <w:t xml:space="preserve">ê </w:t>
      </w:r>
      <w:r>
        <w:rPr>
          <w:rStyle w:val="Nenhum"/>
          <w:rtl w:val="0"/>
          <w:lang w:val="pt-PT"/>
        </w:rPr>
        <w:t xml:space="preserve">de fato </w:t>
      </w:r>
      <w:r>
        <w:rPr>
          <w:rStyle w:val="Nenhum"/>
          <w:rtl w:val="0"/>
          <w:lang w:val="fr-FR"/>
        </w:rPr>
        <w:t xml:space="preserve">é </w:t>
      </w:r>
      <w:r>
        <w:rPr>
          <w:rStyle w:val="Nenhum"/>
          <w:rtl w:val="0"/>
          <w:lang w:val="pt-PT"/>
        </w:rPr>
        <w:t xml:space="preserve">o aumento gradativo, ano a ano, dos indicadores que apontam para uma demanda cada vez mais crescente de pessoas que se esgueiram nos estreitos corredores da </w:t>
      </w:r>
      <w:r>
        <w:rPr>
          <w:rStyle w:val="Nenhum"/>
          <w:rFonts w:ascii="Arial Unicode MS" w:hAnsi="Arial Unicode MS" w:hint="default"/>
          <w:rtl w:val="1"/>
          <w:lang w:val="ar-SA" w:bidi="ar-SA"/>
        </w:rPr>
        <w:t>“</w:t>
      </w:r>
      <w:r>
        <w:rPr>
          <w:rStyle w:val="Nenhum A"/>
          <w:rtl w:val="0"/>
        </w:rPr>
        <w:t>prote</w:t>
      </w:r>
      <w:r>
        <w:rPr>
          <w:rStyle w:val="Nenhum"/>
          <w:rtl w:val="0"/>
          <w:lang w:val="pt-PT"/>
        </w:rPr>
        <w:t>çã</w:t>
      </w:r>
      <w:r>
        <w:rPr>
          <w:rStyle w:val="Nenhum"/>
          <w:rtl w:val="0"/>
          <w:lang w:val="pt-PT"/>
        </w:rPr>
        <w:t>o social estatal</w:t>
      </w:r>
      <w:r>
        <w:rPr>
          <w:rStyle w:val="Nenhum A"/>
          <w:rtl w:val="0"/>
        </w:rPr>
        <w:t xml:space="preserve">” </w:t>
      </w:r>
      <w:r>
        <w:rPr>
          <w:rStyle w:val="Nenhum"/>
          <w:rtl w:val="0"/>
          <w:lang w:val="pt-PT"/>
        </w:rPr>
        <w:t>para conseguir alguma forma de amparo via benef</w:t>
      </w:r>
      <w:r>
        <w:rPr>
          <w:rStyle w:val="Nenhum A"/>
          <w:rtl w:val="0"/>
        </w:rPr>
        <w:t>í</w:t>
      </w:r>
      <w:r>
        <w:rPr>
          <w:rStyle w:val="Nenhum"/>
          <w:rtl w:val="0"/>
          <w:lang w:val="pt-PT"/>
        </w:rPr>
        <w:t>cios assistenciais. Ao mesmo tempo, as regras previdenci</w:t>
      </w:r>
      <w:r>
        <w:rPr>
          <w:rStyle w:val="Nenhum A"/>
          <w:rtl w:val="0"/>
        </w:rPr>
        <w:t>á</w:t>
      </w:r>
      <w:r>
        <w:rPr>
          <w:rStyle w:val="Nenhum"/>
          <w:rtl w:val="0"/>
          <w:lang w:val="pt-PT"/>
        </w:rPr>
        <w:t>rias s</w:t>
      </w:r>
      <w:r>
        <w:rPr>
          <w:rStyle w:val="Nenhum"/>
          <w:rtl w:val="0"/>
          <w:lang w:val="pt-PT"/>
        </w:rPr>
        <w:t>ã</w:t>
      </w:r>
      <w:r>
        <w:rPr>
          <w:rStyle w:val="Nenhum"/>
          <w:rtl w:val="0"/>
          <w:lang w:val="pt-PT"/>
        </w:rPr>
        <w:t>o endurecidas por meio de reformas pol</w:t>
      </w:r>
      <w:r>
        <w:rPr>
          <w:rStyle w:val="Nenhum A"/>
          <w:rtl w:val="0"/>
        </w:rPr>
        <w:t>í</w:t>
      </w:r>
      <w:r>
        <w:rPr>
          <w:rStyle w:val="Nenhum"/>
          <w:rtl w:val="0"/>
          <w:lang w:val="pt-PT"/>
        </w:rPr>
        <w:t>ticas e econ</w:t>
      </w:r>
      <w:r>
        <w:rPr>
          <w:rStyle w:val="Nenhum A"/>
          <w:rtl w:val="0"/>
        </w:rPr>
        <w:t>ô</w:t>
      </w:r>
      <w:r>
        <w:rPr>
          <w:rStyle w:val="Nenhum"/>
          <w:rtl w:val="0"/>
          <w:lang w:val="es-ES_tradnl"/>
        </w:rPr>
        <w:t>micas, encabe</w:t>
      </w:r>
      <w:r>
        <w:rPr>
          <w:rStyle w:val="Nenhum A"/>
          <w:rtl w:val="0"/>
        </w:rPr>
        <w:t>ç</w:t>
      </w:r>
      <w:r>
        <w:rPr>
          <w:rStyle w:val="Nenhum"/>
          <w:rtl w:val="0"/>
          <w:lang w:val="pt-PT"/>
        </w:rPr>
        <w:t xml:space="preserve">adas pela doutrina neoliberal que distancia cada vez mais o trabalhador do acesso </w:t>
      </w:r>
      <w:r>
        <w:rPr>
          <w:rStyle w:val="Nenhum A"/>
          <w:rtl w:val="0"/>
        </w:rPr>
        <w:t xml:space="preserve">à </w:t>
      </w:r>
      <w:r>
        <w:rPr>
          <w:rStyle w:val="Nenhum"/>
          <w:rtl w:val="0"/>
          <w:lang w:val="pt-PT"/>
        </w:rPr>
        <w:t>aposentadoria, compelindo outros milhares para a busca pelo benef</w:t>
      </w:r>
      <w:r>
        <w:rPr>
          <w:rStyle w:val="Nenhum A"/>
          <w:rtl w:val="0"/>
        </w:rPr>
        <w:t>í</w:t>
      </w:r>
      <w:r>
        <w:rPr>
          <w:rStyle w:val="Nenhum"/>
          <w:rtl w:val="0"/>
          <w:lang w:val="pt-PT"/>
        </w:rPr>
        <w:t xml:space="preserve">cio assistencial </w:t>
      </w:r>
      <w:r>
        <w:rPr>
          <w:rStyle w:val="Nenhum"/>
          <w:rFonts w:ascii="Arial Unicode MS" w:hAnsi="Arial Unicode MS" w:hint="default"/>
          <w:rtl w:val="1"/>
          <w:lang w:val="ar-SA" w:bidi="ar-SA"/>
        </w:rPr>
        <w:t>“</w:t>
      </w:r>
      <w:r>
        <w:rPr>
          <w:rStyle w:val="Nenhum A"/>
          <w:rtl w:val="0"/>
        </w:rPr>
        <w:t>n</w:t>
      </w:r>
      <w:r>
        <w:rPr>
          <w:rStyle w:val="Nenhum"/>
          <w:rtl w:val="0"/>
          <w:lang w:val="pt-PT"/>
        </w:rPr>
        <w:t>ã</w:t>
      </w:r>
      <w:r>
        <w:rPr>
          <w:rStyle w:val="Nenhum"/>
          <w:rtl w:val="0"/>
          <w:lang w:val="it-IT"/>
        </w:rPr>
        <w:t>o contributivo</w:t>
      </w:r>
      <w:r>
        <w:rPr>
          <w:rStyle w:val="Nenhum A"/>
          <w:rtl w:val="0"/>
        </w:rPr>
        <w:t>”</w:t>
      </w:r>
      <w:r>
        <w:rPr>
          <w:rStyle w:val="Nenhum"/>
          <w:rtl w:val="0"/>
          <w:lang w:val="pt-PT"/>
        </w:rPr>
        <w:t>, como alternativa poss</w:t>
      </w:r>
      <w:r>
        <w:rPr>
          <w:rStyle w:val="Nenhum A"/>
          <w:rtl w:val="0"/>
        </w:rPr>
        <w:t>í</w:t>
      </w:r>
      <w:r>
        <w:rPr>
          <w:rStyle w:val="Nenhum"/>
          <w:rtl w:val="0"/>
          <w:lang w:val="pt-PT"/>
        </w:rPr>
        <w:t>vel para a sobreviv</w:t>
      </w:r>
      <w:r>
        <w:rPr>
          <w:rStyle w:val="Nenhum A"/>
          <w:rtl w:val="0"/>
        </w:rPr>
        <w:t>ê</w:t>
      </w:r>
      <w:r>
        <w:rPr>
          <w:rStyle w:val="Nenhum"/>
          <w:rtl w:val="0"/>
          <w:lang w:val="pt-PT"/>
        </w:rPr>
        <w:t>ncia. Tiram-lhe o direito na juventude, com sal</w:t>
      </w:r>
      <w:r>
        <w:rPr>
          <w:rStyle w:val="Nenhum A"/>
          <w:rtl w:val="0"/>
        </w:rPr>
        <w:t>á</w:t>
      </w:r>
      <w:r>
        <w:rPr>
          <w:rStyle w:val="Nenhum"/>
          <w:rtl w:val="0"/>
          <w:lang w:val="pt-PT"/>
        </w:rPr>
        <w:t>rios aviltantes, sem a efetiva garantia de emprego e renda e condi</w:t>
      </w:r>
      <w:r>
        <w:rPr>
          <w:rStyle w:val="Nenhum"/>
          <w:rtl w:val="0"/>
          <w:lang w:val="pt-PT"/>
        </w:rPr>
        <w:t>çõ</w:t>
      </w:r>
      <w:r>
        <w:rPr>
          <w:rStyle w:val="Nenhum"/>
          <w:rtl w:val="0"/>
          <w:lang w:val="pt-PT"/>
        </w:rPr>
        <w:t>es dignas de trabalho, oferecendo-lhes na velhice uma alternativa de subsist</w:t>
      </w:r>
      <w:r>
        <w:rPr>
          <w:rStyle w:val="Nenhum A"/>
          <w:rtl w:val="0"/>
        </w:rPr>
        <w:t>ê</w:t>
      </w:r>
      <w:r>
        <w:rPr>
          <w:rStyle w:val="Nenhum"/>
          <w:rtl w:val="0"/>
          <w:lang w:val="pt-PT"/>
        </w:rPr>
        <w:t>ncia pautada no m</w:t>
      </w:r>
      <w:r>
        <w:rPr>
          <w:rStyle w:val="Nenhum A"/>
          <w:rtl w:val="0"/>
        </w:rPr>
        <w:t>í</w:t>
      </w:r>
      <w:r>
        <w:rPr>
          <w:rStyle w:val="Nenhum"/>
          <w:rtl w:val="0"/>
          <w:lang w:val="pt-PT"/>
        </w:rPr>
        <w:t>nimo, por vezes prec</w:t>
      </w:r>
      <w:r>
        <w:rPr>
          <w:rStyle w:val="Nenhum A"/>
          <w:rtl w:val="0"/>
        </w:rPr>
        <w:t>á</w:t>
      </w:r>
      <w:r>
        <w:rPr>
          <w:rStyle w:val="Nenhum"/>
          <w:rtl w:val="0"/>
          <w:lang w:val="pt-PT"/>
        </w:rPr>
        <w:t>ria, visto que a qualquer momento, caso sejam ultrapassados estes limites m</w:t>
      </w:r>
      <w:r>
        <w:rPr>
          <w:rStyle w:val="Nenhum A"/>
          <w:rtl w:val="0"/>
        </w:rPr>
        <w:t>í</w:t>
      </w:r>
      <w:r>
        <w:rPr>
          <w:rStyle w:val="Nenhum"/>
          <w:rtl w:val="0"/>
          <w:lang w:val="pt-PT"/>
        </w:rPr>
        <w:t>nimos definidos pela lei, o benef</w:t>
      </w:r>
      <w:r>
        <w:rPr>
          <w:rStyle w:val="Nenhum A"/>
          <w:rtl w:val="0"/>
        </w:rPr>
        <w:t>í</w:t>
      </w:r>
      <w:r>
        <w:rPr>
          <w:rStyle w:val="Nenhum"/>
          <w:rtl w:val="0"/>
          <w:lang w:val="pt-PT"/>
        </w:rPr>
        <w:t xml:space="preserve">cio </w:t>
      </w:r>
      <w:r>
        <w:rPr>
          <w:rStyle w:val="Nenhum"/>
          <w:rtl w:val="0"/>
          <w:lang w:val="fr-FR"/>
        </w:rPr>
        <w:t xml:space="preserve">é </w:t>
      </w:r>
      <w:r>
        <w:rPr>
          <w:rStyle w:val="Nenhum"/>
          <w:rtl w:val="0"/>
          <w:lang w:val="pt-PT"/>
        </w:rPr>
        <w:t xml:space="preserve">cessado. </w:t>
      </w:r>
    </w:p>
    <w:p>
      <w:pPr>
        <w:pStyle w:val="Corpo A"/>
        <w:tabs>
          <w:tab w:val="left" w:pos="851"/>
        </w:tabs>
        <w:spacing w:line="360" w:lineRule="auto"/>
        <w:jc w:val="both"/>
      </w:pPr>
      <w:r>
        <w:rPr>
          <w:rStyle w:val="Nenhum"/>
          <w:rtl w:val="0"/>
          <w:lang w:val="pt-PT"/>
        </w:rPr>
        <w:t>Tais limites formam uma linha muito t</w:t>
      </w:r>
      <w:r>
        <w:rPr>
          <w:rStyle w:val="Nenhum A"/>
          <w:rtl w:val="0"/>
        </w:rPr>
        <w:t>ê</w:t>
      </w:r>
      <w:r>
        <w:rPr>
          <w:rStyle w:val="Nenhum"/>
          <w:rtl w:val="0"/>
          <w:lang w:val="pt-PT"/>
        </w:rPr>
        <w:t>nue entre a garantia ou n</w:t>
      </w:r>
      <w:r>
        <w:rPr>
          <w:rStyle w:val="Nenhum"/>
          <w:rtl w:val="0"/>
          <w:lang w:val="pt-PT"/>
        </w:rPr>
        <w:t>ã</w:t>
      </w:r>
      <w:r>
        <w:rPr>
          <w:rStyle w:val="Nenhum"/>
          <w:rtl w:val="0"/>
          <w:lang w:val="pt-PT"/>
        </w:rPr>
        <w:t>o de acesso</w:t>
      </w:r>
      <w:r>
        <w:rPr>
          <w:rStyle w:val="Nenhum"/>
          <w:vertAlign w:val="superscript"/>
        </w:rPr>
        <w:footnoteReference w:id="59"/>
      </w:r>
      <w:r>
        <w:rPr>
          <w:rStyle w:val="Nenhum"/>
          <w:rtl w:val="0"/>
          <w:lang w:val="pt-PT"/>
        </w:rPr>
        <w:t xml:space="preserve">. </w:t>
      </w:r>
      <w:del w:id="1036" w:date="2022-05-06T13:32:10Z" w:author="oculto">
        <w:r>
          <w:rPr>
            <w:rStyle w:val="Nenhum"/>
            <w:rtl w:val="0"/>
            <w:lang w:val="pt-PT"/>
          </w:rPr>
          <w:delText xml:space="preserve"> </w:delText>
        </w:r>
      </w:del>
      <w:r>
        <w:rPr>
          <w:rStyle w:val="Nenhum"/>
          <w:rtl w:val="0"/>
          <w:lang w:val="pt-PT"/>
        </w:rPr>
        <w:t>Embora o BPC seja considerado um direito social firmado pela Carta Constitucional e reafirmado por Lei complementar, os crit</w:t>
      </w:r>
      <w:r>
        <w:rPr>
          <w:rStyle w:val="Nenhum"/>
          <w:rtl w:val="0"/>
          <w:lang w:val="fr-FR"/>
        </w:rPr>
        <w:t>é</w:t>
      </w:r>
      <w:r>
        <w:rPr>
          <w:rStyle w:val="Nenhum"/>
          <w:rtl w:val="0"/>
          <w:lang w:val="pt-PT"/>
        </w:rPr>
        <w:t>rios de seletividade e de acesso definidos pelo legislador perpetuam a l</w:t>
      </w:r>
      <w:r>
        <w:rPr>
          <w:rStyle w:val="Nenhum"/>
          <w:rtl w:val="0"/>
          <w:lang w:val="es-ES_tradnl"/>
        </w:rPr>
        <w:t>ó</w:t>
      </w:r>
      <w:r>
        <w:rPr>
          <w:rStyle w:val="Nenhum"/>
          <w:rtl w:val="0"/>
          <w:lang w:val="pt-PT"/>
        </w:rPr>
        <w:t>gica da exclus</w:t>
      </w:r>
      <w:r>
        <w:rPr>
          <w:rStyle w:val="Nenhum"/>
          <w:rtl w:val="0"/>
          <w:lang w:val="pt-PT"/>
        </w:rPr>
        <w:t>ã</w:t>
      </w:r>
      <w:r>
        <w:rPr>
          <w:rStyle w:val="Nenhum"/>
          <w:rtl w:val="0"/>
          <w:lang w:val="pt-PT"/>
        </w:rPr>
        <w:t>o e da subalternidade a que est</w:t>
      </w:r>
      <w:r>
        <w:rPr>
          <w:rStyle w:val="Nenhum"/>
          <w:rtl w:val="0"/>
          <w:lang w:val="pt-PT"/>
        </w:rPr>
        <w:t>ã</w:t>
      </w:r>
      <w:r>
        <w:rPr>
          <w:rStyle w:val="Nenhum"/>
          <w:rtl w:val="0"/>
          <w:lang w:val="pt-PT"/>
        </w:rPr>
        <w:t>o relegados os pobres do capital durante toda a vida. Acrescido a isso, t</w:t>
      </w:r>
      <w:r>
        <w:rPr>
          <w:rStyle w:val="Nenhum A"/>
          <w:rtl w:val="0"/>
        </w:rPr>
        <w:t>ê</w:t>
      </w:r>
      <w:r>
        <w:rPr>
          <w:rStyle w:val="Nenhum"/>
          <w:rtl w:val="0"/>
          <w:lang w:val="pt-PT"/>
        </w:rPr>
        <w:t>m-se as conting</w:t>
      </w:r>
      <w:r>
        <w:rPr>
          <w:rStyle w:val="Nenhum A"/>
          <w:rtl w:val="0"/>
        </w:rPr>
        <w:t>ê</w:t>
      </w:r>
      <w:r>
        <w:rPr>
          <w:rStyle w:val="Nenhum"/>
          <w:rtl w:val="0"/>
          <w:lang w:val="pt-PT"/>
        </w:rPr>
        <w:t>ncias sociais naturais que s</w:t>
      </w:r>
      <w:r>
        <w:rPr>
          <w:rStyle w:val="Nenhum"/>
          <w:rtl w:val="0"/>
          <w:lang w:val="pt-PT"/>
        </w:rPr>
        <w:t>ã</w:t>
      </w:r>
      <w:r>
        <w:rPr>
          <w:rStyle w:val="Nenhum"/>
          <w:rtl w:val="0"/>
          <w:lang w:val="pt-PT"/>
        </w:rPr>
        <w:t>o geradas com o avan</w:t>
      </w:r>
      <w:r>
        <w:rPr>
          <w:rStyle w:val="Nenhum A"/>
          <w:rtl w:val="0"/>
        </w:rPr>
        <w:t>ç</w:t>
      </w:r>
      <w:r>
        <w:rPr>
          <w:rStyle w:val="Nenhum"/>
          <w:rtl w:val="0"/>
          <w:lang w:val="pt-PT"/>
        </w:rPr>
        <w:t>o da idade, bem como da pessoa com defici</w:t>
      </w:r>
      <w:r>
        <w:rPr>
          <w:rStyle w:val="Nenhum A"/>
          <w:rtl w:val="0"/>
        </w:rPr>
        <w:t>ê</w:t>
      </w:r>
      <w:r>
        <w:rPr>
          <w:rStyle w:val="Nenhum"/>
          <w:rtl w:val="0"/>
          <w:lang w:val="pt-PT"/>
        </w:rPr>
        <w:t>ncia, que podem apresentar-se bastante desafiadoras, impondo de forma repentina ou n</w:t>
      </w:r>
      <w:r>
        <w:rPr>
          <w:rStyle w:val="Nenhum"/>
          <w:rtl w:val="0"/>
          <w:lang w:val="pt-PT"/>
        </w:rPr>
        <w:t>ã</w:t>
      </w:r>
      <w:r>
        <w:rPr>
          <w:rStyle w:val="Nenhum"/>
          <w:rtl w:val="0"/>
          <w:lang w:val="pt-PT"/>
        </w:rPr>
        <w:t>o, a reorganiza</w:t>
      </w:r>
      <w:r>
        <w:rPr>
          <w:rStyle w:val="Nenhum"/>
          <w:rtl w:val="0"/>
          <w:lang w:val="pt-PT"/>
        </w:rPr>
        <w:t>çã</w:t>
      </w:r>
      <w:r>
        <w:rPr>
          <w:rStyle w:val="Nenhum"/>
          <w:rtl w:val="0"/>
          <w:lang w:val="pt-PT"/>
        </w:rPr>
        <w:t>o dos grupos familiares para atender aos cuidados com a pessoa idosa e/ou a pessoa com defici</w:t>
      </w:r>
      <w:r>
        <w:rPr>
          <w:rStyle w:val="Nenhum A"/>
          <w:rtl w:val="0"/>
        </w:rPr>
        <w:t>ê</w:t>
      </w:r>
      <w:r>
        <w:rPr>
          <w:rStyle w:val="Nenhum"/>
          <w:rtl w:val="0"/>
          <w:lang w:val="pt-PT"/>
        </w:rPr>
        <w:t>ncia. Tais fatores impactam de forma individual e/ou coletiva as condi</w:t>
      </w:r>
      <w:r>
        <w:rPr>
          <w:rStyle w:val="Nenhum"/>
          <w:rtl w:val="0"/>
          <w:lang w:val="pt-PT"/>
        </w:rPr>
        <w:t>çõ</w:t>
      </w:r>
      <w:r>
        <w:rPr>
          <w:rStyle w:val="Nenhum"/>
          <w:rtl w:val="0"/>
          <w:lang w:val="pt-PT"/>
        </w:rPr>
        <w:t>es de vida e capacidade de trabalho e renda dos membros dos n</w:t>
      </w:r>
      <w:r>
        <w:rPr>
          <w:rStyle w:val="Nenhum A"/>
          <w:rtl w:val="0"/>
        </w:rPr>
        <w:t>ú</w:t>
      </w:r>
      <w:r>
        <w:rPr>
          <w:rStyle w:val="Nenhum"/>
          <w:rtl w:val="0"/>
          <w:lang w:val="pt-PT"/>
        </w:rPr>
        <w:t>cleos familiares e da comunidade no seu entorno.</w:t>
      </w:r>
    </w:p>
    <w:p>
      <w:pPr>
        <w:pStyle w:val="Corpo A"/>
        <w:tabs>
          <w:tab w:val="left" w:pos="851"/>
        </w:tabs>
        <w:spacing w:line="360" w:lineRule="auto"/>
        <w:jc w:val="both"/>
      </w:pPr>
      <w:r>
        <w:rPr>
          <w:rStyle w:val="Nenhum"/>
          <w:rtl w:val="0"/>
          <w:lang w:val="pt-PT"/>
        </w:rPr>
        <w:tab/>
        <w:t>Considerando a pobreza percebida no quadro normativo do Benef</w:t>
      </w:r>
      <w:r>
        <w:rPr>
          <w:rStyle w:val="Nenhum A"/>
          <w:rtl w:val="0"/>
        </w:rPr>
        <w:t>í</w:t>
      </w:r>
      <w:r>
        <w:rPr>
          <w:rStyle w:val="Nenhum"/>
          <w:rtl w:val="0"/>
          <w:lang w:val="pt-PT"/>
        </w:rPr>
        <w:t>cio de Presta</w:t>
      </w:r>
      <w:r>
        <w:rPr>
          <w:rStyle w:val="Nenhum"/>
          <w:rtl w:val="0"/>
          <w:lang w:val="pt-PT"/>
        </w:rPr>
        <w:t>çã</w:t>
      </w:r>
      <w:r>
        <w:rPr>
          <w:rStyle w:val="Nenhum"/>
          <w:rtl w:val="0"/>
          <w:lang w:val="pt-PT"/>
        </w:rPr>
        <w:t>o Continuada como n</w:t>
      </w:r>
      <w:r>
        <w:rPr>
          <w:rStyle w:val="Nenhum A"/>
          <w:rtl w:val="0"/>
        </w:rPr>
        <w:t>ú</w:t>
      </w:r>
      <w:r>
        <w:rPr>
          <w:rStyle w:val="Nenhum"/>
          <w:rtl w:val="0"/>
          <w:lang w:val="pt-PT"/>
        </w:rPr>
        <w:t>cleo central desse trabalho, nota-se a l</w:t>
      </w:r>
      <w:r>
        <w:rPr>
          <w:rStyle w:val="Nenhum"/>
          <w:rtl w:val="0"/>
          <w:lang w:val="es-ES_tradnl"/>
        </w:rPr>
        <w:t>ó</w:t>
      </w:r>
      <w:r>
        <w:rPr>
          <w:rStyle w:val="Nenhum"/>
          <w:rtl w:val="0"/>
          <w:lang w:val="pt-PT"/>
        </w:rPr>
        <w:t>gica do m</w:t>
      </w:r>
      <w:r>
        <w:rPr>
          <w:rStyle w:val="Nenhum A"/>
          <w:rtl w:val="0"/>
        </w:rPr>
        <w:t>í</w:t>
      </w:r>
      <w:r>
        <w:rPr>
          <w:rStyle w:val="Nenhum"/>
          <w:rtl w:val="0"/>
          <w:lang w:val="pt-PT"/>
        </w:rPr>
        <w:t>nimo enquanto par</w:t>
      </w:r>
      <w:r>
        <w:rPr>
          <w:rStyle w:val="Nenhum A"/>
          <w:rtl w:val="0"/>
        </w:rPr>
        <w:t>â</w:t>
      </w:r>
      <w:r>
        <w:rPr>
          <w:rStyle w:val="Nenhum"/>
          <w:rtl w:val="0"/>
          <w:lang w:val="pt-PT"/>
        </w:rPr>
        <w:t>metro para a pol</w:t>
      </w:r>
      <w:r>
        <w:rPr>
          <w:rStyle w:val="Nenhum A"/>
          <w:rtl w:val="0"/>
        </w:rPr>
        <w:t>í</w:t>
      </w:r>
      <w:r>
        <w:rPr>
          <w:rStyle w:val="Nenhum"/>
          <w:rtl w:val="0"/>
          <w:lang w:val="pt-PT"/>
        </w:rPr>
        <w:t>tica de assist</w:t>
      </w:r>
      <w:r>
        <w:rPr>
          <w:rStyle w:val="Nenhum A"/>
          <w:rtl w:val="0"/>
        </w:rPr>
        <w:t>ê</w:t>
      </w:r>
      <w:r>
        <w:rPr>
          <w:rStyle w:val="Nenhum"/>
          <w:rtl w:val="0"/>
          <w:lang w:val="pt-PT"/>
        </w:rPr>
        <w:t>ncia social no Brasil. Esse dado exige uma reflex</w:t>
      </w:r>
      <w:r>
        <w:rPr>
          <w:rStyle w:val="Nenhum"/>
          <w:rtl w:val="0"/>
          <w:lang w:val="pt-PT"/>
        </w:rPr>
        <w:t>ã</w:t>
      </w:r>
      <w:r>
        <w:rPr>
          <w:rStyle w:val="Nenhum"/>
          <w:rtl w:val="0"/>
          <w:lang w:val="pt-PT"/>
        </w:rPr>
        <w:t xml:space="preserve">o mais aprofundada sobre outros aspectos </w:t>
      </w:r>
      <w:del w:id="1037" w:date="2022-05-06T13:38:14Z" w:author="oculto">
        <w:r>
          <w:rPr>
            <w:rStyle w:val="Nenhum"/>
            <w:rtl w:val="0"/>
            <w:lang w:val="pt-PT"/>
          </w:rPr>
          <w:delText>ideol</w:delText>
        </w:r>
      </w:del>
      <w:del w:id="1038" w:date="2022-05-06T13:38:14Z" w:author="oculto">
        <w:r>
          <w:rPr>
            <w:rStyle w:val="Nenhum"/>
            <w:rtl w:val="0"/>
            <w:lang w:val="es-ES_tradnl"/>
          </w:rPr>
          <w:delText>ó</w:delText>
        </w:r>
      </w:del>
      <w:del w:id="1039" w:date="2022-05-06T13:38:14Z" w:author="oculto">
        <w:r>
          <w:rPr>
            <w:rStyle w:val="Nenhum"/>
            <w:rtl w:val="0"/>
            <w:lang w:val="pt-PT"/>
          </w:rPr>
          <w:delText xml:space="preserve">gicos </w:delText>
        </w:r>
      </w:del>
      <w:r>
        <w:rPr>
          <w:rStyle w:val="Nenhum"/>
          <w:rtl w:val="0"/>
          <w:lang w:val="pt-PT"/>
        </w:rPr>
        <w:t>que permeiam tanto a legisla</w:t>
      </w:r>
      <w:r>
        <w:rPr>
          <w:rStyle w:val="Nenhum"/>
          <w:rtl w:val="0"/>
          <w:lang w:val="pt-PT"/>
        </w:rPr>
        <w:t>çã</w:t>
      </w:r>
      <w:r>
        <w:rPr>
          <w:rStyle w:val="Nenhum"/>
          <w:rtl w:val="0"/>
          <w:lang w:val="pt-PT"/>
        </w:rPr>
        <w:t>o correlata, quan</w:t>
      </w:r>
      <w:ins w:id="1040" w:date="2022-05-06T13:38:21Z" w:author="oculto">
        <w:r>
          <w:rPr>
            <w:rStyle w:val="Nenhum"/>
            <w:rtl w:val="0"/>
            <w:lang w:val="en-US"/>
          </w:rPr>
          <w:t>t</w:t>
        </w:r>
      </w:ins>
      <w:del w:id="1041" w:date="2022-05-06T13:38:21Z" w:author="oculto">
        <w:r>
          <w:rPr>
            <w:rStyle w:val="Nenhum"/>
            <w:rtl w:val="0"/>
            <w:lang w:val="pt-PT"/>
          </w:rPr>
          <w:delText>d</w:delText>
        </w:r>
      </w:del>
      <w:r>
        <w:rPr>
          <w:rStyle w:val="Nenhum"/>
          <w:rtl w:val="0"/>
          <w:lang w:val="pt-PT"/>
        </w:rPr>
        <w:t>o a pr</w:t>
      </w:r>
      <w:r>
        <w:rPr>
          <w:rStyle w:val="Nenhum A"/>
          <w:rtl w:val="0"/>
        </w:rPr>
        <w:t>á</w:t>
      </w:r>
      <w:r>
        <w:rPr>
          <w:rStyle w:val="Nenhum"/>
          <w:rtl w:val="0"/>
          <w:lang w:val="pt-PT"/>
        </w:rPr>
        <w:t>tica dos aparelhos do Estado, produtores e reprodutores dos interesses de uma classe hegem</w:t>
      </w:r>
      <w:r>
        <w:rPr>
          <w:rStyle w:val="Nenhum A"/>
          <w:rtl w:val="0"/>
        </w:rPr>
        <w:t>ô</w:t>
      </w:r>
      <w:r>
        <w:rPr>
          <w:rStyle w:val="Nenhum"/>
          <w:rtl w:val="0"/>
          <w:lang w:val="pt-PT"/>
        </w:rPr>
        <w:t>nica, pautada nos princ</w:t>
      </w:r>
      <w:r>
        <w:rPr>
          <w:rStyle w:val="Nenhum A"/>
          <w:rtl w:val="0"/>
        </w:rPr>
        <w:t>í</w:t>
      </w:r>
      <w:r>
        <w:rPr>
          <w:rStyle w:val="Nenhum"/>
          <w:rtl w:val="0"/>
          <w:lang w:val="pt-PT"/>
        </w:rPr>
        <w:t>pios do neoliberalismo moderno. Para al</w:t>
      </w:r>
      <w:r>
        <w:rPr>
          <w:rStyle w:val="Nenhum"/>
          <w:rtl w:val="0"/>
          <w:lang w:val="fr-FR"/>
        </w:rPr>
        <w:t>é</w:t>
      </w:r>
      <w:r>
        <w:rPr>
          <w:rStyle w:val="Nenhum"/>
          <w:rtl w:val="0"/>
          <w:lang w:val="es-ES_tradnl"/>
        </w:rPr>
        <w:t>m de entender a pobreza que est</w:t>
      </w:r>
      <w:r>
        <w:rPr>
          <w:rStyle w:val="Nenhum A"/>
          <w:rtl w:val="0"/>
        </w:rPr>
        <w:t xml:space="preserve">á </w:t>
      </w:r>
      <w:r>
        <w:rPr>
          <w:rStyle w:val="Nenhum"/>
          <w:rtl w:val="0"/>
          <w:lang w:val="pt-PT"/>
        </w:rPr>
        <w:t>no centro da pol</w:t>
      </w:r>
      <w:r>
        <w:rPr>
          <w:rStyle w:val="Nenhum A"/>
          <w:rtl w:val="0"/>
        </w:rPr>
        <w:t>í</w:t>
      </w:r>
      <w:r>
        <w:rPr>
          <w:rStyle w:val="Nenhum"/>
          <w:rtl w:val="0"/>
          <w:lang w:val="pt-PT"/>
        </w:rPr>
        <w:t xml:space="preserve">tica social, </w:t>
      </w:r>
      <w:r>
        <w:rPr>
          <w:rStyle w:val="Nenhum"/>
          <w:rtl w:val="0"/>
          <w:lang w:val="fr-FR"/>
        </w:rPr>
        <w:t xml:space="preserve">é </w:t>
      </w:r>
      <w:r>
        <w:rPr>
          <w:rStyle w:val="Nenhum"/>
          <w:rtl w:val="0"/>
          <w:lang w:val="pt-PT"/>
        </w:rPr>
        <w:t xml:space="preserve">preciso olhar para o mundo do trabalho de onde vem essa pobreza. </w:t>
      </w:r>
      <w:r>
        <w:rPr>
          <w:rStyle w:val="Nenhum"/>
          <w:rtl w:val="0"/>
          <w:lang w:val="pt-PT"/>
        </w:rPr>
        <w:t xml:space="preserve">É </w:t>
      </w:r>
      <w:r>
        <w:rPr>
          <w:rStyle w:val="Nenhum"/>
          <w:rtl w:val="0"/>
          <w:lang w:val="pt-PT"/>
        </w:rPr>
        <w:t>preciso olhar para a l</w:t>
      </w:r>
      <w:r>
        <w:rPr>
          <w:rStyle w:val="Nenhum"/>
          <w:rtl w:val="0"/>
          <w:lang w:val="es-ES_tradnl"/>
        </w:rPr>
        <w:t>ó</w:t>
      </w:r>
      <w:r>
        <w:rPr>
          <w:rStyle w:val="Nenhum"/>
          <w:rtl w:val="0"/>
          <w:lang w:val="pt-PT"/>
        </w:rPr>
        <w:t>gica capitalista e identificar qual a sua rela</w:t>
      </w:r>
      <w:r>
        <w:rPr>
          <w:rStyle w:val="Nenhum"/>
          <w:rtl w:val="0"/>
          <w:lang w:val="pt-PT"/>
        </w:rPr>
        <w:t>çã</w:t>
      </w:r>
      <w:r>
        <w:rPr>
          <w:rStyle w:val="Nenhum"/>
          <w:rtl w:val="0"/>
          <w:lang w:val="pt-PT"/>
        </w:rPr>
        <w:t>o com a constru</w:t>
      </w:r>
      <w:r>
        <w:rPr>
          <w:rStyle w:val="Nenhum"/>
          <w:rtl w:val="0"/>
          <w:lang w:val="pt-PT"/>
        </w:rPr>
        <w:t>çã</w:t>
      </w:r>
      <w:r>
        <w:rPr>
          <w:rStyle w:val="Nenhum"/>
          <w:rtl w:val="0"/>
          <w:lang w:val="pt-PT"/>
        </w:rPr>
        <w:t xml:space="preserve">o das normativas voltadas para a pobreza. </w:t>
      </w:r>
    </w:p>
    <w:p>
      <w:pPr>
        <w:pStyle w:val="Corpo A"/>
        <w:tabs>
          <w:tab w:val="left" w:pos="851"/>
        </w:tabs>
        <w:spacing w:line="360" w:lineRule="auto"/>
        <w:jc w:val="both"/>
      </w:pPr>
    </w:p>
    <w:p>
      <w:pPr>
        <w:pStyle w:val="Corpo A"/>
        <w:tabs>
          <w:tab w:val="left" w:pos="851"/>
        </w:tabs>
        <w:spacing w:line="360" w:lineRule="auto"/>
        <w:jc w:val="both"/>
      </w:pPr>
      <w:r>
        <w:rPr>
          <w:rStyle w:val="Nenhum"/>
          <w:rtl w:val="0"/>
          <w:lang w:val="pt-PT"/>
        </w:rPr>
        <w:t>3.1 Pobreza e m</w:t>
      </w:r>
      <w:r>
        <w:rPr>
          <w:rStyle w:val="Nenhum A"/>
          <w:rtl w:val="0"/>
        </w:rPr>
        <w:t>í</w:t>
      </w:r>
      <w:r>
        <w:rPr>
          <w:rStyle w:val="Nenhum"/>
          <w:rtl w:val="0"/>
          <w:lang w:val="pt-PT"/>
        </w:rPr>
        <w:t>nimo: express</w:t>
      </w:r>
      <w:r>
        <w:rPr>
          <w:rStyle w:val="Nenhum"/>
          <w:rtl w:val="0"/>
          <w:lang w:val="pt-PT"/>
        </w:rPr>
        <w:t>õ</w:t>
      </w:r>
      <w:r>
        <w:rPr>
          <w:rStyle w:val="Nenhum"/>
          <w:rtl w:val="0"/>
          <w:lang w:val="pt-PT"/>
        </w:rPr>
        <w:t>es da desigualdade social</w:t>
      </w:r>
    </w:p>
    <w:p>
      <w:pPr>
        <w:pStyle w:val="Corpo A"/>
        <w:tabs>
          <w:tab w:val="left" w:pos="851"/>
        </w:tabs>
        <w:spacing w:line="360" w:lineRule="auto"/>
        <w:jc w:val="both"/>
      </w:pPr>
    </w:p>
    <w:p>
      <w:pPr>
        <w:pStyle w:val="Corpo A"/>
        <w:tabs>
          <w:tab w:val="left" w:pos="851"/>
        </w:tabs>
        <w:spacing w:line="360" w:lineRule="auto"/>
        <w:jc w:val="both"/>
      </w:pPr>
      <w:r>
        <w:rPr>
          <w:rStyle w:val="Nenhum"/>
          <w:rtl w:val="0"/>
          <w:lang w:val="pt-PT"/>
        </w:rPr>
        <w:tab/>
        <w:t xml:space="preserve">A pobreza </w:t>
      </w:r>
      <w:ins w:id="1042" w:date="2022-05-06T13:44:08Z" w:author="oculto">
        <w:r>
          <w:rPr>
            <w:rStyle w:val="Nenhum"/>
            <w:rtl w:val="0"/>
            <w:lang w:val="en-US"/>
          </w:rPr>
          <w:t>sempre foi</w:t>
        </w:r>
      </w:ins>
      <w:del w:id="1043" w:date="2022-05-06T13:44:05Z" w:author="oculto">
        <w:r>
          <w:rPr>
            <w:rStyle w:val="Nenhum"/>
            <w:rtl w:val="0"/>
            <w:lang w:val="pt-PT"/>
          </w:rPr>
          <w:delText xml:space="preserve">na atualidade </w:delText>
        </w:r>
      </w:del>
      <w:del w:id="1044" w:date="2022-05-06T13:44:05Z" w:author="oculto">
        <w:r>
          <w:rPr>
            <w:rStyle w:val="Nenhum"/>
            <w:rtl w:val="0"/>
            <w:lang w:val="fr-FR"/>
          </w:rPr>
          <w:delText>é</w:delText>
        </w:r>
      </w:del>
      <w:r>
        <w:rPr>
          <w:rStyle w:val="Nenhum"/>
          <w:rtl w:val="0"/>
          <w:lang w:val="fr-FR"/>
        </w:rPr>
        <w:t xml:space="preserve"> </w:t>
      </w:r>
      <w:r>
        <w:rPr>
          <w:rStyle w:val="Nenhum"/>
          <w:rtl w:val="0"/>
          <w:lang w:val="pt-PT"/>
        </w:rPr>
        <w:t>percebida como uma importante quest</w:t>
      </w:r>
      <w:r>
        <w:rPr>
          <w:rStyle w:val="Nenhum"/>
          <w:rtl w:val="0"/>
          <w:lang w:val="pt-PT"/>
        </w:rPr>
        <w:t>ã</w:t>
      </w:r>
      <w:r>
        <w:rPr>
          <w:rStyle w:val="Nenhum"/>
          <w:rtl w:val="0"/>
          <w:lang w:val="pt-PT"/>
        </w:rPr>
        <w:t>o social</w:t>
      </w:r>
      <w:r>
        <w:rPr>
          <w:rStyle w:val="Nenhum"/>
          <w:vertAlign w:val="superscript"/>
        </w:rPr>
        <w:footnoteReference w:id="60"/>
      </w:r>
      <w:r>
        <w:rPr>
          <w:rStyle w:val="Nenhum"/>
          <w:rtl w:val="0"/>
          <w:lang w:val="pt-PT"/>
        </w:rPr>
        <w:t xml:space="preserve"> </w:t>
      </w:r>
      <w:ins w:id="1045" w:date="2022-05-06T13:44:21Z" w:author="oculto">
        <w:r>
          <w:rPr>
            <w:rStyle w:val="Nenhum"/>
            <w:rtl w:val="0"/>
            <w:lang w:val="en-US"/>
          </w:rPr>
          <w:t>de modo que</w:t>
        </w:r>
      </w:ins>
      <w:del w:id="1046" w:date="2022-05-06T13:44:20Z" w:author="oculto">
        <w:r>
          <w:rPr>
            <w:rStyle w:val="Nenhum"/>
            <w:rtl w:val="0"/>
            <w:lang w:val="pt-PT"/>
          </w:rPr>
          <w:delText>no Brasil.</w:delText>
        </w:r>
      </w:del>
      <w:r>
        <w:rPr>
          <w:rStyle w:val="Nenhum"/>
          <w:rtl w:val="0"/>
          <w:lang w:val="pt-PT"/>
        </w:rPr>
        <w:t xml:space="preserve"> </w:t>
      </w:r>
      <w:ins w:id="1047" w:date="2022-05-06T13:44:22Z" w:author="oculto">
        <w:r>
          <w:rPr>
            <w:rStyle w:val="Nenhum"/>
            <w:rtl w:val="0"/>
            <w:lang w:val="en-US"/>
          </w:rPr>
          <w:t>n</w:t>
        </w:r>
      </w:ins>
      <w:del w:id="1048" w:date="2022-05-06T13:44:22Z" w:author="oculto">
        <w:r>
          <w:rPr>
            <w:rStyle w:val="Nenhum"/>
            <w:rtl w:val="0"/>
            <w:lang w:val="pt-PT"/>
          </w:rPr>
          <w:delText>N</w:delText>
        </w:r>
      </w:del>
      <w:r>
        <w:rPr>
          <w:rStyle w:val="Nenhum"/>
          <w:rtl w:val="0"/>
          <w:lang w:val="pt-PT"/>
        </w:rPr>
        <w:t>ã</w:t>
      </w:r>
      <w:r>
        <w:rPr>
          <w:rStyle w:val="Nenhum A"/>
          <w:rtl w:val="0"/>
        </w:rPr>
        <w:t xml:space="preserve">o </w:t>
      </w:r>
      <w:r>
        <w:rPr>
          <w:rStyle w:val="Nenhum"/>
          <w:rtl w:val="0"/>
          <w:lang w:val="fr-FR"/>
        </w:rPr>
        <w:t xml:space="preserve">é </w:t>
      </w:r>
      <w:r>
        <w:rPr>
          <w:rStyle w:val="Nenhum"/>
          <w:rtl w:val="0"/>
          <w:lang w:val="it-IT"/>
        </w:rPr>
        <w:t>poss</w:t>
      </w:r>
      <w:r>
        <w:rPr>
          <w:rStyle w:val="Nenhum A"/>
          <w:rtl w:val="0"/>
        </w:rPr>
        <w:t>í</w:t>
      </w:r>
      <w:r>
        <w:rPr>
          <w:rStyle w:val="Nenhum"/>
          <w:rtl w:val="0"/>
          <w:lang w:val="pt-PT"/>
        </w:rPr>
        <w:t>vel desenvolver uma an</w:t>
      </w:r>
      <w:r>
        <w:rPr>
          <w:rStyle w:val="Nenhum A"/>
          <w:rtl w:val="0"/>
        </w:rPr>
        <w:t>á</w:t>
      </w:r>
      <w:r>
        <w:rPr>
          <w:rStyle w:val="Nenhum"/>
          <w:rtl w:val="0"/>
          <w:lang w:val="fr-FR"/>
        </w:rPr>
        <w:t xml:space="preserve">lise </w:t>
      </w:r>
      <w:del w:id="1049" w:date="2022-05-06T13:44:45Z" w:author="oculto">
        <w:r>
          <w:rPr>
            <w:rStyle w:val="Nenhum"/>
            <w:rtl w:val="0"/>
            <w:lang w:val="fr-FR"/>
          </w:rPr>
          <w:delText>cr</w:delText>
        </w:r>
      </w:del>
      <w:del w:id="1050" w:date="2022-05-06T13:44:45Z" w:author="oculto">
        <w:r>
          <w:rPr>
            <w:rStyle w:val="Nenhum A"/>
            <w:rtl w:val="0"/>
          </w:rPr>
          <w:delText>í</w:delText>
        </w:r>
      </w:del>
      <w:del w:id="1051" w:date="2022-05-06T13:44:45Z" w:author="oculto">
        <w:r>
          <w:rPr>
            <w:rStyle w:val="Nenhum"/>
            <w:rtl w:val="0"/>
            <w:lang w:val="pt-PT"/>
          </w:rPr>
          <w:delText>vel e efetiva da pobreza</w:delText>
        </w:r>
      </w:del>
      <w:ins w:id="1052" w:date="2022-05-06T13:44:48Z" w:author="oculto">
        <w:r>
          <w:rPr>
            <w:rStyle w:val="Nenhum"/>
            <w:rtl w:val="0"/>
            <w:lang w:val="en-US"/>
          </w:rPr>
          <w:t>desse fen</w:t>
        </w:r>
      </w:ins>
      <w:ins w:id="1053" w:date="2022-05-06T13:44:48Z" w:author="oculto">
        <w:r>
          <w:rPr>
            <w:rStyle w:val="Nenhum"/>
            <w:rtl w:val="0"/>
            <w:lang w:val="en-US"/>
          </w:rPr>
          <w:t>ô</w:t>
        </w:r>
      </w:ins>
      <w:ins w:id="1054" w:date="2022-05-06T13:44:48Z" w:author="oculto">
        <w:r>
          <w:rPr>
            <w:rStyle w:val="Nenhum"/>
            <w:rtl w:val="0"/>
            <w:lang w:val="en-US"/>
          </w:rPr>
          <w:t>meno</w:t>
        </w:r>
      </w:ins>
      <w:r>
        <w:rPr>
          <w:rStyle w:val="Nenhum"/>
          <w:rtl w:val="0"/>
          <w:lang w:val="pt-PT"/>
        </w:rPr>
        <w:t xml:space="preserve"> sob o par</w:t>
      </w:r>
      <w:r>
        <w:rPr>
          <w:rStyle w:val="Nenhum A"/>
          <w:rtl w:val="0"/>
        </w:rPr>
        <w:t>â</w:t>
      </w:r>
      <w:r>
        <w:rPr>
          <w:rStyle w:val="Nenhum"/>
          <w:rtl w:val="0"/>
          <w:lang w:val="pt-PT"/>
        </w:rPr>
        <w:t>metro unidimensional. Observar o fen</w:t>
      </w:r>
      <w:r>
        <w:rPr>
          <w:rStyle w:val="Nenhum A"/>
          <w:rtl w:val="0"/>
        </w:rPr>
        <w:t>ô</w:t>
      </w:r>
      <w:r>
        <w:rPr>
          <w:rStyle w:val="Nenhum"/>
          <w:rtl w:val="0"/>
          <w:lang w:val="pt-PT"/>
        </w:rPr>
        <w:t>meno a partir dos modos de vida das pessoas e suas singularidades dentro do contexto no qual est</w:t>
      </w:r>
      <w:r>
        <w:rPr>
          <w:rStyle w:val="Nenhum"/>
          <w:rtl w:val="0"/>
          <w:lang w:val="pt-PT"/>
        </w:rPr>
        <w:t>ã</w:t>
      </w:r>
      <w:r>
        <w:rPr>
          <w:rStyle w:val="Nenhum"/>
          <w:rtl w:val="0"/>
          <w:lang w:val="pt-PT"/>
        </w:rPr>
        <w:t xml:space="preserve">o inseridas </w:t>
      </w:r>
      <w:r>
        <w:rPr>
          <w:rStyle w:val="Nenhum"/>
          <w:rtl w:val="0"/>
          <w:lang w:val="fr-FR"/>
        </w:rPr>
        <w:t xml:space="preserve">é </w:t>
      </w:r>
      <w:r>
        <w:rPr>
          <w:rStyle w:val="Nenhum"/>
          <w:rtl w:val="0"/>
          <w:lang w:val="it-IT"/>
        </w:rPr>
        <w:t>imprescind</w:t>
      </w:r>
      <w:r>
        <w:rPr>
          <w:rStyle w:val="Nenhum A"/>
          <w:rtl w:val="0"/>
        </w:rPr>
        <w:t>í</w:t>
      </w:r>
      <w:r>
        <w:rPr>
          <w:rStyle w:val="Nenhum"/>
          <w:rtl w:val="0"/>
          <w:lang w:val="pt-PT"/>
        </w:rPr>
        <w:t>vel. Segundo Crespo e Gurovitz</w:t>
      </w:r>
      <w:ins w:id="1055" w:date="2022-05-06T13:45:36Z" w:author="oculto">
        <w:r>
          <w:rPr>
            <w:rStyle w:val="Nenhum"/>
            <w:rtl w:val="0"/>
            <w:lang w:val="en-US"/>
          </w:rPr>
          <w:t xml:space="preserve"> (2002)</w:t>
        </w:r>
      </w:ins>
      <w:r>
        <w:rPr>
          <w:rStyle w:val="Nenhum"/>
          <w:rtl w:val="0"/>
          <w:lang w:val="pt-PT"/>
        </w:rPr>
        <w:t xml:space="preserve">, a pobreza </w:t>
      </w:r>
      <w:r>
        <w:rPr>
          <w:rStyle w:val="Nenhum"/>
          <w:rtl w:val="0"/>
          <w:lang w:val="pt-PT"/>
        </w:rPr>
        <w:t>é “</w:t>
      </w:r>
      <w:r>
        <w:rPr>
          <w:rStyle w:val="Nenhum A"/>
          <w:rtl w:val="0"/>
        </w:rPr>
        <w:t>...um fen</w:t>
      </w:r>
      <w:r>
        <w:rPr>
          <w:rStyle w:val="Nenhum A"/>
          <w:rtl w:val="0"/>
        </w:rPr>
        <w:t>ô</w:t>
      </w:r>
      <w:r>
        <w:rPr>
          <w:rStyle w:val="Nenhum"/>
          <w:rtl w:val="0"/>
          <w:lang w:val="pt-PT"/>
        </w:rPr>
        <w:t>meno multidimensional inter-relacionado. Isso significa dizer que a pobreza e suas causas variam segundo a idade, g</w:t>
      </w:r>
      <w:r>
        <w:rPr>
          <w:rStyle w:val="Nenhum A"/>
          <w:rtl w:val="0"/>
        </w:rPr>
        <w:t>ê</w:t>
      </w:r>
      <w:r>
        <w:rPr>
          <w:rStyle w:val="Nenhum"/>
          <w:rtl w:val="0"/>
          <w:lang w:val="pt-PT"/>
        </w:rPr>
        <w:t>nero, cultura e outros contextos sociais e econ</w:t>
      </w:r>
      <w:r>
        <w:rPr>
          <w:rStyle w:val="Nenhum A"/>
          <w:rtl w:val="0"/>
        </w:rPr>
        <w:t>ô</w:t>
      </w:r>
      <w:r>
        <w:rPr>
          <w:rStyle w:val="Nenhum"/>
          <w:rtl w:val="0"/>
          <w:lang w:val="pt-PT"/>
        </w:rPr>
        <w:t>micos</w:t>
      </w:r>
      <w:r>
        <w:rPr>
          <w:rStyle w:val="Nenhum A"/>
          <w:rtl w:val="0"/>
        </w:rPr>
        <w:t>”</w:t>
      </w:r>
      <w:del w:id="1056" w:date="2022-05-06T13:45:39Z" w:author="oculto">
        <w:r>
          <w:rPr>
            <w:rStyle w:val="Nenhum"/>
            <w:rtl w:val="0"/>
            <w:lang w:val="pt-PT"/>
          </w:rPr>
          <w:delText xml:space="preserve">. </w:delText>
        </w:r>
      </w:del>
      <w:del w:id="1057" w:date="2022-05-06T13:45:39Z" w:author="oculto">
        <w:r>
          <w:rPr>
            <w:rStyle w:val="Nenhum"/>
            <w:rtl w:val="0"/>
            <w:lang w:val="pt-PT"/>
          </w:rPr>
          <w:delText>(2002)</w:delText>
        </w:r>
      </w:del>
      <w:ins w:id="1058" w:date="2022-05-06T13:45:28Z" w:author="oculto">
        <w:r>
          <w:rPr>
            <w:rStyle w:val="Nenhum"/>
            <w:rtl w:val="0"/>
            <w:lang w:val="en-US"/>
          </w:rPr>
          <w:t>.</w:t>
        </w:r>
      </w:ins>
      <w:r>
        <w:rPr>
          <w:rStyle w:val="Nenhum"/>
          <w:rtl w:val="0"/>
          <w:lang w:val="pt-PT"/>
        </w:rPr>
        <w:t xml:space="preserve"> Conforme as diferentes teorias que buscam definir o conceito de pobreza, </w:t>
      </w:r>
      <w:ins w:id="1059" w:date="2022-05-06T14:42:41Z" w:author="oculto">
        <w:r>
          <w:rPr>
            <w:rStyle w:val="Nenhum"/>
            <w:rtl w:val="0"/>
            <w:lang w:val="en-US"/>
          </w:rPr>
          <w:t xml:space="preserve"> como vimos no segundo cap</w:t>
        </w:r>
      </w:ins>
      <w:ins w:id="1060" w:date="2022-05-06T14:42:41Z" w:author="oculto">
        <w:r>
          <w:rPr>
            <w:rStyle w:val="Nenhum"/>
            <w:rtl w:val="0"/>
            <w:lang w:val="en-US"/>
          </w:rPr>
          <w:t>í</w:t>
        </w:r>
      </w:ins>
      <w:ins w:id="1061" w:date="2022-05-06T14:42:41Z" w:author="oculto">
        <w:r>
          <w:rPr>
            <w:rStyle w:val="Nenhum"/>
            <w:rtl w:val="0"/>
            <w:lang w:val="en-US"/>
          </w:rPr>
          <w:t xml:space="preserve">tulo, </w:t>
        </w:r>
      </w:ins>
      <w:r>
        <w:rPr>
          <w:rStyle w:val="Nenhum"/>
          <w:rtl w:val="0"/>
          <w:lang w:val="pt-PT"/>
        </w:rPr>
        <w:t>v</w:t>
      </w:r>
      <w:r>
        <w:rPr>
          <w:rStyle w:val="Nenhum A"/>
          <w:rtl w:val="0"/>
        </w:rPr>
        <w:t>á</w:t>
      </w:r>
      <w:r>
        <w:rPr>
          <w:rStyle w:val="Nenhum"/>
          <w:rtl w:val="0"/>
          <w:lang w:val="pt-PT"/>
        </w:rPr>
        <w:t>rios elementos devem ser considerados para definir o fen</w:t>
      </w:r>
      <w:r>
        <w:rPr>
          <w:rStyle w:val="Nenhum A"/>
          <w:rtl w:val="0"/>
        </w:rPr>
        <w:t>ô</w:t>
      </w:r>
      <w:r>
        <w:rPr>
          <w:rStyle w:val="Nenhum"/>
          <w:rtl w:val="0"/>
          <w:lang w:val="pt-PT"/>
        </w:rPr>
        <w:t>meno, indicando ainda os diferentes n</w:t>
      </w:r>
      <w:r>
        <w:rPr>
          <w:rStyle w:val="Nenhum A"/>
          <w:rtl w:val="0"/>
        </w:rPr>
        <w:t>í</w:t>
      </w:r>
      <w:r>
        <w:rPr>
          <w:rStyle w:val="Nenhum"/>
          <w:rtl w:val="0"/>
          <w:lang w:val="pt-PT"/>
        </w:rPr>
        <w:t>veis de priva</w:t>
      </w:r>
      <w:r>
        <w:rPr>
          <w:rStyle w:val="Nenhum"/>
          <w:rtl w:val="0"/>
          <w:lang w:val="pt-PT"/>
        </w:rPr>
        <w:t>çã</w:t>
      </w:r>
      <w:r>
        <w:rPr>
          <w:rStyle w:val="Nenhum"/>
          <w:rtl w:val="0"/>
          <w:lang w:val="es-ES_tradnl"/>
        </w:rPr>
        <w:t>o a que est</w:t>
      </w:r>
      <w:r>
        <w:rPr>
          <w:rStyle w:val="Nenhum"/>
          <w:rtl w:val="0"/>
          <w:lang w:val="pt-PT"/>
        </w:rPr>
        <w:t>ã</w:t>
      </w:r>
      <w:r>
        <w:rPr>
          <w:rStyle w:val="Nenhum"/>
          <w:rtl w:val="0"/>
          <w:lang w:val="pt-PT"/>
        </w:rPr>
        <w:t>o sujeitos os pobres. Pode ser assim entendida como a priva</w:t>
      </w:r>
      <w:r>
        <w:rPr>
          <w:rStyle w:val="Nenhum"/>
          <w:rtl w:val="0"/>
          <w:lang w:val="pt-PT"/>
        </w:rPr>
        <w:t>çã</w:t>
      </w:r>
      <w:r>
        <w:rPr>
          <w:rStyle w:val="Nenhum"/>
          <w:rtl w:val="0"/>
          <w:lang w:val="pt-PT"/>
        </w:rPr>
        <w:t>o de acesso aos recursos m</w:t>
      </w:r>
      <w:r>
        <w:rPr>
          <w:rStyle w:val="Nenhum A"/>
          <w:rtl w:val="0"/>
        </w:rPr>
        <w:t>ú</w:t>
      </w:r>
      <w:r>
        <w:rPr>
          <w:rStyle w:val="Nenhum"/>
          <w:rtl w:val="0"/>
          <w:lang w:val="pt-PT"/>
        </w:rPr>
        <w:t>ltiplos necess</w:t>
      </w:r>
      <w:r>
        <w:rPr>
          <w:rStyle w:val="Nenhum A"/>
          <w:rtl w:val="0"/>
        </w:rPr>
        <w:t>á</w:t>
      </w:r>
      <w:r>
        <w:rPr>
          <w:rStyle w:val="Nenhum"/>
          <w:rtl w:val="0"/>
          <w:lang w:val="pt-PT"/>
        </w:rPr>
        <w:t>rios ao bem-estar material e outras dimens</w:t>
      </w:r>
      <w:r>
        <w:rPr>
          <w:rStyle w:val="Nenhum"/>
          <w:rtl w:val="0"/>
          <w:lang w:val="pt-PT"/>
        </w:rPr>
        <w:t>õ</w:t>
      </w:r>
      <w:r>
        <w:rPr>
          <w:rStyle w:val="Nenhum"/>
          <w:rtl w:val="0"/>
          <w:lang w:val="pt-PT"/>
        </w:rPr>
        <w:t>es da exist</w:t>
      </w:r>
      <w:r>
        <w:rPr>
          <w:rStyle w:val="Nenhum A"/>
          <w:rtl w:val="0"/>
        </w:rPr>
        <w:t>ê</w:t>
      </w:r>
      <w:r>
        <w:rPr>
          <w:rStyle w:val="Nenhum"/>
          <w:rtl w:val="0"/>
          <w:lang w:val="pt-PT"/>
        </w:rPr>
        <w:t>ncia humana</w:t>
      </w:r>
      <w:r>
        <w:rPr>
          <w:rStyle w:val="Nenhum"/>
          <w:vertAlign w:val="superscript"/>
        </w:rPr>
        <w:footnoteReference w:id="61"/>
      </w:r>
      <w:r>
        <w:rPr>
          <w:rStyle w:val="Nenhum"/>
          <w:rtl w:val="0"/>
          <w:lang w:val="pt-PT"/>
        </w:rPr>
        <w:t xml:space="preserve">. </w:t>
      </w:r>
      <w:del w:id="1062" w:date="2022-05-06T13:46:27Z" w:author="oculto">
        <w:r>
          <w:rPr>
            <w:rStyle w:val="Nenhum"/>
            <w:rtl w:val="0"/>
            <w:lang w:val="pt-PT"/>
          </w:rPr>
          <w:delText xml:space="preserve"> </w:delText>
        </w:r>
      </w:del>
      <w:r>
        <w:rPr>
          <w:rStyle w:val="Nenhum"/>
          <w:rtl w:val="0"/>
          <w:lang w:val="pt-PT"/>
        </w:rPr>
        <w:t>Os diferentes esfor</w:t>
      </w:r>
      <w:r>
        <w:rPr>
          <w:rStyle w:val="Nenhum A"/>
          <w:rtl w:val="0"/>
        </w:rPr>
        <w:t>ç</w:t>
      </w:r>
      <w:r>
        <w:rPr>
          <w:rStyle w:val="Nenhum"/>
          <w:rtl w:val="0"/>
          <w:lang w:val="es-ES_tradnl"/>
        </w:rPr>
        <w:t>os te</w:t>
      </w:r>
      <w:r>
        <w:rPr>
          <w:rStyle w:val="Nenhum"/>
          <w:rtl w:val="0"/>
          <w:lang w:val="es-ES_tradnl"/>
        </w:rPr>
        <w:t>ó</w:t>
      </w:r>
      <w:r>
        <w:rPr>
          <w:rStyle w:val="Nenhum"/>
          <w:rtl w:val="0"/>
          <w:lang w:val="pt-PT"/>
        </w:rPr>
        <w:t>ricos para definir a pobreza demonstram essa multiplicidade de fatores que v</w:t>
      </w:r>
      <w:r>
        <w:rPr>
          <w:rStyle w:val="Nenhum"/>
          <w:rtl w:val="0"/>
          <w:lang w:val="pt-PT"/>
        </w:rPr>
        <w:t>ã</w:t>
      </w:r>
      <w:r>
        <w:rPr>
          <w:rStyle w:val="Nenhum"/>
          <w:rtl w:val="0"/>
          <w:lang w:val="pt-PT"/>
        </w:rPr>
        <w:t>o desde a classifica</w:t>
      </w:r>
      <w:r>
        <w:rPr>
          <w:rStyle w:val="Nenhum"/>
          <w:rtl w:val="0"/>
          <w:lang w:val="pt-PT"/>
        </w:rPr>
        <w:t>çã</w:t>
      </w:r>
      <w:r>
        <w:rPr>
          <w:rStyle w:val="Nenhum"/>
          <w:rtl w:val="0"/>
          <w:lang w:val="pt-PT"/>
        </w:rPr>
        <w:t>o abstrata da realidade, com a mensura</w:t>
      </w:r>
      <w:r>
        <w:rPr>
          <w:rStyle w:val="Nenhum"/>
          <w:rtl w:val="0"/>
          <w:lang w:val="pt-PT"/>
        </w:rPr>
        <w:t>çã</w:t>
      </w:r>
      <w:r>
        <w:rPr>
          <w:rStyle w:val="Nenhum"/>
          <w:rtl w:val="0"/>
          <w:lang w:val="pt-PT"/>
        </w:rPr>
        <w:t>o da renda enquanto limite da linha da pobreza, at</w:t>
      </w:r>
      <w:r>
        <w:rPr>
          <w:rStyle w:val="Nenhum"/>
          <w:rtl w:val="0"/>
          <w:lang w:val="fr-FR"/>
        </w:rPr>
        <w:t xml:space="preserve">é </w:t>
      </w:r>
      <w:r>
        <w:rPr>
          <w:rStyle w:val="Nenhum"/>
          <w:rtl w:val="0"/>
          <w:lang w:val="pt-PT"/>
        </w:rPr>
        <w:t>fatores mais concretos, tais como as condi</w:t>
      </w:r>
      <w:r>
        <w:rPr>
          <w:rStyle w:val="Nenhum"/>
          <w:rtl w:val="0"/>
          <w:lang w:val="pt-PT"/>
        </w:rPr>
        <w:t>çõ</w:t>
      </w:r>
      <w:r>
        <w:rPr>
          <w:rStyle w:val="Nenhum"/>
          <w:rtl w:val="0"/>
          <w:lang w:val="fr-FR"/>
        </w:rPr>
        <w:t>es f</w:t>
      </w:r>
      <w:r>
        <w:rPr>
          <w:rStyle w:val="Nenhum A"/>
          <w:rtl w:val="0"/>
        </w:rPr>
        <w:t>í</w:t>
      </w:r>
      <w:r>
        <w:rPr>
          <w:rStyle w:val="Nenhum"/>
          <w:rtl w:val="0"/>
          <w:lang w:val="pt-PT"/>
        </w:rPr>
        <w:t>sicas, ambientais, sociais, e outr</w:t>
      </w:r>
      <w:ins w:id="1063" w:date="2022-05-06T13:47:17Z" w:author="oculto">
        <w:r>
          <w:rPr>
            <w:rStyle w:val="Nenhum"/>
            <w:rtl w:val="0"/>
            <w:lang w:val="en-US"/>
          </w:rPr>
          <w:t>o</w:t>
        </w:r>
      </w:ins>
      <w:del w:id="1064" w:date="2022-05-06T13:47:17Z" w:author="oculto">
        <w:r>
          <w:rPr>
            <w:rStyle w:val="Nenhum"/>
            <w:rtl w:val="0"/>
            <w:lang w:val="pt-PT"/>
          </w:rPr>
          <w:delText>a</w:delText>
        </w:r>
      </w:del>
      <w:r>
        <w:rPr>
          <w:rStyle w:val="Nenhum"/>
          <w:rtl w:val="0"/>
          <w:lang w:val="pt-PT"/>
        </w:rPr>
        <w:t>s</w:t>
      </w:r>
      <w:ins w:id="1065" w:date="2022-05-06T13:47:20Z" w:author="oculto">
        <w:r>
          <w:rPr>
            <w:rStyle w:val="Nenhum"/>
            <w:rtl w:val="0"/>
            <w:lang w:val="en-US"/>
          </w:rPr>
          <w:t xml:space="preserve"> elementos</w:t>
        </w:r>
      </w:ins>
      <w:r>
        <w:rPr>
          <w:rStyle w:val="Nenhum"/>
          <w:rtl w:val="0"/>
          <w:lang w:val="pt-PT"/>
        </w:rPr>
        <w:t xml:space="preserve"> subjetiv</w:t>
      </w:r>
      <w:ins w:id="1066" w:date="2022-05-06T13:47:32Z" w:author="oculto">
        <w:r>
          <w:rPr>
            <w:rStyle w:val="Nenhum"/>
            <w:rtl w:val="0"/>
            <w:lang w:val="en-US"/>
          </w:rPr>
          <w:t>o</w:t>
        </w:r>
      </w:ins>
      <w:del w:id="1067" w:date="2022-05-06T13:47:32Z" w:author="oculto">
        <w:r>
          <w:rPr>
            <w:rStyle w:val="Nenhum"/>
            <w:rtl w:val="0"/>
            <w:lang w:val="pt-PT"/>
          </w:rPr>
          <w:delText>a</w:delText>
        </w:r>
      </w:del>
      <w:r>
        <w:rPr>
          <w:rStyle w:val="Nenhum"/>
          <w:rtl w:val="0"/>
          <w:lang w:val="pt-PT"/>
        </w:rPr>
        <w:t>s dos sujeitos que comp</w:t>
      </w:r>
      <w:r>
        <w:rPr>
          <w:rStyle w:val="Nenhum"/>
          <w:rtl w:val="0"/>
          <w:lang w:val="pt-PT"/>
        </w:rPr>
        <w:t>õ</w:t>
      </w:r>
      <w:r>
        <w:rPr>
          <w:rStyle w:val="Nenhum"/>
          <w:rtl w:val="0"/>
          <w:lang w:val="pt-PT"/>
        </w:rPr>
        <w:t>em as necessidades humanas</w:t>
      </w:r>
      <w:r>
        <w:rPr>
          <w:rStyle w:val="Nenhum"/>
          <w:vertAlign w:val="superscript"/>
        </w:rPr>
        <w:footnoteReference w:id="62"/>
      </w:r>
      <w:r>
        <w:rPr>
          <w:rStyle w:val="Nenhum A"/>
          <w:rtl w:val="0"/>
        </w:rPr>
        <w:t xml:space="preserve">. </w:t>
      </w:r>
    </w:p>
    <w:p>
      <w:pPr>
        <w:pStyle w:val="Corpo A"/>
        <w:tabs>
          <w:tab w:val="left" w:pos="851"/>
        </w:tabs>
        <w:spacing w:line="360" w:lineRule="auto"/>
        <w:jc w:val="both"/>
        <w:rPr>
          <w:rStyle w:val="Nenhum"/>
          <w:lang w:val="pt-PT"/>
        </w:rPr>
      </w:pPr>
      <w:r>
        <w:rPr>
          <w:rStyle w:val="Nenhum"/>
          <w:rtl w:val="0"/>
          <w:lang w:val="pt-PT"/>
        </w:rPr>
        <w:tab/>
        <w:t xml:space="preserve">O Banco Mundial </w:t>
      </w:r>
      <w:r>
        <w:rPr>
          <w:rStyle w:val="Nenhum"/>
          <w:rtl w:val="0"/>
          <w:lang w:val="fr-FR"/>
        </w:rPr>
        <w:t xml:space="preserve">é </w:t>
      </w:r>
      <w:r>
        <w:rPr>
          <w:rStyle w:val="Nenhum"/>
          <w:rtl w:val="0"/>
          <w:lang w:val="pt-PT"/>
        </w:rPr>
        <w:t>reconhecidamente a principal organiza</w:t>
      </w:r>
      <w:r>
        <w:rPr>
          <w:rStyle w:val="Nenhum"/>
          <w:rtl w:val="0"/>
          <w:lang w:val="pt-PT"/>
        </w:rPr>
        <w:t>çã</w:t>
      </w:r>
      <w:r>
        <w:rPr>
          <w:rStyle w:val="Nenhum"/>
          <w:rtl w:val="0"/>
          <w:lang w:val="pt-PT"/>
        </w:rPr>
        <w:t>o multilateral que dita os limites da linha da pobreza. Criado em 1945, tinha como objetivo conceder empr</w:t>
      </w:r>
      <w:r>
        <w:rPr>
          <w:rStyle w:val="Nenhum"/>
          <w:rtl w:val="0"/>
          <w:lang w:val="fr-FR"/>
        </w:rPr>
        <w:t>é</w:t>
      </w:r>
      <w:r>
        <w:rPr>
          <w:rStyle w:val="Nenhum"/>
          <w:rtl w:val="0"/>
          <w:lang w:val="pt-PT"/>
        </w:rPr>
        <w:t>stimos e financiamento a importa</w:t>
      </w:r>
      <w:r>
        <w:rPr>
          <w:rStyle w:val="Nenhum"/>
          <w:rtl w:val="0"/>
          <w:lang w:val="pt-PT"/>
        </w:rPr>
        <w:t>çõ</w:t>
      </w:r>
      <w:r>
        <w:rPr>
          <w:rStyle w:val="Nenhum"/>
          <w:rtl w:val="0"/>
          <w:lang w:val="pt-PT"/>
        </w:rPr>
        <w:t>es e projetos para a promo</w:t>
      </w:r>
      <w:r>
        <w:rPr>
          <w:rStyle w:val="Nenhum"/>
          <w:rtl w:val="0"/>
          <w:lang w:val="pt-PT"/>
        </w:rPr>
        <w:t>çã</w:t>
      </w:r>
      <w:r>
        <w:rPr>
          <w:rStyle w:val="Nenhum"/>
          <w:rtl w:val="0"/>
          <w:lang w:val="pt-PT"/>
        </w:rPr>
        <w:t>o do desenvolvimento do Terceiro Mundo. Com o passar do tempo, nos seus mais de 70 anos de cria</w:t>
      </w:r>
      <w:r>
        <w:rPr>
          <w:rStyle w:val="Nenhum"/>
          <w:rtl w:val="0"/>
          <w:lang w:val="pt-PT"/>
        </w:rPr>
        <w:t>çã</w:t>
      </w:r>
      <w:r>
        <w:rPr>
          <w:rStyle w:val="Nenhum"/>
          <w:rtl w:val="0"/>
          <w:lang w:val="pt-PT"/>
        </w:rPr>
        <w:t>o, o Banco Mundial, acabou por assumir a lideran</w:t>
      </w:r>
      <w:r>
        <w:rPr>
          <w:rStyle w:val="Nenhum A"/>
          <w:rtl w:val="0"/>
        </w:rPr>
        <w:t>ç</w:t>
      </w:r>
      <w:r>
        <w:rPr>
          <w:rStyle w:val="Nenhum A"/>
          <w:rtl w:val="0"/>
        </w:rPr>
        <w:t>a pol</w:t>
      </w:r>
      <w:r>
        <w:rPr>
          <w:rStyle w:val="Nenhum A"/>
          <w:rtl w:val="0"/>
        </w:rPr>
        <w:t>í</w:t>
      </w:r>
      <w:r>
        <w:rPr>
          <w:rStyle w:val="Nenhum"/>
          <w:rtl w:val="0"/>
          <w:lang w:val="pt-PT"/>
        </w:rPr>
        <w:t>tica e intelectual do ajuste macroecon</w:t>
      </w:r>
      <w:r>
        <w:rPr>
          <w:rStyle w:val="Nenhum A"/>
          <w:rtl w:val="0"/>
        </w:rPr>
        <w:t>ô</w:t>
      </w:r>
      <w:r>
        <w:rPr>
          <w:rStyle w:val="Nenhum"/>
          <w:rtl w:val="0"/>
          <w:lang w:val="pt-PT"/>
        </w:rPr>
        <w:t>mico e mais que isso, passou a ser refer</w:t>
      </w:r>
      <w:r>
        <w:rPr>
          <w:rStyle w:val="Nenhum A"/>
          <w:rtl w:val="0"/>
        </w:rPr>
        <w:t>ê</w:t>
      </w:r>
      <w:r>
        <w:rPr>
          <w:rStyle w:val="Nenhum"/>
          <w:rtl w:val="0"/>
          <w:lang w:val="pt-PT"/>
        </w:rPr>
        <w:t>ncia para a aplica</w:t>
      </w:r>
      <w:r>
        <w:rPr>
          <w:rStyle w:val="Nenhum"/>
          <w:rtl w:val="0"/>
          <w:lang w:val="pt-PT"/>
        </w:rPr>
        <w:t>çã</w:t>
      </w:r>
      <w:r>
        <w:rPr>
          <w:rStyle w:val="Nenhum"/>
          <w:rtl w:val="0"/>
          <w:lang w:val="pt-PT"/>
        </w:rPr>
        <w:t>o das pol</w:t>
      </w:r>
      <w:r>
        <w:rPr>
          <w:rStyle w:val="Nenhum"/>
          <w:rtl w:val="0"/>
          <w:lang w:val="en-US"/>
        </w:rPr>
        <w:t>í</w:t>
      </w:r>
      <w:r>
        <w:rPr>
          <w:rStyle w:val="Nenhum"/>
          <w:rtl w:val="0"/>
          <w:lang w:val="pt-PT"/>
        </w:rPr>
        <w:t>ticas sociais sob o prisma do neoliberalismo em grande parte do mundo. Sob a presid</w:t>
      </w:r>
      <w:r>
        <w:rPr>
          <w:rStyle w:val="Nenhum A"/>
          <w:rtl w:val="0"/>
        </w:rPr>
        <w:t>ê</w:t>
      </w:r>
      <w:r>
        <w:rPr>
          <w:rStyle w:val="Nenhum"/>
          <w:rtl w:val="0"/>
          <w:lang w:val="pt-PT"/>
        </w:rPr>
        <w:t>ncia de Robert MacNamara, a partir de 1968 empreenderam-se mudan</w:t>
      </w:r>
      <w:r>
        <w:rPr>
          <w:rStyle w:val="Nenhum A"/>
          <w:rtl w:val="0"/>
        </w:rPr>
        <w:t>ç</w:t>
      </w:r>
      <w:r>
        <w:rPr>
          <w:rStyle w:val="Nenhum"/>
          <w:rtl w:val="0"/>
          <w:lang w:val="pt-PT"/>
        </w:rPr>
        <w:t>as na pol</w:t>
      </w:r>
      <w:r>
        <w:rPr>
          <w:rStyle w:val="Nenhum A"/>
          <w:rtl w:val="0"/>
        </w:rPr>
        <w:t>í</w:t>
      </w:r>
      <w:r>
        <w:rPr>
          <w:rStyle w:val="Nenhum"/>
          <w:rtl w:val="0"/>
          <w:lang w:val="pt-PT"/>
        </w:rPr>
        <w:t>tica interna do banco, estabelecendo-se formula</w:t>
      </w:r>
      <w:r>
        <w:rPr>
          <w:rStyle w:val="Nenhum"/>
          <w:rtl w:val="0"/>
          <w:lang w:val="pt-PT"/>
        </w:rPr>
        <w:t>çõ</w:t>
      </w:r>
      <w:r>
        <w:rPr>
          <w:rStyle w:val="Nenhum"/>
          <w:rtl w:val="0"/>
          <w:lang w:val="pt-PT"/>
        </w:rPr>
        <w:t>es mais abrangentes de pol</w:t>
      </w:r>
      <w:r>
        <w:rPr>
          <w:rStyle w:val="Nenhum A"/>
          <w:rtl w:val="0"/>
        </w:rPr>
        <w:t>í</w:t>
      </w:r>
      <w:r>
        <w:rPr>
          <w:rStyle w:val="Nenhum"/>
          <w:rtl w:val="0"/>
          <w:lang w:val="pt-PT"/>
        </w:rPr>
        <w:t>ticas e programas econ</w:t>
      </w:r>
      <w:r>
        <w:rPr>
          <w:rStyle w:val="Nenhum A"/>
          <w:rtl w:val="0"/>
        </w:rPr>
        <w:t>ô</w:t>
      </w:r>
      <w:r>
        <w:rPr>
          <w:rStyle w:val="Nenhum"/>
          <w:rtl w:val="0"/>
          <w:lang w:val="pt-PT"/>
        </w:rPr>
        <w:t xml:space="preserve">micos e sociais. A pauta do combate </w:t>
      </w:r>
      <w:r>
        <w:rPr>
          <w:rStyle w:val="Nenhum A"/>
          <w:rtl w:val="0"/>
        </w:rPr>
        <w:t xml:space="preserve">à </w:t>
      </w:r>
      <w:r>
        <w:rPr>
          <w:rStyle w:val="Nenhum"/>
          <w:rtl w:val="0"/>
          <w:lang w:val="pt-PT"/>
        </w:rPr>
        <w:t>pobreza passou a ser objeto de especial aten</w:t>
      </w:r>
      <w:r>
        <w:rPr>
          <w:rStyle w:val="Nenhum"/>
          <w:rtl w:val="0"/>
          <w:lang w:val="pt-PT"/>
        </w:rPr>
        <w:t>çã</w:t>
      </w:r>
      <w:r>
        <w:rPr>
          <w:rStyle w:val="Nenhum"/>
          <w:rtl w:val="0"/>
          <w:lang w:val="pt-PT"/>
        </w:rPr>
        <w:t>o, visto que j</w:t>
      </w:r>
      <w:r>
        <w:rPr>
          <w:rStyle w:val="Nenhum A"/>
          <w:rtl w:val="0"/>
        </w:rPr>
        <w:t xml:space="preserve">á </w:t>
      </w:r>
      <w:r>
        <w:rPr>
          <w:rStyle w:val="Nenhum A"/>
          <w:rtl w:val="0"/>
        </w:rPr>
        <w:t>n</w:t>
      </w:r>
      <w:r>
        <w:rPr>
          <w:rStyle w:val="Nenhum"/>
          <w:rtl w:val="0"/>
          <w:lang w:val="pt-PT"/>
        </w:rPr>
        <w:t>ã</w:t>
      </w:r>
      <w:r>
        <w:rPr>
          <w:rStyle w:val="Nenhum"/>
          <w:rtl w:val="0"/>
          <w:lang w:val="pt-PT"/>
        </w:rPr>
        <w:t>o se sustentava mais a ideia de que o simples crescimento econ</w:t>
      </w:r>
      <w:r>
        <w:rPr>
          <w:rStyle w:val="Nenhum A"/>
          <w:rtl w:val="0"/>
        </w:rPr>
        <w:t>ô</w:t>
      </w:r>
      <w:r>
        <w:rPr>
          <w:rStyle w:val="Nenhum"/>
          <w:rtl w:val="0"/>
          <w:lang w:val="pt-PT"/>
        </w:rPr>
        <w:t>mico, seria capaz de impulsionar o desenvolvimento internacional, reduzindo consequentemente a pobreza</w:t>
      </w:r>
      <w:r>
        <w:rPr>
          <w:rStyle w:val="Nenhum"/>
          <w:vertAlign w:val="superscript"/>
        </w:rPr>
        <w:footnoteReference w:id="63"/>
      </w:r>
      <w:r>
        <w:rPr>
          <w:rStyle w:val="Nenhum"/>
          <w:rtl w:val="0"/>
          <w:lang w:val="es-ES_tradnl"/>
        </w:rPr>
        <w:t>. (</w:t>
      </w:r>
      <w:commentRangeStart w:id="1068"/>
      <w:r>
        <w:rPr>
          <w:rStyle w:val="Nenhum"/>
          <w:rtl w:val="0"/>
          <w:lang w:val="es-ES_tradnl"/>
        </w:rPr>
        <w:t>PEREIRA</w:t>
      </w:r>
      <w:commentRangeEnd w:id="1068"/>
      <w:r>
        <w:commentReference w:id="1068"/>
      </w:r>
      <w:r>
        <w:rPr>
          <w:rStyle w:val="Nenhum"/>
          <w:rtl w:val="0"/>
          <w:lang w:val="es-ES_tradnl"/>
        </w:rPr>
        <w:t>, 2016, p. 247-248) Durante todo este per</w:t>
      </w:r>
      <w:r>
        <w:rPr>
          <w:rStyle w:val="Nenhum A"/>
          <w:rtl w:val="0"/>
        </w:rPr>
        <w:t>í</w:t>
      </w:r>
      <w:r>
        <w:rPr>
          <w:rStyle w:val="Nenhum"/>
          <w:rtl w:val="0"/>
          <w:lang w:val="pt-PT"/>
        </w:rPr>
        <w:t>odo, o banco sofreu as press</w:t>
      </w:r>
      <w:r>
        <w:rPr>
          <w:rStyle w:val="Nenhum"/>
          <w:rtl w:val="0"/>
          <w:lang w:val="pt-PT"/>
        </w:rPr>
        <w:t>õ</w:t>
      </w:r>
      <w:r>
        <w:rPr>
          <w:rStyle w:val="Nenhum"/>
          <w:rtl w:val="0"/>
          <w:lang w:val="pt-PT"/>
        </w:rPr>
        <w:t>es econ</w:t>
      </w:r>
      <w:r>
        <w:rPr>
          <w:rStyle w:val="Nenhum A"/>
          <w:rtl w:val="0"/>
        </w:rPr>
        <w:t>ô</w:t>
      </w:r>
      <w:r>
        <w:rPr>
          <w:rStyle w:val="Nenhum"/>
          <w:rtl w:val="0"/>
          <w:lang w:val="pt-PT"/>
        </w:rPr>
        <w:t>micas do cen</w:t>
      </w:r>
      <w:r>
        <w:rPr>
          <w:rStyle w:val="Nenhum A"/>
          <w:rtl w:val="0"/>
        </w:rPr>
        <w:t>á</w:t>
      </w:r>
      <w:r>
        <w:rPr>
          <w:rStyle w:val="Nenhum"/>
          <w:rtl w:val="0"/>
          <w:lang w:val="pt-PT"/>
        </w:rPr>
        <w:t>rio internacional e dos seus atores, culminando em altera</w:t>
      </w:r>
      <w:r>
        <w:rPr>
          <w:rStyle w:val="Nenhum"/>
          <w:rtl w:val="0"/>
          <w:lang w:val="pt-PT"/>
        </w:rPr>
        <w:t>çõ</w:t>
      </w:r>
      <w:r>
        <w:rPr>
          <w:rStyle w:val="Nenhum"/>
          <w:rtl w:val="0"/>
          <w:lang w:val="pt-PT"/>
        </w:rPr>
        <w:t>es no trato do enfrentamento a pobreza. De todo modo, o tema da pobreza sempre foi abordado pela l</w:t>
      </w:r>
      <w:r>
        <w:rPr>
          <w:rStyle w:val="Nenhum"/>
          <w:rtl w:val="0"/>
          <w:lang w:val="es-ES_tradnl"/>
        </w:rPr>
        <w:t>ó</w:t>
      </w:r>
      <w:r>
        <w:rPr>
          <w:rStyle w:val="Nenhum"/>
          <w:rtl w:val="0"/>
          <w:lang w:val="pt-PT"/>
        </w:rPr>
        <w:t xml:space="preserve">gica do capital, sendo que a partir dos anos 1990 passou a ser o grande propagador e impulsionador </w:t>
      </w:r>
      <w:r>
        <w:rPr>
          <w:rStyle w:val="Nenhum"/>
          <w:rtl w:val="0"/>
          <w:lang w:val="en-US"/>
        </w:rPr>
        <w:t>d</w:t>
      </w:r>
      <w:r>
        <w:rPr>
          <w:rStyle w:val="Nenhum"/>
          <w:rtl w:val="0"/>
          <w:lang w:val="pt-PT"/>
        </w:rPr>
        <w:t>a l</w:t>
      </w:r>
      <w:r>
        <w:rPr>
          <w:rStyle w:val="Nenhum"/>
          <w:rtl w:val="0"/>
          <w:lang w:val="es-ES_tradnl"/>
        </w:rPr>
        <w:t>ó</w:t>
      </w:r>
      <w:r>
        <w:rPr>
          <w:rStyle w:val="Nenhum"/>
          <w:rtl w:val="0"/>
          <w:lang w:val="pt-PT"/>
        </w:rPr>
        <w:t xml:space="preserve">gica neoliberal, </w:t>
      </w:r>
      <w:r>
        <w:rPr>
          <w:rStyle w:val="Nenhum A"/>
          <w:rtl w:val="0"/>
          <w:lang w:val="en-US"/>
        </w:rPr>
        <w:t>“</w:t>
      </w:r>
      <w:r>
        <w:rPr>
          <w:rStyle w:val="Nenhum"/>
          <w:rtl w:val="0"/>
          <w:lang w:val="pt-PT"/>
        </w:rPr>
        <w:t>...resultando na dissemina</w:t>
      </w:r>
      <w:r>
        <w:rPr>
          <w:rStyle w:val="Nenhum"/>
          <w:rtl w:val="0"/>
          <w:lang w:val="pt-PT"/>
        </w:rPr>
        <w:t>çã</w:t>
      </w:r>
      <w:r>
        <w:rPr>
          <w:rStyle w:val="Nenhum"/>
          <w:rtl w:val="0"/>
          <w:lang w:val="pt-PT"/>
        </w:rPr>
        <w:t>o de pol</w:t>
      </w:r>
      <w:r>
        <w:rPr>
          <w:rStyle w:val="Nenhum"/>
          <w:rtl w:val="0"/>
          <w:lang w:val="en-US"/>
        </w:rPr>
        <w:t>í</w:t>
      </w:r>
      <w:r>
        <w:rPr>
          <w:rStyle w:val="Nenhum"/>
          <w:rtl w:val="0"/>
          <w:lang w:val="pt-PT"/>
        </w:rPr>
        <w:t>ticas sociais focalizadas e transit</w:t>
      </w:r>
      <w:r>
        <w:rPr>
          <w:rStyle w:val="Nenhum"/>
          <w:rtl w:val="0"/>
          <w:lang w:val="es-ES_tradnl"/>
        </w:rPr>
        <w:t>ó</w:t>
      </w:r>
      <w:r>
        <w:rPr>
          <w:rStyle w:val="Nenhum"/>
          <w:rtl w:val="0"/>
          <w:lang w:val="pt-PT"/>
        </w:rPr>
        <w:t>rias, projetadas para aliviar no curto prazo os impactos regressivos do ajustamento macroecon</w:t>
      </w:r>
      <w:r>
        <w:rPr>
          <w:rStyle w:val="Nenhum A"/>
          <w:rtl w:val="0"/>
        </w:rPr>
        <w:t>ô</w:t>
      </w:r>
      <w:r>
        <w:rPr>
          <w:rStyle w:val="Nenhum"/>
          <w:rtl w:val="0"/>
          <w:lang w:val="pt-PT"/>
        </w:rPr>
        <w:t>mico sobre grupos sociais espec</w:t>
      </w:r>
      <w:r>
        <w:rPr>
          <w:rStyle w:val="Nenhum A"/>
          <w:rtl w:val="0"/>
        </w:rPr>
        <w:t>í</w:t>
      </w:r>
      <w:r>
        <w:rPr>
          <w:rStyle w:val="Nenhum"/>
          <w:rtl w:val="0"/>
          <w:lang w:val="pt-PT"/>
        </w:rPr>
        <w:t>ficos</w:t>
      </w:r>
      <w:r>
        <w:rPr>
          <w:rStyle w:val="Nenhum A"/>
          <w:rtl w:val="0"/>
        </w:rPr>
        <w:t>”</w:t>
      </w:r>
      <w:r>
        <w:rPr>
          <w:rStyle w:val="Nenhum"/>
          <w:rtl w:val="0"/>
          <w:lang w:val="pt-PT"/>
        </w:rPr>
        <w:t>. (Ibdem, p. 265)</w:t>
      </w:r>
      <w:r>
        <w:rPr>
          <w:rStyle w:val="Nenhum"/>
          <w:rtl w:val="0"/>
          <w:lang w:val="en-US"/>
        </w:rPr>
        <w:t>.</w:t>
      </w:r>
      <w:r>
        <w:rPr>
          <w:rStyle w:val="Nenhum"/>
          <w:rtl w:val="0"/>
          <w:lang w:val="pt-PT"/>
        </w:rPr>
        <w:t xml:space="preserve"> </w:t>
      </w:r>
    </w:p>
    <w:p>
      <w:pPr>
        <w:pStyle w:val="Corpo A"/>
        <w:tabs>
          <w:tab w:val="left" w:pos="851"/>
        </w:tabs>
        <w:spacing w:line="360" w:lineRule="auto"/>
        <w:jc w:val="both"/>
      </w:pPr>
      <w:r>
        <w:rPr>
          <w:rStyle w:val="Nenhum"/>
          <w:rtl w:val="0"/>
          <w:lang w:val="pt-PT"/>
        </w:rPr>
        <w:t xml:space="preserve">Nesse contexto, a pobreza sempre esteve sob a </w:t>
      </w:r>
      <w:r>
        <w:rPr>
          <w:rStyle w:val="Nenhum"/>
          <w:rtl w:val="0"/>
          <w:lang w:val="fr-FR"/>
        </w:rPr>
        <w:t>é</w:t>
      </w:r>
      <w:r>
        <w:rPr>
          <w:rStyle w:val="Nenhum A"/>
          <w:rtl w:val="0"/>
        </w:rPr>
        <w:t>gide da l</w:t>
      </w:r>
      <w:r>
        <w:rPr>
          <w:rStyle w:val="Nenhum"/>
          <w:rtl w:val="0"/>
          <w:lang w:val="es-ES_tradnl"/>
        </w:rPr>
        <w:t>ó</w:t>
      </w:r>
      <w:r>
        <w:rPr>
          <w:rStyle w:val="Nenhum"/>
          <w:rtl w:val="0"/>
          <w:lang w:val="pt-PT"/>
        </w:rPr>
        <w:t>gica capitalista, predominando os interesses das classes hegem</w:t>
      </w:r>
      <w:r>
        <w:rPr>
          <w:rStyle w:val="Nenhum A"/>
          <w:rtl w:val="0"/>
        </w:rPr>
        <w:t>ô</w:t>
      </w:r>
      <w:r>
        <w:rPr>
          <w:rStyle w:val="Nenhum"/>
          <w:rtl w:val="0"/>
          <w:lang w:val="pt-PT"/>
        </w:rPr>
        <w:t>nicas. As causas geradoras da desigualdade e do empobrecimento das popula</w:t>
      </w:r>
      <w:r>
        <w:rPr>
          <w:rStyle w:val="Nenhum"/>
          <w:rtl w:val="0"/>
          <w:lang w:val="pt-PT"/>
        </w:rPr>
        <w:t>çõ</w:t>
      </w:r>
      <w:r>
        <w:rPr>
          <w:rStyle w:val="Nenhum"/>
          <w:rtl w:val="0"/>
          <w:lang w:val="pt-PT"/>
        </w:rPr>
        <w:t>es face aos ajustes macroecon</w:t>
      </w:r>
      <w:r>
        <w:rPr>
          <w:rStyle w:val="Nenhum A"/>
          <w:rtl w:val="0"/>
        </w:rPr>
        <w:t>ô</w:t>
      </w:r>
      <w:r>
        <w:rPr>
          <w:rStyle w:val="Nenhum"/>
          <w:rtl w:val="0"/>
          <w:lang w:val="pt-PT"/>
        </w:rPr>
        <w:t>micos impactam diretamente os mais vulner</w:t>
      </w:r>
      <w:r>
        <w:rPr>
          <w:rStyle w:val="Nenhum A"/>
          <w:rtl w:val="0"/>
        </w:rPr>
        <w:t>á</w:t>
      </w:r>
      <w:r>
        <w:rPr>
          <w:rStyle w:val="Nenhum"/>
          <w:rtl w:val="0"/>
          <w:lang w:val="pt-PT"/>
        </w:rPr>
        <w:t xml:space="preserve">veis, demonstrando que o combate </w:t>
      </w:r>
      <w:r>
        <w:rPr>
          <w:rStyle w:val="Nenhum A"/>
          <w:rtl w:val="0"/>
        </w:rPr>
        <w:t xml:space="preserve">à </w:t>
      </w:r>
      <w:r>
        <w:rPr>
          <w:rStyle w:val="Nenhum"/>
          <w:rtl w:val="0"/>
          <w:lang w:val="pt-PT"/>
        </w:rPr>
        <w:t>pobreza, apresentado como modelo para o mundo, n</w:t>
      </w:r>
      <w:r>
        <w:rPr>
          <w:rStyle w:val="Nenhum"/>
          <w:rtl w:val="0"/>
          <w:lang w:val="pt-PT"/>
        </w:rPr>
        <w:t>ã</w:t>
      </w:r>
      <w:r>
        <w:rPr>
          <w:rStyle w:val="Nenhum"/>
          <w:rtl w:val="0"/>
          <w:lang w:val="pt-PT"/>
        </w:rPr>
        <w:t>o tem gerado resultados efetivos, visto o aumento da pobreza</w:t>
      </w:r>
      <w:r>
        <w:rPr>
          <w:rStyle w:val="Nenhum"/>
          <w:vertAlign w:val="superscript"/>
        </w:rPr>
        <w:footnoteReference w:id="64"/>
      </w:r>
      <w:r>
        <w:rPr>
          <w:rStyle w:val="Nenhum"/>
          <w:rtl w:val="0"/>
          <w:lang w:val="en-US"/>
        </w:rPr>
        <w:t xml:space="preserve"> </w:t>
      </w:r>
      <w:r>
        <w:rPr>
          <w:rStyle w:val="Nenhum"/>
          <w:rtl w:val="0"/>
          <w:lang w:val="pt-PT"/>
        </w:rPr>
        <w:t>e da desigualdade. Conforme dados do Boletim de Conjuntura do DIEESE</w:t>
      </w:r>
      <w:r>
        <w:rPr>
          <w:rStyle w:val="Nenhum"/>
          <w:vertAlign w:val="superscript"/>
        </w:rPr>
        <w:footnoteReference w:id="65"/>
      </w:r>
      <w:r>
        <w:rPr>
          <w:rStyle w:val="Nenhum"/>
          <w:rtl w:val="0"/>
          <w:lang w:val="pt-PT"/>
        </w:rPr>
        <w:t>, de junho de 2021, a pobreza no Brasil aumentou durante a pandemia, entretanto, entre os extremamente pobres, essa tend</w:t>
      </w:r>
      <w:r>
        <w:rPr>
          <w:rStyle w:val="Nenhum A"/>
          <w:rtl w:val="0"/>
        </w:rPr>
        <w:t>ê</w:t>
      </w:r>
      <w:r>
        <w:rPr>
          <w:rStyle w:val="Nenhum"/>
          <w:rtl w:val="0"/>
          <w:lang w:val="pt-PT"/>
        </w:rPr>
        <w:t>ncia j</w:t>
      </w:r>
      <w:r>
        <w:rPr>
          <w:rStyle w:val="Nenhum A"/>
          <w:rtl w:val="0"/>
        </w:rPr>
        <w:t xml:space="preserve">á </w:t>
      </w:r>
      <w:r>
        <w:rPr>
          <w:rStyle w:val="Nenhum"/>
          <w:rtl w:val="0"/>
          <w:lang w:val="pt-PT"/>
        </w:rPr>
        <w:t>se manifestava desde 2019</w:t>
      </w:r>
      <w:r>
        <w:rPr>
          <w:rStyle w:val="Nenhum"/>
          <w:vertAlign w:val="superscript"/>
        </w:rPr>
        <w:footnoteReference w:id="66"/>
      </w:r>
      <w:r>
        <w:rPr>
          <w:rStyle w:val="Nenhum"/>
          <w:rtl w:val="0"/>
          <w:lang w:val="pt-PT"/>
        </w:rPr>
        <w:t>, antes do in</w:t>
      </w:r>
      <w:r>
        <w:rPr>
          <w:rStyle w:val="Nenhum A"/>
          <w:rtl w:val="0"/>
        </w:rPr>
        <w:t>í</w:t>
      </w:r>
      <w:r>
        <w:rPr>
          <w:rStyle w:val="Nenhum"/>
          <w:rtl w:val="0"/>
          <w:lang w:val="pt-PT"/>
        </w:rPr>
        <w:t>cio da crise sanit</w:t>
      </w:r>
      <w:r>
        <w:rPr>
          <w:rStyle w:val="Nenhum A"/>
          <w:rtl w:val="0"/>
        </w:rPr>
        <w:t>á</w:t>
      </w:r>
      <w:r>
        <w:rPr>
          <w:rStyle w:val="Nenhum"/>
          <w:rtl w:val="0"/>
          <w:lang w:val="pt-PT"/>
        </w:rPr>
        <w:t>ria. De outra sorte, houve aumento do n</w:t>
      </w:r>
      <w:r>
        <w:rPr>
          <w:rStyle w:val="Nenhum A"/>
          <w:rtl w:val="0"/>
        </w:rPr>
        <w:t>ú</w:t>
      </w:r>
      <w:r>
        <w:rPr>
          <w:rStyle w:val="Nenhum"/>
          <w:rtl w:val="0"/>
          <w:lang w:val="pt-PT"/>
        </w:rPr>
        <w:t>mero de bilion</w:t>
      </w:r>
      <w:r>
        <w:rPr>
          <w:rStyle w:val="Nenhum A"/>
          <w:rtl w:val="0"/>
        </w:rPr>
        <w:t>á</w:t>
      </w:r>
      <w:r>
        <w:rPr>
          <w:rStyle w:val="Nenhum"/>
          <w:rtl w:val="0"/>
          <w:lang w:val="pt-PT"/>
        </w:rPr>
        <w:t>rios durante a pandemia, sendo que no Brasil vinte e dois brasileiros adentraram ou retornaram para a lista, totalizando 65 brasileiros ao todo. No cen</w:t>
      </w:r>
      <w:r>
        <w:rPr>
          <w:rStyle w:val="Nenhum A"/>
          <w:rtl w:val="0"/>
        </w:rPr>
        <w:t>á</w:t>
      </w:r>
      <w:r>
        <w:rPr>
          <w:rStyle w:val="Nenhum"/>
          <w:rtl w:val="0"/>
          <w:lang w:val="pt-PT"/>
        </w:rPr>
        <w:t>rio mundial a lista dos bilion</w:t>
      </w:r>
      <w:r>
        <w:rPr>
          <w:rStyle w:val="Nenhum A"/>
          <w:rtl w:val="0"/>
        </w:rPr>
        <w:t>á</w:t>
      </w:r>
      <w:r>
        <w:rPr>
          <w:rStyle w:val="Nenhum"/>
          <w:rtl w:val="0"/>
          <w:lang w:val="pt-PT"/>
        </w:rPr>
        <w:t>rios apresentou um acr</w:t>
      </w:r>
      <w:r>
        <w:rPr>
          <w:rStyle w:val="Nenhum"/>
          <w:rtl w:val="0"/>
          <w:lang w:val="fr-FR"/>
        </w:rPr>
        <w:t>é</w:t>
      </w:r>
      <w:r>
        <w:rPr>
          <w:rStyle w:val="Nenhum"/>
          <w:rtl w:val="0"/>
          <w:lang w:val="pt-PT"/>
        </w:rPr>
        <w:t>scimo de 660 pessoas em rela</w:t>
      </w:r>
      <w:r>
        <w:rPr>
          <w:rStyle w:val="Nenhum"/>
          <w:rtl w:val="0"/>
          <w:lang w:val="pt-PT"/>
        </w:rPr>
        <w:t>çã</w:t>
      </w:r>
      <w:r>
        <w:rPr>
          <w:rStyle w:val="Nenhum"/>
          <w:rtl w:val="0"/>
          <w:lang w:val="pt-PT"/>
        </w:rPr>
        <w:t>o a 2020. De outra sorte, a pol</w:t>
      </w:r>
      <w:r>
        <w:rPr>
          <w:rStyle w:val="Nenhum A"/>
          <w:rtl w:val="0"/>
        </w:rPr>
        <w:t>í</w:t>
      </w:r>
      <w:r>
        <w:rPr>
          <w:rStyle w:val="Nenhum"/>
          <w:rtl w:val="0"/>
          <w:lang w:val="pt-PT"/>
        </w:rPr>
        <w:t>tica social preconizada por uma concep</w:t>
      </w:r>
      <w:r>
        <w:rPr>
          <w:rStyle w:val="Nenhum"/>
          <w:rtl w:val="0"/>
          <w:lang w:val="pt-PT"/>
        </w:rPr>
        <w:t>çã</w:t>
      </w:r>
      <w:r>
        <w:rPr>
          <w:rStyle w:val="Nenhum"/>
          <w:rtl w:val="0"/>
          <w:lang w:val="pt-PT"/>
        </w:rPr>
        <w:t xml:space="preserve">o simplificada da pobreza se baseia na </w:t>
      </w:r>
      <w:r>
        <w:rPr>
          <w:rStyle w:val="Nenhum"/>
          <w:rtl w:val="0"/>
          <w:lang w:val="en-US"/>
        </w:rPr>
        <w:t>garantia</w:t>
      </w:r>
      <w:r>
        <w:rPr>
          <w:rStyle w:val="Nenhum"/>
          <w:rtl w:val="0"/>
          <w:lang w:val="pt-PT"/>
        </w:rPr>
        <w:t xml:space="preserve"> dos m</w:t>
      </w:r>
      <w:r>
        <w:rPr>
          <w:rStyle w:val="Nenhum A"/>
          <w:rtl w:val="0"/>
        </w:rPr>
        <w:t>í</w:t>
      </w:r>
      <w:r>
        <w:rPr>
          <w:rStyle w:val="Nenhum"/>
          <w:rtl w:val="0"/>
          <w:lang w:val="pt-PT"/>
        </w:rPr>
        <w:t>nimos sociais, passando a ser um conceito hegem</w:t>
      </w:r>
      <w:r>
        <w:rPr>
          <w:rStyle w:val="Nenhum A"/>
          <w:rtl w:val="0"/>
        </w:rPr>
        <w:t>ô</w:t>
      </w:r>
      <w:r>
        <w:rPr>
          <w:rStyle w:val="Nenhum"/>
          <w:rtl w:val="0"/>
          <w:lang w:val="pt-PT"/>
        </w:rPr>
        <w:t>nico entre os pa</w:t>
      </w:r>
      <w:r>
        <w:rPr>
          <w:rStyle w:val="Nenhum A"/>
          <w:rtl w:val="0"/>
        </w:rPr>
        <w:t>í</w:t>
      </w:r>
      <w:r>
        <w:rPr>
          <w:rStyle w:val="Nenhum"/>
          <w:rtl w:val="0"/>
          <w:lang w:val="pt-PT"/>
        </w:rPr>
        <w:t>ses. A defini</w:t>
      </w:r>
      <w:r>
        <w:rPr>
          <w:rStyle w:val="Nenhum"/>
          <w:rtl w:val="0"/>
          <w:lang w:val="pt-PT"/>
        </w:rPr>
        <w:t>çã</w:t>
      </w:r>
      <w:r>
        <w:rPr>
          <w:rStyle w:val="Nenhum"/>
          <w:rtl w:val="0"/>
          <w:lang w:val="pt-PT"/>
        </w:rPr>
        <w:t>o da linha da pobreza, se por um lado possibilita o levantamento de dados b</w:t>
      </w:r>
      <w:r>
        <w:rPr>
          <w:rStyle w:val="Nenhum A"/>
          <w:rtl w:val="0"/>
        </w:rPr>
        <w:t>á</w:t>
      </w:r>
      <w:r>
        <w:rPr>
          <w:rStyle w:val="Nenhum"/>
          <w:rtl w:val="0"/>
          <w:lang w:val="pt-PT"/>
        </w:rPr>
        <w:t>sicos com a quantifica</w:t>
      </w:r>
      <w:r>
        <w:rPr>
          <w:rStyle w:val="Nenhum"/>
          <w:rtl w:val="0"/>
          <w:lang w:val="pt-PT"/>
        </w:rPr>
        <w:t>çã</w:t>
      </w:r>
      <w:r>
        <w:rPr>
          <w:rStyle w:val="Nenhum"/>
          <w:rtl w:val="0"/>
          <w:lang w:val="pt-PT"/>
        </w:rPr>
        <w:t>o dos pobres e da pobreza, por outro, esvazia o sentido da multidimensionalidade e complexidade que s</w:t>
      </w:r>
      <w:r>
        <w:rPr>
          <w:rStyle w:val="Nenhum"/>
          <w:rtl w:val="0"/>
          <w:lang w:val="pt-PT"/>
        </w:rPr>
        <w:t>ã</w:t>
      </w:r>
      <w:r>
        <w:rPr>
          <w:rStyle w:val="Nenhum"/>
          <w:rtl w:val="0"/>
          <w:lang w:val="pt-PT"/>
        </w:rPr>
        <w:t>o inerentes ao fen</w:t>
      </w:r>
      <w:r>
        <w:rPr>
          <w:rStyle w:val="Nenhum A"/>
          <w:rtl w:val="0"/>
        </w:rPr>
        <w:t>ô</w:t>
      </w:r>
      <w:r>
        <w:rPr>
          <w:rStyle w:val="Nenhum"/>
          <w:rtl w:val="0"/>
          <w:lang w:val="it-IT"/>
        </w:rPr>
        <w:t>meno</w:t>
      </w:r>
      <w:ins w:id="1069" w:date="2022-05-06T14:03:30Z" w:author="oculto">
        <w:r>
          <w:rPr>
            <w:rStyle w:val="Nenhum"/>
            <w:rtl w:val="0"/>
            <w:lang w:val="en-US"/>
          </w:rPr>
          <w:t>, conforme j</w:t>
        </w:r>
      </w:ins>
      <w:ins w:id="1070" w:date="2022-05-06T14:03:30Z" w:author="oculto">
        <w:r>
          <w:rPr>
            <w:rStyle w:val="Nenhum"/>
            <w:rtl w:val="0"/>
            <w:lang w:val="en-US"/>
          </w:rPr>
          <w:t xml:space="preserve">á </w:t>
        </w:r>
      </w:ins>
      <w:ins w:id="1071" w:date="2022-05-06T14:03:30Z" w:author="oculto">
        <w:r>
          <w:rPr>
            <w:rStyle w:val="Nenhum"/>
            <w:rtl w:val="0"/>
            <w:lang w:val="en-US"/>
          </w:rPr>
          <w:t>foi dito nesse trabalho</w:t>
        </w:r>
      </w:ins>
      <w:r>
        <w:rPr>
          <w:rStyle w:val="Nenhum"/>
          <w:rtl w:val="0"/>
          <w:lang w:val="it-IT"/>
        </w:rPr>
        <w:t xml:space="preserve">. </w:t>
      </w:r>
    </w:p>
    <w:p>
      <w:pPr>
        <w:pStyle w:val="Corpo A"/>
        <w:tabs>
          <w:tab w:val="left" w:pos="851"/>
        </w:tabs>
        <w:spacing w:line="360" w:lineRule="auto"/>
        <w:jc w:val="both"/>
      </w:pPr>
      <w:r>
        <w:rPr>
          <w:rStyle w:val="Nenhum"/>
          <w:lang w:val="pt-PT"/>
        </w:rPr>
        <w:tab/>
      </w:r>
      <w:ins w:id="1072" w:date="2022-05-06T14:05:59Z" w:author="oculto">
        <w:r>
          <w:rPr>
            <w:rStyle w:val="Nenhum"/>
            <w:rtl w:val="0"/>
            <w:lang w:val="en-US"/>
          </w:rPr>
          <w:t>Ao considerarmos o que j</w:t>
        </w:r>
      </w:ins>
      <w:ins w:id="1073" w:date="2022-05-06T14:05:59Z" w:author="oculto">
        <w:r>
          <w:rPr>
            <w:rStyle w:val="Nenhum"/>
            <w:rtl w:val="0"/>
            <w:lang w:val="en-US"/>
          </w:rPr>
          <w:t xml:space="preserve">á </w:t>
        </w:r>
      </w:ins>
      <w:ins w:id="1074" w:date="2022-05-06T14:05:59Z" w:author="oculto">
        <w:r>
          <w:rPr>
            <w:rStyle w:val="Nenhum"/>
            <w:rtl w:val="0"/>
            <w:lang w:val="en-US"/>
          </w:rPr>
          <w:t>foi analisado at</w:t>
        </w:r>
      </w:ins>
      <w:ins w:id="1075" w:date="2022-05-06T14:05:59Z" w:author="oculto">
        <w:r>
          <w:rPr>
            <w:rStyle w:val="Nenhum"/>
            <w:rtl w:val="0"/>
            <w:lang w:val="en-US"/>
          </w:rPr>
          <w:t xml:space="preserve">é </w:t>
        </w:r>
      </w:ins>
      <w:ins w:id="1076" w:date="2022-05-06T14:05:59Z" w:author="oculto">
        <w:r>
          <w:rPr>
            <w:rStyle w:val="Nenhum"/>
            <w:rtl w:val="0"/>
            <w:lang w:val="en-US"/>
          </w:rPr>
          <w:t>aqui, talvez seja poss</w:t>
        </w:r>
      </w:ins>
      <w:ins w:id="1077" w:date="2022-05-06T14:05:59Z" w:author="oculto">
        <w:r>
          <w:rPr>
            <w:rStyle w:val="Nenhum"/>
            <w:rtl w:val="0"/>
            <w:lang w:val="en-US"/>
          </w:rPr>
          <w:t>í</w:t>
        </w:r>
      </w:ins>
      <w:ins w:id="1078" w:date="2022-05-06T14:05:59Z" w:author="oculto">
        <w:r>
          <w:rPr>
            <w:rStyle w:val="Nenhum"/>
            <w:rtl w:val="0"/>
            <w:lang w:val="en-US"/>
          </w:rPr>
          <w:t>vel afirmar que uma das formas de enxergar a legisla</w:t>
        </w:r>
      </w:ins>
      <w:ins w:id="1079" w:date="2022-05-06T14:05:59Z" w:author="oculto">
        <w:r>
          <w:rPr>
            <w:rStyle w:val="Nenhum"/>
            <w:rtl w:val="0"/>
            <w:lang w:val="en-US"/>
          </w:rPr>
          <w:t>çã</w:t>
        </w:r>
      </w:ins>
      <w:ins w:id="1080" w:date="2022-05-06T14:05:59Z" w:author="oculto">
        <w:r>
          <w:rPr>
            <w:rStyle w:val="Nenhum"/>
            <w:rtl w:val="0"/>
            <w:lang w:val="en-US"/>
          </w:rPr>
          <w:t>o que orienta as pol</w:t>
        </w:r>
      </w:ins>
      <w:ins w:id="1081" w:date="2022-05-06T14:05:59Z" w:author="oculto">
        <w:r>
          <w:rPr>
            <w:rStyle w:val="Nenhum"/>
            <w:rtl w:val="0"/>
            <w:lang w:val="en-US"/>
          </w:rPr>
          <w:t>í</w:t>
        </w:r>
      </w:ins>
      <w:ins w:id="1082" w:date="2022-05-06T14:05:59Z" w:author="oculto">
        <w:r>
          <w:rPr>
            <w:rStyle w:val="Nenhum"/>
            <w:rtl w:val="0"/>
            <w:lang w:val="en-US"/>
          </w:rPr>
          <w:t xml:space="preserve">ticas sociais no Brasil </w:t>
        </w:r>
      </w:ins>
      <w:ins w:id="1083" w:date="2022-05-06T14:05:59Z" w:author="oculto">
        <w:r>
          <w:rPr>
            <w:rStyle w:val="Nenhum"/>
            <w:rtl w:val="0"/>
            <w:lang w:val="en-US"/>
          </w:rPr>
          <w:t xml:space="preserve">é </w:t>
        </w:r>
      </w:ins>
      <w:ins w:id="1084" w:date="2022-05-06T14:05:59Z" w:author="oculto">
        <w:r>
          <w:rPr>
            <w:rStyle w:val="Nenhum"/>
            <w:rtl w:val="0"/>
            <w:lang w:val="en-US"/>
          </w:rPr>
          <w:t>que o</w:t>
        </w:r>
      </w:ins>
      <w:del w:id="1085" w:date="2022-05-06T14:04:36Z" w:author="oculto">
        <w:r>
          <w:rPr>
            <w:rStyle w:val="Nenhum"/>
            <w:rtl w:val="0"/>
            <w:lang w:val="pt-PT"/>
          </w:rPr>
          <w:delText>O</w:delText>
        </w:r>
      </w:del>
      <w:r>
        <w:rPr>
          <w:rStyle w:val="Nenhum"/>
          <w:rtl w:val="0"/>
          <w:lang w:val="pt-PT"/>
        </w:rPr>
        <w:t xml:space="preserve"> m</w:t>
      </w:r>
      <w:r>
        <w:rPr>
          <w:rStyle w:val="Nenhum A"/>
          <w:rtl w:val="0"/>
        </w:rPr>
        <w:t>í</w:t>
      </w:r>
      <w:r>
        <w:rPr>
          <w:rStyle w:val="Nenhum"/>
          <w:rtl w:val="0"/>
          <w:lang w:val="pt-PT"/>
        </w:rPr>
        <w:t>nimo tem sido utilizado como par</w:t>
      </w:r>
      <w:r>
        <w:rPr>
          <w:rStyle w:val="Nenhum A"/>
          <w:rtl w:val="0"/>
        </w:rPr>
        <w:t>â</w:t>
      </w:r>
      <w:r>
        <w:rPr>
          <w:rStyle w:val="Nenhum"/>
          <w:rtl w:val="0"/>
          <w:lang w:val="pt-PT"/>
        </w:rPr>
        <w:t>metro</w:t>
      </w:r>
      <w:del w:id="1086" w:date="2022-05-06T14:05:47Z" w:author="oculto">
        <w:r>
          <w:rPr>
            <w:rStyle w:val="Nenhum"/>
            <w:rtl w:val="0"/>
            <w:lang w:val="pt-PT"/>
          </w:rPr>
          <w:delText xml:space="preserve"> nas pol</w:delText>
        </w:r>
      </w:del>
      <w:del w:id="1087" w:date="2022-05-06T14:05:47Z" w:author="oculto">
        <w:r>
          <w:rPr>
            <w:rStyle w:val="Nenhum A"/>
            <w:rtl w:val="0"/>
          </w:rPr>
          <w:delText>í</w:delText>
        </w:r>
      </w:del>
      <w:del w:id="1088" w:date="2022-05-06T14:05:47Z" w:author="oculto">
        <w:r>
          <w:rPr>
            <w:rStyle w:val="Nenhum"/>
            <w:rtl w:val="0"/>
            <w:lang w:val="pt-PT"/>
          </w:rPr>
          <w:delText>ticas sociais brasileiras</w:delText>
        </w:r>
      </w:del>
      <w:r>
        <w:rPr>
          <w:rStyle w:val="Nenhum"/>
          <w:rtl w:val="0"/>
          <w:lang w:val="pt-PT"/>
        </w:rPr>
        <w:t>, sendo naturalizado nos textos normativos, bem como nos planos e projetos p</w:t>
      </w:r>
      <w:r>
        <w:rPr>
          <w:rStyle w:val="Nenhum A"/>
          <w:rtl w:val="0"/>
        </w:rPr>
        <w:t>ú</w:t>
      </w:r>
      <w:r>
        <w:rPr>
          <w:rStyle w:val="Nenhum"/>
          <w:rtl w:val="0"/>
          <w:lang w:val="pt-PT"/>
        </w:rPr>
        <w:t>blicos e privados que visam oferecer resposta para esse fen</w:t>
      </w:r>
      <w:r>
        <w:rPr>
          <w:rStyle w:val="Nenhum A"/>
          <w:rtl w:val="0"/>
        </w:rPr>
        <w:t>ô</w:t>
      </w:r>
      <w:r>
        <w:rPr>
          <w:rStyle w:val="Nenhum"/>
          <w:rtl w:val="0"/>
          <w:lang w:val="pt-PT"/>
        </w:rPr>
        <w:t>meno social na atualidade. Dessa forma, a pol</w:t>
      </w:r>
      <w:r>
        <w:rPr>
          <w:rStyle w:val="Nenhum A"/>
          <w:rtl w:val="0"/>
        </w:rPr>
        <w:t>í</w:t>
      </w:r>
      <w:r>
        <w:rPr>
          <w:rStyle w:val="Nenhum"/>
          <w:rtl w:val="0"/>
          <w:lang w:val="pt-PT"/>
        </w:rPr>
        <w:t>tica social com foco no m</w:t>
      </w:r>
      <w:r>
        <w:rPr>
          <w:rStyle w:val="Nenhum A"/>
          <w:rtl w:val="0"/>
        </w:rPr>
        <w:t>í</w:t>
      </w:r>
      <w:r>
        <w:rPr>
          <w:rStyle w:val="Nenhum"/>
          <w:rtl w:val="0"/>
          <w:lang w:val="pt-PT"/>
        </w:rPr>
        <w:t>nimo rebaixa as necessidades do pobre ao n</w:t>
      </w:r>
      <w:r>
        <w:rPr>
          <w:rStyle w:val="Nenhum A"/>
          <w:rtl w:val="0"/>
        </w:rPr>
        <w:t>í</w:t>
      </w:r>
      <w:r>
        <w:rPr>
          <w:rStyle w:val="Nenhum"/>
          <w:rtl w:val="0"/>
          <w:lang w:val="pt-PT"/>
        </w:rPr>
        <w:t>vel da estrita sobreviv</w:t>
      </w:r>
      <w:r>
        <w:rPr>
          <w:rStyle w:val="Nenhum A"/>
          <w:rtl w:val="0"/>
        </w:rPr>
        <w:t>ê</w:t>
      </w:r>
      <w:r>
        <w:rPr>
          <w:rStyle w:val="Nenhum"/>
          <w:rtl w:val="0"/>
          <w:lang w:val="pt-PT"/>
        </w:rPr>
        <w:t>ncia. Nessa perspectiva, desconsidera-se que o empobrecimento das popula</w:t>
      </w:r>
      <w:r>
        <w:rPr>
          <w:rStyle w:val="Nenhum"/>
          <w:rtl w:val="0"/>
          <w:lang w:val="pt-PT"/>
        </w:rPr>
        <w:t>çõ</w:t>
      </w:r>
      <w:r>
        <w:rPr>
          <w:rStyle w:val="Nenhum"/>
          <w:rtl w:val="0"/>
          <w:lang w:val="es-ES_tradnl"/>
        </w:rPr>
        <w:t>es est</w:t>
      </w:r>
      <w:r>
        <w:rPr>
          <w:rStyle w:val="Nenhum A"/>
          <w:rtl w:val="0"/>
        </w:rPr>
        <w:t xml:space="preserve">á </w:t>
      </w:r>
      <w:r>
        <w:rPr>
          <w:rStyle w:val="Nenhum"/>
          <w:rtl w:val="0"/>
          <w:lang w:val="pt-PT"/>
        </w:rPr>
        <w:t xml:space="preserve">intimamente ligado </w:t>
      </w:r>
      <w:r>
        <w:rPr>
          <w:rStyle w:val="Nenhum A"/>
          <w:rtl w:val="0"/>
        </w:rPr>
        <w:t>à</w:t>
      </w:r>
      <w:r>
        <w:rPr>
          <w:rStyle w:val="Nenhum"/>
          <w:rtl w:val="0"/>
          <w:lang w:val="pt-PT"/>
        </w:rPr>
        <w:t>s formas como est</w:t>
      </w:r>
      <w:r>
        <w:rPr>
          <w:rStyle w:val="Nenhum"/>
          <w:rtl w:val="0"/>
          <w:lang w:val="pt-PT"/>
        </w:rPr>
        <w:t>ã</w:t>
      </w:r>
      <w:r>
        <w:rPr>
          <w:rStyle w:val="Nenhum"/>
          <w:rtl w:val="0"/>
          <w:lang w:val="pt-PT"/>
        </w:rPr>
        <w:t>o estruturadas as rela</w:t>
      </w:r>
      <w:r>
        <w:rPr>
          <w:rStyle w:val="Nenhum"/>
          <w:rtl w:val="0"/>
          <w:lang w:val="pt-PT"/>
        </w:rPr>
        <w:t>çõ</w:t>
      </w:r>
      <w:r>
        <w:rPr>
          <w:rStyle w:val="Nenhum"/>
          <w:rtl w:val="0"/>
          <w:lang w:val="pt-PT"/>
        </w:rPr>
        <w:t>es de trabalho na sociedade, relegando ao trabalhador o m</w:t>
      </w:r>
      <w:r>
        <w:rPr>
          <w:rStyle w:val="Nenhum A"/>
          <w:rtl w:val="0"/>
        </w:rPr>
        <w:t>í</w:t>
      </w:r>
      <w:r>
        <w:rPr>
          <w:rStyle w:val="Nenhum"/>
          <w:rtl w:val="0"/>
          <w:lang w:val="pt-PT"/>
        </w:rPr>
        <w:t>nimo</w:t>
      </w:r>
      <w:del w:id="1089" w:date="2022-05-06T14:51:01Z" w:author="oculto">
        <w:r>
          <w:rPr>
            <w:rStyle w:val="Nenhum"/>
            <w:rtl w:val="0"/>
            <w:lang w:val="pt-PT"/>
          </w:rPr>
          <w:delText xml:space="preserve">, ou seja, </w:delText>
        </w:r>
      </w:del>
      <w:ins w:id="1090" w:date="2022-05-06T14:51:12Z" w:author="oculto">
        <w:r>
          <w:rPr>
            <w:rStyle w:val="Nenhum"/>
            <w:rtl w:val="0"/>
            <w:lang w:val="en-US"/>
          </w:rPr>
          <w:t xml:space="preserve"> que pode ser apresentado por aquilo que Marx descreveu nos seguinte termos:  </w:t>
        </w:r>
      </w:ins>
      <w:r>
        <w:rPr>
          <w:rStyle w:val="Nenhum"/>
          <w:rFonts w:ascii="Arial Unicode MS" w:hAnsi="Arial Unicode MS" w:hint="default"/>
          <w:rtl w:val="1"/>
          <w:lang w:val="ar-SA" w:bidi="ar-SA"/>
        </w:rPr>
        <w:t>“</w:t>
      </w:r>
      <w:r>
        <w:rPr>
          <w:rStyle w:val="Nenhum"/>
          <w:rtl w:val="0"/>
          <w:lang w:val="pt-PT"/>
        </w:rPr>
        <w:t>... a taxa mais baixa e unicamente necess</w:t>
      </w:r>
      <w:r>
        <w:rPr>
          <w:rStyle w:val="Nenhum A"/>
          <w:rtl w:val="0"/>
        </w:rPr>
        <w:t>á</w:t>
      </w:r>
      <w:r>
        <w:rPr>
          <w:rStyle w:val="Nenhum"/>
          <w:rtl w:val="0"/>
          <w:lang w:val="pt-PT"/>
        </w:rPr>
        <w:t>ria para o sal</w:t>
      </w:r>
      <w:r>
        <w:rPr>
          <w:rStyle w:val="Nenhum A"/>
          <w:rtl w:val="0"/>
        </w:rPr>
        <w:t>á</w:t>
      </w:r>
      <w:r>
        <w:rPr>
          <w:rStyle w:val="Nenhum"/>
          <w:rtl w:val="0"/>
          <w:lang w:val="pt-PT"/>
        </w:rPr>
        <w:t xml:space="preserve">rio </w:t>
      </w:r>
      <w:r>
        <w:rPr>
          <w:rStyle w:val="Nenhum"/>
          <w:rtl w:val="0"/>
          <w:lang w:val="fr-FR"/>
        </w:rPr>
        <w:t xml:space="preserve">é </w:t>
      </w:r>
      <w:r>
        <w:rPr>
          <w:rStyle w:val="Nenhum"/>
          <w:rtl w:val="0"/>
          <w:lang w:val="pt-PT"/>
        </w:rPr>
        <w:t>a subsist</w:t>
      </w:r>
      <w:r>
        <w:rPr>
          <w:rStyle w:val="Nenhum A"/>
          <w:rtl w:val="0"/>
        </w:rPr>
        <w:t>ê</w:t>
      </w:r>
      <w:r>
        <w:rPr>
          <w:rStyle w:val="Nenhum"/>
          <w:rtl w:val="0"/>
          <w:lang w:val="pt-PT"/>
        </w:rPr>
        <w:t>ncia do trabalhador durante o trabalho, e ainda [o bastante] para que ele possa sustentar uma fam</w:t>
      </w:r>
      <w:r>
        <w:rPr>
          <w:rStyle w:val="Nenhum A"/>
          <w:rtl w:val="0"/>
        </w:rPr>
        <w:t>í</w:t>
      </w:r>
      <w:r>
        <w:rPr>
          <w:rStyle w:val="Nenhum"/>
          <w:rtl w:val="0"/>
          <w:lang w:val="pt-PT"/>
        </w:rPr>
        <w:t>lia e [para que] a ra</w:t>
      </w:r>
      <w:r>
        <w:rPr>
          <w:rStyle w:val="Nenhum A"/>
          <w:rtl w:val="0"/>
        </w:rPr>
        <w:t>ç</w:t>
      </w:r>
      <w:r>
        <w:rPr>
          <w:rStyle w:val="Nenhum"/>
          <w:rtl w:val="0"/>
          <w:lang w:val="pt-PT"/>
        </w:rPr>
        <w:t>a dos trabalhadores n</w:t>
      </w:r>
      <w:r>
        <w:rPr>
          <w:rStyle w:val="Nenhum"/>
          <w:rtl w:val="0"/>
          <w:lang w:val="pt-PT"/>
        </w:rPr>
        <w:t>ã</w:t>
      </w:r>
      <w:r>
        <w:rPr>
          <w:rStyle w:val="Nenhum"/>
          <w:rtl w:val="0"/>
          <w:lang w:val="pt-PT"/>
        </w:rPr>
        <w:t>o se extinga</w:t>
      </w:r>
      <w:r>
        <w:rPr>
          <w:rStyle w:val="Nenhum A"/>
          <w:rtl w:val="0"/>
        </w:rPr>
        <w:t xml:space="preserve">” </w:t>
      </w:r>
      <w:r>
        <w:rPr>
          <w:rStyle w:val="Nenhum"/>
          <w:rtl w:val="0"/>
          <w:lang w:val="pt-PT"/>
        </w:rPr>
        <w:t>(MARX, 2008, p. 24). O sal</w:t>
      </w:r>
      <w:r>
        <w:rPr>
          <w:rStyle w:val="Nenhum A"/>
          <w:rtl w:val="0"/>
        </w:rPr>
        <w:t>á</w:t>
      </w:r>
      <w:r>
        <w:rPr>
          <w:rStyle w:val="Nenhum"/>
          <w:rtl w:val="0"/>
          <w:lang w:val="pt-PT"/>
        </w:rPr>
        <w:t xml:space="preserve">rio </w:t>
      </w:r>
      <w:r>
        <w:rPr>
          <w:rStyle w:val="Nenhum"/>
          <w:rtl w:val="0"/>
          <w:lang w:val="fr-FR"/>
        </w:rPr>
        <w:t xml:space="preserve">é </w:t>
      </w:r>
      <w:r>
        <w:rPr>
          <w:rStyle w:val="Nenhum"/>
          <w:rtl w:val="0"/>
          <w:lang w:val="pt-PT"/>
        </w:rPr>
        <w:t>o mais baixo, compat</w:t>
      </w:r>
      <w:r>
        <w:rPr>
          <w:rStyle w:val="Nenhum A"/>
          <w:rtl w:val="0"/>
        </w:rPr>
        <w:t>í</w:t>
      </w:r>
      <w:r>
        <w:rPr>
          <w:rStyle w:val="Nenhum"/>
          <w:rtl w:val="0"/>
          <w:lang w:val="pt-PT"/>
        </w:rPr>
        <w:t xml:space="preserve">vel com a </w:t>
      </w:r>
      <w:r>
        <w:rPr>
          <w:rStyle w:val="Nenhum"/>
          <w:rFonts w:ascii="Arial Unicode MS" w:hAnsi="Arial Unicode MS" w:hint="default"/>
          <w:rtl w:val="1"/>
          <w:lang w:val="ar-SA" w:bidi="ar-SA"/>
        </w:rPr>
        <w:t>“</w:t>
      </w:r>
      <w:r>
        <w:rPr>
          <w:rStyle w:val="Nenhum"/>
          <w:rtl w:val="0"/>
          <w:lang w:val="pt-PT"/>
        </w:rPr>
        <w:t>simples humanidade (</w:t>
      </w:r>
      <w:r>
        <w:rPr>
          <w:rStyle w:val="Nenhum"/>
          <w:i w:val="1"/>
          <w:iCs w:val="1"/>
          <w:rtl w:val="0"/>
          <w:lang w:val="fr-FR"/>
        </w:rPr>
        <w:t>simple humanit</w:t>
      </w:r>
      <w:r>
        <w:rPr>
          <w:rStyle w:val="Nenhum"/>
          <w:i w:val="1"/>
          <w:iCs w:val="1"/>
          <w:rtl w:val="0"/>
          <w:lang w:val="fr-FR"/>
        </w:rPr>
        <w:t>é</w:t>
      </w:r>
      <w:r>
        <w:rPr>
          <w:rStyle w:val="Nenhum A"/>
          <w:rtl w:val="0"/>
        </w:rPr>
        <w:t xml:space="preserve">), isto </w:t>
      </w:r>
      <w:r>
        <w:rPr>
          <w:rStyle w:val="Nenhum"/>
          <w:rtl w:val="0"/>
          <w:lang w:val="fr-FR"/>
        </w:rPr>
        <w:t>é</w:t>
      </w:r>
      <w:r>
        <w:rPr>
          <w:rStyle w:val="Nenhum"/>
          <w:rtl w:val="0"/>
          <w:lang w:val="pt-PT"/>
        </w:rPr>
        <w:t>, com a exist</w:t>
      </w:r>
      <w:r>
        <w:rPr>
          <w:rStyle w:val="Nenhum A"/>
          <w:rtl w:val="0"/>
        </w:rPr>
        <w:t>ê</w:t>
      </w:r>
      <w:r>
        <w:rPr>
          <w:rStyle w:val="Nenhum"/>
          <w:rtl w:val="0"/>
          <w:lang w:val="it-IT"/>
        </w:rPr>
        <w:t>ncia animal</w:t>
      </w:r>
      <w:r>
        <w:rPr>
          <w:rStyle w:val="Nenhum A"/>
          <w:rtl w:val="0"/>
        </w:rPr>
        <w:t xml:space="preserve">” </w:t>
      </w:r>
      <w:r>
        <w:rPr>
          <w:rStyle w:val="Nenhum"/>
          <w:rtl w:val="0"/>
          <w:lang w:val="pt-PT"/>
        </w:rPr>
        <w:t>(Ibidem). Seguindo a mesma l</w:t>
      </w:r>
      <w:r>
        <w:rPr>
          <w:rStyle w:val="Nenhum"/>
          <w:rtl w:val="0"/>
          <w:lang w:val="es-ES_tradnl"/>
        </w:rPr>
        <w:t>ó</w:t>
      </w:r>
      <w:r>
        <w:rPr>
          <w:rStyle w:val="Nenhum"/>
          <w:rtl w:val="0"/>
          <w:lang w:val="pt-PT"/>
        </w:rPr>
        <w:t>gica do sal</w:t>
      </w:r>
      <w:r>
        <w:rPr>
          <w:rStyle w:val="Nenhum A"/>
          <w:rtl w:val="0"/>
        </w:rPr>
        <w:t>á</w:t>
      </w:r>
      <w:r>
        <w:rPr>
          <w:rStyle w:val="Nenhum"/>
          <w:rtl w:val="0"/>
          <w:lang w:val="pt-PT"/>
        </w:rPr>
        <w:t xml:space="preserve">rio do trabalhador </w:t>
      </w:r>
      <w:del w:id="1091" w:date="2022-05-06T14:07:58Z" w:author="oculto">
        <w:r>
          <w:rPr>
            <w:rStyle w:val="Nenhum"/>
            <w:rtl w:val="0"/>
            <w:lang w:val="pt-PT"/>
          </w:rPr>
          <w:delText>apontada</w:delText>
        </w:r>
      </w:del>
      <w:ins w:id="1092" w:date="2022-05-06T14:08:02Z" w:author="oculto">
        <w:r>
          <w:rPr>
            <w:rStyle w:val="Nenhum"/>
            <w:rtl w:val="0"/>
            <w:lang w:val="en-US"/>
          </w:rPr>
          <w:t>criticada</w:t>
        </w:r>
      </w:ins>
      <w:r>
        <w:rPr>
          <w:rStyle w:val="Nenhum"/>
          <w:rtl w:val="0"/>
          <w:lang w:val="pt-PT"/>
        </w:rPr>
        <w:t xml:space="preserve"> por Marx, as pol</w:t>
      </w:r>
      <w:r>
        <w:rPr>
          <w:rStyle w:val="Nenhum A"/>
          <w:rtl w:val="0"/>
        </w:rPr>
        <w:t>í</w:t>
      </w:r>
      <w:r>
        <w:rPr>
          <w:rStyle w:val="Nenhum"/>
          <w:rtl w:val="0"/>
          <w:lang w:val="pt-PT"/>
        </w:rPr>
        <w:t>ticas sociais, pautadas pelo m</w:t>
      </w:r>
      <w:r>
        <w:rPr>
          <w:rStyle w:val="Nenhum A"/>
          <w:rtl w:val="0"/>
        </w:rPr>
        <w:t>í</w:t>
      </w:r>
      <w:r>
        <w:rPr>
          <w:rStyle w:val="Nenhum"/>
          <w:rtl w:val="0"/>
          <w:lang w:val="pt-PT"/>
        </w:rPr>
        <w:t>nimo, servem a estrita sobreviv</w:t>
      </w:r>
      <w:r>
        <w:rPr>
          <w:rStyle w:val="Nenhum A"/>
          <w:rtl w:val="0"/>
        </w:rPr>
        <w:t>ê</w:t>
      </w:r>
      <w:r>
        <w:rPr>
          <w:rStyle w:val="Nenhum"/>
          <w:rtl w:val="0"/>
          <w:lang w:val="pt-PT"/>
        </w:rPr>
        <w:t>ncia daqueles que conseguem acess</w:t>
      </w:r>
      <w:r>
        <w:rPr>
          <w:rStyle w:val="Nenhum A"/>
          <w:rtl w:val="0"/>
        </w:rPr>
        <w:t>á</w:t>
      </w:r>
      <w:r>
        <w:rPr>
          <w:rStyle w:val="Nenhum"/>
          <w:rtl w:val="0"/>
          <w:lang w:val="pt-PT"/>
        </w:rPr>
        <w:t>-las. O colapso das regula</w:t>
      </w:r>
      <w:r>
        <w:rPr>
          <w:rStyle w:val="Nenhum"/>
          <w:rtl w:val="0"/>
          <w:lang w:val="pt-PT"/>
        </w:rPr>
        <w:t>çõ</w:t>
      </w:r>
      <w:r>
        <w:rPr>
          <w:rStyle w:val="Nenhum"/>
          <w:rtl w:val="0"/>
          <w:lang w:val="pt-PT"/>
        </w:rPr>
        <w:t>es keynesianas/fordistas oportunizou ao neoliberalismo o desmonte dos direitos sociais, o fim do assalariamento cl</w:t>
      </w:r>
      <w:r>
        <w:rPr>
          <w:rStyle w:val="Nenhum A"/>
          <w:rtl w:val="0"/>
        </w:rPr>
        <w:t>á</w:t>
      </w:r>
      <w:r>
        <w:rPr>
          <w:rStyle w:val="Nenhum"/>
          <w:rtl w:val="0"/>
          <w:lang w:val="pt-PT"/>
        </w:rPr>
        <w:t>ssico e a extin</w:t>
      </w:r>
      <w:r>
        <w:rPr>
          <w:rStyle w:val="Nenhum"/>
          <w:rtl w:val="0"/>
          <w:lang w:val="pt-PT"/>
        </w:rPr>
        <w:t>çã</w:t>
      </w:r>
      <w:r>
        <w:rPr>
          <w:rStyle w:val="Nenhum"/>
          <w:rtl w:val="0"/>
          <w:lang w:val="pt-PT"/>
        </w:rPr>
        <w:t>o do emprego com sucessivas perdas das garantias e prote</w:t>
      </w:r>
      <w:r>
        <w:rPr>
          <w:rStyle w:val="Nenhum"/>
          <w:rtl w:val="0"/>
          <w:lang w:val="pt-PT"/>
        </w:rPr>
        <w:t>çã</w:t>
      </w:r>
      <w:r>
        <w:rPr>
          <w:rStyle w:val="Nenhum"/>
          <w:rtl w:val="0"/>
          <w:lang w:val="pt-PT"/>
        </w:rPr>
        <w:t xml:space="preserve">o do trabalho. </w:t>
      </w:r>
      <w:commentRangeStart w:id="1093"/>
      <w:r>
        <w:rPr>
          <w:rStyle w:val="Nenhum"/>
          <w:rtl w:val="0"/>
          <w:lang w:val="pt-PT"/>
        </w:rPr>
        <w:t>(PEREIRA, 2013, p. 22)</w:t>
      </w:r>
      <w:commentRangeEnd w:id="1093"/>
      <w:r>
        <w:commentReference w:id="1093"/>
      </w:r>
      <w:r>
        <w:rPr>
          <w:rStyle w:val="Nenhum"/>
          <w:rtl w:val="0"/>
          <w:lang w:val="pt-PT"/>
        </w:rPr>
        <w:t xml:space="preserve"> J</w:t>
      </w:r>
      <w:r>
        <w:rPr>
          <w:rStyle w:val="Nenhum A"/>
          <w:rtl w:val="0"/>
        </w:rPr>
        <w:t xml:space="preserve">á </w:t>
      </w:r>
      <w:r>
        <w:rPr>
          <w:rStyle w:val="Nenhum"/>
          <w:rtl w:val="0"/>
          <w:lang w:val="pt-PT"/>
        </w:rPr>
        <w:t>as pol</w:t>
      </w:r>
      <w:r>
        <w:rPr>
          <w:rStyle w:val="Nenhum A"/>
          <w:rtl w:val="0"/>
        </w:rPr>
        <w:t>í</w:t>
      </w:r>
      <w:r>
        <w:rPr>
          <w:rStyle w:val="Nenhum"/>
          <w:rtl w:val="0"/>
          <w:lang w:val="pt-PT"/>
        </w:rPr>
        <w:t>ticas p</w:t>
      </w:r>
      <w:r>
        <w:rPr>
          <w:rStyle w:val="Nenhum A"/>
          <w:rtl w:val="0"/>
        </w:rPr>
        <w:t>ú</w:t>
      </w:r>
      <w:r>
        <w:rPr>
          <w:rStyle w:val="Nenhum"/>
          <w:rtl w:val="0"/>
          <w:lang w:val="pt-PT"/>
        </w:rPr>
        <w:t>blicas, assentadas no paradigma do m</w:t>
      </w:r>
      <w:r>
        <w:rPr>
          <w:rStyle w:val="Nenhum A"/>
          <w:rtl w:val="0"/>
        </w:rPr>
        <w:t>í</w:t>
      </w:r>
      <w:r>
        <w:rPr>
          <w:rStyle w:val="Nenhum"/>
          <w:rtl w:val="0"/>
          <w:lang w:val="pt-PT"/>
        </w:rPr>
        <w:t>nimo social, restringe a assist</w:t>
      </w:r>
      <w:r>
        <w:rPr>
          <w:rStyle w:val="Nenhum A"/>
          <w:rtl w:val="0"/>
        </w:rPr>
        <w:t>ê</w:t>
      </w:r>
      <w:r>
        <w:rPr>
          <w:rStyle w:val="Nenhum"/>
          <w:rtl w:val="0"/>
          <w:lang w:val="pt-PT"/>
        </w:rPr>
        <w:t>ncia aos mais pobres, tratadas e percebidas como n</w:t>
      </w:r>
      <w:r>
        <w:rPr>
          <w:rStyle w:val="Nenhum"/>
          <w:rtl w:val="0"/>
          <w:lang w:val="pt-PT"/>
        </w:rPr>
        <w:t>ã</w:t>
      </w:r>
      <w:r>
        <w:rPr>
          <w:rStyle w:val="Nenhum"/>
          <w:rtl w:val="0"/>
          <w:lang w:val="pt-PT"/>
        </w:rPr>
        <w:t>o direito. Dessa forma, atentam contra a dignidade humana com tr</w:t>
      </w:r>
      <w:r>
        <w:rPr>
          <w:rStyle w:val="Nenhum A"/>
          <w:rtl w:val="0"/>
        </w:rPr>
        <w:t>ê</w:t>
      </w:r>
      <w:r>
        <w:rPr>
          <w:rStyle w:val="Nenhum A"/>
          <w:rtl w:val="0"/>
        </w:rPr>
        <w:t>s n</w:t>
      </w:r>
      <w:r>
        <w:rPr>
          <w:rStyle w:val="Nenhum A"/>
          <w:rtl w:val="0"/>
        </w:rPr>
        <w:t>í</w:t>
      </w:r>
      <w:r>
        <w:rPr>
          <w:rStyle w:val="Nenhum"/>
          <w:rtl w:val="0"/>
          <w:lang w:val="pt-PT"/>
        </w:rPr>
        <w:t xml:space="preserve">veis de rebaixamento: </w:t>
      </w:r>
    </w:p>
    <w:p>
      <w:pPr>
        <w:pStyle w:val="Corpo A"/>
        <w:tabs>
          <w:tab w:val="left" w:pos="851"/>
        </w:tabs>
        <w:spacing w:line="360" w:lineRule="auto"/>
        <w:ind w:left="2268" w:firstLine="0"/>
        <w:jc w:val="both"/>
        <w:rPr>
          <w:rStyle w:val="Nenhum A"/>
          <w:sz w:val="20"/>
          <w:szCs w:val="20"/>
        </w:rPr>
      </w:pPr>
    </w:p>
    <w:p>
      <w:pPr>
        <w:pStyle w:val="Corpo A"/>
        <w:tabs>
          <w:tab w:val="left" w:pos="851"/>
        </w:tabs>
        <w:ind w:left="2268" w:firstLine="0"/>
        <w:jc w:val="both"/>
      </w:pPr>
      <w:r>
        <w:rPr>
          <w:rStyle w:val="Nenhum"/>
          <w:rtl w:val="0"/>
          <w:lang w:val="pt-PT"/>
        </w:rPr>
        <w:t>...rebaixamento das necessidades ao n</w:t>
      </w:r>
      <w:r>
        <w:rPr>
          <w:rtl w:val="0"/>
        </w:rPr>
        <w:t>í</w:t>
      </w:r>
      <w:r>
        <w:rPr>
          <w:rStyle w:val="Nenhum"/>
          <w:rtl w:val="0"/>
          <w:lang w:val="it-IT"/>
        </w:rPr>
        <w:t>vel biol</w:t>
      </w:r>
      <w:r>
        <w:rPr>
          <w:rStyle w:val="Nenhum"/>
          <w:rtl w:val="0"/>
          <w:lang w:val="es-ES_tradnl"/>
        </w:rPr>
        <w:t>ó</w:t>
      </w:r>
      <w:r>
        <w:rPr>
          <w:rStyle w:val="Nenhum"/>
          <w:rtl w:val="0"/>
          <w:lang w:val="pt-PT"/>
        </w:rPr>
        <w:t>gico de sobreviv</w:t>
      </w:r>
      <w:r>
        <w:rPr>
          <w:rtl w:val="0"/>
        </w:rPr>
        <w:t>ê</w:t>
      </w:r>
      <w:r>
        <w:rPr>
          <w:rStyle w:val="Nenhum"/>
          <w:rtl w:val="0"/>
          <w:lang w:val="pt-PT"/>
        </w:rPr>
        <w:t>ncia animal [...] dos patamares de exig</w:t>
      </w:r>
      <w:r>
        <w:rPr>
          <w:rtl w:val="0"/>
        </w:rPr>
        <w:t>ê</w:t>
      </w:r>
      <w:r>
        <w:rPr>
          <w:rStyle w:val="Nenhum"/>
          <w:rtl w:val="0"/>
          <w:lang w:val="pt-PT"/>
        </w:rPr>
        <w:t>ncia e qualidade de bens e servi</w:t>
      </w:r>
      <w:r>
        <w:rPr>
          <w:rtl w:val="0"/>
        </w:rPr>
        <w:t>ç</w:t>
      </w:r>
      <w:r>
        <w:rPr>
          <w:rStyle w:val="Nenhum"/>
          <w:rtl w:val="0"/>
          <w:lang w:val="pt-PT"/>
        </w:rPr>
        <w:t>os [...] o estreitamento progressivo dos limites do que deve ser focalizado, com o consequente aprisionamento dos benefici</w:t>
      </w:r>
      <w:r>
        <w:rPr>
          <w:rtl w:val="0"/>
        </w:rPr>
        <w:t>á</w:t>
      </w:r>
      <w:r>
        <w:rPr>
          <w:rStyle w:val="Nenhum"/>
          <w:rtl w:val="0"/>
          <w:lang w:val="pt-PT"/>
        </w:rPr>
        <w:t>rios nesses limites, que passam a funcionar como armadilha da pobreza. (Ibidem, p. 24)</w:t>
      </w:r>
    </w:p>
    <w:p>
      <w:pPr>
        <w:pStyle w:val="Corpo A"/>
        <w:tabs>
          <w:tab w:val="left" w:pos="851"/>
        </w:tabs>
        <w:spacing w:line="360" w:lineRule="auto"/>
        <w:jc w:val="both"/>
      </w:pPr>
      <w:r>
        <w:rPr>
          <w:rStyle w:val="Nenhum A"/>
          <w:rtl w:val="0"/>
        </w:rPr>
        <w:t xml:space="preserve"> </w:t>
      </w:r>
    </w:p>
    <w:p>
      <w:pPr>
        <w:pStyle w:val="Corpo A"/>
        <w:tabs>
          <w:tab w:val="left" w:pos="851"/>
        </w:tabs>
        <w:spacing w:line="360" w:lineRule="auto"/>
        <w:jc w:val="both"/>
      </w:pPr>
      <w:r>
        <w:rPr>
          <w:rStyle w:val="Nenhum A"/>
          <w:rtl w:val="0"/>
        </w:rPr>
        <w:tab/>
        <w:t>S</w:t>
      </w:r>
      <w:r>
        <w:rPr>
          <w:rStyle w:val="Nenhum"/>
          <w:rtl w:val="0"/>
          <w:lang w:val="pt-PT"/>
        </w:rPr>
        <w:t>ã</w:t>
      </w:r>
      <w:r>
        <w:rPr>
          <w:rStyle w:val="Nenhum"/>
          <w:rtl w:val="0"/>
          <w:lang w:val="es-ES_tradnl"/>
        </w:rPr>
        <w:t>o pol</w:t>
      </w:r>
      <w:r>
        <w:rPr>
          <w:rStyle w:val="Nenhum A"/>
          <w:rtl w:val="0"/>
        </w:rPr>
        <w:t>í</w:t>
      </w:r>
      <w:r>
        <w:rPr>
          <w:rStyle w:val="Nenhum"/>
          <w:rtl w:val="0"/>
          <w:lang w:val="pt-PT"/>
        </w:rPr>
        <w:t>ticas p</w:t>
      </w:r>
      <w:r>
        <w:rPr>
          <w:rStyle w:val="Nenhum A"/>
          <w:rtl w:val="0"/>
        </w:rPr>
        <w:t>ú</w:t>
      </w:r>
      <w:r>
        <w:rPr>
          <w:rStyle w:val="Nenhum"/>
          <w:rtl w:val="0"/>
          <w:lang w:val="pt-PT"/>
        </w:rPr>
        <w:t>blicas gestadas pela l</w:t>
      </w:r>
      <w:r>
        <w:rPr>
          <w:rStyle w:val="Nenhum"/>
          <w:rtl w:val="0"/>
          <w:lang w:val="es-ES_tradnl"/>
        </w:rPr>
        <w:t>ó</w:t>
      </w:r>
      <w:r>
        <w:rPr>
          <w:rStyle w:val="Nenhum"/>
          <w:rtl w:val="0"/>
          <w:lang w:val="pt-PT"/>
        </w:rPr>
        <w:t>gica da exclus</w:t>
      </w:r>
      <w:r>
        <w:rPr>
          <w:rStyle w:val="Nenhum"/>
          <w:rtl w:val="0"/>
          <w:lang w:val="pt-PT"/>
        </w:rPr>
        <w:t>ã</w:t>
      </w:r>
      <w:r>
        <w:rPr>
          <w:rStyle w:val="Nenhum"/>
          <w:rtl w:val="0"/>
          <w:lang w:val="pt-PT"/>
        </w:rPr>
        <w:t>o e das condicionalidades, que invisibilizam o direito e homogeinizam os pobres e suas necessidades. Paradoxalmente s</w:t>
      </w:r>
      <w:r>
        <w:rPr>
          <w:rStyle w:val="Nenhum"/>
          <w:rtl w:val="0"/>
          <w:lang w:val="pt-PT"/>
        </w:rPr>
        <w:t>ã</w:t>
      </w:r>
      <w:r>
        <w:rPr>
          <w:rStyle w:val="Nenhum"/>
          <w:rtl w:val="0"/>
          <w:lang w:val="es-ES_tradnl"/>
        </w:rPr>
        <w:t>o pol</w:t>
      </w:r>
      <w:r>
        <w:rPr>
          <w:rStyle w:val="Nenhum A"/>
          <w:rtl w:val="0"/>
        </w:rPr>
        <w:t>í</w:t>
      </w:r>
      <w:r>
        <w:rPr>
          <w:rStyle w:val="Nenhum"/>
          <w:rtl w:val="0"/>
          <w:lang w:val="pt-PT"/>
        </w:rPr>
        <w:t>ticas apresentadas como instrumentos de enfrentamento a pobreza, enquanto contribuem para a naturaliza</w:t>
      </w:r>
      <w:r>
        <w:rPr>
          <w:rStyle w:val="Nenhum"/>
          <w:rtl w:val="0"/>
          <w:lang w:val="pt-PT"/>
        </w:rPr>
        <w:t>çã</w:t>
      </w:r>
      <w:r>
        <w:rPr>
          <w:rStyle w:val="Nenhum"/>
          <w:rtl w:val="0"/>
          <w:lang w:val="it-IT"/>
        </w:rPr>
        <w:t>o e perpetua</w:t>
      </w:r>
      <w:r>
        <w:rPr>
          <w:rStyle w:val="Nenhum"/>
          <w:rtl w:val="0"/>
          <w:lang w:val="pt-PT"/>
        </w:rPr>
        <w:t>çã</w:t>
      </w:r>
      <w:r>
        <w:rPr>
          <w:rStyle w:val="Nenhum"/>
          <w:rtl w:val="0"/>
          <w:lang w:val="pt-PT"/>
        </w:rPr>
        <w:t>o dessa mesma pobreza. A Lei 14.284/2021, que institui o Programa Aux</w:t>
      </w:r>
      <w:r>
        <w:rPr>
          <w:rStyle w:val="Nenhum A"/>
          <w:rtl w:val="0"/>
        </w:rPr>
        <w:t>í</w:t>
      </w:r>
      <w:r>
        <w:rPr>
          <w:rStyle w:val="Nenhum"/>
          <w:rtl w:val="0"/>
          <w:lang w:val="pt-PT"/>
        </w:rPr>
        <w:t xml:space="preserve">lio Brasil e o Programa Alimenta Brasil </w:t>
      </w:r>
      <w:r>
        <w:rPr>
          <w:rStyle w:val="Nenhum"/>
          <w:rtl w:val="0"/>
          <w:lang w:val="fr-FR"/>
        </w:rPr>
        <w:t xml:space="preserve">é </w:t>
      </w:r>
      <w:r>
        <w:rPr>
          <w:rStyle w:val="Nenhum"/>
          <w:rtl w:val="0"/>
          <w:lang w:val="pt-PT"/>
        </w:rPr>
        <w:t>um claro exemplo de pol</w:t>
      </w:r>
      <w:r>
        <w:rPr>
          <w:rStyle w:val="Nenhum A"/>
          <w:rtl w:val="0"/>
        </w:rPr>
        <w:t>í</w:t>
      </w:r>
      <w:r>
        <w:rPr>
          <w:rStyle w:val="Nenhum"/>
          <w:rtl w:val="0"/>
          <w:lang w:val="pt-PT"/>
        </w:rPr>
        <w:t xml:space="preserve">tica de </w:t>
      </w:r>
      <w:r>
        <w:rPr>
          <w:rStyle w:val="Nenhum"/>
          <w:rFonts w:ascii="Arial Unicode MS" w:hAnsi="Arial Unicode MS" w:hint="default"/>
          <w:rtl w:val="1"/>
          <w:lang w:val="ar-SA" w:bidi="ar-SA"/>
        </w:rPr>
        <w:t>“</w:t>
      </w:r>
      <w:r>
        <w:rPr>
          <w:rStyle w:val="Nenhum"/>
          <w:rtl w:val="0"/>
          <w:lang w:val="es-ES_tradnl"/>
        </w:rPr>
        <w:t>redu</w:t>
      </w:r>
      <w:r>
        <w:rPr>
          <w:rStyle w:val="Nenhum"/>
          <w:rtl w:val="0"/>
          <w:lang w:val="pt-PT"/>
        </w:rPr>
        <w:t>çã</w:t>
      </w:r>
      <w:r>
        <w:rPr>
          <w:rStyle w:val="Nenhum A"/>
          <w:rtl w:val="0"/>
        </w:rPr>
        <w:t>o</w:t>
      </w:r>
      <w:r>
        <w:rPr>
          <w:rStyle w:val="Nenhum A"/>
          <w:rtl w:val="0"/>
        </w:rPr>
        <w:t xml:space="preserve">” </w:t>
      </w:r>
      <w:r>
        <w:rPr>
          <w:rStyle w:val="Nenhum"/>
          <w:rtl w:val="0"/>
          <w:lang w:val="pt-PT"/>
        </w:rPr>
        <w:t xml:space="preserve">da pobreza nos moldes do paradigma neoliberal, em que se prioriza a </w:t>
      </w:r>
      <w:r>
        <w:rPr>
          <w:rStyle w:val="Nenhum"/>
          <w:rFonts w:ascii="Arial Unicode MS" w:hAnsi="Arial Unicode MS" w:hint="default"/>
          <w:rtl w:val="1"/>
          <w:lang w:val="ar-SA" w:bidi="ar-SA"/>
        </w:rPr>
        <w:t>“</w:t>
      </w:r>
      <w:r>
        <w:rPr>
          <w:rStyle w:val="Nenhum"/>
          <w:rtl w:val="0"/>
          <w:lang w:val="fr-FR"/>
        </w:rPr>
        <w:t>emancipa</w:t>
      </w:r>
      <w:r>
        <w:rPr>
          <w:rStyle w:val="Nenhum"/>
          <w:rtl w:val="0"/>
          <w:lang w:val="pt-PT"/>
        </w:rPr>
        <w:t>çã</w:t>
      </w:r>
      <w:r>
        <w:rPr>
          <w:rStyle w:val="Nenhum A"/>
          <w:rtl w:val="0"/>
        </w:rPr>
        <w:t>o</w:t>
      </w:r>
      <w:r>
        <w:rPr>
          <w:rStyle w:val="Nenhum A"/>
          <w:rtl w:val="0"/>
        </w:rPr>
        <w:t xml:space="preserve">” </w:t>
      </w:r>
      <w:r>
        <w:rPr>
          <w:rStyle w:val="Nenhum"/>
          <w:rtl w:val="0"/>
          <w:lang w:val="pt-PT"/>
        </w:rPr>
        <w:t>das fam</w:t>
      </w:r>
      <w:r>
        <w:rPr>
          <w:rStyle w:val="Nenhum A"/>
          <w:rtl w:val="0"/>
        </w:rPr>
        <w:t>í</w:t>
      </w:r>
      <w:r>
        <w:rPr>
          <w:rStyle w:val="Nenhum"/>
          <w:rtl w:val="0"/>
          <w:lang w:val="pt-PT"/>
        </w:rPr>
        <w:t>lias pobres atrav</w:t>
      </w:r>
      <w:r>
        <w:rPr>
          <w:rStyle w:val="Nenhum"/>
          <w:rtl w:val="0"/>
          <w:lang w:val="fr-FR"/>
        </w:rPr>
        <w:t>é</w:t>
      </w:r>
      <w:r>
        <w:rPr>
          <w:rStyle w:val="Nenhum"/>
          <w:rtl w:val="0"/>
          <w:lang w:val="pt-PT"/>
        </w:rPr>
        <w:t>s do trabalho de adolescentes, a individualiza</w:t>
      </w:r>
      <w:r>
        <w:rPr>
          <w:rStyle w:val="Nenhum"/>
          <w:rtl w:val="0"/>
          <w:lang w:val="pt-PT"/>
        </w:rPr>
        <w:t>çã</w:t>
      </w:r>
      <w:r>
        <w:rPr>
          <w:rStyle w:val="Nenhum"/>
          <w:rtl w:val="0"/>
          <w:lang w:val="pt-PT"/>
        </w:rPr>
        <w:t>o da pobreza com a ado</w:t>
      </w:r>
      <w:r>
        <w:rPr>
          <w:rStyle w:val="Nenhum"/>
          <w:rtl w:val="0"/>
          <w:lang w:val="pt-PT"/>
        </w:rPr>
        <w:t>çã</w:t>
      </w:r>
      <w:r>
        <w:rPr>
          <w:rStyle w:val="Nenhum"/>
          <w:rtl w:val="0"/>
          <w:lang w:val="pt-PT"/>
        </w:rPr>
        <w:t>o de termos que denotam o recrudescimento do estado m</w:t>
      </w:r>
      <w:r>
        <w:rPr>
          <w:rStyle w:val="Nenhum A"/>
          <w:rtl w:val="0"/>
        </w:rPr>
        <w:t>í</w:t>
      </w:r>
      <w:r>
        <w:rPr>
          <w:rStyle w:val="Nenhum"/>
          <w:rtl w:val="0"/>
          <w:lang w:val="pt-PT"/>
        </w:rPr>
        <w:t>nimo e a viol</w:t>
      </w:r>
      <w:r>
        <w:rPr>
          <w:rStyle w:val="Nenhum A"/>
          <w:rtl w:val="0"/>
        </w:rPr>
        <w:t>ê</w:t>
      </w:r>
      <w:r>
        <w:rPr>
          <w:rStyle w:val="Nenhum"/>
          <w:rtl w:val="0"/>
          <w:lang w:val="pt-PT"/>
        </w:rPr>
        <w:t>ncia perpetrada contra os mais pobres. Express</w:t>
      </w:r>
      <w:r>
        <w:rPr>
          <w:rStyle w:val="Nenhum"/>
          <w:rtl w:val="0"/>
          <w:lang w:val="pt-PT"/>
        </w:rPr>
        <w:t>õ</w:t>
      </w:r>
      <w:r>
        <w:rPr>
          <w:rStyle w:val="Nenhum"/>
          <w:rtl w:val="0"/>
          <w:lang w:val="es-ES_tradnl"/>
        </w:rPr>
        <w:t xml:space="preserve">es como </w:t>
      </w:r>
      <w:r>
        <w:rPr>
          <w:rStyle w:val="Nenhum"/>
          <w:rFonts w:ascii="Arial Unicode MS" w:hAnsi="Arial Unicode MS" w:hint="default"/>
          <w:rtl w:val="1"/>
          <w:lang w:val="ar-SA" w:bidi="ar-SA"/>
        </w:rPr>
        <w:t>“</w:t>
      </w:r>
      <w:r>
        <w:rPr>
          <w:rStyle w:val="Nenhum"/>
          <w:rtl w:val="0"/>
          <w:lang w:val="pt-PT"/>
        </w:rPr>
        <w:t>incentivo ao esfor</w:t>
      </w:r>
      <w:r>
        <w:rPr>
          <w:rStyle w:val="Nenhum A"/>
          <w:rtl w:val="0"/>
        </w:rPr>
        <w:t>ç</w:t>
      </w:r>
      <w:r>
        <w:rPr>
          <w:rStyle w:val="Nenhum"/>
          <w:rtl w:val="0"/>
          <w:lang w:val="it-IT"/>
        </w:rPr>
        <w:t>o individual</w:t>
      </w:r>
      <w:r>
        <w:rPr>
          <w:rStyle w:val="Nenhum A"/>
          <w:rtl w:val="0"/>
        </w:rPr>
        <w:t>”</w:t>
      </w:r>
      <w:r>
        <w:rPr>
          <w:rStyle w:val="Nenhum A"/>
          <w:rtl w:val="0"/>
        </w:rPr>
        <w:t xml:space="preserve">, </w:t>
      </w:r>
      <w:r>
        <w:rPr>
          <w:rStyle w:val="Nenhum"/>
          <w:rFonts w:ascii="Arial Unicode MS" w:hAnsi="Arial Unicode MS" w:hint="default"/>
          <w:rtl w:val="1"/>
          <w:lang w:val="ar-SA" w:bidi="ar-SA"/>
        </w:rPr>
        <w:t>“</w:t>
      </w:r>
      <w:r>
        <w:rPr>
          <w:rStyle w:val="Nenhum"/>
          <w:rtl w:val="0"/>
          <w:lang w:val="fr-FR"/>
        </w:rPr>
        <w:t>emancipa</w:t>
      </w:r>
      <w:r>
        <w:rPr>
          <w:rStyle w:val="Nenhum"/>
          <w:rtl w:val="0"/>
          <w:lang w:val="pt-PT"/>
        </w:rPr>
        <w:t>çã</w:t>
      </w:r>
      <w:r>
        <w:rPr>
          <w:rStyle w:val="Nenhum"/>
          <w:rtl w:val="0"/>
          <w:lang w:val="pt-PT"/>
        </w:rPr>
        <w:t>o cidad</w:t>
      </w:r>
      <w:r>
        <w:rPr>
          <w:rStyle w:val="Nenhum A"/>
          <w:rtl w:val="0"/>
        </w:rPr>
        <w:t>ã”</w:t>
      </w:r>
      <w:r>
        <w:rPr>
          <w:rStyle w:val="Nenhum A"/>
          <w:rtl w:val="0"/>
        </w:rPr>
        <w:t xml:space="preserve">, </w:t>
      </w:r>
      <w:r>
        <w:rPr>
          <w:rStyle w:val="Nenhum"/>
          <w:rFonts w:ascii="Arial Unicode MS" w:hAnsi="Arial Unicode MS" w:hint="default"/>
          <w:rtl w:val="1"/>
          <w:lang w:val="ar-SA" w:bidi="ar-SA"/>
        </w:rPr>
        <w:t>“</w:t>
      </w:r>
      <w:r>
        <w:rPr>
          <w:rStyle w:val="Nenhum"/>
          <w:rtl w:val="0"/>
          <w:lang w:val="es-ES_tradnl"/>
        </w:rPr>
        <w:t>inclus</w:t>
      </w:r>
      <w:r>
        <w:rPr>
          <w:rStyle w:val="Nenhum"/>
          <w:rtl w:val="0"/>
          <w:lang w:val="pt-PT"/>
        </w:rPr>
        <w:t>ã</w:t>
      </w:r>
      <w:r>
        <w:rPr>
          <w:rStyle w:val="Nenhum"/>
          <w:rtl w:val="0"/>
          <w:lang w:val="pt-PT"/>
        </w:rPr>
        <w:t>o produtiva</w:t>
      </w:r>
      <w:r>
        <w:rPr>
          <w:rStyle w:val="Nenhum A"/>
          <w:rtl w:val="0"/>
        </w:rPr>
        <w:t>”</w:t>
      </w:r>
      <w:r>
        <w:rPr>
          <w:rStyle w:val="Nenhum A"/>
          <w:rtl w:val="0"/>
        </w:rPr>
        <w:t xml:space="preserve">, </w:t>
      </w:r>
      <w:r>
        <w:rPr>
          <w:rStyle w:val="Nenhum"/>
          <w:rFonts w:ascii="Arial Unicode MS" w:hAnsi="Arial Unicode MS" w:hint="default"/>
          <w:rtl w:val="1"/>
          <w:lang w:val="ar-SA" w:bidi="ar-SA"/>
        </w:rPr>
        <w:t>“</w:t>
      </w:r>
      <w:r>
        <w:rPr>
          <w:rStyle w:val="Nenhum"/>
          <w:rtl w:val="0"/>
          <w:lang w:val="pt-PT"/>
        </w:rPr>
        <w:t>incentivo ao empreendedorismo e ao microcr</w:t>
      </w:r>
      <w:r>
        <w:rPr>
          <w:rStyle w:val="Nenhum"/>
          <w:rtl w:val="0"/>
          <w:lang w:val="fr-FR"/>
        </w:rPr>
        <w:t>é</w:t>
      </w:r>
      <w:r>
        <w:rPr>
          <w:rStyle w:val="Nenhum"/>
          <w:rtl w:val="0"/>
          <w:lang w:val="it-IT"/>
        </w:rPr>
        <w:t>dito</w:t>
      </w:r>
      <w:r>
        <w:rPr>
          <w:rStyle w:val="Nenhum A"/>
          <w:rtl w:val="0"/>
        </w:rPr>
        <w:t>”</w:t>
      </w:r>
      <w:r>
        <w:rPr>
          <w:rStyle w:val="Nenhum A"/>
          <w:rtl w:val="0"/>
        </w:rPr>
        <w:t xml:space="preserve">, </w:t>
      </w:r>
      <w:r>
        <w:rPr>
          <w:rStyle w:val="Nenhum"/>
          <w:rFonts w:ascii="Arial Unicode MS" w:hAnsi="Arial Unicode MS" w:hint="default"/>
          <w:rtl w:val="1"/>
          <w:lang w:val="ar-SA" w:bidi="ar-SA"/>
        </w:rPr>
        <w:t>“</w:t>
      </w:r>
      <w:r>
        <w:rPr>
          <w:rStyle w:val="Nenhum"/>
          <w:rtl w:val="0"/>
          <w:lang w:val="it-IT"/>
        </w:rPr>
        <w:t>inser</w:t>
      </w:r>
      <w:r>
        <w:rPr>
          <w:rStyle w:val="Nenhum"/>
          <w:rtl w:val="0"/>
          <w:lang w:val="pt-PT"/>
        </w:rPr>
        <w:t>çã</w:t>
      </w:r>
      <w:r>
        <w:rPr>
          <w:rStyle w:val="Nenhum"/>
          <w:rtl w:val="0"/>
          <w:lang w:val="pt-PT"/>
        </w:rPr>
        <w:t>o no mercado de trabalho formal</w:t>
      </w:r>
      <w:r>
        <w:rPr>
          <w:rStyle w:val="Nenhum A"/>
          <w:rtl w:val="0"/>
        </w:rPr>
        <w:t>”</w:t>
      </w:r>
      <w:r>
        <w:rPr>
          <w:rStyle w:val="Nenhum"/>
          <w:rtl w:val="0"/>
          <w:lang w:val="pt-PT"/>
        </w:rPr>
        <w:t>, demonstram a sanha do Estado em se desobrigar cada vez mais de seu papel, e mais que isso, de favorecer os grandes capitalistas. Ao mesmo tempo em que o processo de bancariza</w:t>
      </w:r>
      <w:r>
        <w:rPr>
          <w:rStyle w:val="Nenhum"/>
          <w:rtl w:val="0"/>
          <w:lang w:val="pt-PT"/>
        </w:rPr>
        <w:t>çã</w:t>
      </w:r>
      <w:r>
        <w:rPr>
          <w:rStyle w:val="Nenhum A"/>
          <w:rtl w:val="0"/>
        </w:rPr>
        <w:t>o</w:t>
      </w:r>
      <w:r>
        <w:rPr>
          <w:rStyle w:val="Nenhum"/>
          <w:vertAlign w:val="superscript"/>
        </w:rPr>
        <w:footnoteReference w:id="67"/>
      </w:r>
      <w:r>
        <w:rPr>
          <w:rStyle w:val="Nenhum"/>
          <w:rtl w:val="0"/>
          <w:lang w:val="pt-PT"/>
        </w:rPr>
        <w:t xml:space="preserve"> e a abertura de cr</w:t>
      </w:r>
      <w:r>
        <w:rPr>
          <w:rStyle w:val="Nenhum"/>
          <w:rtl w:val="0"/>
          <w:lang w:val="fr-FR"/>
        </w:rPr>
        <w:t>é</w:t>
      </w:r>
      <w:r>
        <w:rPr>
          <w:rStyle w:val="Nenhum"/>
          <w:rtl w:val="0"/>
          <w:lang w:val="pt-PT"/>
        </w:rPr>
        <w:t>dito aos benefici</w:t>
      </w:r>
      <w:r>
        <w:rPr>
          <w:rStyle w:val="Nenhum A"/>
          <w:rtl w:val="0"/>
        </w:rPr>
        <w:t>á</w:t>
      </w:r>
      <w:r>
        <w:rPr>
          <w:rStyle w:val="Nenhum"/>
          <w:rtl w:val="0"/>
          <w:lang w:val="pt-PT"/>
        </w:rPr>
        <w:t>rios dos programas sociais de transfer</w:t>
      </w:r>
      <w:r>
        <w:rPr>
          <w:rStyle w:val="Nenhum A"/>
          <w:rtl w:val="0"/>
        </w:rPr>
        <w:t>ê</w:t>
      </w:r>
      <w:r>
        <w:rPr>
          <w:rStyle w:val="Nenhum"/>
          <w:rtl w:val="0"/>
          <w:lang w:val="pt-PT"/>
        </w:rPr>
        <w:t>ncia de renda promovem o acesso ao sistema e meios financeiros</w:t>
      </w:r>
      <w:r>
        <w:rPr>
          <w:rStyle w:val="Nenhum"/>
          <w:vertAlign w:val="superscript"/>
        </w:rPr>
        <w:footnoteReference w:id="68"/>
      </w:r>
      <w:r>
        <w:rPr>
          <w:rStyle w:val="Nenhum"/>
          <w:rtl w:val="0"/>
          <w:lang w:val="pt-PT"/>
        </w:rPr>
        <w:t xml:space="preserve"> por outro lado, oportunizam a movimenta</w:t>
      </w:r>
      <w:r>
        <w:rPr>
          <w:rStyle w:val="Nenhum"/>
          <w:rtl w:val="0"/>
          <w:lang w:val="pt-PT"/>
        </w:rPr>
        <w:t>çã</w:t>
      </w:r>
      <w:r>
        <w:rPr>
          <w:rStyle w:val="Nenhum"/>
          <w:rtl w:val="0"/>
          <w:lang w:val="pt-PT"/>
        </w:rPr>
        <w:t>o de bilh</w:t>
      </w:r>
      <w:r>
        <w:rPr>
          <w:rStyle w:val="Nenhum"/>
          <w:rtl w:val="0"/>
          <w:lang w:val="pt-PT"/>
        </w:rPr>
        <w:t>õ</w:t>
      </w:r>
      <w:r>
        <w:rPr>
          <w:rStyle w:val="Nenhum"/>
          <w:rtl w:val="0"/>
          <w:lang w:val="pt-PT"/>
        </w:rPr>
        <w:t>es de valores monet</w:t>
      </w:r>
      <w:r>
        <w:rPr>
          <w:rStyle w:val="Nenhum A"/>
          <w:rtl w:val="0"/>
        </w:rPr>
        <w:t>á</w:t>
      </w:r>
      <w:r>
        <w:rPr>
          <w:rStyle w:val="Nenhum"/>
          <w:rtl w:val="0"/>
          <w:lang w:val="pt-PT"/>
        </w:rPr>
        <w:t>rios pelos grandes capitalistas, gerando lucro para estes e alargando a desigualdade j</w:t>
      </w:r>
      <w:r>
        <w:rPr>
          <w:rStyle w:val="Nenhum A"/>
          <w:rtl w:val="0"/>
        </w:rPr>
        <w:t xml:space="preserve">á </w:t>
      </w:r>
      <w:r>
        <w:rPr>
          <w:rStyle w:val="Nenhum A"/>
          <w:rtl w:val="0"/>
        </w:rPr>
        <w:t>t</w:t>
      </w:r>
      <w:r>
        <w:rPr>
          <w:rStyle w:val="Nenhum"/>
          <w:rtl w:val="0"/>
          <w:lang w:val="pt-PT"/>
        </w:rPr>
        <w:t>ã</w:t>
      </w:r>
      <w:r>
        <w:rPr>
          <w:rStyle w:val="Nenhum"/>
          <w:rtl w:val="0"/>
          <w:lang w:val="pt-PT"/>
        </w:rPr>
        <w:t xml:space="preserve">o prevalente e avassaladora na realidade brasileira. Nos dizeres de Marx, </w:t>
      </w:r>
      <w:r>
        <w:rPr>
          <w:rStyle w:val="Nenhum"/>
          <w:rFonts w:ascii="Arial Unicode MS" w:hAnsi="Arial Unicode MS" w:hint="default"/>
          <w:rtl w:val="1"/>
          <w:lang w:val="ar-SA" w:bidi="ar-SA"/>
        </w:rPr>
        <w:t>“</w:t>
      </w:r>
      <w:r>
        <w:rPr>
          <w:rStyle w:val="Nenhum"/>
          <w:rtl w:val="0"/>
          <w:lang w:val="pt-PT"/>
        </w:rPr>
        <w:t>Ao trabalhador s</w:t>
      </w:r>
      <w:r>
        <w:rPr>
          <w:rStyle w:val="Nenhum"/>
          <w:rtl w:val="0"/>
          <w:lang w:val="pt-PT"/>
        </w:rPr>
        <w:t xml:space="preserve">ó é </w:t>
      </w:r>
      <w:r>
        <w:rPr>
          <w:rStyle w:val="Nenhum"/>
          <w:rtl w:val="0"/>
          <w:lang w:val="pt-PT"/>
        </w:rPr>
        <w:t>permitido ter tanto para que queira viver, e s</w:t>
      </w:r>
      <w:r>
        <w:rPr>
          <w:rStyle w:val="Nenhum"/>
          <w:rtl w:val="0"/>
          <w:lang w:val="pt-PT"/>
        </w:rPr>
        <w:t xml:space="preserve">ó é </w:t>
      </w:r>
      <w:r>
        <w:rPr>
          <w:rStyle w:val="Nenhum"/>
          <w:rtl w:val="0"/>
          <w:lang w:val="pt-PT"/>
        </w:rPr>
        <w:t>permitido querer viver para ter</w:t>
      </w:r>
      <w:r>
        <w:rPr>
          <w:rStyle w:val="Nenhum A"/>
          <w:rtl w:val="0"/>
        </w:rPr>
        <w:t>”</w:t>
      </w:r>
      <w:r>
        <w:rPr>
          <w:rStyle w:val="Nenhum A"/>
          <w:rtl w:val="0"/>
        </w:rPr>
        <w:t xml:space="preserve">. (2008, p. 142) </w:t>
      </w:r>
    </w:p>
    <w:p>
      <w:pPr>
        <w:pStyle w:val="Corpo A"/>
        <w:tabs>
          <w:tab w:val="left" w:pos="851"/>
        </w:tabs>
        <w:spacing w:line="360" w:lineRule="auto"/>
        <w:jc w:val="both"/>
      </w:pPr>
      <w:r>
        <w:rPr>
          <w:rStyle w:val="Nenhum"/>
          <w:rtl w:val="0"/>
          <w:lang w:val="pt-PT"/>
        </w:rPr>
        <w:tab/>
        <w:t xml:space="preserve">A desigualdade </w:t>
      </w:r>
      <w:r>
        <w:rPr>
          <w:rStyle w:val="Nenhum"/>
          <w:rtl w:val="0"/>
          <w:lang w:val="fr-FR"/>
        </w:rPr>
        <w:t xml:space="preserve">é </w:t>
      </w:r>
      <w:r>
        <w:rPr>
          <w:rStyle w:val="Nenhum"/>
          <w:rtl w:val="0"/>
          <w:lang w:val="pt-PT"/>
        </w:rPr>
        <w:t>fruto dessas condi</w:t>
      </w:r>
      <w:r>
        <w:rPr>
          <w:rStyle w:val="Nenhum"/>
          <w:rtl w:val="0"/>
          <w:lang w:val="pt-PT"/>
        </w:rPr>
        <w:t>çõ</w:t>
      </w:r>
      <w:r>
        <w:rPr>
          <w:rStyle w:val="Nenhum"/>
          <w:rtl w:val="0"/>
          <w:lang w:val="pt-PT"/>
        </w:rPr>
        <w:t>es assim</w:t>
      </w:r>
      <w:r>
        <w:rPr>
          <w:rStyle w:val="Nenhum"/>
          <w:rtl w:val="0"/>
          <w:lang w:val="fr-FR"/>
        </w:rPr>
        <w:t>é</w:t>
      </w:r>
      <w:r>
        <w:rPr>
          <w:rStyle w:val="Nenhum"/>
          <w:rtl w:val="0"/>
          <w:lang w:val="pt-PT"/>
        </w:rPr>
        <w:t>tricas que s</w:t>
      </w:r>
      <w:r>
        <w:rPr>
          <w:rStyle w:val="Nenhum"/>
          <w:rtl w:val="0"/>
          <w:lang w:val="pt-PT"/>
        </w:rPr>
        <w:t>ã</w:t>
      </w:r>
      <w:r>
        <w:rPr>
          <w:rStyle w:val="Nenhum"/>
          <w:rtl w:val="0"/>
          <w:lang w:val="pt-PT"/>
        </w:rPr>
        <w:t>o estabelecidas entre as classes, reproduzidas nas rela</w:t>
      </w:r>
      <w:r>
        <w:rPr>
          <w:rStyle w:val="Nenhum"/>
          <w:rtl w:val="0"/>
          <w:lang w:val="pt-PT"/>
        </w:rPr>
        <w:t>çõ</w:t>
      </w:r>
      <w:r>
        <w:rPr>
          <w:rStyle w:val="Nenhum"/>
          <w:rtl w:val="0"/>
          <w:lang w:val="pt-PT"/>
        </w:rPr>
        <w:t>es de trabalho, nas rela</w:t>
      </w:r>
      <w:r>
        <w:rPr>
          <w:rStyle w:val="Nenhum"/>
          <w:rtl w:val="0"/>
          <w:lang w:val="pt-PT"/>
        </w:rPr>
        <w:t>çõ</w:t>
      </w:r>
      <w:r>
        <w:rPr>
          <w:rStyle w:val="Nenhum"/>
          <w:rtl w:val="0"/>
          <w:lang w:val="pt-PT"/>
        </w:rPr>
        <w:t>es interpessoais, nas pol</w:t>
      </w:r>
      <w:r>
        <w:rPr>
          <w:rStyle w:val="Nenhum A"/>
          <w:rtl w:val="0"/>
        </w:rPr>
        <w:t>í</w:t>
      </w:r>
      <w:r>
        <w:rPr>
          <w:rStyle w:val="Nenhum"/>
          <w:rtl w:val="0"/>
          <w:lang w:val="pt-PT"/>
        </w:rPr>
        <w:t>ticas p</w:t>
      </w:r>
      <w:r>
        <w:rPr>
          <w:rStyle w:val="Nenhum A"/>
          <w:rtl w:val="0"/>
        </w:rPr>
        <w:t>ú</w:t>
      </w:r>
      <w:r>
        <w:rPr>
          <w:rStyle w:val="Nenhum"/>
          <w:rtl w:val="0"/>
          <w:lang w:val="pt-PT"/>
        </w:rPr>
        <w:t>blicas entre outras. Para Piketty, a hist</w:t>
      </w:r>
      <w:r>
        <w:rPr>
          <w:rStyle w:val="Nenhum"/>
          <w:rtl w:val="0"/>
          <w:lang w:val="es-ES_tradnl"/>
        </w:rPr>
        <w:t>ó</w:t>
      </w:r>
      <w:r>
        <w:rPr>
          <w:rStyle w:val="Nenhum"/>
          <w:rtl w:val="0"/>
          <w:lang w:val="pt-PT"/>
        </w:rPr>
        <w:t>ria da desigualdade:</w:t>
      </w:r>
    </w:p>
    <w:p>
      <w:pPr>
        <w:pStyle w:val="Corpo A"/>
        <w:tabs>
          <w:tab w:val="left" w:pos="851"/>
        </w:tabs>
        <w:spacing w:line="360" w:lineRule="auto"/>
        <w:jc w:val="both"/>
      </w:pPr>
    </w:p>
    <w:p>
      <w:pPr>
        <w:pStyle w:val="Corpo A"/>
        <w:ind w:left="2268" w:firstLine="0"/>
        <w:jc w:val="both"/>
        <w:rPr>
          <w:rStyle w:val="Nenhum"/>
          <w:sz w:val="20"/>
          <w:szCs w:val="20"/>
        </w:rPr>
      </w:pPr>
      <w:r>
        <w:rPr>
          <w:rStyle w:val="Nenhum A"/>
          <w:rtl w:val="0"/>
        </w:rPr>
        <w:t xml:space="preserve"> </w:t>
      </w:r>
      <w:r>
        <w:rPr>
          <w:rStyle w:val="Nenhum"/>
          <w:sz w:val="20"/>
          <w:szCs w:val="20"/>
          <w:rtl w:val="0"/>
        </w:rPr>
        <w:t>...n</w:t>
      </w:r>
      <w:r>
        <w:rPr>
          <w:rStyle w:val="Nenhum"/>
          <w:sz w:val="20"/>
          <w:szCs w:val="20"/>
          <w:rtl w:val="0"/>
          <w:lang w:val="pt-PT"/>
        </w:rPr>
        <w:t>ã</w:t>
      </w:r>
      <w:r>
        <w:rPr>
          <w:rStyle w:val="Nenhum"/>
          <w:sz w:val="20"/>
          <w:szCs w:val="20"/>
          <w:rtl w:val="0"/>
          <w:lang w:val="pt-PT"/>
        </w:rPr>
        <w:t>o se caracteriza por uma tend</w:t>
      </w:r>
      <w:r>
        <w:rPr>
          <w:rStyle w:val="Nenhum"/>
          <w:sz w:val="20"/>
          <w:szCs w:val="20"/>
          <w:rtl w:val="0"/>
        </w:rPr>
        <w:t>ê</w:t>
      </w:r>
      <w:r>
        <w:rPr>
          <w:rStyle w:val="Nenhum"/>
          <w:sz w:val="20"/>
          <w:szCs w:val="20"/>
          <w:rtl w:val="0"/>
          <w:lang w:val="pt-PT"/>
        </w:rPr>
        <w:t>ncia inexor</w:t>
      </w:r>
      <w:r>
        <w:rPr>
          <w:rStyle w:val="Nenhum"/>
          <w:sz w:val="20"/>
          <w:szCs w:val="20"/>
          <w:rtl w:val="0"/>
        </w:rPr>
        <w:t>á</w:t>
      </w:r>
      <w:r>
        <w:rPr>
          <w:rStyle w:val="Nenhum"/>
          <w:sz w:val="20"/>
          <w:szCs w:val="20"/>
          <w:rtl w:val="0"/>
          <w:lang w:val="pt-PT"/>
        </w:rPr>
        <w:t>vel e sistem</w:t>
      </w:r>
      <w:r>
        <w:rPr>
          <w:rStyle w:val="Nenhum"/>
          <w:sz w:val="20"/>
          <w:szCs w:val="20"/>
          <w:rtl w:val="0"/>
        </w:rPr>
        <w:t>á</w:t>
      </w:r>
      <w:r>
        <w:rPr>
          <w:rStyle w:val="Nenhum"/>
          <w:sz w:val="20"/>
          <w:szCs w:val="20"/>
          <w:rtl w:val="0"/>
          <w:lang w:val="pt-PT"/>
        </w:rPr>
        <w:t>tica a um equil</w:t>
      </w:r>
      <w:r>
        <w:rPr>
          <w:rStyle w:val="Nenhum"/>
          <w:sz w:val="20"/>
          <w:szCs w:val="20"/>
          <w:rtl w:val="0"/>
        </w:rPr>
        <w:t>í</w:t>
      </w:r>
      <w:r>
        <w:rPr>
          <w:rStyle w:val="Nenhum"/>
          <w:sz w:val="20"/>
          <w:szCs w:val="20"/>
          <w:rtl w:val="0"/>
          <w:lang w:val="pt-PT"/>
        </w:rPr>
        <w:t xml:space="preserve">brio </w:t>
      </w:r>
      <w:r>
        <w:rPr>
          <w:rStyle w:val="Nenhum"/>
          <w:rFonts w:ascii="Arial Unicode MS" w:hAnsi="Arial Unicode MS" w:hint="default"/>
          <w:sz w:val="20"/>
          <w:szCs w:val="20"/>
          <w:rtl w:val="1"/>
        </w:rPr>
        <w:t>‘</w:t>
      </w:r>
      <w:r>
        <w:rPr>
          <w:rStyle w:val="Nenhum"/>
          <w:sz w:val="20"/>
          <w:szCs w:val="20"/>
          <w:rtl w:val="0"/>
          <w:lang w:val="it-IT"/>
        </w:rPr>
        <w:t>natural</w:t>
      </w:r>
      <w:r>
        <w:rPr>
          <w:rStyle w:val="Nenhum"/>
          <w:rFonts w:ascii="Arial Unicode MS" w:hAnsi="Arial Unicode MS" w:hint="default"/>
          <w:sz w:val="20"/>
          <w:szCs w:val="20"/>
          <w:rtl w:val="1"/>
        </w:rPr>
        <w:t xml:space="preserve">’ </w:t>
      </w:r>
      <w:r>
        <w:rPr>
          <w:rStyle w:val="Nenhum"/>
          <w:sz w:val="20"/>
          <w:szCs w:val="20"/>
          <w:rtl w:val="0"/>
          <w:lang w:val="pt-PT"/>
        </w:rPr>
        <w:t xml:space="preserve">[...] </w:t>
      </w:r>
      <w:r>
        <w:rPr>
          <w:rStyle w:val="Nenhum"/>
          <w:sz w:val="20"/>
          <w:szCs w:val="20"/>
          <w:rtl w:val="0"/>
          <w:lang w:val="fr-FR"/>
        </w:rPr>
        <w:t xml:space="preserve">é </w:t>
      </w:r>
      <w:r>
        <w:rPr>
          <w:rStyle w:val="Nenhum"/>
          <w:sz w:val="20"/>
          <w:szCs w:val="20"/>
          <w:rtl w:val="0"/>
          <w:lang w:val="it-IT"/>
        </w:rPr>
        <w:t>sempre pol</w:t>
      </w:r>
      <w:r>
        <w:rPr>
          <w:rStyle w:val="Nenhum"/>
          <w:sz w:val="20"/>
          <w:szCs w:val="20"/>
          <w:rtl w:val="0"/>
        </w:rPr>
        <w:t>í</w:t>
      </w:r>
      <w:r>
        <w:rPr>
          <w:rStyle w:val="Nenhum"/>
          <w:sz w:val="20"/>
          <w:szCs w:val="20"/>
          <w:rtl w:val="0"/>
          <w:lang w:val="it-IT"/>
        </w:rPr>
        <w:t>tica e ca</w:t>
      </w:r>
      <w:r>
        <w:rPr>
          <w:rStyle w:val="Nenhum"/>
          <w:sz w:val="20"/>
          <w:szCs w:val="20"/>
          <w:rtl w:val="0"/>
          <w:lang w:val="es-ES_tradnl"/>
        </w:rPr>
        <w:t>ó</w:t>
      </w:r>
      <w:r>
        <w:rPr>
          <w:rStyle w:val="Nenhum"/>
          <w:sz w:val="20"/>
          <w:szCs w:val="20"/>
          <w:rtl w:val="0"/>
          <w:lang w:val="pt-PT"/>
        </w:rPr>
        <w:t>tica, marcada por sobressaltos, por in</w:t>
      </w:r>
      <w:r>
        <w:rPr>
          <w:rStyle w:val="Nenhum"/>
          <w:sz w:val="20"/>
          <w:szCs w:val="20"/>
          <w:rtl w:val="0"/>
        </w:rPr>
        <w:t>ú</w:t>
      </w:r>
      <w:r>
        <w:rPr>
          <w:rStyle w:val="Nenhum"/>
          <w:sz w:val="20"/>
          <w:szCs w:val="20"/>
          <w:rtl w:val="0"/>
          <w:lang w:val="pt-PT"/>
        </w:rPr>
        <w:t>meros movimentos sociais, pol</w:t>
      </w:r>
      <w:r>
        <w:rPr>
          <w:rStyle w:val="Nenhum"/>
          <w:sz w:val="20"/>
          <w:szCs w:val="20"/>
          <w:rtl w:val="0"/>
        </w:rPr>
        <w:t>í</w:t>
      </w:r>
      <w:r>
        <w:rPr>
          <w:rStyle w:val="Nenhum"/>
          <w:sz w:val="20"/>
          <w:szCs w:val="20"/>
          <w:rtl w:val="0"/>
          <w:lang w:val="pt-PT"/>
        </w:rPr>
        <w:t xml:space="preserve">ticos, militares, culturais </w:t>
      </w:r>
      <w:r>
        <w:rPr>
          <w:rStyle w:val="Nenhum"/>
          <w:sz w:val="20"/>
          <w:szCs w:val="20"/>
          <w:rtl w:val="0"/>
        </w:rPr>
        <w:t xml:space="preserve">– </w:t>
      </w:r>
      <w:r>
        <w:rPr>
          <w:rStyle w:val="Nenhum"/>
          <w:sz w:val="20"/>
          <w:szCs w:val="20"/>
          <w:rtl w:val="0"/>
          <w:lang w:val="pt-PT"/>
        </w:rPr>
        <w:t>tanto quanto econ</w:t>
      </w:r>
      <w:r>
        <w:rPr>
          <w:rStyle w:val="Nenhum"/>
          <w:sz w:val="20"/>
          <w:szCs w:val="20"/>
          <w:rtl w:val="0"/>
        </w:rPr>
        <w:t>ô</w:t>
      </w:r>
      <w:r>
        <w:rPr>
          <w:rStyle w:val="Nenhum"/>
          <w:sz w:val="20"/>
          <w:szCs w:val="20"/>
          <w:rtl w:val="0"/>
          <w:lang w:val="pt-PT"/>
        </w:rPr>
        <w:t xml:space="preserve">micos... (2014, p. 347) </w:t>
      </w:r>
    </w:p>
    <w:p>
      <w:pPr>
        <w:pStyle w:val="Corpo A"/>
        <w:spacing w:line="360" w:lineRule="auto"/>
        <w:ind w:left="2268" w:firstLine="0"/>
        <w:jc w:val="both"/>
        <w:rPr>
          <w:rStyle w:val="Nenhum A"/>
          <w:sz w:val="20"/>
          <w:szCs w:val="20"/>
        </w:rPr>
      </w:pPr>
    </w:p>
    <w:p>
      <w:pPr>
        <w:pStyle w:val="Corpo A"/>
        <w:tabs>
          <w:tab w:val="left" w:pos="851"/>
        </w:tabs>
        <w:spacing w:line="360" w:lineRule="auto"/>
        <w:jc w:val="both"/>
        <w:rPr>
          <w:rStyle w:val="Nenhum"/>
          <w:lang w:val="pt-PT"/>
        </w:rPr>
      </w:pPr>
      <w:r>
        <w:rPr>
          <w:rStyle w:val="Nenhum"/>
          <w:rtl w:val="0"/>
          <w:lang w:val="pt-PT"/>
        </w:rPr>
        <w:tab/>
        <w:t>Tal realidade perversa, grassa para al</w:t>
      </w:r>
      <w:r>
        <w:rPr>
          <w:rStyle w:val="Nenhum"/>
          <w:rtl w:val="0"/>
          <w:lang w:val="fr-FR"/>
        </w:rPr>
        <w:t>é</w:t>
      </w:r>
      <w:r>
        <w:rPr>
          <w:rStyle w:val="Nenhum"/>
          <w:rtl w:val="0"/>
          <w:lang w:val="pt-PT"/>
        </w:rPr>
        <w:t>m dos indiv</w:t>
      </w:r>
      <w:r>
        <w:rPr>
          <w:rStyle w:val="Nenhum A"/>
          <w:rtl w:val="0"/>
        </w:rPr>
        <w:t>í</w:t>
      </w:r>
      <w:r>
        <w:rPr>
          <w:rStyle w:val="Nenhum"/>
          <w:rtl w:val="0"/>
          <w:lang w:val="pt-PT"/>
        </w:rPr>
        <w:t>duos ou determinados grupos sociais, atingindo povos, pa</w:t>
      </w:r>
      <w:r>
        <w:rPr>
          <w:rStyle w:val="Nenhum A"/>
          <w:rtl w:val="0"/>
        </w:rPr>
        <w:t>í</w:t>
      </w:r>
      <w:r>
        <w:rPr>
          <w:rStyle w:val="Nenhum"/>
          <w:rtl w:val="0"/>
          <w:lang w:val="pt-PT"/>
        </w:rPr>
        <w:t>ses, continentes e etnias.  Cristaliza-se no imagin</w:t>
      </w:r>
      <w:r>
        <w:rPr>
          <w:rStyle w:val="Nenhum A"/>
          <w:rtl w:val="0"/>
        </w:rPr>
        <w:t>á</w:t>
      </w:r>
      <w:r>
        <w:rPr>
          <w:rStyle w:val="Nenhum"/>
          <w:rtl w:val="0"/>
          <w:lang w:val="pt-PT"/>
        </w:rPr>
        <w:t>rio coletivo que a desigualdade faz parte da ordem natural das coisas j</w:t>
      </w:r>
      <w:r>
        <w:rPr>
          <w:rStyle w:val="Nenhum A"/>
          <w:rtl w:val="0"/>
        </w:rPr>
        <w:t xml:space="preserve">á </w:t>
      </w:r>
      <w:r>
        <w:rPr>
          <w:rStyle w:val="Nenhum"/>
          <w:rtl w:val="0"/>
          <w:lang w:val="es-ES_tradnl"/>
        </w:rPr>
        <w:t>que todos s</w:t>
      </w:r>
      <w:r>
        <w:rPr>
          <w:rStyle w:val="Nenhum"/>
          <w:rtl w:val="0"/>
          <w:lang w:val="pt-PT"/>
        </w:rPr>
        <w:t>ã</w:t>
      </w:r>
      <w:r>
        <w:rPr>
          <w:rStyle w:val="Nenhum A"/>
          <w:rtl w:val="0"/>
        </w:rPr>
        <w:t xml:space="preserve">o </w:t>
      </w:r>
      <w:r>
        <w:rPr>
          <w:rStyle w:val="Nenhum A"/>
          <w:rtl w:val="0"/>
        </w:rPr>
        <w:t>ú</w:t>
      </w:r>
      <w:r>
        <w:rPr>
          <w:rStyle w:val="Nenhum"/>
          <w:rtl w:val="0"/>
          <w:lang w:val="pt-PT"/>
        </w:rPr>
        <w:t>nicos, seres humanos individuais, logo, a desigualdade, tanto como a pobreza, faz parte da ordem natural das coisas. A desigualdade do capital op</w:t>
      </w:r>
      <w:r>
        <w:rPr>
          <w:rStyle w:val="Nenhum"/>
          <w:rtl w:val="0"/>
          <w:lang w:val="pt-PT"/>
        </w:rPr>
        <w:t>õ</w:t>
      </w:r>
      <w:r>
        <w:rPr>
          <w:rStyle w:val="Nenhum"/>
          <w:rtl w:val="0"/>
          <w:lang w:val="pt-PT"/>
        </w:rPr>
        <w:t>e ricos e pobres entre os pa</w:t>
      </w:r>
      <w:r>
        <w:rPr>
          <w:rStyle w:val="Nenhum A"/>
          <w:rtl w:val="0"/>
        </w:rPr>
        <w:t>í</w:t>
      </w:r>
      <w:r>
        <w:rPr>
          <w:rStyle w:val="Nenhum"/>
          <w:rtl w:val="0"/>
          <w:lang w:val="pt-PT"/>
        </w:rPr>
        <w:t>ses, mas principalmente, dentro de cada pa</w:t>
      </w:r>
      <w:r>
        <w:rPr>
          <w:rStyle w:val="Nenhum A"/>
          <w:rtl w:val="0"/>
        </w:rPr>
        <w:t>í</w:t>
      </w:r>
      <w:r>
        <w:rPr>
          <w:rStyle w:val="Nenhum"/>
          <w:rtl w:val="0"/>
          <w:lang w:val="pt-PT"/>
        </w:rPr>
        <w:t>s. (</w:t>
      </w:r>
      <w:commentRangeStart w:id="1094"/>
      <w:r>
        <w:rPr>
          <w:rStyle w:val="Nenhum"/>
          <w:rtl w:val="0"/>
          <w:lang w:val="pt-PT"/>
        </w:rPr>
        <w:t>Ibidem</w:t>
      </w:r>
      <w:commentRangeEnd w:id="1094"/>
      <w:r>
        <w:commentReference w:id="1094"/>
      </w:r>
      <w:r>
        <w:rPr>
          <w:rStyle w:val="Nenhum"/>
          <w:rtl w:val="0"/>
          <w:lang w:val="pt-PT"/>
        </w:rPr>
        <w:t>) S</w:t>
      </w:r>
      <w:r>
        <w:rPr>
          <w:rStyle w:val="Nenhum"/>
          <w:rtl w:val="0"/>
          <w:lang w:val="pt-PT"/>
        </w:rPr>
        <w:t>ã</w:t>
      </w:r>
      <w:r>
        <w:rPr>
          <w:rStyle w:val="Nenhum"/>
          <w:rtl w:val="0"/>
          <w:lang w:val="pt-PT"/>
        </w:rPr>
        <w:t>o express</w:t>
      </w:r>
      <w:r>
        <w:rPr>
          <w:rStyle w:val="Nenhum"/>
          <w:rtl w:val="0"/>
          <w:lang w:val="pt-PT"/>
        </w:rPr>
        <w:t>õ</w:t>
      </w:r>
      <w:r>
        <w:rPr>
          <w:rStyle w:val="Nenhum"/>
          <w:rtl w:val="0"/>
          <w:lang w:val="pt-PT"/>
        </w:rPr>
        <w:t>es das diferentes formas de acesso aos bens e servi</w:t>
      </w:r>
      <w:r>
        <w:rPr>
          <w:rStyle w:val="Nenhum A"/>
          <w:rtl w:val="0"/>
        </w:rPr>
        <w:t>ç</w:t>
      </w:r>
      <w:r>
        <w:rPr>
          <w:rStyle w:val="Nenhum"/>
          <w:rtl w:val="0"/>
          <w:lang w:val="pt-PT"/>
        </w:rPr>
        <w:t>os dispon</w:t>
      </w:r>
      <w:r>
        <w:rPr>
          <w:rStyle w:val="Nenhum A"/>
          <w:rtl w:val="0"/>
        </w:rPr>
        <w:t>í</w:t>
      </w:r>
      <w:r>
        <w:rPr>
          <w:rStyle w:val="Nenhum"/>
          <w:rtl w:val="0"/>
          <w:lang w:val="pt-PT"/>
        </w:rPr>
        <w:t xml:space="preserve">veis em dada sociedade. Para este estudo importa </w:t>
      </w:r>
      <w:r>
        <w:rPr>
          <w:rStyle w:val="Nenhum"/>
          <w:rtl w:val="0"/>
          <w:lang w:val="en-US"/>
        </w:rPr>
        <w:t xml:space="preserve">menos </w:t>
      </w:r>
      <w:r>
        <w:rPr>
          <w:rStyle w:val="Nenhum"/>
          <w:rtl w:val="0"/>
          <w:lang w:val="pt-PT"/>
        </w:rPr>
        <w:t>considerar a desigualdade resultante da acumula</w:t>
      </w:r>
      <w:r>
        <w:rPr>
          <w:rStyle w:val="Nenhum"/>
          <w:rtl w:val="0"/>
          <w:lang w:val="pt-PT"/>
        </w:rPr>
        <w:t>çã</w:t>
      </w:r>
      <w:r>
        <w:rPr>
          <w:rStyle w:val="Nenhum"/>
          <w:rtl w:val="0"/>
          <w:lang w:val="pt-PT"/>
        </w:rPr>
        <w:t>o capitalista e da explora</w:t>
      </w:r>
      <w:r>
        <w:rPr>
          <w:rStyle w:val="Nenhum"/>
          <w:rtl w:val="0"/>
          <w:lang w:val="pt-PT"/>
        </w:rPr>
        <w:t>çã</w:t>
      </w:r>
      <w:r>
        <w:rPr>
          <w:rStyle w:val="Nenhum"/>
          <w:rtl w:val="0"/>
          <w:lang w:val="pt-PT"/>
        </w:rPr>
        <w:t>o da for</w:t>
      </w:r>
      <w:r>
        <w:rPr>
          <w:rStyle w:val="Nenhum A"/>
          <w:rtl w:val="0"/>
        </w:rPr>
        <w:t>ç</w:t>
      </w:r>
      <w:r>
        <w:rPr>
          <w:rStyle w:val="Nenhum"/>
          <w:rtl w:val="0"/>
          <w:lang w:val="pt-PT"/>
        </w:rPr>
        <w:t>a de trabalho com a apropria</w:t>
      </w:r>
      <w:r>
        <w:rPr>
          <w:rStyle w:val="Nenhum"/>
          <w:rtl w:val="0"/>
          <w:lang w:val="pt-PT"/>
        </w:rPr>
        <w:t>çã</w:t>
      </w:r>
      <w:r>
        <w:rPr>
          <w:rStyle w:val="Nenhum"/>
          <w:rtl w:val="0"/>
          <w:lang w:val="pt-PT"/>
        </w:rPr>
        <w:t xml:space="preserve">o privada pelo capital, </w:t>
      </w:r>
      <w:r>
        <w:rPr>
          <w:rStyle w:val="Nenhum"/>
          <w:rtl w:val="0"/>
          <w:lang w:val="en-US"/>
        </w:rPr>
        <w:t xml:space="preserve">e </w:t>
      </w:r>
      <w:r>
        <w:rPr>
          <w:rStyle w:val="Nenhum"/>
          <w:rtl w:val="0"/>
          <w:lang w:val="pt-PT"/>
        </w:rPr>
        <w:t>ma</w:t>
      </w:r>
      <w:r>
        <w:rPr>
          <w:rStyle w:val="Nenhum"/>
          <w:rtl w:val="0"/>
          <w:lang w:val="en-US"/>
        </w:rPr>
        <w:t>i</w:t>
      </w:r>
      <w:r>
        <w:rPr>
          <w:rStyle w:val="Nenhum"/>
          <w:rtl w:val="0"/>
          <w:lang w:val="pt-PT"/>
        </w:rPr>
        <w:t>s a desigualdade estampada nas formas de acesso ao programa do BPC. Neste caso, os t</w:t>
      </w:r>
      <w:r>
        <w:rPr>
          <w:rStyle w:val="Nenhum A"/>
          <w:rtl w:val="0"/>
        </w:rPr>
        <w:t>ê</w:t>
      </w:r>
      <w:r>
        <w:rPr>
          <w:rStyle w:val="Nenhum"/>
          <w:rtl w:val="0"/>
          <w:lang w:val="pt-PT"/>
        </w:rPr>
        <w:t>nues limites criados para selecionar quem pode e quem n</w:t>
      </w:r>
      <w:r>
        <w:rPr>
          <w:rStyle w:val="Nenhum"/>
          <w:rtl w:val="0"/>
          <w:lang w:val="pt-PT"/>
        </w:rPr>
        <w:t>ã</w:t>
      </w:r>
      <w:r>
        <w:rPr>
          <w:rStyle w:val="Nenhum"/>
          <w:rtl w:val="0"/>
          <w:lang w:val="pt-PT"/>
        </w:rPr>
        <w:t>o pode acessar o benef</w:t>
      </w:r>
      <w:r>
        <w:rPr>
          <w:rStyle w:val="Nenhum A"/>
          <w:rtl w:val="0"/>
        </w:rPr>
        <w:t>í</w:t>
      </w:r>
      <w:r>
        <w:rPr>
          <w:rStyle w:val="Nenhum"/>
          <w:rtl w:val="0"/>
          <w:lang w:val="pt-PT"/>
        </w:rPr>
        <w:t>cio acentua a desigualdade. Embora os indiv</w:t>
      </w:r>
      <w:r>
        <w:rPr>
          <w:rStyle w:val="Nenhum A"/>
          <w:rtl w:val="0"/>
        </w:rPr>
        <w:t>í</w:t>
      </w:r>
      <w:r>
        <w:rPr>
          <w:rStyle w:val="Nenhum"/>
          <w:rtl w:val="0"/>
          <w:lang w:val="pt-PT"/>
        </w:rPr>
        <w:t>duos se encontrem no mesmo n</w:t>
      </w:r>
      <w:r>
        <w:rPr>
          <w:rStyle w:val="Nenhum A"/>
          <w:rtl w:val="0"/>
        </w:rPr>
        <w:t>í</w:t>
      </w:r>
      <w:r>
        <w:rPr>
          <w:rStyle w:val="Nenhum"/>
          <w:rtl w:val="0"/>
          <w:lang w:val="pt-PT"/>
        </w:rPr>
        <w:t>vel de priva</w:t>
      </w:r>
      <w:r>
        <w:rPr>
          <w:rStyle w:val="Nenhum"/>
          <w:rtl w:val="0"/>
          <w:lang w:val="pt-PT"/>
        </w:rPr>
        <w:t>çã</w:t>
      </w:r>
      <w:r>
        <w:rPr>
          <w:rStyle w:val="Nenhum"/>
          <w:rtl w:val="0"/>
          <w:lang w:val="pt-PT"/>
        </w:rPr>
        <w:t>o social, uma m</w:t>
      </w:r>
      <w:r>
        <w:rPr>
          <w:rStyle w:val="Nenhum A"/>
          <w:rtl w:val="0"/>
        </w:rPr>
        <w:t>í</w:t>
      </w:r>
      <w:r>
        <w:rPr>
          <w:rStyle w:val="Nenhum A"/>
          <w:rtl w:val="0"/>
        </w:rPr>
        <w:t>nima fra</w:t>
      </w:r>
      <w:r>
        <w:rPr>
          <w:rStyle w:val="Nenhum"/>
          <w:rtl w:val="0"/>
          <w:lang w:val="pt-PT"/>
        </w:rPr>
        <w:t>çã</w:t>
      </w:r>
      <w:r>
        <w:rPr>
          <w:rStyle w:val="Nenhum A"/>
          <w:rtl w:val="0"/>
        </w:rPr>
        <w:t>o m</w:t>
      </w:r>
      <w:r>
        <w:rPr>
          <w:rStyle w:val="Nenhum"/>
          <w:rtl w:val="0"/>
          <w:lang w:val="fr-FR"/>
        </w:rPr>
        <w:t>é</w:t>
      </w:r>
      <w:r>
        <w:rPr>
          <w:rStyle w:val="Nenhum"/>
          <w:rtl w:val="0"/>
          <w:lang w:val="pt-PT"/>
        </w:rPr>
        <w:t>trica de renda, por exemplo, pode excluir um ou outro candidato do acesso ao programa. Tal racioc</w:t>
      </w:r>
      <w:r>
        <w:rPr>
          <w:rStyle w:val="Nenhum A"/>
          <w:rtl w:val="0"/>
        </w:rPr>
        <w:t>í</w:t>
      </w:r>
      <w:r>
        <w:rPr>
          <w:rStyle w:val="Nenhum"/>
          <w:rtl w:val="0"/>
          <w:lang w:val="pt-PT"/>
        </w:rPr>
        <w:t>nio assume duas finalidades pr</w:t>
      </w:r>
      <w:r>
        <w:rPr>
          <w:rStyle w:val="Nenhum A"/>
          <w:rtl w:val="0"/>
        </w:rPr>
        <w:t>á</w:t>
      </w:r>
      <w:r>
        <w:rPr>
          <w:rStyle w:val="Nenhum"/>
          <w:rtl w:val="0"/>
          <w:lang w:val="pt-PT"/>
        </w:rPr>
        <w:t>ticas: primeira, porque serve como instrumento para a conten</w:t>
      </w:r>
      <w:r>
        <w:rPr>
          <w:rStyle w:val="Nenhum"/>
          <w:rtl w:val="0"/>
          <w:lang w:val="pt-PT"/>
        </w:rPr>
        <w:t>çã</w:t>
      </w:r>
      <w:r>
        <w:rPr>
          <w:rStyle w:val="Nenhum"/>
          <w:rtl w:val="0"/>
          <w:lang w:val="pt-PT"/>
        </w:rPr>
        <w:t>o dos gastos sociais com o programa social o que fortalece a ideia de estado m</w:t>
      </w:r>
      <w:r>
        <w:rPr>
          <w:rStyle w:val="Nenhum A"/>
          <w:rtl w:val="0"/>
        </w:rPr>
        <w:t>í</w:t>
      </w:r>
      <w:r>
        <w:rPr>
          <w:rStyle w:val="Nenhum"/>
          <w:rtl w:val="0"/>
          <w:lang w:val="pt-PT"/>
        </w:rPr>
        <w:t>nimo, condizente com a atual pol</w:t>
      </w:r>
      <w:r>
        <w:rPr>
          <w:rStyle w:val="Nenhum A"/>
          <w:rtl w:val="0"/>
        </w:rPr>
        <w:t>í</w:t>
      </w:r>
      <w:r>
        <w:rPr>
          <w:rStyle w:val="Nenhum"/>
          <w:rtl w:val="0"/>
          <w:lang w:val="pt-PT"/>
        </w:rPr>
        <w:t>tica neoliberal vigente no pa</w:t>
      </w:r>
      <w:r>
        <w:rPr>
          <w:rStyle w:val="Nenhum A"/>
          <w:rtl w:val="0"/>
        </w:rPr>
        <w:t>í</w:t>
      </w:r>
      <w:r>
        <w:rPr>
          <w:rStyle w:val="Nenhum"/>
          <w:rtl w:val="0"/>
          <w:lang w:val="pt-PT"/>
        </w:rPr>
        <w:t>s e, segunda, porque retroalimenta a ideologia liberal que fomenta a individualiza</w:t>
      </w:r>
      <w:r>
        <w:rPr>
          <w:rStyle w:val="Nenhum"/>
          <w:rtl w:val="0"/>
          <w:lang w:val="pt-PT"/>
        </w:rPr>
        <w:t>çã</w:t>
      </w:r>
      <w:r>
        <w:rPr>
          <w:rStyle w:val="Nenhum"/>
          <w:rtl w:val="0"/>
          <w:lang w:val="pt-PT"/>
        </w:rPr>
        <w:t>o dos fen</w:t>
      </w:r>
      <w:r>
        <w:rPr>
          <w:rStyle w:val="Nenhum A"/>
          <w:rtl w:val="0"/>
        </w:rPr>
        <w:t>ô</w:t>
      </w:r>
      <w:r>
        <w:rPr>
          <w:rStyle w:val="Nenhum"/>
          <w:rtl w:val="0"/>
          <w:lang w:val="pt-PT"/>
        </w:rPr>
        <w:t>menos sociais (pobreza), sustentando as rela</w:t>
      </w:r>
      <w:r>
        <w:rPr>
          <w:rStyle w:val="Nenhum"/>
          <w:rtl w:val="0"/>
          <w:lang w:val="pt-PT"/>
        </w:rPr>
        <w:t>çõ</w:t>
      </w:r>
      <w:r>
        <w:rPr>
          <w:rStyle w:val="Nenhum"/>
          <w:rtl w:val="0"/>
          <w:lang w:val="pt-PT"/>
        </w:rPr>
        <w:t xml:space="preserve">es de poder cristalizadas na sociedade brasileira. </w:t>
      </w:r>
    </w:p>
    <w:p>
      <w:pPr>
        <w:pStyle w:val="Corpo A"/>
        <w:tabs>
          <w:tab w:val="left" w:pos="851"/>
        </w:tabs>
        <w:spacing w:line="360" w:lineRule="auto"/>
        <w:jc w:val="both"/>
      </w:pPr>
      <w:r>
        <w:rPr>
          <w:rStyle w:val="Nenhum"/>
          <w:rtl w:val="0"/>
          <w:lang w:val="pt-PT"/>
        </w:rPr>
        <w:t>O pensamento liberal faz com que o sujeito se perceba enquanto expectador da realidade, ocultando-lhe as mazelas do sistema. S</w:t>
      </w:r>
      <w:r>
        <w:rPr>
          <w:rStyle w:val="Nenhum"/>
          <w:rtl w:val="0"/>
          <w:lang w:val="pt-PT"/>
        </w:rPr>
        <w:t>ã</w:t>
      </w:r>
      <w:r>
        <w:rPr>
          <w:rStyle w:val="Nenhum"/>
          <w:rtl w:val="0"/>
          <w:lang w:val="pt-PT"/>
        </w:rPr>
        <w:t>o os pr</w:t>
      </w:r>
      <w:r>
        <w:rPr>
          <w:rStyle w:val="Nenhum"/>
          <w:rtl w:val="0"/>
          <w:lang w:val="es-ES_tradnl"/>
        </w:rPr>
        <w:t>ó</w:t>
      </w:r>
      <w:r>
        <w:rPr>
          <w:rStyle w:val="Nenhum"/>
          <w:rtl w:val="0"/>
          <w:lang w:val="pt-PT"/>
        </w:rPr>
        <w:t>prios oprimidos os respons</w:t>
      </w:r>
      <w:r>
        <w:rPr>
          <w:rStyle w:val="Nenhum A"/>
          <w:rtl w:val="0"/>
        </w:rPr>
        <w:t>á</w:t>
      </w:r>
      <w:r>
        <w:rPr>
          <w:rStyle w:val="Nenhum"/>
          <w:rtl w:val="0"/>
          <w:lang w:val="pt-PT"/>
        </w:rPr>
        <w:t>veis pela sua condi</w:t>
      </w:r>
      <w:r>
        <w:rPr>
          <w:rStyle w:val="Nenhum"/>
          <w:rtl w:val="0"/>
          <w:lang w:val="pt-PT"/>
        </w:rPr>
        <w:t>çã</w:t>
      </w:r>
      <w:r>
        <w:rPr>
          <w:rStyle w:val="Nenhum"/>
          <w:rtl w:val="0"/>
          <w:lang w:val="it-IT"/>
        </w:rPr>
        <w:t>o, n</w:t>
      </w:r>
      <w:r>
        <w:rPr>
          <w:rStyle w:val="Nenhum"/>
          <w:rtl w:val="0"/>
          <w:lang w:val="pt-PT"/>
        </w:rPr>
        <w:t>ã</w:t>
      </w:r>
      <w:r>
        <w:rPr>
          <w:rStyle w:val="Nenhum"/>
          <w:rtl w:val="0"/>
          <w:lang w:val="pt-PT"/>
        </w:rPr>
        <w:t>o percebendo, ou se conformando com a viol</w:t>
      </w:r>
      <w:r>
        <w:rPr>
          <w:rStyle w:val="Nenhum A"/>
          <w:rtl w:val="0"/>
        </w:rPr>
        <w:t>ê</w:t>
      </w:r>
      <w:r>
        <w:rPr>
          <w:rStyle w:val="Nenhum"/>
          <w:rtl w:val="0"/>
          <w:lang w:val="pt-PT"/>
        </w:rPr>
        <w:t>ncia e a agressividade das institui</w:t>
      </w:r>
      <w:r>
        <w:rPr>
          <w:rStyle w:val="Nenhum"/>
          <w:rtl w:val="0"/>
          <w:lang w:val="pt-PT"/>
        </w:rPr>
        <w:t>çõ</w:t>
      </w:r>
      <w:r>
        <w:rPr>
          <w:rStyle w:val="Nenhum"/>
          <w:rtl w:val="0"/>
          <w:lang w:val="pt-PT"/>
        </w:rPr>
        <w:t>es capitalistas, onde os problemas sociais s</w:t>
      </w:r>
      <w:r>
        <w:rPr>
          <w:rStyle w:val="Nenhum"/>
          <w:rtl w:val="0"/>
          <w:lang w:val="pt-PT"/>
        </w:rPr>
        <w:t>ã</w:t>
      </w:r>
      <w:r>
        <w:rPr>
          <w:rStyle w:val="Nenhum"/>
          <w:rtl w:val="0"/>
          <w:lang w:val="pt-PT"/>
        </w:rPr>
        <w:t>o adiados ou transferidos (M</w:t>
      </w:r>
      <w:r>
        <w:rPr>
          <w:rStyle w:val="Nenhum"/>
          <w:rtl w:val="0"/>
          <w:lang w:val="fr-FR"/>
        </w:rPr>
        <w:t>É</w:t>
      </w:r>
      <w:r>
        <w:rPr>
          <w:rStyle w:val="Nenhum A"/>
          <w:rtl w:val="0"/>
        </w:rPr>
        <w:t>SZ</w:t>
      </w:r>
      <w:r>
        <w:rPr>
          <w:rStyle w:val="Nenhum A"/>
          <w:rtl w:val="0"/>
        </w:rPr>
        <w:t>Á</w:t>
      </w:r>
      <w:r>
        <w:rPr>
          <w:rStyle w:val="Nenhum"/>
          <w:rtl w:val="0"/>
          <w:lang w:val="pt-PT"/>
        </w:rPr>
        <w:t xml:space="preserve">ROS, 2006, p. 281). Em </w:t>
      </w:r>
      <w:r>
        <w:rPr>
          <w:rStyle w:val="Nenhum A"/>
          <w:rtl w:val="0"/>
        </w:rPr>
        <w:t>ú</w:t>
      </w:r>
      <w:r>
        <w:rPr>
          <w:rStyle w:val="Nenhum"/>
          <w:rtl w:val="0"/>
          <w:lang w:val="it-IT"/>
        </w:rPr>
        <w:t>ltima an</w:t>
      </w:r>
      <w:r>
        <w:rPr>
          <w:rStyle w:val="Nenhum A"/>
          <w:rtl w:val="0"/>
        </w:rPr>
        <w:t>á</w:t>
      </w:r>
      <w:r>
        <w:rPr>
          <w:rStyle w:val="Nenhum"/>
          <w:rtl w:val="0"/>
          <w:lang w:val="fr-FR"/>
        </w:rPr>
        <w:t xml:space="preserve">lise, </w:t>
      </w:r>
      <w:ins w:id="1095" w:date="2022-05-06T15:00:11Z" w:author="oculto">
        <w:r>
          <w:rPr>
            <w:rStyle w:val="Nenhum"/>
            <w:rtl w:val="0"/>
            <w:lang w:val="en-US"/>
          </w:rPr>
          <w:t>essa forma de pensamento permite a difus</w:t>
        </w:r>
      </w:ins>
      <w:ins w:id="1096" w:date="2022-05-06T15:00:11Z" w:author="oculto">
        <w:r>
          <w:rPr>
            <w:rStyle w:val="Nenhum"/>
            <w:rtl w:val="0"/>
            <w:lang w:val="en-US"/>
          </w:rPr>
          <w:t>ã</w:t>
        </w:r>
      </w:ins>
      <w:ins w:id="1097" w:date="2022-05-06T15:00:11Z" w:author="oculto">
        <w:r>
          <w:rPr>
            <w:rStyle w:val="Nenhum"/>
            <w:rtl w:val="0"/>
            <w:lang w:val="en-US"/>
          </w:rPr>
          <w:t>o de uma concep</w:t>
        </w:r>
      </w:ins>
      <w:ins w:id="1098" w:date="2022-05-06T15:00:11Z" w:author="oculto">
        <w:r>
          <w:rPr>
            <w:rStyle w:val="Nenhum"/>
            <w:rtl w:val="0"/>
            <w:lang w:val="en-US"/>
          </w:rPr>
          <w:t>çã</w:t>
        </w:r>
      </w:ins>
      <w:ins w:id="1099" w:date="2022-05-06T15:00:11Z" w:author="oculto">
        <w:r>
          <w:rPr>
            <w:rStyle w:val="Nenhum"/>
            <w:rtl w:val="0"/>
            <w:lang w:val="en-US"/>
          </w:rPr>
          <w:t xml:space="preserve">o segundo a qual os pobres </w:t>
        </w:r>
      </w:ins>
      <w:r>
        <w:rPr>
          <w:rStyle w:val="Nenhum"/>
          <w:rtl w:val="0"/>
          <w:lang w:val="fr-FR"/>
        </w:rPr>
        <w:t>s</w:t>
      </w:r>
      <w:r>
        <w:rPr>
          <w:rStyle w:val="Nenhum"/>
          <w:rtl w:val="0"/>
          <w:lang w:val="pt-PT"/>
        </w:rPr>
        <w:t>ã</w:t>
      </w:r>
      <w:r>
        <w:rPr>
          <w:rStyle w:val="Nenhum"/>
          <w:rtl w:val="0"/>
          <w:lang w:val="pt-PT"/>
        </w:rPr>
        <w:t>o</w:t>
      </w:r>
      <w:ins w:id="1100" w:date="2022-05-06T15:00:15Z" w:author="oculto">
        <w:r>
          <w:rPr>
            <w:rStyle w:val="Nenhum"/>
            <w:rtl w:val="0"/>
            <w:lang w:val="en-US"/>
          </w:rPr>
          <w:t>,</w:t>
        </w:r>
      </w:ins>
      <w:r>
        <w:rPr>
          <w:rStyle w:val="Nenhum"/>
          <w:rtl w:val="0"/>
          <w:lang w:val="pt-PT"/>
        </w:rPr>
        <w:t xml:space="preserve"> eles mesmos</w:t>
      </w:r>
      <w:ins w:id="1101" w:date="2022-05-06T15:00:17Z" w:author="oculto">
        <w:r>
          <w:rPr>
            <w:rStyle w:val="Nenhum"/>
            <w:rtl w:val="0"/>
            <w:lang w:val="en-US"/>
          </w:rPr>
          <w:t>,</w:t>
        </w:r>
      </w:ins>
      <w:r>
        <w:rPr>
          <w:rStyle w:val="Nenhum"/>
          <w:rtl w:val="0"/>
          <w:lang w:val="pt-PT"/>
        </w:rPr>
        <w:t xml:space="preserve"> os respons</w:t>
      </w:r>
      <w:r>
        <w:rPr>
          <w:rStyle w:val="Nenhum A"/>
          <w:rtl w:val="0"/>
        </w:rPr>
        <w:t>á</w:t>
      </w:r>
      <w:r>
        <w:rPr>
          <w:rStyle w:val="Nenhum"/>
          <w:rtl w:val="0"/>
          <w:lang w:val="pt-PT"/>
        </w:rPr>
        <w:t>veis pela desigualdade social, j</w:t>
      </w:r>
      <w:r>
        <w:rPr>
          <w:rStyle w:val="Nenhum A"/>
          <w:rtl w:val="0"/>
        </w:rPr>
        <w:t xml:space="preserve">á </w:t>
      </w:r>
      <w:r>
        <w:rPr>
          <w:rStyle w:val="Nenhum"/>
          <w:rtl w:val="0"/>
          <w:lang w:val="es-ES_tradnl"/>
        </w:rPr>
        <w:t>que n</w:t>
      </w:r>
      <w:r>
        <w:rPr>
          <w:rStyle w:val="Nenhum"/>
          <w:rtl w:val="0"/>
          <w:lang w:val="pt-PT"/>
        </w:rPr>
        <w:t>ã</w:t>
      </w:r>
      <w:r>
        <w:rPr>
          <w:rStyle w:val="Nenhum"/>
          <w:rtl w:val="0"/>
          <w:lang w:val="pt-PT"/>
        </w:rPr>
        <w:t xml:space="preserve">o possuem renda ou propriedade que bastem para </w:t>
      </w:r>
      <w:r>
        <w:rPr>
          <w:rStyle w:val="Nenhum"/>
          <w:rFonts w:ascii="Arial Unicode MS" w:hAnsi="Arial Unicode MS" w:hint="default"/>
          <w:rtl w:val="1"/>
          <w:lang w:val="ar-SA" w:bidi="ar-SA"/>
        </w:rPr>
        <w:t>“</w:t>
      </w:r>
      <w:r>
        <w:rPr>
          <w:rStyle w:val="Nenhum"/>
          <w:rtl w:val="0"/>
          <w:lang w:val="en-US"/>
        </w:rPr>
        <w:t>prover a pr</w:t>
      </w:r>
      <w:r>
        <w:rPr>
          <w:rStyle w:val="Nenhum"/>
          <w:rtl w:val="0"/>
          <w:lang w:val="es-ES_tradnl"/>
        </w:rPr>
        <w:t>ó</w:t>
      </w:r>
      <w:r>
        <w:rPr>
          <w:rStyle w:val="Nenhum"/>
          <w:rtl w:val="0"/>
          <w:lang w:val="pt-PT"/>
        </w:rPr>
        <w:t>pria manuten</w:t>
      </w:r>
      <w:r>
        <w:rPr>
          <w:rStyle w:val="Nenhum"/>
          <w:rtl w:val="0"/>
          <w:lang w:val="pt-PT"/>
        </w:rPr>
        <w:t>çã</w:t>
      </w:r>
      <w:r>
        <w:rPr>
          <w:rStyle w:val="Nenhum"/>
          <w:rtl w:val="0"/>
          <w:lang w:val="pt-PT"/>
        </w:rPr>
        <w:t>o ou t</w:t>
      </w:r>
      <w:r>
        <w:rPr>
          <w:rStyle w:val="Nenhum A"/>
          <w:rtl w:val="0"/>
        </w:rPr>
        <w:t>ê</w:t>
      </w:r>
      <w:r>
        <w:rPr>
          <w:rStyle w:val="Nenhum"/>
          <w:rtl w:val="0"/>
          <w:lang w:val="pt-PT"/>
        </w:rPr>
        <w:t>-la provida por sua pr</w:t>
      </w:r>
      <w:r>
        <w:rPr>
          <w:rStyle w:val="Nenhum"/>
          <w:rtl w:val="0"/>
          <w:lang w:val="es-ES_tradnl"/>
        </w:rPr>
        <w:t>ó</w:t>
      </w:r>
      <w:r>
        <w:rPr>
          <w:rStyle w:val="Nenhum"/>
          <w:rtl w:val="0"/>
          <w:lang w:val="it-IT"/>
        </w:rPr>
        <w:t>pria fam</w:t>
      </w:r>
      <w:r>
        <w:rPr>
          <w:rStyle w:val="Nenhum A"/>
          <w:rtl w:val="0"/>
        </w:rPr>
        <w:t>í</w:t>
      </w:r>
      <w:r>
        <w:rPr>
          <w:rStyle w:val="Nenhum"/>
          <w:rtl w:val="0"/>
          <w:lang w:val="it-IT"/>
        </w:rPr>
        <w:t>lia</w:t>
      </w:r>
      <w:r>
        <w:rPr>
          <w:rStyle w:val="Nenhum A"/>
          <w:rtl w:val="0"/>
        </w:rPr>
        <w:t>”</w:t>
      </w:r>
      <w:r>
        <w:rPr>
          <w:rStyle w:val="Nenhum A"/>
          <w:rtl w:val="0"/>
        </w:rPr>
        <w:t>.</w:t>
      </w:r>
      <w:r>
        <w:rPr>
          <w:rStyle w:val="Nenhum"/>
          <w:vertAlign w:val="superscript"/>
        </w:rPr>
        <w:footnoteReference w:id="69"/>
      </w:r>
      <w:r>
        <w:rPr>
          <w:rStyle w:val="Nenhum A"/>
          <w:rtl w:val="0"/>
        </w:rPr>
        <w:t xml:space="preserve"> J</w:t>
      </w:r>
      <w:r>
        <w:rPr>
          <w:rStyle w:val="Nenhum A"/>
          <w:rtl w:val="0"/>
        </w:rPr>
        <w:t xml:space="preserve">á </w:t>
      </w:r>
      <w:r>
        <w:rPr>
          <w:rStyle w:val="Nenhum"/>
          <w:rtl w:val="0"/>
          <w:lang w:val="pt-PT"/>
        </w:rPr>
        <w:t>o Estado, por sua vez, elege de forma vertical quem e quais necessidades ser</w:t>
      </w:r>
      <w:r>
        <w:rPr>
          <w:rStyle w:val="Nenhum"/>
          <w:rtl w:val="0"/>
          <w:lang w:val="pt-PT"/>
        </w:rPr>
        <w:t>ã</w:t>
      </w:r>
      <w:r>
        <w:rPr>
          <w:rStyle w:val="Nenhum"/>
          <w:rtl w:val="0"/>
          <w:lang w:val="pt-PT"/>
        </w:rPr>
        <w:t>o atendidas, numa clara e inequ</w:t>
      </w:r>
      <w:r>
        <w:rPr>
          <w:rStyle w:val="Nenhum A"/>
          <w:rtl w:val="0"/>
        </w:rPr>
        <w:t>í</w:t>
      </w:r>
      <w:r>
        <w:rPr>
          <w:rStyle w:val="Nenhum"/>
          <w:rtl w:val="0"/>
          <w:lang w:val="pt-PT"/>
        </w:rPr>
        <w:t>voca demonstra</w:t>
      </w:r>
      <w:r>
        <w:rPr>
          <w:rStyle w:val="Nenhum"/>
          <w:rtl w:val="0"/>
          <w:lang w:val="pt-PT"/>
        </w:rPr>
        <w:t>çã</w:t>
      </w:r>
      <w:r>
        <w:rPr>
          <w:rStyle w:val="Nenhum"/>
          <w:rtl w:val="0"/>
          <w:lang w:val="pt-PT"/>
        </w:rPr>
        <w:t>o de controle e dom</w:t>
      </w:r>
      <w:r>
        <w:rPr>
          <w:rStyle w:val="Nenhum A"/>
          <w:rtl w:val="0"/>
        </w:rPr>
        <w:t>í</w:t>
      </w:r>
      <w:r>
        <w:rPr>
          <w:rStyle w:val="Nenhum"/>
          <w:rtl w:val="0"/>
          <w:lang w:val="pt-PT"/>
        </w:rPr>
        <w:t>nio sobre as massas.</w:t>
      </w:r>
    </w:p>
    <w:p>
      <w:pPr>
        <w:pStyle w:val="Corpo A"/>
        <w:tabs>
          <w:tab w:val="left" w:pos="851"/>
        </w:tabs>
        <w:spacing w:line="360" w:lineRule="auto"/>
        <w:jc w:val="both"/>
      </w:pPr>
    </w:p>
    <w:p>
      <w:pPr>
        <w:pStyle w:val="Corpo A"/>
        <w:tabs>
          <w:tab w:val="left" w:pos="851"/>
        </w:tabs>
        <w:spacing w:line="360" w:lineRule="auto"/>
        <w:jc w:val="both"/>
      </w:pPr>
      <w:r>
        <w:rPr>
          <w:rStyle w:val="Nenhum"/>
          <w:rtl w:val="0"/>
          <w:lang w:val="pt-PT"/>
        </w:rPr>
        <w:t>3.2 Pobreza e neoliberalismo</w:t>
      </w:r>
    </w:p>
    <w:p>
      <w:pPr>
        <w:pStyle w:val="Corpo A"/>
        <w:tabs>
          <w:tab w:val="left" w:pos="851"/>
        </w:tabs>
        <w:spacing w:line="360" w:lineRule="auto"/>
        <w:jc w:val="both"/>
      </w:pPr>
    </w:p>
    <w:p>
      <w:pPr>
        <w:pStyle w:val="Corpo A"/>
        <w:tabs>
          <w:tab w:val="left" w:pos="851"/>
        </w:tabs>
        <w:spacing w:line="360" w:lineRule="auto"/>
        <w:jc w:val="both"/>
      </w:pPr>
      <w:r>
        <w:rPr>
          <w:rStyle w:val="Nenhum"/>
          <w:rtl w:val="0"/>
          <w:lang w:val="pt-PT"/>
        </w:rPr>
        <w:tab/>
        <w:t>Entender a pobreza estampada nos textos normativos, e como s</w:t>
      </w:r>
      <w:r>
        <w:rPr>
          <w:rStyle w:val="Nenhum"/>
          <w:rtl w:val="0"/>
          <w:lang w:val="pt-PT"/>
        </w:rPr>
        <w:t>ã</w:t>
      </w:r>
      <w:r>
        <w:rPr>
          <w:rStyle w:val="Nenhum"/>
          <w:rtl w:val="0"/>
          <w:lang w:val="pt-PT"/>
        </w:rPr>
        <w:t>o operacionalizadas as pol</w:t>
      </w:r>
      <w:r>
        <w:rPr>
          <w:rStyle w:val="Nenhum A"/>
          <w:rtl w:val="0"/>
        </w:rPr>
        <w:t>í</w:t>
      </w:r>
      <w:r>
        <w:rPr>
          <w:rStyle w:val="Nenhum"/>
          <w:rtl w:val="0"/>
          <w:lang w:val="pt-PT"/>
        </w:rPr>
        <w:t>ticas sociais nos aparatos do Estado e nas institui</w:t>
      </w:r>
      <w:r>
        <w:rPr>
          <w:rStyle w:val="Nenhum"/>
          <w:rtl w:val="0"/>
          <w:lang w:val="pt-PT"/>
        </w:rPr>
        <w:t>çõ</w:t>
      </w:r>
      <w:r>
        <w:rPr>
          <w:rStyle w:val="Nenhum"/>
          <w:rtl w:val="0"/>
          <w:lang w:val="pt-PT"/>
        </w:rPr>
        <w:t xml:space="preserve">es privadas denominadas </w:t>
      </w:r>
      <w:r>
        <w:rPr>
          <w:rStyle w:val="Nenhum"/>
          <w:rFonts w:ascii="Arial Unicode MS" w:hAnsi="Arial Unicode MS" w:hint="default"/>
          <w:rtl w:val="1"/>
          <w:lang w:val="ar-SA" w:bidi="ar-SA"/>
        </w:rPr>
        <w:t>“</w:t>
      </w:r>
      <w:r>
        <w:rPr>
          <w:rStyle w:val="Nenhum"/>
          <w:rtl w:val="0"/>
          <w:lang w:val="pt-PT"/>
        </w:rPr>
        <w:t>parceiras</w:t>
      </w:r>
      <w:r>
        <w:rPr>
          <w:rStyle w:val="Nenhum A"/>
          <w:rtl w:val="0"/>
        </w:rPr>
        <w:t>”</w:t>
      </w:r>
      <w:r>
        <w:rPr>
          <w:rStyle w:val="Nenhum"/>
          <w:rtl w:val="0"/>
          <w:lang w:val="pt-PT"/>
        </w:rPr>
        <w:t>, aclara os sentidos dos aspectos ideol</w:t>
      </w:r>
      <w:r>
        <w:rPr>
          <w:rStyle w:val="Nenhum"/>
          <w:rtl w:val="0"/>
          <w:lang w:val="es-ES_tradnl"/>
        </w:rPr>
        <w:t>ó</w:t>
      </w:r>
      <w:r>
        <w:rPr>
          <w:rStyle w:val="Nenhum"/>
          <w:rtl w:val="0"/>
          <w:lang w:val="pt-PT"/>
        </w:rPr>
        <w:t>gicos que sustentam essas a</w:t>
      </w:r>
      <w:r>
        <w:rPr>
          <w:rStyle w:val="Nenhum"/>
          <w:rtl w:val="0"/>
          <w:lang w:val="pt-PT"/>
        </w:rPr>
        <w:t>çõ</w:t>
      </w:r>
      <w:r>
        <w:rPr>
          <w:rStyle w:val="Nenhum"/>
          <w:rtl w:val="0"/>
          <w:lang w:val="pt-PT"/>
        </w:rPr>
        <w:t xml:space="preserve">es. Nesses casos, a pobreza </w:t>
      </w:r>
      <w:r>
        <w:rPr>
          <w:rStyle w:val="Nenhum"/>
          <w:rtl w:val="0"/>
          <w:lang w:val="fr-FR"/>
        </w:rPr>
        <w:t xml:space="preserve">é </w:t>
      </w:r>
      <w:r>
        <w:rPr>
          <w:rStyle w:val="Nenhum"/>
          <w:rtl w:val="0"/>
          <w:lang w:val="pt-PT"/>
        </w:rPr>
        <w:t>entendida como a satisfa</w:t>
      </w:r>
      <w:r>
        <w:rPr>
          <w:rStyle w:val="Nenhum"/>
          <w:rtl w:val="0"/>
          <w:lang w:val="pt-PT"/>
        </w:rPr>
        <w:t>çã</w:t>
      </w:r>
      <w:r>
        <w:rPr>
          <w:rStyle w:val="Nenhum"/>
          <w:rtl w:val="0"/>
          <w:lang w:val="pt-PT"/>
        </w:rPr>
        <w:t xml:space="preserve">o das necessidades de acordo com o modo de vida de cada sociedade, conforme apresentado por Touwnsend: </w:t>
      </w:r>
    </w:p>
    <w:p>
      <w:pPr>
        <w:pStyle w:val="Corpo A"/>
        <w:tabs>
          <w:tab w:val="left" w:pos="851"/>
        </w:tabs>
        <w:spacing w:line="360" w:lineRule="auto"/>
        <w:jc w:val="both"/>
      </w:pPr>
    </w:p>
    <w:p>
      <w:pPr>
        <w:pStyle w:val="Corpo A"/>
        <w:tabs>
          <w:tab w:val="left" w:pos="851"/>
        </w:tabs>
        <w:spacing w:line="360" w:lineRule="auto"/>
        <w:ind w:left="2268" w:firstLine="0"/>
        <w:jc w:val="both"/>
        <w:rPr>
          <w:rStyle w:val="Nenhum"/>
          <w:sz w:val="20"/>
          <w:szCs w:val="20"/>
        </w:rPr>
      </w:pPr>
      <w:r>
        <w:rPr>
          <w:rStyle w:val="Nenhum"/>
          <w:sz w:val="20"/>
          <w:szCs w:val="20"/>
          <w:rtl w:val="0"/>
          <w:lang w:val="en-US"/>
        </w:rPr>
        <w:t>“</w:t>
      </w:r>
      <w:r>
        <w:rPr>
          <w:rStyle w:val="Nenhum"/>
          <w:sz w:val="20"/>
          <w:szCs w:val="20"/>
          <w:rtl w:val="0"/>
          <w:lang w:val="en-US"/>
        </w:rPr>
        <w:t>Individuals, families and groups in the population can be said to be in poverty when they lack the resources to obtain the types of diet, participate in the activities and have the living conditions and amenities which ar customary[...]in the societies to which they belong.</w:t>
      </w:r>
      <w:r>
        <w:rPr>
          <w:rStyle w:val="Nenhum"/>
          <w:sz w:val="20"/>
          <w:szCs w:val="20"/>
          <w:rtl w:val="0"/>
          <w:lang w:val="en-US"/>
        </w:rPr>
        <w:t>”</w:t>
      </w:r>
      <w:r>
        <w:rPr>
          <w:rStyle w:val="Nenhum"/>
          <w:sz w:val="20"/>
          <w:szCs w:val="20"/>
          <w:vertAlign w:val="superscript"/>
        </w:rPr>
        <w:footnoteReference w:id="70"/>
      </w:r>
      <w:r>
        <w:rPr>
          <w:rStyle w:val="Nenhum"/>
          <w:sz w:val="20"/>
          <w:szCs w:val="20"/>
          <w:rtl w:val="0"/>
          <w:lang w:val="en-US"/>
        </w:rPr>
        <w:t xml:space="preserve"> </w:t>
      </w:r>
      <w:r>
        <w:rPr>
          <w:rStyle w:val="Nenhum"/>
          <w:sz w:val="20"/>
          <w:szCs w:val="20"/>
          <w:rtl w:val="0"/>
        </w:rPr>
        <w:t>(apud PEREIRA, 2006, p. 231)</w:t>
      </w:r>
    </w:p>
    <w:p>
      <w:pPr>
        <w:pStyle w:val="Corpo A"/>
        <w:tabs>
          <w:tab w:val="left" w:pos="851"/>
        </w:tabs>
        <w:spacing w:line="360" w:lineRule="auto"/>
        <w:jc w:val="both"/>
      </w:pPr>
    </w:p>
    <w:p>
      <w:pPr>
        <w:pStyle w:val="Corpo A"/>
        <w:tabs>
          <w:tab w:val="left" w:pos="851"/>
        </w:tabs>
        <w:spacing w:line="360" w:lineRule="auto"/>
        <w:jc w:val="both"/>
        <w:rPr>
          <w:ins w:id="1102" w:date="2022-05-06T15:03:25Z" w:author="oculto"/>
          <w:rStyle w:val="Nenhum"/>
          <w:lang w:val="pt-PT"/>
        </w:rPr>
      </w:pPr>
      <w:r>
        <w:rPr>
          <w:rStyle w:val="Nenhum"/>
          <w:rtl w:val="0"/>
          <w:lang w:val="pt-PT"/>
        </w:rPr>
        <w:tab/>
        <w:t>Depreende-se deste conceito a pobreza relativa, pois depende do modo de vida de cada sociedade de forma singular, com forte componente subjetivo. Isso pode ser um problema se consideramos quem ou quais grupos definir</w:t>
      </w:r>
      <w:r>
        <w:rPr>
          <w:rStyle w:val="Nenhum"/>
          <w:rtl w:val="0"/>
          <w:lang w:val="pt-PT"/>
        </w:rPr>
        <w:t>ã</w:t>
      </w:r>
      <w:r>
        <w:rPr>
          <w:rStyle w:val="Nenhum"/>
          <w:rtl w:val="0"/>
          <w:lang w:val="pt-PT"/>
        </w:rPr>
        <w:t xml:space="preserve">o o que </w:t>
      </w:r>
      <w:r>
        <w:rPr>
          <w:rStyle w:val="Nenhum"/>
          <w:rtl w:val="0"/>
          <w:lang w:val="fr-FR"/>
        </w:rPr>
        <w:t xml:space="preserve">é </w:t>
      </w:r>
      <w:r>
        <w:rPr>
          <w:rStyle w:val="Nenhum"/>
          <w:rtl w:val="0"/>
          <w:lang w:val="pt-PT"/>
        </w:rPr>
        <w:t>a pobreza em dada sociedade, e quais os mecanismos de interven</w:t>
      </w:r>
      <w:r>
        <w:rPr>
          <w:rStyle w:val="Nenhum"/>
          <w:rtl w:val="0"/>
          <w:lang w:val="pt-PT"/>
        </w:rPr>
        <w:t>çã</w:t>
      </w:r>
      <w:r>
        <w:rPr>
          <w:rStyle w:val="Nenhum"/>
          <w:rtl w:val="0"/>
          <w:lang w:val="es-ES_tradnl"/>
        </w:rPr>
        <w:t>o ser</w:t>
      </w:r>
      <w:r>
        <w:rPr>
          <w:rStyle w:val="Nenhum"/>
          <w:rtl w:val="0"/>
          <w:lang w:val="pt-PT"/>
        </w:rPr>
        <w:t>ã</w:t>
      </w:r>
      <w:r>
        <w:rPr>
          <w:rStyle w:val="Nenhum"/>
          <w:rtl w:val="0"/>
          <w:lang w:val="pt-PT"/>
        </w:rPr>
        <w:t>o utilizados para o trato desse fen</w:t>
      </w:r>
      <w:r>
        <w:rPr>
          <w:rStyle w:val="Nenhum A"/>
          <w:rtl w:val="0"/>
        </w:rPr>
        <w:t>ô</w:t>
      </w:r>
      <w:r>
        <w:rPr>
          <w:rStyle w:val="Nenhum"/>
          <w:rtl w:val="0"/>
          <w:lang w:val="pt-PT"/>
        </w:rPr>
        <w:t>meno. No caso brasileiro, resta evidente que o ide</w:t>
      </w:r>
      <w:r>
        <w:rPr>
          <w:rStyle w:val="Nenhum A"/>
          <w:rtl w:val="0"/>
        </w:rPr>
        <w:t>á</w:t>
      </w:r>
      <w:r>
        <w:rPr>
          <w:rStyle w:val="Nenhum"/>
          <w:rtl w:val="0"/>
          <w:lang w:val="pt-PT"/>
        </w:rPr>
        <w:t>rio neoliberal tem marcado a trajet</w:t>
      </w:r>
      <w:r>
        <w:rPr>
          <w:rStyle w:val="Nenhum"/>
          <w:rtl w:val="0"/>
          <w:lang w:val="es-ES_tradnl"/>
        </w:rPr>
        <w:t>ó</w:t>
      </w:r>
      <w:r>
        <w:rPr>
          <w:rStyle w:val="Nenhum"/>
          <w:rtl w:val="0"/>
          <w:lang w:val="pt-PT"/>
        </w:rPr>
        <w:t>ria das pol</w:t>
      </w:r>
      <w:r>
        <w:rPr>
          <w:rStyle w:val="Nenhum A"/>
          <w:rtl w:val="0"/>
        </w:rPr>
        <w:t>í</w:t>
      </w:r>
      <w:r>
        <w:rPr>
          <w:rStyle w:val="Nenhum"/>
          <w:rtl w:val="0"/>
          <w:lang w:val="pt-PT"/>
        </w:rPr>
        <w:t>ticas p</w:t>
      </w:r>
      <w:r>
        <w:rPr>
          <w:rStyle w:val="Nenhum A"/>
          <w:rtl w:val="0"/>
        </w:rPr>
        <w:t>ú</w:t>
      </w:r>
      <w:r>
        <w:rPr>
          <w:rStyle w:val="Nenhum"/>
          <w:rtl w:val="0"/>
          <w:lang w:val="pt-PT"/>
        </w:rPr>
        <w:t>blicas de cunho social, introduzindo elementos arbitr</w:t>
      </w:r>
      <w:r>
        <w:rPr>
          <w:rStyle w:val="Nenhum A"/>
          <w:rtl w:val="0"/>
        </w:rPr>
        <w:t>á</w:t>
      </w:r>
      <w:r>
        <w:rPr>
          <w:rStyle w:val="Nenhum"/>
          <w:rtl w:val="0"/>
          <w:lang w:val="pt-PT"/>
        </w:rPr>
        <w:t>rios, verticais e excludentes, impactando diretamente a assertividade e efetividade de tais pol</w:t>
      </w:r>
      <w:r>
        <w:rPr>
          <w:rStyle w:val="Nenhum A"/>
          <w:rtl w:val="0"/>
        </w:rPr>
        <w:t>í</w:t>
      </w:r>
      <w:r>
        <w:rPr>
          <w:rStyle w:val="Nenhum"/>
          <w:rtl w:val="0"/>
          <w:lang w:val="pt-PT"/>
        </w:rPr>
        <w:t>ticas voltadas para o enfrentamento da pobreza. Nos planos nacionais dos pa</w:t>
      </w:r>
      <w:r>
        <w:rPr>
          <w:rStyle w:val="Nenhum A"/>
          <w:rtl w:val="0"/>
        </w:rPr>
        <w:t>í</w:t>
      </w:r>
      <w:r>
        <w:rPr>
          <w:rStyle w:val="Nenhum"/>
          <w:rtl w:val="0"/>
          <w:lang w:val="pt-PT"/>
        </w:rPr>
        <w:t>ses capitalistas, o emprego de pol</w:t>
      </w:r>
      <w:r>
        <w:rPr>
          <w:rStyle w:val="Nenhum A"/>
          <w:rtl w:val="0"/>
        </w:rPr>
        <w:t>í</w:t>
      </w:r>
      <w:r>
        <w:rPr>
          <w:rStyle w:val="Nenhum"/>
          <w:rtl w:val="0"/>
          <w:lang w:val="pt-PT"/>
        </w:rPr>
        <w:t>ticas de subsist</w:t>
      </w:r>
      <w:r>
        <w:rPr>
          <w:rStyle w:val="Nenhum A"/>
          <w:rtl w:val="0"/>
        </w:rPr>
        <w:t>ê</w:t>
      </w:r>
      <w:r>
        <w:rPr>
          <w:rStyle w:val="Nenhum"/>
          <w:rtl w:val="0"/>
          <w:lang w:val="es-ES_tradnl"/>
        </w:rPr>
        <w:t>ncia</w:t>
      </w:r>
      <w:r>
        <w:rPr>
          <w:rStyle w:val="Nenhum"/>
          <w:vertAlign w:val="superscript"/>
        </w:rPr>
        <w:footnoteReference w:id="71"/>
      </w:r>
      <w:r>
        <w:rPr>
          <w:rStyle w:val="Nenhum"/>
          <w:rtl w:val="0"/>
          <w:lang w:val="pt-PT"/>
        </w:rPr>
        <w:t xml:space="preserve"> no trato da pobreza tem recebido especial destaque, impondo um padr</w:t>
      </w:r>
      <w:r>
        <w:rPr>
          <w:rStyle w:val="Nenhum"/>
          <w:rtl w:val="0"/>
          <w:lang w:val="pt-PT"/>
        </w:rPr>
        <w:t>ã</w:t>
      </w:r>
      <w:r>
        <w:rPr>
          <w:rStyle w:val="Nenhum"/>
          <w:rtl w:val="0"/>
          <w:lang w:val="pt-PT"/>
        </w:rPr>
        <w:t>o de atendimento das necessidades ao m</w:t>
      </w:r>
      <w:r>
        <w:rPr>
          <w:rStyle w:val="Nenhum A"/>
          <w:rtl w:val="0"/>
        </w:rPr>
        <w:t>í</w:t>
      </w:r>
      <w:r>
        <w:rPr>
          <w:rStyle w:val="Nenhum"/>
          <w:rtl w:val="0"/>
          <w:lang w:val="pt-PT"/>
        </w:rPr>
        <w:t>nimo, ou seja, o quanto baste para a sobreviv</w:t>
      </w:r>
      <w:r>
        <w:rPr>
          <w:rStyle w:val="Nenhum A"/>
          <w:rtl w:val="0"/>
        </w:rPr>
        <w:t>ê</w:t>
      </w:r>
      <w:r>
        <w:rPr>
          <w:rStyle w:val="Nenhum"/>
          <w:rtl w:val="0"/>
          <w:lang w:val="pt-PT"/>
        </w:rPr>
        <w:t>ncia mais elementar poss</w:t>
      </w:r>
      <w:r>
        <w:rPr>
          <w:rStyle w:val="Nenhum A"/>
          <w:rtl w:val="0"/>
        </w:rPr>
        <w:t>í</w:t>
      </w:r>
      <w:r>
        <w:rPr>
          <w:rStyle w:val="Nenhum"/>
          <w:rtl w:val="0"/>
          <w:lang w:val="pt-PT"/>
        </w:rPr>
        <w:t>vel</w:t>
      </w:r>
      <w:del w:id="1103" w:date="2022-05-06T15:03:19Z" w:author="oculto">
        <w:r>
          <w:rPr>
            <w:rStyle w:val="Nenhum"/>
            <w:rtl w:val="0"/>
            <w:lang w:val="pt-PT"/>
          </w:rPr>
          <w:delText>.</w:delText>
        </w:r>
      </w:del>
      <w:r>
        <w:rPr>
          <w:rStyle w:val="Nenhum"/>
          <w:rtl w:val="0"/>
          <w:lang w:val="pt-PT"/>
        </w:rPr>
        <w:t xml:space="preserve"> (OUTHWAITE e BOTTOMORE, 1996, p. 194)</w:t>
      </w:r>
      <w:ins w:id="1104" w:date="2022-05-06T15:03:21Z" w:author="oculto">
        <w:r>
          <w:rPr>
            <w:rStyle w:val="Nenhum"/>
            <w:rtl w:val="0"/>
            <w:lang w:val="en-US"/>
          </w:rPr>
          <w:t>.</w:t>
        </w:r>
      </w:ins>
      <w:r>
        <w:rPr>
          <w:rStyle w:val="Nenhum"/>
          <w:rtl w:val="0"/>
          <w:lang w:val="pt-PT"/>
        </w:rPr>
        <w:t xml:space="preserve"> </w:t>
      </w:r>
    </w:p>
    <w:p>
      <w:pPr>
        <w:pStyle w:val="Corpo A"/>
        <w:tabs>
          <w:tab w:val="left" w:pos="851"/>
        </w:tabs>
        <w:spacing w:line="360" w:lineRule="auto"/>
        <w:jc w:val="both"/>
      </w:pPr>
      <w:r>
        <w:rPr>
          <w:rStyle w:val="Nenhum"/>
          <w:rtl w:val="0"/>
          <w:lang w:val="pt-PT"/>
        </w:rPr>
        <w:t>Os discursos que sugerem a considera</w:t>
      </w:r>
      <w:r>
        <w:rPr>
          <w:rStyle w:val="Nenhum"/>
          <w:rtl w:val="0"/>
          <w:lang w:val="pt-PT"/>
        </w:rPr>
        <w:t>çã</w:t>
      </w:r>
      <w:r>
        <w:rPr>
          <w:rStyle w:val="Nenhum"/>
          <w:rtl w:val="0"/>
          <w:lang w:val="pt-PT"/>
        </w:rPr>
        <w:t>o das caracter</w:t>
      </w:r>
      <w:r>
        <w:rPr>
          <w:rStyle w:val="Nenhum A"/>
          <w:rtl w:val="0"/>
        </w:rPr>
        <w:t>í</w:t>
      </w:r>
      <w:r>
        <w:rPr>
          <w:rStyle w:val="Nenhum"/>
          <w:rtl w:val="0"/>
          <w:lang w:val="pt-PT"/>
        </w:rPr>
        <w:t>sticas e condi</w:t>
      </w:r>
      <w:r>
        <w:rPr>
          <w:rStyle w:val="Nenhum"/>
          <w:rtl w:val="0"/>
          <w:lang w:val="pt-PT"/>
        </w:rPr>
        <w:t>çõ</w:t>
      </w:r>
      <w:r>
        <w:rPr>
          <w:rStyle w:val="Nenhum"/>
          <w:rtl w:val="0"/>
          <w:lang w:val="pt-PT"/>
        </w:rPr>
        <w:t>es de dada sociedade fenecem ante a imposi</w:t>
      </w:r>
      <w:r>
        <w:rPr>
          <w:rStyle w:val="Nenhum"/>
          <w:rtl w:val="0"/>
          <w:lang w:val="pt-PT"/>
        </w:rPr>
        <w:t>çã</w:t>
      </w:r>
      <w:r>
        <w:rPr>
          <w:rStyle w:val="Nenhum"/>
          <w:rtl w:val="0"/>
          <w:lang w:val="pt-PT"/>
        </w:rPr>
        <w:t>o de um padr</w:t>
      </w:r>
      <w:r>
        <w:rPr>
          <w:rStyle w:val="Nenhum"/>
          <w:rtl w:val="0"/>
          <w:lang w:val="pt-PT"/>
        </w:rPr>
        <w:t>ã</w:t>
      </w:r>
      <w:r>
        <w:rPr>
          <w:rStyle w:val="Nenhum"/>
          <w:rtl w:val="0"/>
          <w:lang w:val="pt-PT"/>
        </w:rPr>
        <w:t>o de vida no patamar mais elementar poss</w:t>
      </w:r>
      <w:r>
        <w:rPr>
          <w:rStyle w:val="Nenhum A"/>
          <w:rtl w:val="0"/>
        </w:rPr>
        <w:t>í</w:t>
      </w:r>
      <w:r>
        <w:rPr>
          <w:rStyle w:val="Nenhum"/>
          <w:rtl w:val="0"/>
          <w:lang w:val="pt-PT"/>
        </w:rPr>
        <w:t>vel, ao n</w:t>
      </w:r>
      <w:r>
        <w:rPr>
          <w:rStyle w:val="Nenhum A"/>
          <w:rtl w:val="0"/>
        </w:rPr>
        <w:t>í</w:t>
      </w:r>
      <w:r>
        <w:rPr>
          <w:rStyle w:val="Nenhum"/>
          <w:rtl w:val="0"/>
          <w:lang w:val="pt-PT"/>
        </w:rPr>
        <w:t xml:space="preserve">vel da estrita </w:t>
      </w:r>
      <w:r>
        <w:rPr>
          <w:rStyle w:val="Nenhum"/>
          <w:rFonts w:ascii="Arial Unicode MS" w:hAnsi="Arial Unicode MS" w:hint="default"/>
          <w:rtl w:val="1"/>
          <w:lang w:val="ar-SA" w:bidi="ar-SA"/>
        </w:rPr>
        <w:t>“</w:t>
      </w:r>
      <w:r>
        <w:rPr>
          <w:rStyle w:val="Nenhum"/>
          <w:rtl w:val="0"/>
          <w:lang w:val="pt-PT"/>
        </w:rPr>
        <w:t>sobreviv</w:t>
      </w:r>
      <w:r>
        <w:rPr>
          <w:rStyle w:val="Nenhum A"/>
          <w:rtl w:val="0"/>
        </w:rPr>
        <w:t>ê</w:t>
      </w:r>
      <w:r>
        <w:rPr>
          <w:rStyle w:val="Nenhum"/>
          <w:rtl w:val="0"/>
          <w:lang w:val="it-IT"/>
        </w:rPr>
        <w:t>ncia animal</w:t>
      </w:r>
      <w:r>
        <w:rPr>
          <w:rStyle w:val="Nenhum A"/>
          <w:rtl w:val="0"/>
        </w:rPr>
        <w:t xml:space="preserve">” </w:t>
      </w:r>
      <w:r>
        <w:rPr>
          <w:rStyle w:val="Nenhum"/>
          <w:rtl w:val="0"/>
          <w:lang w:val="pt-PT"/>
        </w:rPr>
        <w:t>(MARX, 2008). Assim, nessa rela</w:t>
      </w:r>
      <w:r>
        <w:rPr>
          <w:rStyle w:val="Nenhum"/>
          <w:rtl w:val="0"/>
          <w:lang w:val="pt-PT"/>
        </w:rPr>
        <w:t>çã</w:t>
      </w:r>
      <w:r>
        <w:rPr>
          <w:rStyle w:val="Nenhum"/>
          <w:rtl w:val="0"/>
          <w:lang w:val="pt-PT"/>
        </w:rPr>
        <w:t xml:space="preserve">o do homem social na sociedade capitalista o sentido humano </w:t>
      </w:r>
      <w:r>
        <w:rPr>
          <w:rStyle w:val="Nenhum"/>
          <w:rtl w:val="0"/>
          <w:lang w:val="fr-FR"/>
        </w:rPr>
        <w:t xml:space="preserve">é </w:t>
      </w:r>
      <w:r>
        <w:rPr>
          <w:rStyle w:val="Nenhum"/>
          <w:rtl w:val="0"/>
          <w:lang w:val="pt-PT"/>
        </w:rPr>
        <w:t xml:space="preserve">objetificado a medida que sua vivencia </w:t>
      </w:r>
      <w:r>
        <w:rPr>
          <w:rStyle w:val="Nenhum"/>
          <w:rtl w:val="0"/>
          <w:lang w:val="fr-FR"/>
        </w:rPr>
        <w:t xml:space="preserve">é </w:t>
      </w:r>
      <w:r>
        <w:rPr>
          <w:rStyle w:val="Nenhum"/>
          <w:rtl w:val="0"/>
          <w:lang w:val="pt-PT"/>
        </w:rPr>
        <w:t>transmutada para uma coisa, uma mercadoria, um valor mercantil:</w:t>
      </w:r>
    </w:p>
    <w:p>
      <w:pPr>
        <w:pStyle w:val="Corpo A"/>
        <w:tabs>
          <w:tab w:val="left" w:pos="851"/>
        </w:tabs>
        <w:spacing w:line="360" w:lineRule="auto"/>
        <w:jc w:val="both"/>
      </w:pPr>
    </w:p>
    <w:p>
      <w:pPr>
        <w:pStyle w:val="Corpo A"/>
        <w:tabs>
          <w:tab w:val="left" w:pos="851"/>
        </w:tabs>
        <w:ind w:left="2268" w:firstLine="0"/>
        <w:jc w:val="both"/>
      </w:pPr>
      <w:r>
        <w:rPr>
          <w:rStyle w:val="Nenhum"/>
          <w:rtl w:val="0"/>
          <w:lang w:val="pt-PT"/>
        </w:rPr>
        <w:t xml:space="preserve">O sentido constrangido </w:t>
      </w:r>
      <w:r>
        <w:rPr>
          <w:rtl w:val="0"/>
        </w:rPr>
        <w:t xml:space="preserve">à </w:t>
      </w:r>
      <w:r>
        <w:rPr>
          <w:rStyle w:val="Nenhum"/>
          <w:rtl w:val="0"/>
          <w:lang w:val="en-US"/>
        </w:rPr>
        <w:t>car</w:t>
      </w:r>
      <w:r>
        <w:rPr>
          <w:rtl w:val="0"/>
        </w:rPr>
        <w:t>ê</w:t>
      </w:r>
      <w:r>
        <w:rPr>
          <w:rStyle w:val="Nenhum"/>
          <w:rtl w:val="0"/>
          <w:lang w:val="pt-PT"/>
        </w:rPr>
        <w:t>ncia pr</w:t>
      </w:r>
      <w:r>
        <w:rPr>
          <w:rtl w:val="0"/>
        </w:rPr>
        <w:t>á</w:t>
      </w:r>
      <w:r>
        <w:rPr>
          <w:rStyle w:val="Nenhum"/>
          <w:rtl w:val="0"/>
          <w:lang w:val="pt-PT"/>
        </w:rPr>
        <w:t>tica rude tamb</w:t>
      </w:r>
      <w:r>
        <w:rPr>
          <w:rStyle w:val="Nenhum"/>
          <w:rtl w:val="0"/>
          <w:lang w:val="fr-FR"/>
        </w:rPr>
        <w:t>é</w:t>
      </w:r>
      <w:r>
        <w:rPr>
          <w:rStyle w:val="Nenhum"/>
          <w:rtl w:val="0"/>
          <w:lang w:val="pt-PT"/>
        </w:rPr>
        <w:t>m tem apenas um sentido tacanho. Para o homem faminto n</w:t>
      </w:r>
      <w:r>
        <w:rPr>
          <w:rStyle w:val="Nenhum"/>
          <w:rtl w:val="0"/>
          <w:lang w:val="pt-PT"/>
        </w:rPr>
        <w:t>ã</w:t>
      </w:r>
      <w:r>
        <w:rPr>
          <w:rStyle w:val="Nenhum"/>
          <w:rtl w:val="0"/>
          <w:lang w:val="pt-PT"/>
        </w:rPr>
        <w:t>o existe a forma humana da comida, mas somente a sua exist</w:t>
      </w:r>
      <w:r>
        <w:rPr>
          <w:rtl w:val="0"/>
        </w:rPr>
        <w:t>ê</w:t>
      </w:r>
      <w:r>
        <w:rPr>
          <w:rStyle w:val="Nenhum"/>
          <w:rtl w:val="0"/>
          <w:lang w:val="pt-PT"/>
        </w:rPr>
        <w:t>ncia abstrata como alimento; poderia ela justamente existir muito bem na forma mais rudimentar, e n</w:t>
      </w:r>
      <w:r>
        <w:rPr>
          <w:rStyle w:val="Nenhum"/>
          <w:rtl w:val="0"/>
          <w:lang w:val="pt-PT"/>
        </w:rPr>
        <w:t>ã</w:t>
      </w:r>
      <w:r>
        <w:rPr>
          <w:rStyle w:val="Nenhum"/>
          <w:rtl w:val="0"/>
          <w:lang w:val="es-ES_tradnl"/>
        </w:rPr>
        <w:t>o h</w:t>
      </w:r>
      <w:r>
        <w:rPr>
          <w:rtl w:val="0"/>
        </w:rPr>
        <w:t xml:space="preserve">á </w:t>
      </w:r>
      <w:r>
        <w:rPr>
          <w:rStyle w:val="Nenhum"/>
          <w:rtl w:val="0"/>
          <w:lang w:val="pt-PT"/>
        </w:rPr>
        <w:t>como dizer em que esta atividade de se alimentar se distingue da atividade animal de alimentar-se. O homem carente, cheio de preocupa</w:t>
      </w:r>
      <w:r>
        <w:rPr>
          <w:rStyle w:val="Nenhum"/>
          <w:rtl w:val="0"/>
          <w:lang w:val="pt-PT"/>
        </w:rPr>
        <w:t>çõ</w:t>
      </w:r>
      <w:r>
        <w:rPr>
          <w:rStyle w:val="Nenhum"/>
          <w:rtl w:val="0"/>
          <w:lang w:val="fr-FR"/>
        </w:rPr>
        <w:t>es, n</w:t>
      </w:r>
      <w:r>
        <w:rPr>
          <w:rStyle w:val="Nenhum"/>
          <w:rtl w:val="0"/>
          <w:lang w:val="pt-PT"/>
        </w:rPr>
        <w:t>ã</w:t>
      </w:r>
      <w:r>
        <w:rPr>
          <w:rStyle w:val="Nenhum"/>
          <w:rtl w:val="0"/>
          <w:lang w:val="pt-PT"/>
        </w:rPr>
        <w:t>o tem nenhum sentido para o mais belo espet</w:t>
      </w:r>
      <w:r>
        <w:rPr>
          <w:rtl w:val="0"/>
        </w:rPr>
        <w:t>á</w:t>
      </w:r>
      <w:r>
        <w:rPr>
          <w:rStyle w:val="Nenhum"/>
          <w:rtl w:val="0"/>
          <w:lang w:val="pt-PT"/>
        </w:rPr>
        <w:t>culo; o comerciante de minerais v</w:t>
      </w:r>
      <w:r>
        <w:rPr>
          <w:rtl w:val="0"/>
        </w:rPr>
        <w:t xml:space="preserve">ê </w:t>
      </w:r>
      <w:r>
        <w:rPr>
          <w:rStyle w:val="Nenhum"/>
          <w:rtl w:val="0"/>
          <w:lang w:val="pt-PT"/>
        </w:rPr>
        <w:t>apenas o mercantil, n</w:t>
      </w:r>
      <w:r>
        <w:rPr>
          <w:rStyle w:val="Nenhum"/>
          <w:rtl w:val="0"/>
          <w:lang w:val="pt-PT"/>
        </w:rPr>
        <w:t>ã</w:t>
      </w:r>
      <w:r>
        <w:rPr>
          <w:rStyle w:val="Nenhum"/>
          <w:rtl w:val="0"/>
          <w:lang w:val="pt-PT"/>
        </w:rPr>
        <w:t>o mais a beleza e a natureza peculiar do mineral; ele n</w:t>
      </w:r>
      <w:r>
        <w:rPr>
          <w:rStyle w:val="Nenhum"/>
          <w:rtl w:val="0"/>
          <w:lang w:val="pt-PT"/>
        </w:rPr>
        <w:t>ã</w:t>
      </w:r>
      <w:r>
        <w:rPr>
          <w:rStyle w:val="Nenhum"/>
          <w:rtl w:val="0"/>
          <w:lang w:val="pt-PT"/>
        </w:rPr>
        <w:t>o tem sentido mineral</w:t>
      </w:r>
      <w:r>
        <w:rPr>
          <w:rStyle w:val="Nenhum"/>
          <w:rtl w:val="0"/>
          <w:lang w:val="es-ES_tradnl"/>
        </w:rPr>
        <w:t>ó</w:t>
      </w:r>
      <w:r>
        <w:rPr>
          <w:rStyle w:val="Nenhum"/>
          <w:rtl w:val="0"/>
          <w:lang w:val="pt-PT"/>
        </w:rPr>
        <w:t>gico algum; portanto, a objetifica</w:t>
      </w:r>
      <w:r>
        <w:rPr>
          <w:rStyle w:val="Nenhum"/>
          <w:rtl w:val="0"/>
          <w:lang w:val="pt-PT"/>
        </w:rPr>
        <w:t>çã</w:t>
      </w:r>
      <w:r>
        <w:rPr>
          <w:rStyle w:val="Nenhum"/>
          <w:rtl w:val="0"/>
          <w:lang w:val="pt-PT"/>
        </w:rPr>
        <w:t>o da ess</w:t>
      </w:r>
      <w:r>
        <w:rPr>
          <w:rtl w:val="0"/>
        </w:rPr>
        <w:t>ê</w:t>
      </w:r>
      <w:r>
        <w:rPr>
          <w:rStyle w:val="Nenhum"/>
          <w:rtl w:val="0"/>
          <w:lang w:val="pt-PT"/>
        </w:rPr>
        <w:t>ncia humana, tanto do ponto de vista te</w:t>
      </w:r>
      <w:r>
        <w:rPr>
          <w:rStyle w:val="Nenhum"/>
          <w:rtl w:val="0"/>
          <w:lang w:val="es-ES_tradnl"/>
        </w:rPr>
        <w:t>ó</w:t>
      </w:r>
      <w:r>
        <w:rPr>
          <w:rStyle w:val="Nenhum"/>
          <w:rtl w:val="0"/>
          <w:lang w:val="pt-PT"/>
        </w:rPr>
        <w:t>rico quanto pr</w:t>
      </w:r>
      <w:r>
        <w:rPr>
          <w:rtl w:val="0"/>
        </w:rPr>
        <w:t>á</w:t>
      </w:r>
      <w:r>
        <w:rPr>
          <w:rStyle w:val="Nenhum"/>
          <w:rtl w:val="0"/>
          <w:lang w:val="it-IT"/>
        </w:rPr>
        <w:t xml:space="preserve">tico, </w:t>
      </w:r>
      <w:r>
        <w:rPr>
          <w:rStyle w:val="Nenhum"/>
          <w:rtl w:val="0"/>
          <w:lang w:val="fr-FR"/>
        </w:rPr>
        <w:t xml:space="preserve">é </w:t>
      </w:r>
      <w:r>
        <w:rPr>
          <w:rStyle w:val="Nenhum"/>
          <w:rtl w:val="0"/>
          <w:lang w:val="pt-PT"/>
        </w:rPr>
        <w:t>necess</w:t>
      </w:r>
      <w:r>
        <w:rPr>
          <w:rtl w:val="0"/>
        </w:rPr>
        <w:t>á</w:t>
      </w:r>
      <w:r>
        <w:rPr>
          <w:rStyle w:val="Nenhum"/>
          <w:rtl w:val="0"/>
          <w:lang w:val="pt-PT"/>
        </w:rPr>
        <w:t xml:space="preserve">ria tanto para fazer humanos os sentidos do homem quanto para criar sentido humano correspondente </w:t>
      </w:r>
      <w:r>
        <w:rPr>
          <w:rtl w:val="0"/>
        </w:rPr>
        <w:t xml:space="preserve">à </w:t>
      </w:r>
      <w:r>
        <w:rPr>
          <w:rStyle w:val="Nenhum"/>
          <w:rtl w:val="0"/>
          <w:lang w:val="pt-PT"/>
        </w:rPr>
        <w:t>riqueza inteira do ser humano e natural. (</w:t>
      </w:r>
      <w:del w:id="1105" w:date="2022-05-06T15:04:13Z" w:author="oculto">
        <w:r>
          <w:rPr>
            <w:rStyle w:val="Nenhum"/>
            <w:rtl w:val="0"/>
            <w:lang w:val="pt-PT"/>
          </w:rPr>
          <w:delText>Ibidem</w:delText>
        </w:r>
      </w:del>
      <w:ins w:id="1106" w:date="2022-05-06T15:04:15Z" w:author="oculto">
        <w:r>
          <w:rPr>
            <w:rStyle w:val="Nenhum"/>
            <w:rtl w:val="0"/>
            <w:lang w:val="en-US"/>
          </w:rPr>
          <w:t>MARX</w:t>
        </w:r>
      </w:ins>
      <w:r>
        <w:rPr>
          <w:rStyle w:val="Nenhum"/>
          <w:rtl w:val="0"/>
          <w:lang w:val="pt-PT"/>
        </w:rPr>
        <w:t xml:space="preserve">, </w:t>
      </w:r>
      <w:ins w:id="1107" w:date="2022-05-06T15:04:53Z" w:author="oculto">
        <w:r>
          <w:rPr>
            <w:rStyle w:val="Nenhum"/>
            <w:rtl w:val="0"/>
            <w:lang w:val="en-US"/>
          </w:rPr>
          <w:t xml:space="preserve">DATA, </w:t>
        </w:r>
      </w:ins>
      <w:r>
        <w:rPr>
          <w:rStyle w:val="Nenhum"/>
          <w:rtl w:val="0"/>
          <w:lang w:val="pt-PT"/>
        </w:rPr>
        <w:t>p. 110-111)</w:t>
      </w:r>
    </w:p>
    <w:p>
      <w:pPr>
        <w:pStyle w:val="Corpo A"/>
        <w:tabs>
          <w:tab w:val="left" w:pos="851"/>
        </w:tabs>
        <w:spacing w:line="360" w:lineRule="auto"/>
        <w:jc w:val="both"/>
      </w:pPr>
    </w:p>
    <w:p>
      <w:pPr>
        <w:pStyle w:val="Corpo A"/>
        <w:tabs>
          <w:tab w:val="left" w:pos="851"/>
        </w:tabs>
        <w:spacing w:line="360" w:lineRule="auto"/>
        <w:jc w:val="both"/>
      </w:pPr>
      <w:r>
        <w:rPr>
          <w:rStyle w:val="Nenhum"/>
          <w:rtl w:val="0"/>
          <w:lang w:val="pt-PT"/>
        </w:rPr>
        <w:t xml:space="preserve"> </w:t>
        <w:tab/>
        <w:t>Embora question</w:t>
      </w:r>
      <w:r>
        <w:rPr>
          <w:rStyle w:val="Nenhum A"/>
          <w:rtl w:val="0"/>
        </w:rPr>
        <w:t>á</w:t>
      </w:r>
      <w:r>
        <w:rPr>
          <w:rStyle w:val="Nenhum"/>
          <w:rtl w:val="0"/>
          <w:lang w:val="pt-PT"/>
        </w:rPr>
        <w:t>vel o valor atual do sal</w:t>
      </w:r>
      <w:r>
        <w:rPr>
          <w:rStyle w:val="Nenhum A"/>
          <w:rtl w:val="0"/>
        </w:rPr>
        <w:t>á</w:t>
      </w:r>
      <w:r>
        <w:rPr>
          <w:rStyle w:val="Nenhum"/>
          <w:rtl w:val="0"/>
          <w:lang w:val="pt-PT"/>
        </w:rPr>
        <w:t>rio m</w:t>
      </w:r>
      <w:r>
        <w:rPr>
          <w:rStyle w:val="Nenhum A"/>
          <w:rtl w:val="0"/>
        </w:rPr>
        <w:t>í</w:t>
      </w:r>
      <w:r>
        <w:rPr>
          <w:rStyle w:val="Nenhum"/>
          <w:rtl w:val="0"/>
          <w:lang w:val="pt-PT"/>
        </w:rPr>
        <w:t>nimo, como j</w:t>
      </w:r>
      <w:r>
        <w:rPr>
          <w:rStyle w:val="Nenhum A"/>
          <w:rtl w:val="0"/>
        </w:rPr>
        <w:t xml:space="preserve">á </w:t>
      </w:r>
      <w:r>
        <w:rPr>
          <w:rStyle w:val="Nenhum"/>
          <w:rtl w:val="0"/>
          <w:lang w:val="pt-PT"/>
        </w:rPr>
        <w:t>apontado na primeira parte deste trabalho</w:t>
      </w:r>
      <w:r>
        <w:rPr>
          <w:rStyle w:val="Nenhum"/>
          <w:vertAlign w:val="superscript"/>
        </w:rPr>
        <w:footnoteReference w:id="72"/>
      </w:r>
      <w:r>
        <w:rPr>
          <w:rStyle w:val="Nenhum"/>
          <w:rtl w:val="0"/>
          <w:lang w:val="pt-PT"/>
        </w:rPr>
        <w:t>, o legislador brasileiro o elegeu como par</w:t>
      </w:r>
      <w:r>
        <w:rPr>
          <w:rStyle w:val="Nenhum A"/>
          <w:rtl w:val="0"/>
        </w:rPr>
        <w:t>â</w:t>
      </w:r>
      <w:r>
        <w:rPr>
          <w:rStyle w:val="Nenhum"/>
          <w:rtl w:val="0"/>
          <w:lang w:val="pt-PT"/>
        </w:rPr>
        <w:t>metro na Constitui</w:t>
      </w:r>
      <w:r>
        <w:rPr>
          <w:rStyle w:val="Nenhum"/>
          <w:rtl w:val="0"/>
          <w:lang w:val="pt-PT"/>
        </w:rPr>
        <w:t>çã</w:t>
      </w:r>
      <w:r>
        <w:rPr>
          <w:rStyle w:val="Nenhum"/>
          <w:rtl w:val="0"/>
          <w:lang w:val="pt-PT"/>
        </w:rPr>
        <w:t>o brasileira como contrapresta</w:t>
      </w:r>
      <w:r>
        <w:rPr>
          <w:rStyle w:val="Nenhum"/>
          <w:rtl w:val="0"/>
          <w:lang w:val="pt-PT"/>
        </w:rPr>
        <w:t>çã</w:t>
      </w:r>
      <w:r>
        <w:rPr>
          <w:rStyle w:val="Nenhum A"/>
          <w:rtl w:val="0"/>
        </w:rPr>
        <w:t>o m</w:t>
      </w:r>
      <w:r>
        <w:rPr>
          <w:rStyle w:val="Nenhum A"/>
          <w:rtl w:val="0"/>
        </w:rPr>
        <w:t>í</w:t>
      </w:r>
      <w:r>
        <w:rPr>
          <w:rStyle w:val="Nenhum"/>
          <w:rtl w:val="0"/>
          <w:lang w:val="pt-PT"/>
        </w:rPr>
        <w:t>nima paga ao trabalhador, devendo ser capaz de satisfazer as necessidades vitais b</w:t>
      </w:r>
      <w:r>
        <w:rPr>
          <w:rStyle w:val="Nenhum A"/>
          <w:rtl w:val="0"/>
        </w:rPr>
        <w:t>á</w:t>
      </w:r>
      <w:r>
        <w:rPr>
          <w:rStyle w:val="Nenhum"/>
          <w:rtl w:val="0"/>
          <w:lang w:val="pt-PT"/>
        </w:rPr>
        <w:t xml:space="preserve">sicas e </w:t>
      </w:r>
      <w:r>
        <w:rPr>
          <w:rStyle w:val="Nenhum A"/>
          <w:rtl w:val="0"/>
        </w:rPr>
        <w:t>à</w:t>
      </w:r>
      <w:r>
        <w:rPr>
          <w:rStyle w:val="Nenhum"/>
          <w:rtl w:val="0"/>
          <w:lang w:val="pt-PT"/>
        </w:rPr>
        <w:t>s de sua fam</w:t>
      </w:r>
      <w:r>
        <w:rPr>
          <w:rStyle w:val="Nenhum A"/>
          <w:rtl w:val="0"/>
        </w:rPr>
        <w:t>í</w:t>
      </w:r>
      <w:r>
        <w:rPr>
          <w:rStyle w:val="Nenhum"/>
          <w:rtl w:val="0"/>
          <w:lang w:val="it-IT"/>
        </w:rPr>
        <w:t>lia.</w:t>
      </w:r>
      <w:r>
        <w:rPr>
          <w:rStyle w:val="Nenhum"/>
          <w:vertAlign w:val="superscript"/>
        </w:rPr>
        <w:footnoteReference w:id="73"/>
      </w:r>
      <w:r>
        <w:rPr>
          <w:rStyle w:val="Nenhum"/>
          <w:rtl w:val="0"/>
          <w:lang w:val="pt-PT"/>
        </w:rPr>
        <w:t xml:space="preserve"> Por outra sorte, o mesmo par</w:t>
      </w:r>
      <w:r>
        <w:rPr>
          <w:rStyle w:val="Nenhum A"/>
          <w:rtl w:val="0"/>
        </w:rPr>
        <w:t>â</w:t>
      </w:r>
      <w:r>
        <w:rPr>
          <w:rStyle w:val="Nenhum"/>
          <w:rtl w:val="0"/>
          <w:lang w:val="pt-PT"/>
        </w:rPr>
        <w:t>metro foi adotado pela legisla</w:t>
      </w:r>
      <w:r>
        <w:rPr>
          <w:rStyle w:val="Nenhum"/>
          <w:rtl w:val="0"/>
          <w:lang w:val="pt-PT"/>
        </w:rPr>
        <w:t>çã</w:t>
      </w:r>
      <w:r>
        <w:rPr>
          <w:rStyle w:val="Nenhum A"/>
          <w:rtl w:val="0"/>
        </w:rPr>
        <w:t>o p</w:t>
      </w:r>
      <w:r>
        <w:rPr>
          <w:rStyle w:val="Nenhum A"/>
          <w:rtl w:val="0"/>
        </w:rPr>
        <w:t>á</w:t>
      </w:r>
      <w:r>
        <w:rPr>
          <w:rStyle w:val="Nenhum"/>
          <w:rtl w:val="0"/>
          <w:lang w:val="pt-PT"/>
        </w:rPr>
        <w:t>tria maior para a garantia do m</w:t>
      </w:r>
      <w:r>
        <w:rPr>
          <w:rStyle w:val="Nenhum A"/>
          <w:rtl w:val="0"/>
        </w:rPr>
        <w:t>í</w:t>
      </w:r>
      <w:r>
        <w:rPr>
          <w:rStyle w:val="Nenhum"/>
          <w:rtl w:val="0"/>
          <w:lang w:val="pt-PT"/>
        </w:rPr>
        <w:t>nimo social para idosos e pessoas com defici</w:t>
      </w:r>
      <w:r>
        <w:rPr>
          <w:rStyle w:val="Nenhum A"/>
          <w:rtl w:val="0"/>
        </w:rPr>
        <w:t>ê</w:t>
      </w:r>
      <w:r>
        <w:rPr>
          <w:rStyle w:val="Nenhum"/>
          <w:rtl w:val="0"/>
          <w:lang w:val="pt-PT"/>
        </w:rPr>
        <w:t>ncia em situa</w:t>
      </w:r>
      <w:r>
        <w:rPr>
          <w:rStyle w:val="Nenhum"/>
          <w:rtl w:val="0"/>
          <w:lang w:val="pt-PT"/>
        </w:rPr>
        <w:t>çã</w:t>
      </w:r>
      <w:r>
        <w:rPr>
          <w:rStyle w:val="Nenhum"/>
          <w:rtl w:val="0"/>
          <w:lang w:val="pt-PT"/>
        </w:rPr>
        <w:t>o de priva</w:t>
      </w:r>
      <w:r>
        <w:rPr>
          <w:rStyle w:val="Nenhum"/>
          <w:rtl w:val="0"/>
          <w:lang w:val="pt-PT"/>
        </w:rPr>
        <w:t>çã</w:t>
      </w:r>
      <w:r>
        <w:rPr>
          <w:rStyle w:val="Nenhum"/>
          <w:rtl w:val="0"/>
          <w:lang w:val="pt-PT"/>
        </w:rPr>
        <w:t>o social</w:t>
      </w:r>
      <w:ins w:id="1108" w:date="2022-05-06T15:06:01Z" w:author="oculto">
        <w:r>
          <w:rPr>
            <w:rStyle w:val="Nenhum"/>
            <w:rtl w:val="0"/>
            <w:lang w:val="en-US"/>
          </w:rPr>
          <w:t>.</w:t>
        </w:r>
      </w:ins>
      <w:del w:id="1109" w:date="2022-05-06T15:06:00Z" w:author="oculto">
        <w:r>
          <w:rPr>
            <w:rStyle w:val="Nenhum"/>
            <w:rtl w:val="0"/>
            <w:lang w:val="pt-PT"/>
          </w:rPr>
          <w:delText>,</w:delText>
        </w:r>
      </w:del>
      <w:r>
        <w:rPr>
          <w:rStyle w:val="Nenhum"/>
          <w:rtl w:val="0"/>
          <w:lang w:val="pt-PT"/>
        </w:rPr>
        <w:t xml:space="preserve"> </w:t>
      </w:r>
      <w:ins w:id="1110" w:date="2022-05-06T15:06:05Z" w:author="oculto">
        <w:r>
          <w:rPr>
            <w:rStyle w:val="Nenhum"/>
            <w:rtl w:val="0"/>
            <w:lang w:val="en-US"/>
          </w:rPr>
          <w:t>E</w:t>
        </w:r>
      </w:ins>
      <w:del w:id="1111" w:date="2022-05-06T15:06:02Z" w:author="oculto">
        <w:r>
          <w:rPr>
            <w:rStyle w:val="Nenhum"/>
            <w:rtl w:val="0"/>
            <w:lang w:val="pt-PT"/>
          </w:rPr>
          <w:delText>e</w:delText>
        </w:r>
      </w:del>
      <w:r>
        <w:rPr>
          <w:rStyle w:val="Nenhum"/>
          <w:rtl w:val="0"/>
          <w:lang w:val="pt-PT"/>
        </w:rPr>
        <w:t xml:space="preserve">ntretanto, a norma regulamentadora reduziu esse patamar para </w:t>
      </w:r>
      <w:r>
        <w:rPr>
          <w:rStyle w:val="Nenhum A"/>
          <w:rtl w:val="0"/>
        </w:rPr>
        <w:t>¼</w:t>
      </w:r>
      <w:r>
        <w:rPr>
          <w:rStyle w:val="Nenhum"/>
          <w:rtl w:val="0"/>
          <w:lang w:val="pt-PT"/>
        </w:rPr>
        <w:t xml:space="preserve">, podendo chegar a </w:t>
      </w:r>
      <w:r>
        <w:rPr>
          <w:rStyle w:val="Nenhum A"/>
          <w:rtl w:val="0"/>
        </w:rPr>
        <w:t xml:space="preserve">½ </w:t>
      </w:r>
      <w:r>
        <w:rPr>
          <w:rStyle w:val="Nenhum A"/>
          <w:rtl w:val="0"/>
        </w:rPr>
        <w:t>sal</w:t>
      </w:r>
      <w:r>
        <w:rPr>
          <w:rStyle w:val="Nenhum A"/>
          <w:rtl w:val="0"/>
        </w:rPr>
        <w:t>á</w:t>
      </w:r>
      <w:r>
        <w:rPr>
          <w:rStyle w:val="Nenhum"/>
          <w:rtl w:val="0"/>
          <w:lang w:val="pt-PT"/>
        </w:rPr>
        <w:t>rio m</w:t>
      </w:r>
      <w:r>
        <w:rPr>
          <w:rStyle w:val="Nenhum A"/>
          <w:rtl w:val="0"/>
        </w:rPr>
        <w:t>í</w:t>
      </w:r>
      <w:r>
        <w:rPr>
          <w:rStyle w:val="Nenhum"/>
          <w:rtl w:val="0"/>
          <w:lang w:val="pt-PT"/>
        </w:rPr>
        <w:t>nimo, a depender da comprova</w:t>
      </w:r>
      <w:r>
        <w:rPr>
          <w:rStyle w:val="Nenhum"/>
          <w:rtl w:val="0"/>
          <w:lang w:val="pt-PT"/>
        </w:rPr>
        <w:t>çã</w:t>
      </w:r>
      <w:r>
        <w:rPr>
          <w:rStyle w:val="Nenhum"/>
          <w:rtl w:val="0"/>
          <w:lang w:val="pt-PT"/>
        </w:rPr>
        <w:t>o de outros crit</w:t>
      </w:r>
      <w:r>
        <w:rPr>
          <w:rStyle w:val="Nenhum"/>
          <w:rtl w:val="0"/>
          <w:lang w:val="fr-FR"/>
        </w:rPr>
        <w:t>é</w:t>
      </w:r>
      <w:r>
        <w:rPr>
          <w:rStyle w:val="Nenhum"/>
          <w:rtl w:val="0"/>
          <w:lang w:val="pt-PT"/>
        </w:rPr>
        <w:t>rios de aferi</w:t>
      </w:r>
      <w:r>
        <w:rPr>
          <w:rStyle w:val="Nenhum"/>
          <w:rtl w:val="0"/>
          <w:lang w:val="pt-PT"/>
        </w:rPr>
        <w:t>çã</w:t>
      </w:r>
      <w:r>
        <w:rPr>
          <w:rStyle w:val="Nenhum"/>
          <w:rtl w:val="0"/>
          <w:lang w:val="pt-PT"/>
        </w:rPr>
        <w:t>o da miserabilidade</w:t>
      </w:r>
      <w:r>
        <w:rPr>
          <w:rStyle w:val="Nenhum"/>
          <w:vertAlign w:val="superscript"/>
        </w:rPr>
        <w:footnoteReference w:id="74"/>
      </w:r>
      <w:r>
        <w:rPr>
          <w:rStyle w:val="Nenhum"/>
          <w:rtl w:val="0"/>
          <w:lang w:val="pt-PT"/>
        </w:rPr>
        <w:t>. Sposati aponta que, sob este aspecto, a LOAS reinterpretou o direito, encolhendo o m</w:t>
      </w:r>
      <w:r>
        <w:rPr>
          <w:rStyle w:val="Nenhum A"/>
          <w:rtl w:val="0"/>
        </w:rPr>
        <w:t>í</w:t>
      </w:r>
      <w:r>
        <w:rPr>
          <w:rStyle w:val="Nenhum"/>
          <w:rtl w:val="0"/>
          <w:lang w:val="pt-PT"/>
        </w:rPr>
        <w:t>nimo constitucional (1998, p. 215)</w:t>
      </w:r>
      <w:ins w:id="1112" w:date="2022-05-06T15:06:26Z" w:author="oculto">
        <w:r>
          <w:rPr>
            <w:rStyle w:val="Nenhum"/>
            <w:rtl w:val="0"/>
            <w:lang w:val="en-US"/>
          </w:rPr>
          <w:t>.</w:t>
        </w:r>
      </w:ins>
      <w:r>
        <w:rPr>
          <w:rStyle w:val="Nenhum"/>
          <w:rtl w:val="0"/>
          <w:lang w:val="pt-PT"/>
        </w:rPr>
        <w:t xml:space="preserve"> Nesse cen</w:t>
      </w:r>
      <w:r>
        <w:rPr>
          <w:rStyle w:val="Nenhum A"/>
          <w:rtl w:val="0"/>
        </w:rPr>
        <w:t>á</w:t>
      </w:r>
      <w:r>
        <w:rPr>
          <w:rStyle w:val="Nenhum"/>
          <w:rtl w:val="0"/>
          <w:lang w:val="pt-PT"/>
        </w:rPr>
        <w:t xml:space="preserve">rio o direito </w:t>
      </w:r>
      <w:r>
        <w:rPr>
          <w:rStyle w:val="Nenhum"/>
          <w:rtl w:val="0"/>
          <w:lang w:val="fr-FR"/>
        </w:rPr>
        <w:t xml:space="preserve">é </w:t>
      </w:r>
      <w:r>
        <w:rPr>
          <w:rStyle w:val="Nenhum"/>
          <w:rtl w:val="0"/>
          <w:lang w:val="pt-PT"/>
        </w:rPr>
        <w:t>um direito arbitr</w:t>
      </w:r>
      <w:r>
        <w:rPr>
          <w:rStyle w:val="Nenhum A"/>
          <w:rtl w:val="0"/>
        </w:rPr>
        <w:t>á</w:t>
      </w:r>
      <w:r>
        <w:rPr>
          <w:rStyle w:val="Nenhum"/>
          <w:rtl w:val="0"/>
          <w:lang w:val="it-IT"/>
        </w:rPr>
        <w:t>rio e contr</w:t>
      </w:r>
      <w:r>
        <w:rPr>
          <w:rStyle w:val="Nenhum A"/>
          <w:rtl w:val="0"/>
        </w:rPr>
        <w:t>á</w:t>
      </w:r>
      <w:r>
        <w:rPr>
          <w:rStyle w:val="Nenhum"/>
          <w:rtl w:val="0"/>
          <w:lang w:val="pt-PT"/>
        </w:rPr>
        <w:t>rio aos direitos humanos e a dignidade da pessoa humana. Bem disposto com a agenda liberal, limita a atua</w:t>
      </w:r>
      <w:r>
        <w:rPr>
          <w:rStyle w:val="Nenhum"/>
          <w:rtl w:val="0"/>
          <w:lang w:val="pt-PT"/>
        </w:rPr>
        <w:t>çã</w:t>
      </w:r>
      <w:r>
        <w:rPr>
          <w:rStyle w:val="Nenhum"/>
          <w:rtl w:val="0"/>
          <w:lang w:val="pt-PT"/>
        </w:rPr>
        <w:t>o do Estado nas pol</w:t>
      </w:r>
      <w:r>
        <w:rPr>
          <w:rStyle w:val="Nenhum A"/>
          <w:rtl w:val="0"/>
        </w:rPr>
        <w:t>í</w:t>
      </w:r>
      <w:r>
        <w:rPr>
          <w:rStyle w:val="Nenhum"/>
          <w:rtl w:val="0"/>
          <w:lang w:val="pt-PT"/>
        </w:rPr>
        <w:t xml:space="preserve">ticas sociais restringindo o acesso </w:t>
      </w:r>
      <w:r>
        <w:rPr>
          <w:rStyle w:val="Nenhum A"/>
          <w:rtl w:val="0"/>
        </w:rPr>
        <w:t>à</w:t>
      </w:r>
      <w:r>
        <w:rPr>
          <w:rStyle w:val="Nenhum"/>
          <w:rtl w:val="0"/>
          <w:lang w:val="fr-FR"/>
        </w:rPr>
        <w:t>s pol</w:t>
      </w:r>
      <w:r>
        <w:rPr>
          <w:rStyle w:val="Nenhum A"/>
          <w:rtl w:val="0"/>
        </w:rPr>
        <w:t>í</w:t>
      </w:r>
      <w:r>
        <w:rPr>
          <w:rStyle w:val="Nenhum"/>
          <w:rtl w:val="0"/>
          <w:lang w:val="pt-PT"/>
        </w:rPr>
        <w:t>ticas de inclus</w:t>
      </w:r>
      <w:r>
        <w:rPr>
          <w:rStyle w:val="Nenhum"/>
          <w:rtl w:val="0"/>
          <w:lang w:val="pt-PT"/>
        </w:rPr>
        <w:t>ã</w:t>
      </w:r>
      <w:r>
        <w:rPr>
          <w:rStyle w:val="Nenhum"/>
          <w:rtl w:val="0"/>
          <w:lang w:val="pt-PT"/>
        </w:rPr>
        <w:t>o social. De um lado, ressaltam-se os discursos sobre a imperatividade da responsabilidade fiscal, e de outro, silenciam-se sobre a responsabilidade social.</w:t>
      </w:r>
    </w:p>
    <w:p>
      <w:pPr>
        <w:pStyle w:val="Corpo A"/>
        <w:tabs>
          <w:tab w:val="left" w:pos="851"/>
        </w:tabs>
        <w:spacing w:line="360" w:lineRule="auto"/>
        <w:jc w:val="both"/>
      </w:pPr>
      <w:r>
        <w:rPr>
          <w:rStyle w:val="Nenhum"/>
          <w:rtl w:val="0"/>
          <w:lang w:val="pt-PT"/>
        </w:rPr>
        <w:tab/>
        <w:t>Partindo do princ</w:t>
      </w:r>
      <w:r>
        <w:rPr>
          <w:rStyle w:val="Nenhum A"/>
          <w:rtl w:val="0"/>
        </w:rPr>
        <w:t>í</w:t>
      </w:r>
      <w:r>
        <w:rPr>
          <w:rStyle w:val="Nenhum"/>
          <w:rtl w:val="0"/>
          <w:lang w:val="pt-PT"/>
        </w:rPr>
        <w:t>pio de que os direitos s</w:t>
      </w:r>
      <w:r>
        <w:rPr>
          <w:rStyle w:val="Nenhum"/>
          <w:rtl w:val="0"/>
          <w:lang w:val="pt-PT"/>
        </w:rPr>
        <w:t>ã</w:t>
      </w:r>
      <w:r>
        <w:rPr>
          <w:rStyle w:val="Nenhum"/>
          <w:rtl w:val="0"/>
          <w:lang w:val="pt-PT"/>
        </w:rPr>
        <w:t>o constru</w:t>
      </w:r>
      <w:r>
        <w:rPr>
          <w:rStyle w:val="Nenhum A"/>
          <w:rtl w:val="0"/>
        </w:rPr>
        <w:t>í</w:t>
      </w:r>
      <w:r>
        <w:rPr>
          <w:rStyle w:val="Nenhum"/>
          <w:rtl w:val="0"/>
          <w:lang w:val="pt-PT"/>
        </w:rPr>
        <w:t xml:space="preserve">dos e conquistados historicamente, conforme assevera Bobbio: </w:t>
      </w:r>
    </w:p>
    <w:p>
      <w:pPr>
        <w:pStyle w:val="Corpo A"/>
        <w:tabs>
          <w:tab w:val="left" w:pos="851"/>
        </w:tabs>
        <w:spacing w:line="360" w:lineRule="auto"/>
        <w:jc w:val="both"/>
      </w:pPr>
    </w:p>
    <w:p>
      <w:pPr>
        <w:pStyle w:val="Corpo A"/>
        <w:tabs>
          <w:tab w:val="left" w:pos="851"/>
        </w:tabs>
        <w:ind w:left="2268" w:firstLine="0"/>
        <w:jc w:val="both"/>
      </w:pPr>
      <w:r>
        <w:rPr>
          <w:rStyle w:val="Nenhum"/>
          <w:rtl w:val="0"/>
          <w:lang w:val="pt-PT"/>
        </w:rPr>
        <w:t>...os direitos do homem, por mais fundamentais que sejam, s</w:t>
      </w:r>
      <w:r>
        <w:rPr>
          <w:rStyle w:val="Nenhum"/>
          <w:rtl w:val="0"/>
          <w:lang w:val="pt-PT"/>
        </w:rPr>
        <w:t>ã</w:t>
      </w:r>
      <w:r>
        <w:rPr>
          <w:rStyle w:val="Nenhum"/>
          <w:rtl w:val="0"/>
          <w:lang w:val="pt-PT"/>
        </w:rPr>
        <w:t>o direitos hist</w:t>
      </w:r>
      <w:r>
        <w:rPr>
          <w:rStyle w:val="Nenhum"/>
          <w:rtl w:val="0"/>
          <w:lang w:val="es-ES_tradnl"/>
        </w:rPr>
        <w:t>ó</w:t>
      </w:r>
      <w:r>
        <w:rPr>
          <w:rStyle w:val="Nenhum"/>
          <w:rtl w:val="0"/>
          <w:lang w:val="pt-PT"/>
        </w:rPr>
        <w:t>ricos, ou seja, nascidos em certas circunst</w:t>
      </w:r>
      <w:r>
        <w:rPr>
          <w:rtl w:val="0"/>
        </w:rPr>
        <w:t>â</w:t>
      </w:r>
      <w:r>
        <w:rPr>
          <w:rStyle w:val="Nenhum"/>
          <w:rtl w:val="0"/>
          <w:lang w:val="pt-PT"/>
        </w:rPr>
        <w:t>ncias, caracterizadas por lutas em defesa de novas liberdades contra velhos poderes, e nascidos de modo gradual, n</w:t>
      </w:r>
      <w:r>
        <w:rPr>
          <w:rStyle w:val="Nenhum"/>
          <w:rtl w:val="0"/>
          <w:lang w:val="pt-PT"/>
        </w:rPr>
        <w:t>ã</w:t>
      </w:r>
      <w:r>
        <w:rPr>
          <w:rStyle w:val="Nenhum"/>
          <w:rtl w:val="0"/>
          <w:lang w:val="pt-PT"/>
        </w:rPr>
        <w:t>o todos de uma vez e nem de uma vez por todas.</w:t>
      </w:r>
      <w:r>
        <w:rPr>
          <w:rtl w:val="0"/>
        </w:rPr>
        <w:t xml:space="preserve">” </w:t>
      </w:r>
      <w:r>
        <w:rPr>
          <w:rtl w:val="0"/>
        </w:rPr>
        <w:t>(BOBBIO, 2004, p.</w:t>
      </w:r>
      <w:ins w:id="1113" w:date="2022-05-06T15:07:22Z" w:author="oculto">
        <w:r>
          <w:rPr>
            <w:rtl w:val="0"/>
            <w:lang w:val="en-US"/>
          </w:rPr>
          <w:t xml:space="preserve"> </w:t>
        </w:r>
      </w:ins>
      <w:r>
        <w:rPr>
          <w:rtl w:val="0"/>
        </w:rPr>
        <w:t>9)</w:t>
      </w:r>
    </w:p>
    <w:p>
      <w:pPr>
        <w:pStyle w:val="Corpo A"/>
        <w:tabs>
          <w:tab w:val="left" w:pos="851"/>
        </w:tabs>
        <w:spacing w:line="360" w:lineRule="auto"/>
        <w:jc w:val="both"/>
      </w:pPr>
    </w:p>
    <w:p>
      <w:pPr>
        <w:pStyle w:val="Corpo A"/>
        <w:tabs>
          <w:tab w:val="left" w:pos="851"/>
        </w:tabs>
        <w:spacing w:line="360" w:lineRule="auto"/>
        <w:jc w:val="both"/>
        <w:rPr>
          <w:ins w:id="1114" w:date="2022-05-06T15:09:05Z" w:author="oculto"/>
          <w:rStyle w:val="Nenhum"/>
          <w:lang w:val="pt-PT"/>
        </w:rPr>
      </w:pPr>
      <w:r>
        <w:rPr>
          <w:rStyle w:val="Nenhum A"/>
          <w:rtl w:val="0"/>
        </w:rPr>
        <w:tab/>
        <w:t>T</w:t>
      </w:r>
      <w:r>
        <w:rPr>
          <w:rStyle w:val="Nenhum A"/>
          <w:rtl w:val="0"/>
        </w:rPr>
        <w:t>ê</w:t>
      </w:r>
      <w:r>
        <w:rPr>
          <w:rStyle w:val="Nenhum"/>
          <w:rtl w:val="0"/>
          <w:lang w:val="pt-PT"/>
        </w:rPr>
        <w:t>m-se aqui um n</w:t>
      </w:r>
      <w:r>
        <w:rPr>
          <w:rStyle w:val="Nenhum A"/>
          <w:rtl w:val="0"/>
        </w:rPr>
        <w:t xml:space="preserve">ó </w:t>
      </w:r>
      <w:r>
        <w:rPr>
          <w:rStyle w:val="Nenhum A"/>
          <w:rtl w:val="0"/>
        </w:rPr>
        <w:t>cr</w:t>
      </w:r>
      <w:r>
        <w:rPr>
          <w:rStyle w:val="Nenhum A"/>
          <w:rtl w:val="0"/>
        </w:rPr>
        <w:t>í</w:t>
      </w:r>
      <w:r>
        <w:rPr>
          <w:rStyle w:val="Nenhum"/>
          <w:rtl w:val="0"/>
          <w:lang w:val="pt-PT"/>
        </w:rPr>
        <w:t>tico em rela</w:t>
      </w:r>
      <w:r>
        <w:rPr>
          <w:rStyle w:val="Nenhum"/>
          <w:rtl w:val="0"/>
          <w:lang w:val="pt-PT"/>
        </w:rPr>
        <w:t>çã</w:t>
      </w:r>
      <w:r>
        <w:rPr>
          <w:rStyle w:val="Nenhum"/>
          <w:rtl w:val="0"/>
          <w:lang w:val="pt-PT"/>
        </w:rPr>
        <w:t>o ao direito positivado pelo ide</w:t>
      </w:r>
      <w:r>
        <w:rPr>
          <w:rStyle w:val="Nenhum A"/>
          <w:rtl w:val="0"/>
        </w:rPr>
        <w:t>á</w:t>
      </w:r>
      <w:r>
        <w:rPr>
          <w:rStyle w:val="Nenhum"/>
          <w:rtl w:val="0"/>
          <w:lang w:val="pt-PT"/>
        </w:rPr>
        <w:t>rio liberal. A universalidade alardeada no texto legal acaba por esbarrar na restri</w:t>
      </w:r>
      <w:r>
        <w:rPr>
          <w:rStyle w:val="Nenhum"/>
          <w:rtl w:val="0"/>
          <w:lang w:val="pt-PT"/>
        </w:rPr>
        <w:t>çã</w:t>
      </w:r>
      <w:r>
        <w:rPr>
          <w:rStyle w:val="Nenhum"/>
          <w:rtl w:val="0"/>
          <w:lang w:val="pt-PT"/>
        </w:rPr>
        <w:t>o de recursos para a implementa</w:t>
      </w:r>
      <w:r>
        <w:rPr>
          <w:rStyle w:val="Nenhum"/>
          <w:rtl w:val="0"/>
          <w:lang w:val="pt-PT"/>
        </w:rPr>
        <w:t>çã</w:t>
      </w:r>
      <w:r>
        <w:rPr>
          <w:rStyle w:val="Nenhum"/>
          <w:rtl w:val="0"/>
          <w:lang w:val="pt-PT"/>
        </w:rPr>
        <w:t>o das pol</w:t>
      </w:r>
      <w:r>
        <w:rPr>
          <w:rStyle w:val="Nenhum A"/>
          <w:rtl w:val="0"/>
        </w:rPr>
        <w:t>í</w:t>
      </w:r>
      <w:r>
        <w:rPr>
          <w:rStyle w:val="Nenhum"/>
          <w:rtl w:val="0"/>
          <w:lang w:val="pt-PT"/>
        </w:rPr>
        <w:t xml:space="preserve">ticas sociais. Nesse sentido, o direito </w:t>
      </w:r>
      <w:r>
        <w:rPr>
          <w:rStyle w:val="Nenhum"/>
          <w:rtl w:val="0"/>
          <w:lang w:val="fr-FR"/>
        </w:rPr>
        <w:t xml:space="preserve">é </w:t>
      </w:r>
      <w:r>
        <w:rPr>
          <w:rStyle w:val="Nenhum"/>
          <w:rtl w:val="0"/>
          <w:lang w:val="pt-PT"/>
        </w:rPr>
        <w:t xml:space="preserve">na verdade um </w:t>
      </w:r>
      <w:r>
        <w:rPr>
          <w:rStyle w:val="Nenhum"/>
          <w:rFonts w:ascii="Arial Unicode MS" w:hAnsi="Arial Unicode MS" w:hint="default"/>
          <w:rtl w:val="1"/>
          <w:lang w:val="ar-SA" w:bidi="ar-SA"/>
        </w:rPr>
        <w:t>“</w:t>
      </w:r>
      <w:r>
        <w:rPr>
          <w:rStyle w:val="Nenhum"/>
          <w:rtl w:val="0"/>
          <w:lang w:val="pt-PT"/>
        </w:rPr>
        <w:t>antidireito</w:t>
      </w:r>
      <w:r>
        <w:rPr>
          <w:rStyle w:val="Nenhum A"/>
          <w:rtl w:val="0"/>
        </w:rPr>
        <w:t xml:space="preserve">” </w:t>
      </w:r>
      <w:r>
        <w:rPr>
          <w:rStyle w:val="Nenhum"/>
          <w:rtl w:val="0"/>
          <w:lang w:val="pt-PT"/>
        </w:rPr>
        <w:t>porque restringe o acesso dos eleg</w:t>
      </w:r>
      <w:r>
        <w:rPr>
          <w:rStyle w:val="Nenhum A"/>
          <w:rtl w:val="0"/>
        </w:rPr>
        <w:t>í</w:t>
      </w:r>
      <w:r>
        <w:rPr>
          <w:rStyle w:val="Nenhum"/>
          <w:rtl w:val="0"/>
          <w:lang w:val="pt-PT"/>
        </w:rPr>
        <w:t>veis com in</w:t>
      </w:r>
      <w:r>
        <w:rPr>
          <w:rStyle w:val="Nenhum A"/>
          <w:rtl w:val="0"/>
        </w:rPr>
        <w:t>ú</w:t>
      </w:r>
      <w:r>
        <w:rPr>
          <w:rStyle w:val="Nenhum"/>
          <w:rtl w:val="0"/>
          <w:lang w:val="pt-PT"/>
        </w:rPr>
        <w:t>meros obst</w:t>
      </w:r>
      <w:r>
        <w:rPr>
          <w:rStyle w:val="Nenhum A"/>
          <w:rtl w:val="0"/>
        </w:rPr>
        <w:t>á</w:t>
      </w:r>
      <w:r>
        <w:rPr>
          <w:rStyle w:val="Nenhum"/>
          <w:rtl w:val="0"/>
          <w:lang w:val="pt-PT"/>
        </w:rPr>
        <w:t>culos, ocultando, por sua vez, a realidade do pobre. Tamb</w:t>
      </w:r>
      <w:r>
        <w:rPr>
          <w:rStyle w:val="Nenhum"/>
          <w:rtl w:val="0"/>
          <w:lang w:val="fr-FR"/>
        </w:rPr>
        <w:t>é</w:t>
      </w:r>
      <w:r>
        <w:rPr>
          <w:rStyle w:val="Nenhum A"/>
          <w:rtl w:val="0"/>
        </w:rPr>
        <w:t xml:space="preserve">m </w:t>
      </w:r>
      <w:r>
        <w:rPr>
          <w:rStyle w:val="Nenhum"/>
          <w:rtl w:val="0"/>
          <w:lang w:val="fr-FR"/>
        </w:rPr>
        <w:t xml:space="preserve">é </w:t>
      </w:r>
      <w:r>
        <w:rPr>
          <w:rStyle w:val="Nenhum"/>
          <w:rtl w:val="0"/>
          <w:lang w:val="pt-PT"/>
        </w:rPr>
        <w:t xml:space="preserve">um </w:t>
      </w:r>
      <w:r>
        <w:rPr>
          <w:rStyle w:val="Nenhum"/>
          <w:rFonts w:ascii="Arial Unicode MS" w:hAnsi="Arial Unicode MS" w:hint="default"/>
          <w:rtl w:val="1"/>
          <w:lang w:val="ar-SA" w:bidi="ar-SA"/>
        </w:rPr>
        <w:t>“</w:t>
      </w:r>
      <w:r>
        <w:rPr>
          <w:rStyle w:val="Nenhum"/>
          <w:rtl w:val="0"/>
          <w:lang w:val="pt-PT"/>
        </w:rPr>
        <w:t>antidireito</w:t>
      </w:r>
      <w:r>
        <w:rPr>
          <w:rStyle w:val="Nenhum A"/>
          <w:rtl w:val="0"/>
        </w:rPr>
        <w:t xml:space="preserve">” </w:t>
      </w:r>
      <w:r>
        <w:rPr>
          <w:rStyle w:val="Nenhum"/>
          <w:rtl w:val="0"/>
          <w:lang w:val="pt-PT"/>
        </w:rPr>
        <w:t xml:space="preserve">considerando que </w:t>
      </w:r>
      <w:ins w:id="1115" w:date="2022-05-06T15:08:11Z" w:author="oculto">
        <w:r>
          <w:rPr>
            <w:rStyle w:val="Nenhum A"/>
            <w:rtl w:val="0"/>
            <w:lang w:val="en-US"/>
          </w:rPr>
          <w:t xml:space="preserve">aos pobres </w:t>
        </w:r>
      </w:ins>
      <w:del w:id="1116" w:date="2022-05-06T15:08:09Z" w:author="oculto">
        <w:r>
          <w:rPr>
            <w:rStyle w:val="Nenhum A"/>
            <w:rtl w:val="0"/>
          </w:rPr>
          <w:delText>à</w:delText>
        </w:r>
      </w:del>
      <w:del w:id="1117" w:date="2022-05-06T15:08:09Z" w:author="oculto">
        <w:r>
          <w:rPr>
            <w:rStyle w:val="Nenhum"/>
            <w:rtl w:val="0"/>
            <w:lang w:val="pt-PT"/>
          </w:rPr>
          <w:delText xml:space="preserve">s massas </w:delText>
        </w:r>
      </w:del>
      <w:r>
        <w:rPr>
          <w:rStyle w:val="Nenhum"/>
          <w:rtl w:val="0"/>
          <w:lang w:val="pt-PT"/>
        </w:rPr>
        <w:t>n</w:t>
      </w:r>
      <w:r>
        <w:rPr>
          <w:rStyle w:val="Nenhum"/>
          <w:rtl w:val="0"/>
          <w:lang w:val="pt-PT"/>
        </w:rPr>
        <w:t>ã</w:t>
      </w:r>
      <w:r>
        <w:rPr>
          <w:rStyle w:val="Nenhum A"/>
          <w:rtl w:val="0"/>
        </w:rPr>
        <w:t xml:space="preserve">o </w:t>
      </w:r>
      <w:r>
        <w:rPr>
          <w:rStyle w:val="Nenhum"/>
          <w:rtl w:val="0"/>
          <w:lang w:val="fr-FR"/>
        </w:rPr>
        <w:t xml:space="preserve">é </w:t>
      </w:r>
      <w:r>
        <w:rPr>
          <w:rStyle w:val="Nenhum"/>
          <w:rtl w:val="0"/>
          <w:lang w:val="pt-PT"/>
        </w:rPr>
        <w:t>oportunizada a participa</w:t>
      </w:r>
      <w:r>
        <w:rPr>
          <w:rStyle w:val="Nenhum"/>
          <w:rtl w:val="0"/>
          <w:lang w:val="pt-PT"/>
        </w:rPr>
        <w:t>çã</w:t>
      </w:r>
      <w:r>
        <w:rPr>
          <w:rStyle w:val="Nenhum"/>
          <w:rtl w:val="0"/>
          <w:lang w:val="pt-PT"/>
        </w:rPr>
        <w:t>o efetiva na tomada das decis</w:t>
      </w:r>
      <w:r>
        <w:rPr>
          <w:rStyle w:val="Nenhum"/>
          <w:rtl w:val="0"/>
          <w:lang w:val="pt-PT"/>
        </w:rPr>
        <w:t>õ</w:t>
      </w:r>
      <w:r>
        <w:rPr>
          <w:rStyle w:val="Nenhum"/>
          <w:rtl w:val="0"/>
          <w:lang w:val="pt-PT"/>
        </w:rPr>
        <w:t>es e no controle das a</w:t>
      </w:r>
      <w:r>
        <w:rPr>
          <w:rStyle w:val="Nenhum"/>
          <w:rtl w:val="0"/>
          <w:lang w:val="pt-PT"/>
        </w:rPr>
        <w:t>çõ</w:t>
      </w:r>
      <w:r>
        <w:rPr>
          <w:rStyle w:val="Nenhum"/>
          <w:rtl w:val="0"/>
          <w:lang w:val="pt-PT"/>
        </w:rPr>
        <w:t xml:space="preserve">es. Por sua vez, se o direito na verdade </w:t>
      </w:r>
      <w:r>
        <w:rPr>
          <w:rStyle w:val="Nenhum"/>
          <w:rtl w:val="0"/>
          <w:lang w:val="fr-FR"/>
        </w:rPr>
        <w:t xml:space="preserve">é </w:t>
      </w:r>
      <w:r>
        <w:rPr>
          <w:rStyle w:val="Nenhum"/>
          <w:rtl w:val="0"/>
          <w:lang w:val="pt-PT"/>
        </w:rPr>
        <w:t xml:space="preserve">um </w:t>
      </w:r>
      <w:r>
        <w:rPr>
          <w:rStyle w:val="Nenhum"/>
          <w:rFonts w:ascii="Arial Unicode MS" w:hAnsi="Arial Unicode MS" w:hint="default"/>
          <w:rtl w:val="1"/>
          <w:lang w:val="ar-SA" w:bidi="ar-SA"/>
        </w:rPr>
        <w:t>“</w:t>
      </w:r>
      <w:r>
        <w:rPr>
          <w:rStyle w:val="Nenhum"/>
          <w:rtl w:val="0"/>
          <w:lang w:val="pt-PT"/>
        </w:rPr>
        <w:t>antidireito</w:t>
      </w:r>
      <w:r>
        <w:rPr>
          <w:rStyle w:val="Nenhum A"/>
          <w:rtl w:val="0"/>
        </w:rPr>
        <w:t>”</w:t>
      </w:r>
      <w:r>
        <w:rPr>
          <w:rStyle w:val="Nenhum"/>
          <w:rtl w:val="0"/>
          <w:lang w:val="pt-PT"/>
        </w:rPr>
        <w:t>, ent</w:t>
      </w:r>
      <w:r>
        <w:rPr>
          <w:rStyle w:val="Nenhum"/>
          <w:rtl w:val="0"/>
          <w:lang w:val="pt-PT"/>
        </w:rPr>
        <w:t>ã</w:t>
      </w:r>
      <w:r>
        <w:rPr>
          <w:rStyle w:val="Nenhum"/>
          <w:rtl w:val="0"/>
          <w:lang w:val="es-ES_tradnl"/>
        </w:rPr>
        <w:t xml:space="preserve">o a democracia </w:t>
      </w:r>
      <w:r>
        <w:rPr>
          <w:rStyle w:val="Nenhum"/>
          <w:rtl w:val="0"/>
          <w:lang w:val="fr-FR"/>
        </w:rPr>
        <w:t xml:space="preserve">é </w:t>
      </w:r>
      <w:r>
        <w:rPr>
          <w:rStyle w:val="Nenhum"/>
          <w:rtl w:val="0"/>
          <w:lang w:val="pt-PT"/>
        </w:rPr>
        <w:t xml:space="preserve">atacada, pois a democracia, </w:t>
      </w:r>
      <w:del w:id="1118" w:date="2022-05-06T15:08:40Z" w:author="oculto">
        <w:r>
          <w:rPr>
            <w:rStyle w:val="Nenhum"/>
            <w:rtl w:val="0"/>
            <w:lang w:val="pt-PT"/>
          </w:rPr>
          <w:delText>em sua ess</w:delText>
        </w:r>
      </w:del>
      <w:del w:id="1119" w:date="2022-05-06T15:08:40Z" w:author="oculto">
        <w:r>
          <w:rPr>
            <w:rStyle w:val="Nenhum A"/>
            <w:rtl w:val="0"/>
          </w:rPr>
          <w:delText>ê</w:delText>
        </w:r>
      </w:del>
      <w:del w:id="1120" w:date="2022-05-06T15:08:40Z" w:author="oculto">
        <w:r>
          <w:rPr>
            <w:rStyle w:val="Nenhum"/>
            <w:rtl w:val="0"/>
            <w:lang w:val="es-ES_tradnl"/>
          </w:rPr>
          <w:delText>ncia</w:delText>
        </w:r>
      </w:del>
      <w:ins w:id="1121" w:date="2022-05-06T15:08:55Z" w:author="oculto">
        <w:r>
          <w:rPr>
            <w:rStyle w:val="Nenhum"/>
            <w:rtl w:val="0"/>
            <w:lang w:val="en-US"/>
          </w:rPr>
          <w:t>tal como preconiza na Carta Magna</w:t>
        </w:r>
      </w:ins>
      <w:r>
        <w:rPr>
          <w:rStyle w:val="Nenhum"/>
          <w:rtl w:val="0"/>
          <w:lang w:val="es-ES_tradnl"/>
        </w:rPr>
        <w:t xml:space="preserve">, </w:t>
      </w:r>
      <w:r>
        <w:rPr>
          <w:rStyle w:val="Nenhum"/>
          <w:rtl w:val="0"/>
          <w:lang w:val="fr-FR"/>
        </w:rPr>
        <w:t xml:space="preserve">é </w:t>
      </w:r>
      <w:r>
        <w:rPr>
          <w:rStyle w:val="Nenhum"/>
          <w:rtl w:val="0"/>
          <w:lang w:val="pt-PT"/>
        </w:rPr>
        <w:t>a afirma</w:t>
      </w:r>
      <w:r>
        <w:rPr>
          <w:rStyle w:val="Nenhum"/>
          <w:rtl w:val="0"/>
          <w:lang w:val="pt-PT"/>
        </w:rPr>
        <w:t>çã</w:t>
      </w:r>
      <w:r>
        <w:rPr>
          <w:rStyle w:val="Nenhum"/>
          <w:rtl w:val="0"/>
          <w:lang w:val="pt-PT"/>
        </w:rPr>
        <w:t xml:space="preserve">o dos direitos. </w:t>
      </w:r>
    </w:p>
    <w:p>
      <w:pPr>
        <w:pStyle w:val="Corpo A"/>
        <w:tabs>
          <w:tab w:val="left" w:pos="851"/>
        </w:tabs>
        <w:spacing w:line="360" w:lineRule="auto"/>
        <w:jc w:val="both"/>
      </w:pPr>
      <w:r>
        <w:rPr>
          <w:rStyle w:val="Nenhum"/>
          <w:rtl w:val="0"/>
          <w:lang w:val="pt-PT"/>
        </w:rPr>
        <w:t>Nesse sentido, a erradica</w:t>
      </w:r>
      <w:r>
        <w:rPr>
          <w:rStyle w:val="Nenhum"/>
          <w:rtl w:val="0"/>
          <w:lang w:val="pt-PT"/>
        </w:rPr>
        <w:t>çã</w:t>
      </w:r>
      <w:r>
        <w:rPr>
          <w:rStyle w:val="Nenhum"/>
          <w:rtl w:val="0"/>
          <w:lang w:val="pt-PT"/>
        </w:rPr>
        <w:t>o da pobreza se apresenta como um princ</w:t>
      </w:r>
      <w:r>
        <w:rPr>
          <w:rStyle w:val="Nenhum A"/>
          <w:rtl w:val="0"/>
        </w:rPr>
        <w:t>í</w:t>
      </w:r>
      <w:r>
        <w:rPr>
          <w:rStyle w:val="Nenhum"/>
          <w:rtl w:val="0"/>
          <w:lang w:val="pt-PT"/>
        </w:rPr>
        <w:t>pio estampado no texto legal que visa anunciar a civilidade do Estado, mas que encontra obst</w:t>
      </w:r>
      <w:r>
        <w:rPr>
          <w:rStyle w:val="Nenhum A"/>
          <w:rtl w:val="0"/>
        </w:rPr>
        <w:t>á</w:t>
      </w:r>
      <w:r>
        <w:rPr>
          <w:rStyle w:val="Nenhum"/>
          <w:rtl w:val="0"/>
          <w:lang w:val="pt-PT"/>
        </w:rPr>
        <w:t>culos desmedidos quanto a regulamentos, leis e decretos que restringem estes mesmos direitos. Embora as conquistas e press</w:t>
      </w:r>
      <w:r>
        <w:rPr>
          <w:rStyle w:val="Nenhum"/>
          <w:rtl w:val="0"/>
          <w:lang w:val="pt-PT"/>
        </w:rPr>
        <w:t>õ</w:t>
      </w:r>
      <w:r>
        <w:rPr>
          <w:rStyle w:val="Nenhum"/>
          <w:rtl w:val="0"/>
          <w:lang w:val="pt-PT"/>
        </w:rPr>
        <w:t xml:space="preserve">es engendradas pelos grupos e movimentos sociais </w:t>
      </w:r>
      <w:del w:id="1122" w:date="2022-05-06T15:09:30Z" w:author="oculto">
        <w:r>
          <w:rPr>
            <w:rStyle w:val="Nenhum"/>
            <w:rtl w:val="0"/>
            <w:lang w:val="pt-PT"/>
          </w:rPr>
          <w:delText>garantam</w:delText>
        </w:r>
      </w:del>
      <w:ins w:id="1123" w:date="2022-05-06T15:09:42Z" w:author="oculto">
        <w:r>
          <w:rPr>
            <w:rStyle w:val="Nenhum"/>
            <w:rtl w:val="0"/>
            <w:lang w:val="en-US"/>
          </w:rPr>
          <w:t>alimentem</w:t>
        </w:r>
      </w:ins>
      <w:r>
        <w:rPr>
          <w:rStyle w:val="Nenhum"/>
          <w:rtl w:val="0"/>
          <w:lang w:val="pt-PT"/>
        </w:rPr>
        <w:t xml:space="preserve"> a</w:t>
      </w:r>
      <w:ins w:id="1124" w:date="2022-05-06T15:09:50Z" w:author="oculto">
        <w:r>
          <w:rPr>
            <w:rStyle w:val="Nenhum"/>
            <w:rtl w:val="0"/>
            <w:lang w:val="en-US"/>
          </w:rPr>
          <w:t xml:space="preserve"> necessidade da</w:t>
        </w:r>
      </w:ins>
      <w:r>
        <w:rPr>
          <w:rStyle w:val="Nenhum"/>
          <w:rtl w:val="0"/>
          <w:lang w:val="pt-PT"/>
        </w:rPr>
        <w:t xml:space="preserve"> amplia</w:t>
      </w:r>
      <w:r>
        <w:rPr>
          <w:rStyle w:val="Nenhum"/>
          <w:rtl w:val="0"/>
          <w:lang w:val="pt-PT"/>
        </w:rPr>
        <w:t>çã</w:t>
      </w:r>
      <w:r>
        <w:rPr>
          <w:rStyle w:val="Nenhum"/>
          <w:rtl w:val="0"/>
          <w:lang w:val="pt-PT"/>
        </w:rPr>
        <w:t>o de direitos e melhoria das condi</w:t>
      </w:r>
      <w:r>
        <w:rPr>
          <w:rStyle w:val="Nenhum"/>
          <w:rtl w:val="0"/>
          <w:lang w:val="pt-PT"/>
        </w:rPr>
        <w:t>çõ</w:t>
      </w:r>
      <w:r>
        <w:rPr>
          <w:rStyle w:val="Nenhum"/>
          <w:rtl w:val="0"/>
          <w:lang w:val="pt-PT"/>
        </w:rPr>
        <w:t>es de vida de milhares, tais popula</w:t>
      </w:r>
      <w:r>
        <w:rPr>
          <w:rStyle w:val="Nenhum"/>
          <w:rtl w:val="0"/>
          <w:lang w:val="pt-PT"/>
        </w:rPr>
        <w:t>çõ</w:t>
      </w:r>
      <w:r>
        <w:rPr>
          <w:rStyle w:val="Nenhum"/>
          <w:rtl w:val="0"/>
          <w:lang w:val="pt-PT"/>
        </w:rPr>
        <w:t xml:space="preserve">es permanecem </w:t>
      </w:r>
      <w:r>
        <w:rPr>
          <w:rStyle w:val="Nenhum A"/>
          <w:rtl w:val="0"/>
        </w:rPr>
        <w:t xml:space="preserve">à </w:t>
      </w:r>
      <w:r>
        <w:rPr>
          <w:rStyle w:val="Nenhum"/>
          <w:rtl w:val="0"/>
          <w:lang w:val="pt-PT"/>
        </w:rPr>
        <w:t>margem das riquezas socialmente produzidas, permanecendo intactas as causas geradoras da desigualdade e da exclus</w:t>
      </w:r>
      <w:r>
        <w:rPr>
          <w:rStyle w:val="Nenhum"/>
          <w:rtl w:val="0"/>
          <w:lang w:val="pt-PT"/>
        </w:rPr>
        <w:t>ã</w:t>
      </w:r>
      <w:r>
        <w:rPr>
          <w:rStyle w:val="Nenhum"/>
          <w:rtl w:val="0"/>
          <w:lang w:val="pt-PT"/>
        </w:rPr>
        <w:t>o. A pobreza, produzida e alimentada pelo processo de acumula</w:t>
      </w:r>
      <w:r>
        <w:rPr>
          <w:rStyle w:val="Nenhum"/>
          <w:rtl w:val="0"/>
          <w:lang w:val="pt-PT"/>
        </w:rPr>
        <w:t>çã</w:t>
      </w:r>
      <w:r>
        <w:rPr>
          <w:rStyle w:val="Nenhum"/>
          <w:rtl w:val="0"/>
          <w:lang w:val="pt-PT"/>
        </w:rPr>
        <w:t xml:space="preserve">o capitalista moderno se consolida, perpetuando seus efeitos nefastos. Essa agenda </w:t>
      </w:r>
      <w:r>
        <w:rPr>
          <w:rStyle w:val="Nenhum"/>
          <w:rtl w:val="0"/>
          <w:lang w:val="fr-FR"/>
        </w:rPr>
        <w:t xml:space="preserve">é </w:t>
      </w:r>
      <w:r>
        <w:rPr>
          <w:rStyle w:val="Nenhum"/>
          <w:rtl w:val="0"/>
          <w:lang w:val="pt-PT"/>
        </w:rPr>
        <w:t>pautada na limita</w:t>
      </w:r>
      <w:r>
        <w:rPr>
          <w:rStyle w:val="Nenhum"/>
          <w:rtl w:val="0"/>
          <w:lang w:val="pt-PT"/>
        </w:rPr>
        <w:t>çã</w:t>
      </w:r>
      <w:r>
        <w:rPr>
          <w:rStyle w:val="Nenhum"/>
          <w:rtl w:val="0"/>
          <w:lang w:val="pt-PT"/>
        </w:rPr>
        <w:t>o de direitos e na abertura comercial indiscriminada. A financeiriza</w:t>
      </w:r>
      <w:r>
        <w:rPr>
          <w:rStyle w:val="Nenhum"/>
          <w:rtl w:val="0"/>
          <w:lang w:val="pt-PT"/>
        </w:rPr>
        <w:t>çã</w:t>
      </w:r>
      <w:r>
        <w:rPr>
          <w:rStyle w:val="Nenhum"/>
          <w:rtl w:val="0"/>
          <w:lang w:val="pt-PT"/>
        </w:rPr>
        <w:t>o da vida social d</w:t>
      </w:r>
      <w:r>
        <w:rPr>
          <w:rStyle w:val="Nenhum A"/>
          <w:rtl w:val="0"/>
        </w:rPr>
        <w:t xml:space="preserve">á </w:t>
      </w:r>
      <w:r>
        <w:rPr>
          <w:rStyle w:val="Nenhum A"/>
          <w:rtl w:val="0"/>
        </w:rPr>
        <w:t>a t</w:t>
      </w:r>
      <w:r>
        <w:rPr>
          <w:rStyle w:val="Nenhum A"/>
          <w:rtl w:val="0"/>
        </w:rPr>
        <w:t>ô</w:t>
      </w:r>
      <w:r>
        <w:rPr>
          <w:rStyle w:val="Nenhum"/>
          <w:rtl w:val="0"/>
          <w:lang w:val="pt-PT"/>
        </w:rPr>
        <w:t>nica do momento, com a escalada das privatiza</w:t>
      </w:r>
      <w:r>
        <w:rPr>
          <w:rStyle w:val="Nenhum"/>
          <w:rtl w:val="0"/>
          <w:lang w:val="pt-PT"/>
        </w:rPr>
        <w:t>çõ</w:t>
      </w:r>
      <w:r>
        <w:rPr>
          <w:rStyle w:val="Nenhum"/>
          <w:rtl w:val="0"/>
          <w:lang w:val="pt-PT"/>
        </w:rPr>
        <w:t>es, criando um quadro de pobreza p</w:t>
      </w:r>
      <w:r>
        <w:rPr>
          <w:rStyle w:val="Nenhum A"/>
          <w:rtl w:val="0"/>
        </w:rPr>
        <w:t>ú</w:t>
      </w:r>
      <w:r>
        <w:rPr>
          <w:rStyle w:val="Nenhum"/>
          <w:rtl w:val="0"/>
          <w:lang w:val="pt-PT"/>
        </w:rPr>
        <w:t>blica e riqueza privada. Acentuam-se as desigualdades e diminuem-se os investimentos em pol</w:t>
      </w:r>
      <w:r>
        <w:rPr>
          <w:rStyle w:val="Nenhum A"/>
          <w:rtl w:val="0"/>
        </w:rPr>
        <w:t>í</w:t>
      </w:r>
      <w:r>
        <w:rPr>
          <w:rStyle w:val="Nenhum"/>
          <w:rtl w:val="0"/>
          <w:lang w:val="pt-PT"/>
        </w:rPr>
        <w:t>ticas p</w:t>
      </w:r>
      <w:r>
        <w:rPr>
          <w:rStyle w:val="Nenhum A"/>
          <w:rtl w:val="0"/>
        </w:rPr>
        <w:t>ú</w:t>
      </w:r>
      <w:r>
        <w:rPr>
          <w:rStyle w:val="Nenhum"/>
          <w:rtl w:val="0"/>
          <w:lang w:val="pt-PT"/>
        </w:rPr>
        <w:t xml:space="preserve">blicas. </w:t>
      </w:r>
    </w:p>
    <w:p>
      <w:pPr>
        <w:pStyle w:val="Corpo A"/>
        <w:tabs>
          <w:tab w:val="left" w:pos="851"/>
        </w:tabs>
        <w:spacing w:line="360" w:lineRule="auto"/>
        <w:jc w:val="both"/>
      </w:pPr>
      <w:r>
        <w:rPr>
          <w:rStyle w:val="Nenhum"/>
          <w:rtl w:val="0"/>
          <w:lang w:val="pt-PT"/>
        </w:rPr>
        <w:t>As investidas contra os direitos firmados constitucionalmente d</w:t>
      </w:r>
      <w:r>
        <w:rPr>
          <w:rStyle w:val="Nenhum"/>
          <w:rtl w:val="0"/>
          <w:lang w:val="pt-PT"/>
        </w:rPr>
        <w:t>ã</w:t>
      </w:r>
      <w:r>
        <w:rPr>
          <w:rStyle w:val="Nenhum"/>
          <w:rtl w:val="0"/>
          <w:lang w:val="pt-PT"/>
        </w:rPr>
        <w:t>o-se atrav</w:t>
      </w:r>
      <w:r>
        <w:rPr>
          <w:rStyle w:val="Nenhum"/>
          <w:rtl w:val="0"/>
          <w:lang w:val="fr-FR"/>
        </w:rPr>
        <w:t>é</w:t>
      </w:r>
      <w:r>
        <w:rPr>
          <w:rStyle w:val="Nenhum"/>
          <w:rtl w:val="0"/>
          <w:lang w:val="pt-PT"/>
        </w:rPr>
        <w:t>s de emendas, leis complementares e ordin</w:t>
      </w:r>
      <w:r>
        <w:rPr>
          <w:rStyle w:val="Nenhum A"/>
          <w:rtl w:val="0"/>
        </w:rPr>
        <w:t>á</w:t>
      </w:r>
      <w:r>
        <w:rPr>
          <w:rStyle w:val="Nenhum"/>
          <w:rtl w:val="0"/>
          <w:lang w:val="pt-PT"/>
        </w:rPr>
        <w:t>rias e outros normativos que, com os artif</w:t>
      </w:r>
      <w:r>
        <w:rPr>
          <w:rStyle w:val="Nenhum A"/>
          <w:rtl w:val="0"/>
        </w:rPr>
        <w:t>í</w:t>
      </w:r>
      <w:r>
        <w:rPr>
          <w:rStyle w:val="Nenhum"/>
          <w:rtl w:val="0"/>
          <w:lang w:val="pt-PT"/>
        </w:rPr>
        <w:t xml:space="preserve">cios da linguagem </w:t>
      </w:r>
      <w:r>
        <w:rPr>
          <w:rStyle w:val="Nenhum"/>
          <w:rFonts w:ascii="Arial Unicode MS" w:hAnsi="Arial Unicode MS" w:hint="default"/>
          <w:rtl w:val="1"/>
          <w:lang w:val="ar-SA" w:bidi="ar-SA"/>
        </w:rPr>
        <w:t>“</w:t>
      </w:r>
      <w:r>
        <w:rPr>
          <w:rStyle w:val="Nenhum A"/>
          <w:rtl w:val="0"/>
        </w:rPr>
        <w:t>jur</w:t>
      </w:r>
      <w:r>
        <w:rPr>
          <w:rStyle w:val="Nenhum A"/>
          <w:rtl w:val="0"/>
        </w:rPr>
        <w:t>í</w:t>
      </w:r>
      <w:r>
        <w:rPr>
          <w:rStyle w:val="Nenhum"/>
          <w:rtl w:val="0"/>
          <w:lang w:val="pt-PT"/>
        </w:rPr>
        <w:t>dico-legal</w:t>
      </w:r>
      <w:r>
        <w:rPr>
          <w:rStyle w:val="Nenhum A"/>
          <w:rtl w:val="0"/>
        </w:rPr>
        <w:t xml:space="preserve">” </w:t>
      </w:r>
      <w:r>
        <w:rPr>
          <w:rStyle w:val="Nenhum"/>
          <w:rtl w:val="0"/>
          <w:lang w:val="en-US"/>
        </w:rPr>
        <w:t xml:space="preserve">transformam </w:t>
      </w:r>
      <w:r>
        <w:rPr>
          <w:rStyle w:val="Nenhum"/>
          <w:rtl w:val="0"/>
          <w:lang w:val="pt-PT"/>
        </w:rPr>
        <w:t>direito</w:t>
      </w:r>
      <w:r>
        <w:rPr>
          <w:rStyle w:val="Nenhum"/>
          <w:rtl w:val="0"/>
          <w:lang w:val="en-US"/>
        </w:rPr>
        <w:t>s sociais em direito ao m</w:t>
      </w:r>
      <w:r>
        <w:rPr>
          <w:rStyle w:val="Nenhum"/>
          <w:rtl w:val="0"/>
          <w:lang w:val="en-US"/>
        </w:rPr>
        <w:t>í</w:t>
      </w:r>
      <w:r>
        <w:rPr>
          <w:rStyle w:val="Nenhum"/>
          <w:rtl w:val="0"/>
          <w:lang w:val="en-US"/>
        </w:rPr>
        <w:t>nimo</w:t>
      </w:r>
      <w:r>
        <w:rPr>
          <w:rStyle w:val="Nenhum"/>
          <w:rtl w:val="0"/>
          <w:lang w:val="pt-PT"/>
        </w:rPr>
        <w:t>. Nesse cen</w:t>
      </w:r>
      <w:r>
        <w:rPr>
          <w:rStyle w:val="Nenhum A"/>
          <w:rtl w:val="0"/>
        </w:rPr>
        <w:t>á</w:t>
      </w:r>
      <w:r>
        <w:rPr>
          <w:rStyle w:val="Nenhum"/>
          <w:rtl w:val="0"/>
          <w:lang w:val="it-IT"/>
        </w:rPr>
        <w:t>rio, n</w:t>
      </w:r>
      <w:r>
        <w:rPr>
          <w:rStyle w:val="Nenhum"/>
          <w:rtl w:val="0"/>
          <w:lang w:val="pt-PT"/>
        </w:rPr>
        <w:t>ã</w:t>
      </w:r>
      <w:r>
        <w:rPr>
          <w:rStyle w:val="Nenhum"/>
          <w:rtl w:val="0"/>
          <w:lang w:val="es-ES_tradnl"/>
        </w:rPr>
        <w:t>o h</w:t>
      </w:r>
      <w:r>
        <w:rPr>
          <w:rStyle w:val="Nenhum A"/>
          <w:rtl w:val="0"/>
        </w:rPr>
        <w:t xml:space="preserve">á </w:t>
      </w:r>
      <w:r>
        <w:rPr>
          <w:rStyle w:val="Nenhum"/>
          <w:rtl w:val="0"/>
          <w:lang w:val="es-ES_tradnl"/>
        </w:rPr>
        <w:t>espa</w:t>
      </w:r>
      <w:r>
        <w:rPr>
          <w:rStyle w:val="Nenhum A"/>
          <w:rtl w:val="0"/>
        </w:rPr>
        <w:t>ç</w:t>
      </w:r>
      <w:r>
        <w:rPr>
          <w:rStyle w:val="Nenhum"/>
          <w:rtl w:val="0"/>
          <w:lang w:val="pt-PT"/>
        </w:rPr>
        <w:t xml:space="preserve">o para </w:t>
      </w:r>
      <w:r>
        <w:rPr>
          <w:rStyle w:val="Nenhum"/>
          <w:rFonts w:ascii="Arial Unicode MS" w:hAnsi="Arial Unicode MS" w:hint="default"/>
          <w:rtl w:val="1"/>
          <w:lang w:val="ar-SA" w:bidi="ar-SA"/>
        </w:rPr>
        <w:t>“</w:t>
      </w:r>
      <w:r>
        <w:rPr>
          <w:rStyle w:val="Nenhum"/>
          <w:rtl w:val="0"/>
          <w:lang w:val="pt-PT"/>
        </w:rPr>
        <w:t>garantismos</w:t>
      </w:r>
      <w:r>
        <w:rPr>
          <w:rStyle w:val="Nenhum A"/>
          <w:rtl w:val="0"/>
        </w:rPr>
        <w:t>”</w:t>
      </w:r>
      <w:r>
        <w:rPr>
          <w:rStyle w:val="Nenhum"/>
          <w:rtl w:val="0"/>
          <w:lang w:val="pt-PT"/>
        </w:rPr>
        <w:t xml:space="preserve"> e a redemocratiza</w:t>
      </w:r>
      <w:r>
        <w:rPr>
          <w:rStyle w:val="Nenhum"/>
          <w:rtl w:val="0"/>
          <w:lang w:val="pt-PT"/>
        </w:rPr>
        <w:t>çã</w:t>
      </w:r>
      <w:r>
        <w:rPr>
          <w:rStyle w:val="Nenhum"/>
          <w:rtl w:val="0"/>
          <w:lang w:val="pt-PT"/>
        </w:rPr>
        <w:t>o passa a ser pautada pelas convic</w:t>
      </w:r>
      <w:r>
        <w:rPr>
          <w:rStyle w:val="Nenhum"/>
          <w:rtl w:val="0"/>
          <w:lang w:val="pt-PT"/>
        </w:rPr>
        <w:t>çõ</w:t>
      </w:r>
      <w:r>
        <w:rPr>
          <w:rStyle w:val="Nenhum"/>
          <w:rtl w:val="0"/>
          <w:lang w:val="pt-PT"/>
        </w:rPr>
        <w:t>es do mercado.</w:t>
      </w:r>
    </w:p>
    <w:p>
      <w:pPr>
        <w:pStyle w:val="Corpo A"/>
        <w:tabs>
          <w:tab w:val="left" w:pos="851"/>
        </w:tabs>
        <w:spacing w:line="360" w:lineRule="auto"/>
        <w:jc w:val="both"/>
      </w:pPr>
      <w:r>
        <w:rPr>
          <w:rStyle w:val="Nenhum"/>
          <w:rtl w:val="0"/>
          <w:lang w:val="pt-PT"/>
        </w:rPr>
        <w:tab/>
        <w:t>A ideologia apresenta um papel preponderante nesse contexto, pois reproduz a imagem que a sociedade tem de si mesma. Conforme Chau</w:t>
      </w:r>
      <w:r>
        <w:rPr>
          <w:rStyle w:val="Nenhum A"/>
          <w:rtl w:val="0"/>
        </w:rPr>
        <w:t>í</w:t>
      </w:r>
      <w:r>
        <w:rPr>
          <w:rStyle w:val="Nenhum"/>
          <w:rtl w:val="0"/>
          <w:lang w:val="pt-PT"/>
        </w:rPr>
        <w:t xml:space="preserve">, a ideologia </w:t>
      </w:r>
      <w:r>
        <w:rPr>
          <w:rStyle w:val="Nenhum"/>
          <w:rtl w:val="0"/>
          <w:lang w:val="fr-FR"/>
        </w:rPr>
        <w:t>é</w:t>
      </w:r>
      <w:r>
        <w:rPr>
          <w:rStyle w:val="Nenhum A"/>
          <w:rtl w:val="0"/>
        </w:rPr>
        <w:t xml:space="preserve">: </w:t>
      </w:r>
      <w:r>
        <w:rPr>
          <w:rStyle w:val="Nenhum"/>
          <w:rFonts w:ascii="Arial Unicode MS" w:hAnsi="Arial Unicode MS" w:hint="default"/>
          <w:rtl w:val="1"/>
          <w:lang w:val="ar-SA" w:bidi="ar-SA"/>
        </w:rPr>
        <w:t>“</w:t>
      </w:r>
      <w:r>
        <w:rPr>
          <w:rStyle w:val="Nenhum"/>
          <w:rtl w:val="0"/>
          <w:lang w:val="pt-PT"/>
        </w:rPr>
        <w:t>...um conjunto l</w:t>
      </w:r>
      <w:r>
        <w:rPr>
          <w:rStyle w:val="Nenhum"/>
          <w:rtl w:val="0"/>
          <w:lang w:val="es-ES_tradnl"/>
        </w:rPr>
        <w:t>ó</w:t>
      </w:r>
      <w:r>
        <w:rPr>
          <w:rStyle w:val="Nenhum"/>
          <w:rtl w:val="0"/>
          <w:lang w:val="it-IT"/>
        </w:rPr>
        <w:t>gico, sistem</w:t>
      </w:r>
      <w:r>
        <w:rPr>
          <w:rStyle w:val="Nenhum A"/>
          <w:rtl w:val="0"/>
        </w:rPr>
        <w:t>á</w:t>
      </w:r>
      <w:r>
        <w:rPr>
          <w:rStyle w:val="Nenhum"/>
          <w:rtl w:val="0"/>
          <w:lang w:val="pt-PT"/>
        </w:rPr>
        <w:t>tico e coerente, de representa</w:t>
      </w:r>
      <w:r>
        <w:rPr>
          <w:rStyle w:val="Nenhum"/>
          <w:rtl w:val="0"/>
          <w:lang w:val="pt-PT"/>
        </w:rPr>
        <w:t>çõ</w:t>
      </w:r>
      <w:r>
        <w:rPr>
          <w:rStyle w:val="Nenhum"/>
          <w:rtl w:val="0"/>
          <w:lang w:val="pt-PT"/>
        </w:rPr>
        <w:t>es (ideias e valores) e normas ou regras de conduta que indicam aos membros da sociedade o que devem sentir e como devem sentir, o que devem fazer e como devem fazer. (2004, p. 43) Logo, a domina</w:t>
      </w:r>
      <w:r>
        <w:rPr>
          <w:rStyle w:val="Nenhum"/>
          <w:rtl w:val="0"/>
          <w:lang w:val="pt-PT"/>
        </w:rPr>
        <w:t>çã</w:t>
      </w:r>
      <w:r>
        <w:rPr>
          <w:rStyle w:val="Nenhum"/>
          <w:rtl w:val="0"/>
          <w:lang w:val="pt-PT"/>
        </w:rPr>
        <w:t>o de uma classe sobre a outra faz com que somente as ideias da classe dominante sejam consideradas, visto que disp</w:t>
      </w:r>
      <w:r>
        <w:rPr>
          <w:rStyle w:val="Nenhum"/>
          <w:rtl w:val="0"/>
          <w:lang w:val="pt-PT"/>
        </w:rPr>
        <w:t>õ</w:t>
      </w:r>
      <w:r>
        <w:rPr>
          <w:rStyle w:val="Nenhum"/>
          <w:rtl w:val="0"/>
          <w:lang w:val="pt-PT"/>
        </w:rPr>
        <w:t>em dos meios de produzir riqueza material e consequentemente dos meios para produzir as ideias, irradiando para toda a sociedade a sua forma pr</w:t>
      </w:r>
      <w:r>
        <w:rPr>
          <w:rStyle w:val="Nenhum"/>
          <w:rtl w:val="0"/>
          <w:lang w:val="es-ES_tradnl"/>
        </w:rPr>
        <w:t>ó</w:t>
      </w:r>
      <w:r>
        <w:rPr>
          <w:rStyle w:val="Nenhum"/>
          <w:rtl w:val="0"/>
          <w:lang w:val="pt-PT"/>
        </w:rPr>
        <w:t>pria de interpreta</w:t>
      </w:r>
      <w:r>
        <w:rPr>
          <w:rStyle w:val="Nenhum"/>
          <w:rtl w:val="0"/>
          <w:lang w:val="pt-PT"/>
        </w:rPr>
        <w:t>çã</w:t>
      </w:r>
      <w:r>
        <w:rPr>
          <w:rStyle w:val="Nenhum"/>
          <w:rtl w:val="0"/>
          <w:lang w:val="pt-PT"/>
        </w:rPr>
        <w:t>o da realidade. (Ibidem, p. 35-26)</w:t>
      </w:r>
      <w:r>
        <w:rPr>
          <w:rStyle w:val="Nenhum"/>
          <w:rtl w:val="0"/>
          <w:lang w:val="en-US"/>
        </w:rPr>
        <w:t>.</w:t>
      </w:r>
      <w:r>
        <w:rPr>
          <w:rStyle w:val="Nenhum"/>
          <w:rtl w:val="0"/>
          <w:lang w:val="pt-PT"/>
        </w:rPr>
        <w:t xml:space="preserve"> Neste estudo importa considerar a ideologia prevalente, pois</w:t>
      </w:r>
      <w:r>
        <w:rPr>
          <w:rStyle w:val="Nenhum"/>
          <w:rtl w:val="0"/>
          <w:lang w:val="en-US"/>
        </w:rPr>
        <w:t xml:space="preserve"> ela ajuda a </w:t>
      </w:r>
      <w:r>
        <w:rPr>
          <w:rStyle w:val="Nenhum"/>
          <w:rtl w:val="0"/>
          <w:lang w:val="pt-PT"/>
        </w:rPr>
        <w:t>explica</w:t>
      </w:r>
      <w:r>
        <w:rPr>
          <w:rStyle w:val="Nenhum"/>
          <w:rtl w:val="0"/>
          <w:lang w:val="en-US"/>
        </w:rPr>
        <w:t>r</w:t>
      </w:r>
      <w:r>
        <w:rPr>
          <w:rStyle w:val="Nenhum"/>
          <w:rtl w:val="0"/>
          <w:lang w:val="pt-PT"/>
        </w:rPr>
        <w:t xml:space="preserve"> a normaliza</w:t>
      </w:r>
      <w:r>
        <w:rPr>
          <w:rStyle w:val="Nenhum"/>
          <w:rtl w:val="0"/>
          <w:lang w:val="pt-PT"/>
        </w:rPr>
        <w:t>çã</w:t>
      </w:r>
      <w:r>
        <w:rPr>
          <w:rStyle w:val="Nenhum"/>
          <w:rtl w:val="0"/>
          <w:lang w:val="pt-PT"/>
        </w:rPr>
        <w:t>o da desigualdade e da pobreza no tecido social brasileiro. Se no capitalismo a acumula</w:t>
      </w:r>
      <w:r>
        <w:rPr>
          <w:rStyle w:val="Nenhum"/>
          <w:rtl w:val="0"/>
          <w:lang w:val="pt-PT"/>
        </w:rPr>
        <w:t>çã</w:t>
      </w:r>
      <w:r>
        <w:rPr>
          <w:rStyle w:val="Nenhum"/>
          <w:rtl w:val="0"/>
          <w:lang w:val="pt-PT"/>
        </w:rPr>
        <w:t>o se alimenta do excedente do trabalho e a riqueza produzida escoa basicamente para o capitalista e n</w:t>
      </w:r>
      <w:r>
        <w:rPr>
          <w:rStyle w:val="Nenhum"/>
          <w:rtl w:val="0"/>
          <w:lang w:val="pt-PT"/>
        </w:rPr>
        <w:t>ã</w:t>
      </w:r>
      <w:r>
        <w:rPr>
          <w:rStyle w:val="Nenhum"/>
          <w:rtl w:val="0"/>
          <w:lang w:val="pt-PT"/>
        </w:rPr>
        <w:t>o para o trabalhador, temos a</w:t>
      </w:r>
      <w:r>
        <w:rPr>
          <w:rStyle w:val="Nenhum A"/>
          <w:rtl w:val="0"/>
        </w:rPr>
        <w:t>í</w:t>
      </w:r>
      <w:r>
        <w:rPr>
          <w:rStyle w:val="Nenhum"/>
          <w:rtl w:val="0"/>
          <w:lang w:val="pt-PT"/>
        </w:rPr>
        <w:t>, em princ</w:t>
      </w:r>
      <w:r>
        <w:rPr>
          <w:rStyle w:val="Nenhum A"/>
          <w:rtl w:val="0"/>
        </w:rPr>
        <w:t>í</w:t>
      </w:r>
      <w:r>
        <w:rPr>
          <w:rStyle w:val="Nenhum"/>
          <w:rtl w:val="0"/>
          <w:lang w:val="pt-PT"/>
        </w:rPr>
        <w:t>pio, a desigualdade e a pobreza desse trabalhador como a for</w:t>
      </w:r>
      <w:r>
        <w:rPr>
          <w:rStyle w:val="Nenhum A"/>
          <w:rtl w:val="0"/>
        </w:rPr>
        <w:t>ç</w:t>
      </w:r>
      <w:r>
        <w:rPr>
          <w:rStyle w:val="Nenhum"/>
          <w:rtl w:val="0"/>
          <w:lang w:val="pt-PT"/>
        </w:rPr>
        <w:t>a motriz do capital. Assim a ideologia funciona como um poderoso instrumento de oculta</w:t>
      </w:r>
      <w:r>
        <w:rPr>
          <w:rStyle w:val="Nenhum"/>
          <w:rtl w:val="0"/>
          <w:lang w:val="pt-PT"/>
        </w:rPr>
        <w:t>çã</w:t>
      </w:r>
      <w:r>
        <w:rPr>
          <w:rStyle w:val="Nenhum"/>
          <w:rtl w:val="0"/>
          <w:lang w:val="pt-PT"/>
        </w:rPr>
        <w:t>o da realidade, apresentando-se como ideias universais, invisibilizando a domina</w:t>
      </w:r>
      <w:r>
        <w:rPr>
          <w:rStyle w:val="Nenhum"/>
          <w:rtl w:val="0"/>
          <w:lang w:val="pt-PT"/>
        </w:rPr>
        <w:t>çã</w:t>
      </w:r>
      <w:r>
        <w:rPr>
          <w:rStyle w:val="Nenhum"/>
          <w:rtl w:val="0"/>
          <w:lang w:val="pt-PT"/>
        </w:rPr>
        <w:t>o e toda sorte de viol</w:t>
      </w:r>
      <w:r>
        <w:rPr>
          <w:rStyle w:val="Nenhum A"/>
          <w:rtl w:val="0"/>
        </w:rPr>
        <w:t>ê</w:t>
      </w:r>
      <w:r>
        <w:rPr>
          <w:rStyle w:val="Nenhum"/>
          <w:rtl w:val="0"/>
          <w:lang w:val="es-ES_tradnl"/>
        </w:rPr>
        <w:t>ncia</w:t>
      </w:r>
      <w:r>
        <w:rPr>
          <w:rStyle w:val="Nenhum"/>
          <w:vertAlign w:val="superscript"/>
        </w:rPr>
        <w:footnoteReference w:id="75"/>
      </w:r>
      <w:r>
        <w:rPr>
          <w:rStyle w:val="Nenhum"/>
          <w:rtl w:val="0"/>
          <w:lang w:val="es-ES_tradnl"/>
        </w:rPr>
        <w:t xml:space="preserve"> que ela enseja. Conforme M</w:t>
      </w:r>
      <w:r>
        <w:rPr>
          <w:rStyle w:val="Nenhum"/>
          <w:rtl w:val="0"/>
          <w:lang w:val="fr-FR"/>
        </w:rPr>
        <w:t>é</w:t>
      </w:r>
      <w:r>
        <w:rPr>
          <w:rStyle w:val="Nenhum A"/>
          <w:rtl w:val="0"/>
        </w:rPr>
        <w:t>sz</w:t>
      </w:r>
      <w:r>
        <w:rPr>
          <w:rStyle w:val="Nenhum A"/>
          <w:rtl w:val="0"/>
        </w:rPr>
        <w:t>á</w:t>
      </w:r>
      <w:r>
        <w:rPr>
          <w:rStyle w:val="Nenhum"/>
          <w:rtl w:val="0"/>
          <w:lang w:val="pt-PT"/>
        </w:rPr>
        <w:t>ros, as estruturas capitalistas s</w:t>
      </w:r>
      <w:r>
        <w:rPr>
          <w:rStyle w:val="Nenhum"/>
          <w:rtl w:val="0"/>
          <w:lang w:val="pt-PT"/>
        </w:rPr>
        <w:t>ã</w:t>
      </w:r>
      <w:r>
        <w:rPr>
          <w:rStyle w:val="Nenhum"/>
          <w:rtl w:val="0"/>
          <w:lang w:val="pt-PT"/>
        </w:rPr>
        <w:t>o geradoras de aliena</w:t>
      </w:r>
      <w:r>
        <w:rPr>
          <w:rStyle w:val="Nenhum"/>
          <w:rtl w:val="0"/>
          <w:lang w:val="pt-PT"/>
        </w:rPr>
        <w:t>çã</w:t>
      </w:r>
      <w:r>
        <w:rPr>
          <w:rStyle w:val="Nenhum"/>
          <w:rtl w:val="0"/>
          <w:lang w:val="pt-PT"/>
        </w:rPr>
        <w:t>o humana:</w:t>
      </w:r>
    </w:p>
    <w:p>
      <w:pPr>
        <w:pStyle w:val="Corpo A"/>
        <w:tabs>
          <w:tab w:val="left" w:pos="851"/>
        </w:tabs>
        <w:spacing w:line="360" w:lineRule="auto"/>
        <w:jc w:val="both"/>
      </w:pPr>
    </w:p>
    <w:p>
      <w:pPr>
        <w:pStyle w:val="Corpo A"/>
        <w:tabs>
          <w:tab w:val="left" w:pos="851"/>
        </w:tabs>
        <w:ind w:left="2268" w:firstLine="0"/>
        <w:jc w:val="both"/>
      </w:pPr>
      <w:r>
        <w:rPr>
          <w:rStyle w:val="Nenhum"/>
          <w:rtl w:val="0"/>
          <w:lang w:val="pt-PT"/>
        </w:rPr>
        <w:t>a aliena</w:t>
      </w:r>
      <w:r>
        <w:rPr>
          <w:rStyle w:val="Nenhum"/>
          <w:rtl w:val="0"/>
          <w:lang w:val="pt-PT"/>
        </w:rPr>
        <w:t>çã</w:t>
      </w:r>
      <w:r>
        <w:rPr>
          <w:rStyle w:val="Nenhum"/>
          <w:rtl w:val="0"/>
          <w:lang w:val="pt-PT"/>
        </w:rPr>
        <w:t>o humana foi realizada por meio da transforma</w:t>
      </w:r>
      <w:r>
        <w:rPr>
          <w:rStyle w:val="Nenhum"/>
          <w:rtl w:val="0"/>
          <w:lang w:val="pt-PT"/>
        </w:rPr>
        <w:t>çã</w:t>
      </w:r>
      <w:r>
        <w:rPr>
          <w:rStyle w:val="Nenhum"/>
          <w:rtl w:val="0"/>
          <w:lang w:val="pt-PT"/>
        </w:rPr>
        <w:t xml:space="preserve">o de todas as coisas </w:t>
      </w:r>
      <w:r>
        <w:rPr>
          <w:rStyle w:val="Nenhum"/>
          <w:rtl w:val="1"/>
        </w:rPr>
        <w:t>‘</w:t>
      </w:r>
      <w:r>
        <w:rPr>
          <w:rStyle w:val="Nenhum"/>
          <w:rtl w:val="0"/>
          <w:lang w:val="pt-PT"/>
        </w:rPr>
        <w:t>em objetos alien</w:t>
      </w:r>
      <w:r>
        <w:rPr>
          <w:rtl w:val="0"/>
        </w:rPr>
        <w:t>á</w:t>
      </w:r>
      <w:r>
        <w:rPr>
          <w:rStyle w:val="Nenhum"/>
          <w:rtl w:val="0"/>
          <w:lang w:val="pt-PT"/>
        </w:rPr>
        <w:t>veis, vend</w:t>
      </w:r>
      <w:r>
        <w:rPr>
          <w:rtl w:val="0"/>
        </w:rPr>
        <w:t>á</w:t>
      </w:r>
      <w:r>
        <w:rPr>
          <w:rStyle w:val="Nenhum"/>
          <w:rtl w:val="0"/>
          <w:lang w:val="pt-PT"/>
        </w:rPr>
        <w:t>veis, em servos da necessidade e do tr</w:t>
      </w:r>
      <w:r>
        <w:rPr>
          <w:rtl w:val="0"/>
        </w:rPr>
        <w:t>á</w:t>
      </w:r>
      <w:r>
        <w:rPr>
          <w:rStyle w:val="Nenhum"/>
          <w:rtl w:val="0"/>
          <w:lang w:val="it-IT"/>
        </w:rPr>
        <w:t>fico ego</w:t>
      </w:r>
      <w:r>
        <w:rPr>
          <w:rtl w:val="0"/>
        </w:rPr>
        <w:t>í</w:t>
      </w:r>
      <w:r>
        <w:rPr>
          <w:rStyle w:val="Nenhum"/>
          <w:rtl w:val="0"/>
          <w:lang w:val="pt-PT"/>
        </w:rPr>
        <w:t xml:space="preserve">stas. A venda </w:t>
      </w:r>
      <w:r>
        <w:rPr>
          <w:rStyle w:val="Nenhum"/>
          <w:rtl w:val="0"/>
          <w:lang w:val="fr-FR"/>
        </w:rPr>
        <w:t xml:space="preserve">é </w:t>
      </w:r>
      <w:r>
        <w:rPr>
          <w:rtl w:val="0"/>
        </w:rPr>
        <w:t>a pr</w:t>
      </w:r>
      <w:r>
        <w:rPr>
          <w:rtl w:val="0"/>
        </w:rPr>
        <w:t>á</w:t>
      </w:r>
      <w:r>
        <w:rPr>
          <w:rStyle w:val="Nenhum"/>
          <w:rtl w:val="0"/>
          <w:lang w:val="pt-PT"/>
        </w:rPr>
        <w:t>tica da aliena</w:t>
      </w:r>
      <w:r>
        <w:rPr>
          <w:rStyle w:val="Nenhum"/>
          <w:rtl w:val="0"/>
          <w:lang w:val="pt-PT"/>
        </w:rPr>
        <w:t>çã</w:t>
      </w:r>
      <w:r>
        <w:rPr>
          <w:rStyle w:val="Nenhum"/>
          <w:rtl w:val="0"/>
          <w:lang w:val="pt-PT"/>
        </w:rPr>
        <w:t>o. [...] A aliena</w:t>
      </w:r>
      <w:r>
        <w:rPr>
          <w:rStyle w:val="Nenhum"/>
          <w:rtl w:val="0"/>
          <w:lang w:val="pt-PT"/>
        </w:rPr>
        <w:t>çã</w:t>
      </w:r>
      <w:r>
        <w:rPr>
          <w:rStyle w:val="Nenhum"/>
          <w:rtl w:val="0"/>
          <w:lang w:val="pt-PT"/>
        </w:rPr>
        <w:t>o caracteriza-se, portanto, pela extens</w:t>
      </w:r>
      <w:r>
        <w:rPr>
          <w:rStyle w:val="Nenhum"/>
          <w:rtl w:val="0"/>
          <w:lang w:val="pt-PT"/>
        </w:rPr>
        <w:t>ã</w:t>
      </w:r>
      <w:r>
        <w:rPr>
          <w:rStyle w:val="Nenhum"/>
          <w:rtl w:val="0"/>
          <w:lang w:val="pt-PT"/>
        </w:rPr>
        <w:t xml:space="preserve">o universal da </w:t>
      </w:r>
      <w:r>
        <w:rPr>
          <w:rStyle w:val="Nenhum"/>
          <w:rtl w:val="1"/>
        </w:rPr>
        <w:t>‘</w:t>
      </w:r>
      <w:r>
        <w:rPr>
          <w:rStyle w:val="Nenhum"/>
          <w:rtl w:val="0"/>
          <w:lang w:val="pt-PT"/>
        </w:rPr>
        <w:t>vendabilidade</w:t>
      </w:r>
      <w:r>
        <w:rPr>
          <w:rStyle w:val="Nenhum"/>
          <w:rtl w:val="1"/>
        </w:rPr>
        <w:t xml:space="preserve">’ </w:t>
      </w:r>
      <w:r>
        <w:rPr>
          <w:rStyle w:val="Nenhum"/>
          <w:rtl w:val="0"/>
          <w:lang w:val="it-IT"/>
        </w:rPr>
        <w:t xml:space="preserve">(isto </w:t>
      </w:r>
      <w:r>
        <w:rPr>
          <w:rStyle w:val="Nenhum"/>
          <w:rtl w:val="0"/>
          <w:lang w:val="fr-FR"/>
        </w:rPr>
        <w:t>é</w:t>
      </w:r>
      <w:r>
        <w:rPr>
          <w:rStyle w:val="Nenhum"/>
          <w:rtl w:val="0"/>
          <w:lang w:val="pt-PT"/>
        </w:rPr>
        <w:t>, a transforma</w:t>
      </w:r>
      <w:r>
        <w:rPr>
          <w:rStyle w:val="Nenhum"/>
          <w:rtl w:val="0"/>
          <w:lang w:val="pt-PT"/>
        </w:rPr>
        <w:t>çã</w:t>
      </w:r>
      <w:r>
        <w:rPr>
          <w:rStyle w:val="Nenhum"/>
          <w:rtl w:val="0"/>
          <w:lang w:val="pt-PT"/>
        </w:rPr>
        <w:t>o de tudo em mercadoria); pela convers</w:t>
      </w:r>
      <w:r>
        <w:rPr>
          <w:rStyle w:val="Nenhum"/>
          <w:rtl w:val="0"/>
          <w:lang w:val="pt-PT"/>
        </w:rPr>
        <w:t>ã</w:t>
      </w:r>
      <w:r>
        <w:rPr>
          <w:rStyle w:val="Nenhum"/>
          <w:rtl w:val="0"/>
          <w:lang w:val="pt-PT"/>
        </w:rPr>
        <w:t xml:space="preserve">o dos seres humanos em </w:t>
      </w:r>
      <w:r>
        <w:rPr>
          <w:rStyle w:val="Nenhum"/>
          <w:rtl w:val="1"/>
        </w:rPr>
        <w:t>‘</w:t>
      </w:r>
      <w:r>
        <w:rPr>
          <w:rStyle w:val="Nenhum"/>
          <w:rtl w:val="0"/>
          <w:lang w:val="pt-PT"/>
        </w:rPr>
        <w:t>coisas</w:t>
      </w:r>
      <w:r>
        <w:rPr>
          <w:rStyle w:val="Nenhum"/>
          <w:rtl w:val="1"/>
        </w:rPr>
        <w:t>’</w:t>
      </w:r>
      <w:r>
        <w:rPr>
          <w:rStyle w:val="Nenhum"/>
          <w:rtl w:val="0"/>
          <w:lang w:val="pt-PT"/>
        </w:rPr>
        <w:t xml:space="preserve">, para que eles possam aparecer como mercadorias no mercado (em outras palavras: a </w:t>
      </w:r>
      <w:r>
        <w:rPr>
          <w:rStyle w:val="Nenhum"/>
          <w:rtl w:val="1"/>
        </w:rPr>
        <w:t>‘</w:t>
      </w:r>
      <w:r>
        <w:rPr>
          <w:rStyle w:val="Nenhum"/>
          <w:rtl w:val="0"/>
          <w:lang w:val="de-DE"/>
        </w:rPr>
        <w:t>reifica</w:t>
      </w:r>
      <w:r>
        <w:rPr>
          <w:rStyle w:val="Nenhum"/>
          <w:rtl w:val="0"/>
          <w:lang w:val="pt-PT"/>
        </w:rPr>
        <w:t>çã</w:t>
      </w:r>
      <w:r>
        <w:rPr>
          <w:rtl w:val="0"/>
        </w:rPr>
        <w:t>o</w:t>
      </w:r>
      <w:r>
        <w:rPr>
          <w:rStyle w:val="Nenhum"/>
          <w:rtl w:val="1"/>
        </w:rPr>
        <w:t xml:space="preserve">’ </w:t>
      </w:r>
      <w:r>
        <w:rPr>
          <w:rStyle w:val="Nenhum"/>
          <w:rtl w:val="0"/>
          <w:lang w:val="pt-PT"/>
        </w:rPr>
        <w:t>das rela</w:t>
      </w:r>
      <w:r>
        <w:rPr>
          <w:rStyle w:val="Nenhum"/>
          <w:rtl w:val="0"/>
          <w:lang w:val="pt-PT"/>
        </w:rPr>
        <w:t>çõ</w:t>
      </w:r>
      <w:r>
        <w:rPr>
          <w:rStyle w:val="Nenhum"/>
          <w:rtl w:val="0"/>
          <w:lang w:val="pt-PT"/>
        </w:rPr>
        <w:t>es humanas); e pela fragmenta</w:t>
      </w:r>
      <w:r>
        <w:rPr>
          <w:rStyle w:val="Nenhum"/>
          <w:rtl w:val="0"/>
          <w:lang w:val="pt-PT"/>
        </w:rPr>
        <w:t>çã</w:t>
      </w:r>
      <w:r>
        <w:rPr>
          <w:rStyle w:val="Nenhum"/>
          <w:rtl w:val="0"/>
          <w:lang w:val="pt-PT"/>
        </w:rPr>
        <w:t xml:space="preserve">o do corpo social em </w:t>
      </w:r>
      <w:r>
        <w:rPr>
          <w:rStyle w:val="Nenhum"/>
          <w:rtl w:val="1"/>
        </w:rPr>
        <w:t>‘</w:t>
      </w:r>
      <w:r>
        <w:rPr>
          <w:rStyle w:val="Nenhum"/>
          <w:rtl w:val="0"/>
          <w:lang w:val="it-IT"/>
        </w:rPr>
        <w:t>indiv</w:t>
      </w:r>
      <w:r>
        <w:rPr>
          <w:rtl w:val="0"/>
        </w:rPr>
        <w:t>í</w:t>
      </w:r>
      <w:r>
        <w:rPr>
          <w:rStyle w:val="Nenhum"/>
          <w:rtl w:val="0"/>
          <w:lang w:val="pt-PT"/>
        </w:rPr>
        <w:t>duos isolados</w:t>
      </w:r>
      <w:r>
        <w:rPr>
          <w:rStyle w:val="Nenhum"/>
          <w:rtl w:val="1"/>
        </w:rPr>
        <w:t xml:space="preserve">’ </w:t>
      </w:r>
      <w:r>
        <w:rPr>
          <w:rStyle w:val="Nenhum"/>
          <w:rtl w:val="0"/>
          <w:lang w:val="pt-PT"/>
        </w:rPr>
        <w:t>(vereinzelte Einzelnen), que perseguem seus pr</w:t>
      </w:r>
      <w:r>
        <w:rPr>
          <w:rStyle w:val="Nenhum"/>
          <w:rtl w:val="0"/>
          <w:lang w:val="es-ES_tradnl"/>
        </w:rPr>
        <w:t>ó</w:t>
      </w:r>
      <w:r>
        <w:rPr>
          <w:rStyle w:val="Nenhum"/>
          <w:rtl w:val="0"/>
          <w:lang w:val="pt-PT"/>
        </w:rPr>
        <w:t xml:space="preserve">prios objetivos limitados, particularistas, </w:t>
      </w:r>
      <w:r>
        <w:rPr>
          <w:rStyle w:val="Nenhum"/>
          <w:rtl w:val="1"/>
        </w:rPr>
        <w:t>‘</w:t>
      </w:r>
      <w:r>
        <w:rPr>
          <w:rStyle w:val="Nenhum"/>
          <w:rtl w:val="0"/>
          <w:lang w:val="pt-PT"/>
        </w:rPr>
        <w:t>em servid</w:t>
      </w:r>
      <w:r>
        <w:rPr>
          <w:rStyle w:val="Nenhum"/>
          <w:rtl w:val="0"/>
          <w:lang w:val="pt-PT"/>
        </w:rPr>
        <w:t>ã</w:t>
      </w:r>
      <w:r>
        <w:rPr>
          <w:rtl w:val="0"/>
        </w:rPr>
        <w:t xml:space="preserve">o </w:t>
      </w:r>
      <w:r>
        <w:rPr>
          <w:rtl w:val="0"/>
        </w:rPr>
        <w:t xml:space="preserve">à </w:t>
      </w:r>
      <w:r>
        <w:rPr>
          <w:rStyle w:val="Nenhum"/>
          <w:rtl w:val="0"/>
          <w:lang w:val="pt-PT"/>
        </w:rPr>
        <w:t>necessidade ego</w:t>
      </w:r>
      <w:r>
        <w:rPr>
          <w:rtl w:val="0"/>
        </w:rPr>
        <w:t>í</w:t>
      </w:r>
      <w:r>
        <w:rPr>
          <w:rtl w:val="0"/>
        </w:rPr>
        <w:t>sta</w:t>
      </w:r>
      <w:r>
        <w:rPr>
          <w:rStyle w:val="Nenhum"/>
          <w:rtl w:val="1"/>
        </w:rPr>
        <w:t>’</w:t>
      </w:r>
      <w:r>
        <w:rPr>
          <w:rStyle w:val="Nenhum"/>
          <w:rtl w:val="0"/>
          <w:lang w:val="pt-PT"/>
        </w:rPr>
        <w:t>, fazendo de seu ego</w:t>
      </w:r>
      <w:r>
        <w:rPr>
          <w:rtl w:val="0"/>
        </w:rPr>
        <w:t>í</w:t>
      </w:r>
      <w:r>
        <w:rPr>
          <w:rStyle w:val="Nenhum"/>
          <w:rtl w:val="0"/>
          <w:lang w:val="pt-PT"/>
        </w:rPr>
        <w:t>smo uma virtude em seu culto da privacidade (2006, p. 39, grifo do autor).</w:t>
      </w:r>
    </w:p>
    <w:p>
      <w:pPr>
        <w:pStyle w:val="Corpo A"/>
        <w:tabs>
          <w:tab w:val="left" w:pos="851"/>
        </w:tabs>
        <w:spacing w:line="360" w:lineRule="auto"/>
        <w:jc w:val="both"/>
      </w:pPr>
    </w:p>
    <w:p>
      <w:pPr>
        <w:pStyle w:val="Corpo A"/>
        <w:tabs>
          <w:tab w:val="left" w:pos="851"/>
        </w:tabs>
        <w:spacing w:line="360" w:lineRule="auto"/>
        <w:jc w:val="both"/>
      </w:pPr>
      <w:r>
        <w:rPr>
          <w:rStyle w:val="Nenhum"/>
          <w:rtl w:val="0"/>
          <w:lang w:val="pt-PT"/>
        </w:rPr>
        <w:tab/>
        <w:t>Ao transformar o humano em mercadoria vend</w:t>
      </w:r>
      <w:r>
        <w:rPr>
          <w:rStyle w:val="Nenhum A"/>
          <w:rtl w:val="0"/>
        </w:rPr>
        <w:t>á</w:t>
      </w:r>
      <w:r>
        <w:rPr>
          <w:rStyle w:val="Nenhum"/>
          <w:rtl w:val="0"/>
          <w:lang w:val="pt-PT"/>
        </w:rPr>
        <w:t>vel, fragmentam-se as rela</w:t>
      </w:r>
      <w:r>
        <w:rPr>
          <w:rStyle w:val="Nenhum"/>
          <w:rtl w:val="0"/>
          <w:lang w:val="pt-PT"/>
        </w:rPr>
        <w:t>çõ</w:t>
      </w:r>
      <w:r>
        <w:rPr>
          <w:rStyle w:val="Nenhum"/>
          <w:rtl w:val="0"/>
          <w:lang w:val="pt-PT"/>
        </w:rPr>
        <w:t>es sociais, alimentadas pelo ide</w:t>
      </w:r>
      <w:r>
        <w:rPr>
          <w:rStyle w:val="Nenhum A"/>
          <w:rtl w:val="0"/>
        </w:rPr>
        <w:t>á</w:t>
      </w:r>
      <w:r>
        <w:rPr>
          <w:rStyle w:val="Nenhum"/>
          <w:rtl w:val="0"/>
          <w:lang w:val="pt-PT"/>
        </w:rPr>
        <w:t>rio capitalista. Cada um procura seus pr</w:t>
      </w:r>
      <w:r>
        <w:rPr>
          <w:rStyle w:val="Nenhum"/>
          <w:rtl w:val="0"/>
          <w:lang w:val="es-ES_tradnl"/>
        </w:rPr>
        <w:t>ó</w:t>
      </w:r>
      <w:r>
        <w:rPr>
          <w:rStyle w:val="Nenhum"/>
          <w:rtl w:val="0"/>
          <w:lang w:val="pt-PT"/>
        </w:rPr>
        <w:t>prios interesses, individual e isoladamente, embora permane</w:t>
      </w:r>
      <w:r>
        <w:rPr>
          <w:rStyle w:val="Nenhum A"/>
          <w:rtl w:val="0"/>
        </w:rPr>
        <w:t>ç</w:t>
      </w:r>
      <w:r>
        <w:rPr>
          <w:rStyle w:val="Nenhum"/>
          <w:rtl w:val="0"/>
          <w:lang w:val="pt-PT"/>
        </w:rPr>
        <w:t>am compartilhando os espa</w:t>
      </w:r>
      <w:r>
        <w:rPr>
          <w:rStyle w:val="Nenhum A"/>
          <w:rtl w:val="0"/>
        </w:rPr>
        <w:t>ç</w:t>
      </w:r>
      <w:r>
        <w:rPr>
          <w:rStyle w:val="Nenhum"/>
          <w:rtl w:val="0"/>
          <w:lang w:val="pt-PT"/>
        </w:rPr>
        <w:t>os p</w:t>
      </w:r>
      <w:r>
        <w:rPr>
          <w:rStyle w:val="Nenhum A"/>
          <w:rtl w:val="0"/>
        </w:rPr>
        <w:t>ú</w:t>
      </w:r>
      <w:r>
        <w:rPr>
          <w:rStyle w:val="Nenhum"/>
          <w:rtl w:val="0"/>
          <w:lang w:val="pt-PT"/>
        </w:rPr>
        <w:t>blicos. Destarte, ocorre o esgar</w:t>
      </w:r>
      <w:r>
        <w:rPr>
          <w:rStyle w:val="Nenhum A"/>
          <w:rtl w:val="0"/>
        </w:rPr>
        <w:t>ç</w:t>
      </w:r>
      <w:r>
        <w:rPr>
          <w:rStyle w:val="Nenhum"/>
          <w:rtl w:val="0"/>
          <w:lang w:val="pt-PT"/>
        </w:rPr>
        <w:t>amento do tecido social, imperando o ego</w:t>
      </w:r>
      <w:r>
        <w:rPr>
          <w:rStyle w:val="Nenhum A"/>
          <w:rtl w:val="0"/>
        </w:rPr>
        <w:t>í</w:t>
      </w:r>
      <w:r>
        <w:rPr>
          <w:rStyle w:val="Nenhum"/>
          <w:rtl w:val="0"/>
          <w:lang w:val="pt-PT"/>
        </w:rPr>
        <w:t xml:space="preserve">smo e o culto a privacidade. </w:t>
      </w:r>
      <w:r>
        <w:rPr>
          <w:rStyle w:val="Nenhum"/>
          <w:rtl w:val="0"/>
          <w:lang w:val="fr-FR"/>
        </w:rPr>
        <w:t>É</w:t>
      </w:r>
      <w:r>
        <w:rPr>
          <w:rStyle w:val="Nenhum"/>
          <w:rtl w:val="0"/>
          <w:lang w:val="pt-PT"/>
        </w:rPr>
        <w:t>, portanto, assim que a ideologia capitalista anestesia o corpo social, tornando impercept</w:t>
      </w:r>
      <w:r>
        <w:rPr>
          <w:rStyle w:val="Nenhum A"/>
          <w:rtl w:val="0"/>
        </w:rPr>
        <w:t>í</w:t>
      </w:r>
      <w:r>
        <w:rPr>
          <w:rStyle w:val="Nenhum"/>
          <w:rtl w:val="0"/>
          <w:lang w:val="pt-PT"/>
        </w:rPr>
        <w:t>veis seu mal funcionamento</w:t>
      </w:r>
      <w:r>
        <w:rPr>
          <w:rStyle w:val="Nenhum"/>
          <w:vertAlign w:val="superscript"/>
        </w:rPr>
        <w:footnoteReference w:id="76"/>
      </w:r>
      <w:r>
        <w:rPr>
          <w:rStyle w:val="Nenhum A"/>
          <w:rtl w:val="0"/>
        </w:rPr>
        <w:t>.</w:t>
      </w:r>
    </w:p>
    <w:p>
      <w:pPr>
        <w:pStyle w:val="Corpo A"/>
        <w:tabs>
          <w:tab w:val="left" w:pos="851"/>
        </w:tabs>
        <w:spacing w:line="360" w:lineRule="auto"/>
        <w:jc w:val="both"/>
        <w:rPr>
          <w:ins w:id="1125" w:date="2022-05-06T15:34:13Z" w:author="oculto"/>
        </w:rPr>
      </w:pPr>
      <w:r>
        <w:rPr>
          <w:rStyle w:val="Nenhum"/>
          <w:rtl w:val="0"/>
          <w:lang w:val="pt-PT"/>
        </w:rPr>
        <w:tab/>
        <w:t>No atual est</w:t>
      </w:r>
      <w:r>
        <w:rPr>
          <w:rStyle w:val="Nenhum A"/>
          <w:rtl w:val="0"/>
        </w:rPr>
        <w:t>á</w:t>
      </w:r>
      <w:r>
        <w:rPr>
          <w:rStyle w:val="Nenhum"/>
          <w:rtl w:val="0"/>
          <w:lang w:val="pt-PT"/>
        </w:rPr>
        <w:t>gio da ideologia neoliberal brasileira, cultua-se a sociedade como se fora um tipo de empresa, introduzindo o conceito de privatiza</w:t>
      </w:r>
      <w:r>
        <w:rPr>
          <w:rStyle w:val="Nenhum"/>
          <w:rtl w:val="0"/>
          <w:lang w:val="pt-PT"/>
        </w:rPr>
        <w:t>çã</w:t>
      </w:r>
      <w:r>
        <w:rPr>
          <w:rStyle w:val="Nenhum"/>
          <w:rtl w:val="0"/>
          <w:lang w:val="pt-PT"/>
        </w:rPr>
        <w:t xml:space="preserve">o dos direitos sociais. Considerados </w:t>
      </w:r>
      <w:r>
        <w:rPr>
          <w:rStyle w:val="Nenhum"/>
          <w:rFonts w:ascii="Arial Unicode MS" w:hAnsi="Arial Unicode MS" w:hint="default"/>
          <w:rtl w:val="1"/>
          <w:lang w:val="ar-SA" w:bidi="ar-SA"/>
        </w:rPr>
        <w:t>“</w:t>
      </w:r>
      <w:r>
        <w:rPr>
          <w:rStyle w:val="Nenhum A"/>
          <w:rtl w:val="0"/>
        </w:rPr>
        <w:t>servi</w:t>
      </w:r>
      <w:r>
        <w:rPr>
          <w:rStyle w:val="Nenhum A"/>
          <w:rtl w:val="0"/>
        </w:rPr>
        <w:t>ç</w:t>
      </w:r>
      <w:r>
        <w:rPr>
          <w:rStyle w:val="Nenhum A"/>
          <w:rtl w:val="0"/>
        </w:rPr>
        <w:t>os</w:t>
      </w:r>
      <w:r>
        <w:rPr>
          <w:rStyle w:val="Nenhum A"/>
          <w:rtl w:val="0"/>
        </w:rPr>
        <w:t>”</w:t>
      </w:r>
      <w:r>
        <w:rPr>
          <w:rStyle w:val="Nenhum"/>
          <w:rtl w:val="0"/>
          <w:lang w:val="pt-PT"/>
        </w:rPr>
        <w:t>, seus operadores s</w:t>
      </w:r>
      <w:r>
        <w:rPr>
          <w:rStyle w:val="Nenhum"/>
          <w:rtl w:val="0"/>
          <w:lang w:val="pt-PT"/>
        </w:rPr>
        <w:t>ã</w:t>
      </w:r>
      <w:r>
        <w:rPr>
          <w:rStyle w:val="Nenhum A"/>
          <w:rtl w:val="0"/>
        </w:rPr>
        <w:t xml:space="preserve">o </w:t>
      </w:r>
      <w:r>
        <w:rPr>
          <w:rStyle w:val="Nenhum"/>
          <w:rFonts w:ascii="Arial Unicode MS" w:hAnsi="Arial Unicode MS" w:hint="default"/>
          <w:rtl w:val="1"/>
          <w:lang w:val="ar-SA" w:bidi="ar-SA"/>
        </w:rPr>
        <w:t>“</w:t>
      </w:r>
      <w:r>
        <w:rPr>
          <w:rStyle w:val="Nenhum"/>
          <w:rtl w:val="0"/>
          <w:lang w:val="pt-PT"/>
        </w:rPr>
        <w:t>gestores</w:t>
      </w:r>
      <w:r>
        <w:rPr>
          <w:rStyle w:val="Nenhum A"/>
          <w:rtl w:val="0"/>
        </w:rPr>
        <w:t>”</w:t>
      </w:r>
      <w:r>
        <w:rPr>
          <w:rStyle w:val="Nenhum"/>
          <w:rtl w:val="0"/>
          <w:lang w:val="pt-PT"/>
        </w:rPr>
        <w:t>. O indiv</w:t>
      </w:r>
      <w:r>
        <w:rPr>
          <w:rStyle w:val="Nenhum A"/>
          <w:rtl w:val="0"/>
        </w:rPr>
        <w:t>í</w:t>
      </w:r>
      <w:r>
        <w:rPr>
          <w:rStyle w:val="Nenhum"/>
          <w:rtl w:val="0"/>
          <w:lang w:val="it-IT"/>
        </w:rPr>
        <w:t>duo n</w:t>
      </w:r>
      <w:r>
        <w:rPr>
          <w:rStyle w:val="Nenhum"/>
          <w:rtl w:val="0"/>
          <w:lang w:val="pt-PT"/>
        </w:rPr>
        <w:t>ã</w:t>
      </w:r>
      <w:r>
        <w:rPr>
          <w:rStyle w:val="Nenhum A"/>
          <w:rtl w:val="0"/>
        </w:rPr>
        <w:t xml:space="preserve">o </w:t>
      </w:r>
      <w:r>
        <w:rPr>
          <w:rStyle w:val="Nenhum"/>
          <w:rtl w:val="0"/>
          <w:lang w:val="fr-FR"/>
        </w:rPr>
        <w:t xml:space="preserve">é </w:t>
      </w:r>
      <w:r>
        <w:rPr>
          <w:rStyle w:val="Nenhum"/>
          <w:rtl w:val="0"/>
          <w:lang w:val="pt-PT"/>
        </w:rPr>
        <w:t xml:space="preserve">mais reconhecido como trabalhador, antes </w:t>
      </w:r>
      <w:r>
        <w:rPr>
          <w:rStyle w:val="Nenhum"/>
          <w:rFonts w:ascii="Arial Unicode MS" w:hAnsi="Arial Unicode MS" w:hint="default"/>
          <w:rtl w:val="1"/>
          <w:lang w:val="ar-SA" w:bidi="ar-SA"/>
        </w:rPr>
        <w:t>“</w:t>
      </w:r>
      <w:r>
        <w:rPr>
          <w:rStyle w:val="Nenhum"/>
          <w:rtl w:val="0"/>
          <w:lang w:val="pt-PT"/>
        </w:rPr>
        <w:t>empres</w:t>
      </w:r>
      <w:r>
        <w:rPr>
          <w:rStyle w:val="Nenhum A"/>
          <w:rtl w:val="0"/>
        </w:rPr>
        <w:t>á</w:t>
      </w:r>
      <w:r>
        <w:rPr>
          <w:rStyle w:val="Nenhum"/>
          <w:rtl w:val="0"/>
          <w:lang w:val="pt-PT"/>
        </w:rPr>
        <w:t>rio de si mesmo</w:t>
      </w:r>
      <w:r>
        <w:rPr>
          <w:rStyle w:val="Nenhum A"/>
          <w:rtl w:val="0"/>
        </w:rPr>
        <w:t>”</w:t>
      </w:r>
      <w:r>
        <w:rPr>
          <w:rStyle w:val="Nenhum"/>
          <w:rtl w:val="0"/>
          <w:lang w:val="pt-PT"/>
        </w:rPr>
        <w:t>, dominado pela ideia da meritocracia e do empreendedorismo. Os efeitos adversos do insucesso s</w:t>
      </w:r>
      <w:r>
        <w:rPr>
          <w:rStyle w:val="Nenhum"/>
          <w:rtl w:val="0"/>
          <w:lang w:val="pt-PT"/>
        </w:rPr>
        <w:t>ã</w:t>
      </w:r>
      <w:r>
        <w:rPr>
          <w:rStyle w:val="Nenhum"/>
          <w:rtl w:val="0"/>
          <w:lang w:val="pt-PT"/>
        </w:rPr>
        <w:t>o internalizados como culpa pessoal, sendo expressos por meio da frustra</w:t>
      </w:r>
      <w:r>
        <w:rPr>
          <w:rStyle w:val="Nenhum"/>
          <w:rtl w:val="0"/>
          <w:lang w:val="pt-PT"/>
        </w:rPr>
        <w:t>çã</w:t>
      </w:r>
      <w:r>
        <w:rPr>
          <w:rStyle w:val="Nenhum"/>
          <w:rtl w:val="0"/>
          <w:lang w:val="it-IT"/>
        </w:rPr>
        <w:t>o, da viol</w:t>
      </w:r>
      <w:r>
        <w:rPr>
          <w:rStyle w:val="Nenhum A"/>
          <w:rtl w:val="0"/>
        </w:rPr>
        <w:t>ê</w:t>
      </w:r>
      <w:r>
        <w:rPr>
          <w:rStyle w:val="Nenhum"/>
          <w:rtl w:val="0"/>
          <w:lang w:val="pt-PT"/>
        </w:rPr>
        <w:t>ncia, da baixa autoestima e desonra pessoal. J</w:t>
      </w:r>
      <w:r>
        <w:rPr>
          <w:rStyle w:val="Nenhum A"/>
          <w:rtl w:val="0"/>
        </w:rPr>
        <w:t xml:space="preserve">á </w:t>
      </w:r>
      <w:r>
        <w:rPr>
          <w:rStyle w:val="Nenhum"/>
          <w:rtl w:val="0"/>
          <w:lang w:val="it-IT"/>
        </w:rPr>
        <w:t>a viol</w:t>
      </w:r>
      <w:r>
        <w:rPr>
          <w:rStyle w:val="Nenhum A"/>
          <w:rtl w:val="0"/>
        </w:rPr>
        <w:t>ê</w:t>
      </w:r>
      <w:r>
        <w:rPr>
          <w:rStyle w:val="Nenhum"/>
          <w:rtl w:val="0"/>
          <w:lang w:val="pt-PT"/>
        </w:rPr>
        <w:t xml:space="preserve">ncia Estatal, perpetrada na racionalidade normativa, estigmatizante e excludente, </w:t>
      </w:r>
      <w:r>
        <w:rPr>
          <w:rStyle w:val="Nenhum"/>
          <w:rtl w:val="0"/>
          <w:lang w:val="fr-FR"/>
        </w:rPr>
        <w:t xml:space="preserve">é </w:t>
      </w:r>
      <w:r>
        <w:rPr>
          <w:rStyle w:val="Nenhum"/>
          <w:rtl w:val="0"/>
          <w:lang w:val="pt-PT"/>
        </w:rPr>
        <w:t>corroborada pelos interesses exclusivistas do capital. Assim, justificam-se os in</w:t>
      </w:r>
      <w:r>
        <w:rPr>
          <w:rStyle w:val="Nenhum A"/>
          <w:rtl w:val="0"/>
        </w:rPr>
        <w:t>ú</w:t>
      </w:r>
      <w:r>
        <w:rPr>
          <w:rStyle w:val="Nenhum"/>
          <w:rtl w:val="0"/>
          <w:lang w:val="pt-PT"/>
        </w:rPr>
        <w:t>meros decretos, regulamentos e demais instrumentos de controle e exclus</w:t>
      </w:r>
      <w:r>
        <w:rPr>
          <w:rStyle w:val="Nenhum"/>
          <w:rtl w:val="0"/>
          <w:lang w:val="pt-PT"/>
        </w:rPr>
        <w:t>ã</w:t>
      </w:r>
      <w:r>
        <w:rPr>
          <w:rStyle w:val="Nenhum"/>
          <w:rtl w:val="0"/>
          <w:lang w:val="pt-PT"/>
        </w:rPr>
        <w:t>o dos programas sociais como instrumentos leg</w:t>
      </w:r>
      <w:r>
        <w:rPr>
          <w:rStyle w:val="Nenhum A"/>
          <w:rtl w:val="0"/>
        </w:rPr>
        <w:t>í</w:t>
      </w:r>
      <w:r>
        <w:rPr>
          <w:rStyle w:val="Nenhum"/>
          <w:rtl w:val="0"/>
          <w:lang w:val="pt-PT"/>
        </w:rPr>
        <w:t>timos para inibir e punir poss</w:t>
      </w:r>
      <w:r>
        <w:rPr>
          <w:rStyle w:val="Nenhum A"/>
          <w:rtl w:val="0"/>
        </w:rPr>
        <w:t>í</w:t>
      </w:r>
      <w:r>
        <w:rPr>
          <w:rStyle w:val="Nenhum"/>
          <w:rtl w:val="0"/>
          <w:lang w:val="pt-PT"/>
        </w:rPr>
        <w:t>veis fraudes</w:t>
      </w:r>
      <w:r>
        <w:rPr>
          <w:rStyle w:val="Nenhum"/>
          <w:vertAlign w:val="superscript"/>
        </w:rPr>
        <w:footnoteReference w:id="77"/>
      </w:r>
      <w:r>
        <w:rPr>
          <w:rStyle w:val="Nenhum"/>
          <w:rtl w:val="0"/>
          <w:lang w:val="en-US"/>
        </w:rPr>
        <w:t xml:space="preserve"> </w:t>
      </w:r>
      <w:r>
        <w:rPr>
          <w:rStyle w:val="Nenhum"/>
          <w:rtl w:val="0"/>
          <w:lang w:val="pt-PT"/>
        </w:rPr>
        <w:t>do pobre, do vagabundo</w:t>
      </w:r>
      <w:r>
        <w:rPr>
          <w:rStyle w:val="Nenhum"/>
          <w:vertAlign w:val="superscript"/>
        </w:rPr>
        <w:footnoteReference w:id="78"/>
      </w:r>
      <w:r>
        <w:rPr>
          <w:rStyle w:val="Nenhum A"/>
          <w:rtl w:val="0"/>
        </w:rPr>
        <w:t>.</w:t>
      </w:r>
      <w:ins w:id="1126" w:date="2022-05-06T15:34:13Z" w:author="oculto">
        <w:r>
          <w:rPr>
            <w:rStyle w:val="Nenhum A"/>
            <w:rtl w:val="0"/>
            <w:lang w:val="en-US"/>
          </w:rPr>
          <w:t xml:space="preserve"> </w:t>
        </w:r>
      </w:ins>
      <w:ins w:id="1127" w:date="2022-05-06T15:34:13Z" w:author="oculto">
        <w:r>
          <w:rPr>
            <w:rtl w:val="0"/>
            <w:lang w:val="en-US"/>
          </w:rPr>
          <w:t>No mais das vezes, quando esse aparato normativo sai do registro da puni</w:t>
        </w:r>
      </w:ins>
      <w:ins w:id="1128" w:date="2022-05-06T15:34:13Z" w:author="oculto">
        <w:r>
          <w:rPr>
            <w:rtl w:val="0"/>
            <w:lang w:val="en-US"/>
          </w:rPr>
          <w:t>çã</w:t>
        </w:r>
      </w:ins>
      <w:ins w:id="1129" w:date="2022-05-06T15:34:13Z" w:author="oculto">
        <w:r>
          <w:rPr>
            <w:rtl w:val="0"/>
            <w:lang w:val="en-US"/>
          </w:rPr>
          <w:t xml:space="preserve">o para aquele dos direitos sociais, o que ele produz </w:t>
        </w:r>
      </w:ins>
      <w:ins w:id="1130" w:date="2022-05-06T15:34:13Z" w:author="oculto">
        <w:r>
          <w:rPr>
            <w:rtl w:val="0"/>
            <w:lang w:val="en-US"/>
          </w:rPr>
          <w:t xml:space="preserve">é </w:t>
        </w:r>
      </w:ins>
      <w:ins w:id="1131" w:date="2022-05-06T15:34:13Z" w:author="oculto">
        <w:r>
          <w:rPr>
            <w:rtl w:val="0"/>
            <w:lang w:val="en-US"/>
          </w:rPr>
          <w:t>uma assimila</w:t>
        </w:r>
      </w:ins>
      <w:ins w:id="1132" w:date="2022-05-06T15:34:13Z" w:author="oculto">
        <w:r>
          <w:rPr>
            <w:rtl w:val="0"/>
            <w:lang w:val="en-US"/>
          </w:rPr>
          <w:t>çã</w:t>
        </w:r>
      </w:ins>
      <w:ins w:id="1133" w:date="2022-05-06T15:34:13Z" w:author="oculto">
        <w:r>
          <w:rPr>
            <w:rtl w:val="0"/>
            <w:lang w:val="en-US"/>
          </w:rPr>
          <w:t>o entre direito e garantia do m</w:t>
        </w:r>
      </w:ins>
      <w:ins w:id="1134" w:date="2022-05-06T15:34:13Z" w:author="oculto">
        <w:r>
          <w:rPr>
            <w:rtl w:val="0"/>
            <w:lang w:val="en-US"/>
          </w:rPr>
          <w:t>í</w:t>
        </w:r>
      </w:ins>
      <w:ins w:id="1135" w:date="2022-05-06T15:34:13Z" w:author="oculto">
        <w:r>
          <w:rPr>
            <w:rtl w:val="0"/>
            <w:lang w:val="en-US"/>
          </w:rPr>
          <w:t xml:space="preserve">nimo.  </w:t>
        </w:r>
      </w:ins>
    </w:p>
    <w:p>
      <w:pPr>
        <w:pStyle w:val="Corpo A"/>
        <w:tabs>
          <w:tab w:val="left" w:pos="851"/>
        </w:tabs>
        <w:spacing w:line="360" w:lineRule="auto"/>
        <w:jc w:val="both"/>
      </w:pPr>
    </w:p>
    <w:p>
      <w:pPr>
        <w:pStyle w:val="Corpo A"/>
        <w:tabs>
          <w:tab w:val="left" w:pos="851"/>
        </w:tabs>
        <w:spacing w:line="360" w:lineRule="auto"/>
        <w:jc w:val="both"/>
      </w:pPr>
      <w:r>
        <w:rPr>
          <w:rStyle w:val="Nenhum"/>
          <w:rtl w:val="0"/>
          <w:lang w:val="pt-PT"/>
        </w:rPr>
        <w:t>3.3 Que pol</w:t>
      </w:r>
      <w:r>
        <w:rPr>
          <w:rStyle w:val="Nenhum A"/>
          <w:rtl w:val="0"/>
        </w:rPr>
        <w:t>í</w:t>
      </w:r>
      <w:r>
        <w:rPr>
          <w:rStyle w:val="Nenhum"/>
          <w:rtl w:val="0"/>
          <w:lang w:val="it-IT"/>
        </w:rPr>
        <w:t>tica p</w:t>
      </w:r>
      <w:r>
        <w:rPr>
          <w:rStyle w:val="Nenhum A"/>
          <w:rtl w:val="0"/>
        </w:rPr>
        <w:t>ú</w:t>
      </w:r>
      <w:r>
        <w:rPr>
          <w:rStyle w:val="Nenhum"/>
          <w:rtl w:val="0"/>
          <w:lang w:val="pt-PT"/>
        </w:rPr>
        <w:t xml:space="preserve">blica </w:t>
      </w:r>
      <w:r>
        <w:rPr>
          <w:rStyle w:val="Nenhum"/>
          <w:rtl w:val="0"/>
          <w:lang w:val="fr-FR"/>
        </w:rPr>
        <w:t xml:space="preserve">é </w:t>
      </w:r>
      <w:r>
        <w:rPr>
          <w:rStyle w:val="Nenhum"/>
          <w:rtl w:val="0"/>
          <w:lang w:val="pt-PT"/>
        </w:rPr>
        <w:t>essa de enfrentamento/erradica</w:t>
      </w:r>
      <w:r>
        <w:rPr>
          <w:rStyle w:val="Nenhum"/>
          <w:rtl w:val="0"/>
          <w:lang w:val="pt-PT"/>
        </w:rPr>
        <w:t>çã</w:t>
      </w:r>
      <w:r>
        <w:rPr>
          <w:rStyle w:val="Nenhum"/>
          <w:rtl w:val="0"/>
          <w:lang w:val="pt-PT"/>
        </w:rPr>
        <w:t xml:space="preserve">o da pobreza? </w:t>
      </w:r>
    </w:p>
    <w:p>
      <w:pPr>
        <w:pStyle w:val="Corpo A"/>
        <w:tabs>
          <w:tab w:val="left" w:pos="851"/>
        </w:tabs>
        <w:spacing w:line="360" w:lineRule="auto"/>
        <w:jc w:val="both"/>
      </w:pPr>
    </w:p>
    <w:p>
      <w:pPr>
        <w:pStyle w:val="Corpo A"/>
        <w:tabs>
          <w:tab w:val="left" w:pos="851"/>
        </w:tabs>
        <w:spacing w:line="360" w:lineRule="auto"/>
        <w:jc w:val="both"/>
      </w:pPr>
      <w:r>
        <w:rPr>
          <w:rStyle w:val="Nenhum A"/>
          <w:rtl w:val="0"/>
        </w:rPr>
        <w:tab/>
        <w:t>Pol</w:t>
      </w:r>
      <w:r>
        <w:rPr>
          <w:rStyle w:val="Nenhum A"/>
          <w:rtl w:val="0"/>
        </w:rPr>
        <w:t>í</w:t>
      </w:r>
      <w:r>
        <w:rPr>
          <w:rStyle w:val="Nenhum"/>
          <w:rtl w:val="0"/>
          <w:lang w:val="pt-PT"/>
        </w:rPr>
        <w:t>ticas p</w:t>
      </w:r>
      <w:r>
        <w:rPr>
          <w:rStyle w:val="Nenhum A"/>
          <w:rtl w:val="0"/>
        </w:rPr>
        <w:t>ú</w:t>
      </w:r>
      <w:r>
        <w:rPr>
          <w:rStyle w:val="Nenhum"/>
          <w:rtl w:val="0"/>
          <w:lang w:val="pt-PT"/>
        </w:rPr>
        <w:t>blicas pautadas no m</w:t>
      </w:r>
      <w:r>
        <w:rPr>
          <w:rStyle w:val="Nenhum A"/>
          <w:rtl w:val="0"/>
        </w:rPr>
        <w:t>í</w:t>
      </w:r>
      <w:r>
        <w:rPr>
          <w:rStyle w:val="Nenhum"/>
          <w:rtl w:val="0"/>
          <w:lang w:val="pt-PT"/>
        </w:rPr>
        <w:t>nimo, visam a satisfa</w:t>
      </w:r>
      <w:r>
        <w:rPr>
          <w:rStyle w:val="Nenhum"/>
          <w:rtl w:val="0"/>
          <w:lang w:val="pt-PT"/>
        </w:rPr>
        <w:t>çã</w:t>
      </w:r>
      <w:r>
        <w:rPr>
          <w:rStyle w:val="Nenhum"/>
          <w:rtl w:val="0"/>
          <w:lang w:val="pt-PT"/>
        </w:rPr>
        <w:t>o das necessidades b</w:t>
      </w:r>
      <w:r>
        <w:rPr>
          <w:rStyle w:val="Nenhum A"/>
          <w:rtl w:val="0"/>
        </w:rPr>
        <w:t>á</w:t>
      </w:r>
      <w:r>
        <w:rPr>
          <w:rStyle w:val="Nenhum"/>
          <w:rtl w:val="0"/>
          <w:lang w:val="pt-PT"/>
        </w:rPr>
        <w:t>sicas, limitando-se ao combate da barb</w:t>
      </w:r>
      <w:r>
        <w:rPr>
          <w:rStyle w:val="Nenhum A"/>
          <w:rtl w:val="0"/>
        </w:rPr>
        <w:t>á</w:t>
      </w:r>
      <w:r>
        <w:rPr>
          <w:rStyle w:val="Nenhum A"/>
          <w:rtl w:val="0"/>
        </w:rPr>
        <w:t>rie. S</w:t>
      </w:r>
      <w:r>
        <w:rPr>
          <w:rStyle w:val="Nenhum"/>
          <w:rtl w:val="0"/>
          <w:lang w:val="pt-PT"/>
        </w:rPr>
        <w:t>ã</w:t>
      </w:r>
      <w:r>
        <w:rPr>
          <w:rStyle w:val="Nenhum"/>
          <w:rtl w:val="0"/>
          <w:lang w:val="es-ES_tradnl"/>
        </w:rPr>
        <w:t>o pol</w:t>
      </w:r>
      <w:r>
        <w:rPr>
          <w:rStyle w:val="Nenhum A"/>
          <w:rtl w:val="0"/>
        </w:rPr>
        <w:t>í</w:t>
      </w:r>
      <w:r>
        <w:rPr>
          <w:rStyle w:val="Nenhum"/>
          <w:rtl w:val="0"/>
          <w:lang w:val="es-ES_tradnl"/>
        </w:rPr>
        <w:t xml:space="preserve">ticas que, </w:t>
      </w:r>
      <w:r>
        <w:rPr>
          <w:rStyle w:val="Nenhum"/>
          <w:rFonts w:ascii="Arial Unicode MS" w:hAnsi="Arial Unicode MS" w:hint="default"/>
          <w:rtl w:val="1"/>
          <w:lang w:val="ar-SA" w:bidi="ar-SA"/>
        </w:rPr>
        <w:t>“</w:t>
      </w:r>
      <w:r>
        <w:rPr>
          <w:rStyle w:val="Nenhum"/>
          <w:rtl w:val="0"/>
          <w:lang w:val="en-US"/>
        </w:rPr>
        <w:t>reduce its normative element to the expectatitons of overcoming barbarismo isntead of finding more promising emancipatory potencials</w:t>
      </w:r>
      <w:r>
        <w:rPr>
          <w:rStyle w:val="Nenhum A"/>
          <w:rtl w:val="0"/>
        </w:rPr>
        <w:t>”</w:t>
      </w:r>
      <w:r>
        <w:rPr>
          <w:rStyle w:val="Nenhum"/>
          <w:vertAlign w:val="superscript"/>
        </w:rPr>
        <w:footnoteReference w:id="79"/>
      </w:r>
      <w:r>
        <w:rPr>
          <w:rStyle w:val="Nenhum A"/>
          <w:rtl w:val="0"/>
        </w:rPr>
        <w:t xml:space="preserve"> (SILVA, 2021, p. 158)</w:t>
      </w:r>
      <w:ins w:id="1136" w:date="2022-05-06T15:35:05Z" w:author="oculto">
        <w:r>
          <w:rPr>
            <w:rStyle w:val="Nenhum A"/>
            <w:rtl w:val="0"/>
            <w:lang w:val="en-US"/>
          </w:rPr>
          <w:t>.</w:t>
        </w:r>
      </w:ins>
      <w:r>
        <w:rPr>
          <w:rStyle w:val="Nenhum A"/>
          <w:rtl w:val="0"/>
        </w:rPr>
        <w:t xml:space="preserve"> S</w:t>
      </w:r>
      <w:r>
        <w:rPr>
          <w:rStyle w:val="Nenhum"/>
          <w:rtl w:val="0"/>
          <w:lang w:val="pt-PT"/>
        </w:rPr>
        <w:t>ã</w:t>
      </w:r>
      <w:r>
        <w:rPr>
          <w:rStyle w:val="Nenhum"/>
          <w:rtl w:val="0"/>
          <w:lang w:val="es-ES_tradnl"/>
        </w:rPr>
        <w:t>o pol</w:t>
      </w:r>
      <w:r>
        <w:rPr>
          <w:rStyle w:val="Nenhum A"/>
          <w:rtl w:val="0"/>
        </w:rPr>
        <w:t>í</w:t>
      </w:r>
      <w:r>
        <w:rPr>
          <w:rStyle w:val="Nenhum"/>
          <w:rtl w:val="0"/>
          <w:lang w:val="pt-PT"/>
        </w:rPr>
        <w:t>ticas voltadas para pessoas em situa</w:t>
      </w:r>
      <w:r>
        <w:rPr>
          <w:rStyle w:val="Nenhum"/>
          <w:rtl w:val="0"/>
          <w:lang w:val="pt-PT"/>
        </w:rPr>
        <w:t>çã</w:t>
      </w:r>
      <w:r>
        <w:rPr>
          <w:rStyle w:val="Nenhum"/>
          <w:rtl w:val="0"/>
          <w:lang w:val="pt-PT"/>
        </w:rPr>
        <w:t>o de priva</w:t>
      </w:r>
      <w:r>
        <w:rPr>
          <w:rStyle w:val="Nenhum"/>
          <w:rtl w:val="0"/>
          <w:lang w:val="pt-PT"/>
        </w:rPr>
        <w:t>çã</w:t>
      </w:r>
      <w:r>
        <w:rPr>
          <w:rStyle w:val="Nenhum"/>
          <w:rtl w:val="0"/>
          <w:lang w:val="pt-PT"/>
        </w:rPr>
        <w:t>o mais aguda, em verdadeiro estado de mis</w:t>
      </w:r>
      <w:r>
        <w:rPr>
          <w:rStyle w:val="Nenhum"/>
          <w:rtl w:val="0"/>
          <w:lang w:val="fr-FR"/>
        </w:rPr>
        <w:t>é</w:t>
      </w:r>
      <w:r>
        <w:rPr>
          <w:rStyle w:val="Nenhum"/>
          <w:rtl w:val="0"/>
          <w:lang w:val="pt-PT"/>
        </w:rPr>
        <w:t xml:space="preserve">ria. O estado de miserabilidade </w:t>
      </w:r>
      <w:r>
        <w:rPr>
          <w:rStyle w:val="Nenhum"/>
          <w:rtl w:val="0"/>
          <w:lang w:val="fr-FR"/>
        </w:rPr>
        <w:t xml:space="preserve">é </w:t>
      </w:r>
      <w:r>
        <w:rPr>
          <w:rStyle w:val="Nenhum A"/>
          <w:rtl w:val="0"/>
        </w:rPr>
        <w:t>pr</w:t>
      </w:r>
      <w:r>
        <w:rPr>
          <w:rStyle w:val="Nenhum"/>
          <w:rtl w:val="0"/>
          <w:lang w:val="fr-FR"/>
        </w:rPr>
        <w:t>é</w:t>
      </w:r>
      <w:r>
        <w:rPr>
          <w:rStyle w:val="Nenhum"/>
          <w:rtl w:val="0"/>
          <w:lang w:val="pt-PT"/>
        </w:rPr>
        <w:t>-requisito para inser</w:t>
      </w:r>
      <w:r>
        <w:rPr>
          <w:rStyle w:val="Nenhum"/>
          <w:rtl w:val="0"/>
          <w:lang w:val="pt-PT"/>
        </w:rPr>
        <w:t>çã</w:t>
      </w:r>
      <w:r>
        <w:rPr>
          <w:rStyle w:val="Nenhum"/>
          <w:rtl w:val="0"/>
          <w:lang w:val="pt-PT"/>
        </w:rPr>
        <w:t>o no BPC, sendo que tal condi</w:t>
      </w:r>
      <w:r>
        <w:rPr>
          <w:rStyle w:val="Nenhum"/>
          <w:rtl w:val="0"/>
          <w:lang w:val="pt-PT"/>
        </w:rPr>
        <w:t>çã</w:t>
      </w:r>
      <w:r>
        <w:rPr>
          <w:rStyle w:val="Nenhum"/>
          <w:rtl w:val="0"/>
          <w:lang w:val="es-ES_tradnl"/>
        </w:rPr>
        <w:t>o est</w:t>
      </w:r>
      <w:r>
        <w:rPr>
          <w:rStyle w:val="Nenhum A"/>
          <w:rtl w:val="0"/>
        </w:rPr>
        <w:t xml:space="preserve">á </w:t>
      </w:r>
      <w:r>
        <w:rPr>
          <w:rStyle w:val="Nenhum"/>
          <w:rtl w:val="0"/>
          <w:lang w:val="pt-PT"/>
        </w:rPr>
        <w:t>estampada no texto legal</w:t>
      </w:r>
      <w:r>
        <w:rPr>
          <w:rStyle w:val="Nenhum"/>
          <w:vertAlign w:val="superscript"/>
        </w:rPr>
        <w:footnoteReference w:id="80"/>
      </w:r>
      <w:r>
        <w:rPr>
          <w:rStyle w:val="Nenhum"/>
          <w:rtl w:val="0"/>
          <w:lang w:val="pt-PT"/>
        </w:rPr>
        <w:t>. Talvez este elemento fundamental da pol</w:t>
      </w:r>
      <w:r>
        <w:rPr>
          <w:rStyle w:val="Nenhum A"/>
          <w:rtl w:val="0"/>
        </w:rPr>
        <w:t>í</w:t>
      </w:r>
      <w:r>
        <w:rPr>
          <w:rStyle w:val="Nenhum"/>
          <w:rtl w:val="0"/>
          <w:lang w:val="pt-PT"/>
        </w:rPr>
        <w:t>tica explique as constantes viola</w:t>
      </w:r>
      <w:r>
        <w:rPr>
          <w:rStyle w:val="Nenhum"/>
          <w:rtl w:val="0"/>
          <w:lang w:val="pt-PT"/>
        </w:rPr>
        <w:t>çõ</w:t>
      </w:r>
      <w:r>
        <w:rPr>
          <w:rStyle w:val="Nenhum"/>
          <w:rtl w:val="0"/>
          <w:lang w:val="pt-PT"/>
        </w:rPr>
        <w:t>es do direito a dignidade humana escancarados nos normativos de reg</w:t>
      </w:r>
      <w:r>
        <w:rPr>
          <w:rStyle w:val="Nenhum A"/>
          <w:rtl w:val="0"/>
        </w:rPr>
        <w:t>ê</w:t>
      </w:r>
      <w:r>
        <w:rPr>
          <w:rStyle w:val="Nenhum"/>
          <w:rtl w:val="0"/>
          <w:lang w:val="pt-PT"/>
        </w:rPr>
        <w:t>ncia do programa</w:t>
      </w:r>
      <w:r>
        <w:rPr>
          <w:rStyle w:val="Nenhum"/>
          <w:vertAlign w:val="superscript"/>
        </w:rPr>
        <w:footnoteReference w:id="81"/>
      </w:r>
      <w:r>
        <w:rPr>
          <w:rStyle w:val="Nenhum A"/>
          <w:rtl w:val="0"/>
        </w:rPr>
        <w:t xml:space="preserve">.   </w:t>
      </w:r>
    </w:p>
    <w:p>
      <w:pPr>
        <w:pStyle w:val="Corpo A"/>
        <w:tabs>
          <w:tab w:val="left" w:pos="851"/>
        </w:tabs>
        <w:spacing w:line="360" w:lineRule="auto"/>
        <w:jc w:val="both"/>
      </w:pPr>
      <w:r>
        <w:rPr>
          <w:rStyle w:val="Nenhum"/>
          <w:rtl w:val="0"/>
          <w:lang w:val="pt-PT"/>
        </w:rPr>
        <w:tab/>
        <w:t>Os pressupostos do neoliberalismo partem da afirmativa de um Estado m</w:t>
      </w:r>
      <w:r>
        <w:rPr>
          <w:rStyle w:val="Nenhum A"/>
          <w:rtl w:val="0"/>
        </w:rPr>
        <w:t>í</w:t>
      </w:r>
      <w:r>
        <w:rPr>
          <w:rStyle w:val="Nenhum"/>
          <w:rtl w:val="0"/>
          <w:lang w:val="pt-PT"/>
        </w:rPr>
        <w:t>nimo, marginalizando as pol</w:t>
      </w:r>
      <w:r>
        <w:rPr>
          <w:rStyle w:val="Nenhum A"/>
          <w:rtl w:val="0"/>
        </w:rPr>
        <w:t>í</w:t>
      </w:r>
      <w:r>
        <w:rPr>
          <w:rStyle w:val="Nenhum"/>
          <w:rtl w:val="0"/>
          <w:lang w:val="pt-PT"/>
        </w:rPr>
        <w:t>ticas p</w:t>
      </w:r>
      <w:r>
        <w:rPr>
          <w:rStyle w:val="Nenhum A"/>
          <w:rtl w:val="0"/>
        </w:rPr>
        <w:t>ú</w:t>
      </w:r>
      <w:r>
        <w:rPr>
          <w:rStyle w:val="Nenhum"/>
          <w:rtl w:val="0"/>
          <w:lang w:val="pt-PT"/>
        </w:rPr>
        <w:t xml:space="preserve">blicas que se pretendiam universais, com </w:t>
      </w:r>
      <w:r>
        <w:rPr>
          <w:rStyle w:val="Nenhum A"/>
          <w:rtl w:val="0"/>
        </w:rPr>
        <w:t>ê</w:t>
      </w:r>
      <w:r>
        <w:rPr>
          <w:rStyle w:val="Nenhum"/>
          <w:rtl w:val="0"/>
          <w:lang w:val="pt-PT"/>
        </w:rPr>
        <w:t>nfase nos aspectos econ</w:t>
      </w:r>
      <w:r>
        <w:rPr>
          <w:rStyle w:val="Nenhum A"/>
          <w:rtl w:val="0"/>
        </w:rPr>
        <w:t>ô</w:t>
      </w:r>
      <w:r>
        <w:rPr>
          <w:rStyle w:val="Nenhum"/>
          <w:rtl w:val="0"/>
          <w:lang w:val="pt-PT"/>
        </w:rPr>
        <w:t>micos em detrimento dos sociais. Nos dizeres de Standing:</w:t>
      </w:r>
    </w:p>
    <w:p>
      <w:pPr>
        <w:pStyle w:val="Corpo A"/>
        <w:tabs>
          <w:tab w:val="left" w:pos="851"/>
        </w:tabs>
        <w:spacing w:line="360" w:lineRule="auto"/>
        <w:jc w:val="both"/>
      </w:pPr>
    </w:p>
    <w:p>
      <w:pPr>
        <w:pStyle w:val="Corpo A"/>
        <w:tabs>
          <w:tab w:val="left" w:pos="851"/>
        </w:tabs>
        <w:ind w:left="2268" w:firstLine="0"/>
        <w:jc w:val="both"/>
      </w:pPr>
      <w:r>
        <w:rPr>
          <w:rStyle w:val="Nenhum"/>
          <w:rtl w:val="0"/>
          <w:lang w:val="pt-PT"/>
        </w:rPr>
        <w:t xml:space="preserve">O estado neoliberal </w:t>
      </w:r>
      <w:r>
        <w:rPr>
          <w:rStyle w:val="Nenhum"/>
          <w:rtl w:val="0"/>
          <w:lang w:val="fr-FR"/>
        </w:rPr>
        <w:t xml:space="preserve">é </w:t>
      </w:r>
      <w:r>
        <w:rPr>
          <w:rStyle w:val="Nenhum"/>
          <w:rtl w:val="0"/>
          <w:lang w:val="pt-PT"/>
        </w:rPr>
        <w:t>neodarwinista, no sentido de que reverencia a competitividade e celebra a responsabilidade individual irrestrita, com uma antipatia a qualquer coisa coletiva que possa impedir as for</w:t>
      </w:r>
      <w:r>
        <w:rPr>
          <w:rtl w:val="0"/>
        </w:rPr>
        <w:t>ç</w:t>
      </w:r>
      <w:r>
        <w:rPr>
          <w:rStyle w:val="Nenhum"/>
          <w:rtl w:val="0"/>
          <w:lang w:val="pt-PT"/>
        </w:rPr>
        <w:t xml:space="preserve">as de mercado. O papel do Estado </w:t>
      </w:r>
      <w:r>
        <w:rPr>
          <w:rStyle w:val="Nenhum"/>
          <w:rtl w:val="0"/>
          <w:lang w:val="fr-FR"/>
        </w:rPr>
        <w:t xml:space="preserve">é </w:t>
      </w:r>
      <w:r>
        <w:rPr>
          <w:rStyle w:val="Nenhum"/>
          <w:rtl w:val="0"/>
          <w:lang w:val="pt-PT"/>
        </w:rPr>
        <w:t xml:space="preserve">visto principalmente como o estabelecimento e fortalecimento do Estado de direito. Mas o Estado de direito nunca foi minimalista, como alguns neoliberais o descrevem. Ele </w:t>
      </w:r>
      <w:r>
        <w:rPr>
          <w:rStyle w:val="Nenhum"/>
          <w:rtl w:val="0"/>
          <w:lang w:val="fr-FR"/>
        </w:rPr>
        <w:t xml:space="preserve">é </w:t>
      </w:r>
      <w:r>
        <w:rPr>
          <w:rStyle w:val="Nenhum"/>
          <w:rtl w:val="0"/>
          <w:lang w:val="pt-PT"/>
        </w:rPr>
        <w:t>intrusivo e tem a inten</w:t>
      </w:r>
      <w:r>
        <w:rPr>
          <w:rStyle w:val="Nenhum"/>
          <w:rtl w:val="0"/>
          <w:lang w:val="pt-PT"/>
        </w:rPr>
        <w:t>çã</w:t>
      </w:r>
      <w:r>
        <w:rPr>
          <w:rStyle w:val="Nenhum"/>
          <w:rtl w:val="0"/>
          <w:lang w:val="pt-PT"/>
        </w:rPr>
        <w:t>o de refrear o inconformismo e a a</w:t>
      </w:r>
      <w:r>
        <w:rPr>
          <w:rStyle w:val="Nenhum"/>
          <w:rtl w:val="0"/>
          <w:lang w:val="pt-PT"/>
        </w:rPr>
        <w:t>çã</w:t>
      </w:r>
      <w:r>
        <w:rPr>
          <w:rStyle w:val="Nenhum"/>
          <w:rtl w:val="0"/>
          <w:lang w:val="pt-PT"/>
        </w:rPr>
        <w:t>o coletiva. (2014, p. 201)</w:t>
      </w:r>
    </w:p>
    <w:p>
      <w:pPr>
        <w:pStyle w:val="Corpo A"/>
        <w:tabs>
          <w:tab w:val="left" w:pos="851"/>
        </w:tabs>
        <w:spacing w:line="360" w:lineRule="auto"/>
        <w:jc w:val="both"/>
      </w:pPr>
    </w:p>
    <w:p>
      <w:pPr>
        <w:pStyle w:val="Corpo A"/>
        <w:tabs>
          <w:tab w:val="left" w:pos="851"/>
        </w:tabs>
        <w:spacing w:line="360" w:lineRule="auto"/>
        <w:jc w:val="both"/>
      </w:pPr>
      <w:r>
        <w:rPr>
          <w:rStyle w:val="Nenhum"/>
          <w:rtl w:val="0"/>
          <w:lang w:val="pt-PT"/>
        </w:rPr>
        <w:tab/>
        <w:t>A ofensiva neoliberal no Brasil se deu a partir dos anos 1990 com a promessa de derrotar a infla</w:t>
      </w:r>
      <w:r>
        <w:rPr>
          <w:rStyle w:val="Nenhum"/>
          <w:rtl w:val="0"/>
          <w:lang w:val="pt-PT"/>
        </w:rPr>
        <w:t>çã</w:t>
      </w:r>
      <w:r>
        <w:rPr>
          <w:rStyle w:val="Nenhum A"/>
          <w:rtl w:val="0"/>
        </w:rPr>
        <w:t>o, alicer</w:t>
      </w:r>
      <w:r>
        <w:rPr>
          <w:rStyle w:val="Nenhum A"/>
          <w:rtl w:val="0"/>
        </w:rPr>
        <w:t>ç</w:t>
      </w:r>
      <w:r>
        <w:rPr>
          <w:rStyle w:val="Nenhum"/>
          <w:rtl w:val="0"/>
          <w:lang w:val="pt-PT"/>
        </w:rPr>
        <w:t>ada por a uma cultura econ</w:t>
      </w:r>
      <w:r>
        <w:rPr>
          <w:rStyle w:val="Nenhum A"/>
          <w:rtl w:val="0"/>
        </w:rPr>
        <w:t>ô</w:t>
      </w:r>
      <w:r>
        <w:rPr>
          <w:rStyle w:val="Nenhum"/>
          <w:rtl w:val="0"/>
          <w:lang w:val="pt-PT"/>
        </w:rPr>
        <w:t>mica monetarista e com um projeto de amplas reformas estruturais. Partindo de um discurso midi</w:t>
      </w:r>
      <w:r>
        <w:rPr>
          <w:rStyle w:val="Nenhum A"/>
          <w:rtl w:val="0"/>
        </w:rPr>
        <w:t>á</w:t>
      </w:r>
      <w:r>
        <w:rPr>
          <w:rStyle w:val="Nenhum"/>
          <w:rtl w:val="0"/>
          <w:lang w:val="pt-PT"/>
        </w:rPr>
        <w:t>tico e massificante, sem interse</w:t>
      </w:r>
      <w:r>
        <w:rPr>
          <w:rStyle w:val="Nenhum"/>
          <w:rtl w:val="0"/>
          <w:lang w:val="pt-PT"/>
        </w:rPr>
        <w:t>çã</w:t>
      </w:r>
      <w:r>
        <w:rPr>
          <w:rStyle w:val="Nenhum"/>
          <w:rtl w:val="0"/>
          <w:lang w:val="pt-PT"/>
        </w:rPr>
        <w:t>o com qualquer tipo de movimento social organizado, as pol</w:t>
      </w:r>
      <w:r>
        <w:rPr>
          <w:rStyle w:val="Nenhum A"/>
          <w:rtl w:val="0"/>
        </w:rPr>
        <w:t>í</w:t>
      </w:r>
      <w:r>
        <w:rPr>
          <w:rStyle w:val="Nenhum"/>
          <w:rtl w:val="0"/>
          <w:lang w:val="pt-PT"/>
        </w:rPr>
        <w:t>ticas de assist</w:t>
      </w:r>
      <w:r>
        <w:rPr>
          <w:rStyle w:val="Nenhum A"/>
          <w:rtl w:val="0"/>
        </w:rPr>
        <w:t>ê</w:t>
      </w:r>
      <w:r>
        <w:rPr>
          <w:rStyle w:val="Nenhum"/>
          <w:rtl w:val="0"/>
          <w:lang w:val="pt-PT"/>
        </w:rPr>
        <w:t xml:space="preserve">ncia social permaneciam sob a </w:t>
      </w:r>
      <w:r>
        <w:rPr>
          <w:rStyle w:val="Nenhum"/>
          <w:rtl w:val="0"/>
          <w:lang w:val="fr-FR"/>
        </w:rPr>
        <w:t>é</w:t>
      </w:r>
      <w:r>
        <w:rPr>
          <w:rStyle w:val="Nenhum"/>
          <w:rtl w:val="0"/>
          <w:lang w:val="pt-PT"/>
        </w:rPr>
        <w:t>gide do clientelismo. Inicialmente foi vetada a regulamenta</w:t>
      </w:r>
      <w:r>
        <w:rPr>
          <w:rStyle w:val="Nenhum"/>
          <w:rtl w:val="0"/>
          <w:lang w:val="pt-PT"/>
        </w:rPr>
        <w:t>çã</w:t>
      </w:r>
      <w:r>
        <w:rPr>
          <w:rStyle w:val="Nenhum"/>
          <w:rtl w:val="0"/>
          <w:lang w:val="pt-PT"/>
        </w:rPr>
        <w:t>o da Lei Org</w:t>
      </w:r>
      <w:r>
        <w:rPr>
          <w:rStyle w:val="Nenhum A"/>
          <w:rtl w:val="0"/>
        </w:rPr>
        <w:t>â</w:t>
      </w:r>
      <w:r>
        <w:rPr>
          <w:rStyle w:val="Nenhum"/>
          <w:rtl w:val="0"/>
          <w:lang w:val="pt-PT"/>
        </w:rPr>
        <w:t>nica da Assist</w:t>
      </w:r>
      <w:r>
        <w:rPr>
          <w:rStyle w:val="Nenhum A"/>
          <w:rtl w:val="0"/>
        </w:rPr>
        <w:t>ê</w:t>
      </w:r>
      <w:r>
        <w:rPr>
          <w:rStyle w:val="Nenhum"/>
          <w:rtl w:val="0"/>
          <w:lang w:val="pt-PT"/>
        </w:rPr>
        <w:t>ncia Social, numa clara demonstra</w:t>
      </w:r>
      <w:r>
        <w:rPr>
          <w:rStyle w:val="Nenhum"/>
          <w:rtl w:val="0"/>
          <w:lang w:val="pt-PT"/>
        </w:rPr>
        <w:t>çã</w:t>
      </w:r>
      <w:r>
        <w:rPr>
          <w:rStyle w:val="Nenhum"/>
          <w:rtl w:val="0"/>
          <w:lang w:val="pt-PT"/>
        </w:rPr>
        <w:t>o do desinteresse na implementa</w:t>
      </w:r>
      <w:r>
        <w:rPr>
          <w:rStyle w:val="Nenhum"/>
          <w:rtl w:val="0"/>
          <w:lang w:val="pt-PT"/>
        </w:rPr>
        <w:t>çã</w:t>
      </w:r>
      <w:r>
        <w:rPr>
          <w:rStyle w:val="Nenhum"/>
          <w:rtl w:val="0"/>
          <w:lang w:val="pt-PT"/>
        </w:rPr>
        <w:t>o do conceito seguridade social no Brasil, sendo aprovada posteriormente, com a mudan</w:t>
      </w:r>
      <w:r>
        <w:rPr>
          <w:rStyle w:val="Nenhum A"/>
          <w:rtl w:val="0"/>
        </w:rPr>
        <w:t>ç</w:t>
      </w:r>
      <w:r>
        <w:rPr>
          <w:rStyle w:val="Nenhum"/>
          <w:rtl w:val="0"/>
          <w:lang w:val="pt-PT"/>
        </w:rPr>
        <w:t>a de governo. (BEHRING, 2003, p. 6-7) A crise financeira de 2008, protagonizada pela especula</w:t>
      </w:r>
      <w:r>
        <w:rPr>
          <w:rStyle w:val="Nenhum"/>
          <w:rtl w:val="0"/>
          <w:lang w:val="pt-PT"/>
        </w:rPr>
        <w:t>çã</w:t>
      </w:r>
      <w:r>
        <w:rPr>
          <w:rStyle w:val="Nenhum"/>
          <w:rtl w:val="0"/>
          <w:lang w:val="pt-PT"/>
        </w:rPr>
        <w:t>o imobili</w:t>
      </w:r>
      <w:r>
        <w:rPr>
          <w:rStyle w:val="Nenhum A"/>
          <w:rtl w:val="0"/>
        </w:rPr>
        <w:t>á</w:t>
      </w:r>
      <w:r>
        <w:rPr>
          <w:rStyle w:val="Nenhum"/>
          <w:rtl w:val="0"/>
          <w:lang w:val="pt-PT"/>
        </w:rPr>
        <w:t>ria nos EUA trouxe outros impactos na economia mundial, gerando reflexos tamb</w:t>
      </w:r>
      <w:r>
        <w:rPr>
          <w:rStyle w:val="Nenhum"/>
          <w:rtl w:val="0"/>
          <w:lang w:val="fr-FR"/>
        </w:rPr>
        <w:t>é</w:t>
      </w:r>
      <w:r>
        <w:rPr>
          <w:rStyle w:val="Nenhum"/>
          <w:rtl w:val="0"/>
          <w:lang w:val="pt-PT"/>
        </w:rPr>
        <w:t>m no Brasil. Para Coutinho, a supera</w:t>
      </w:r>
      <w:r>
        <w:rPr>
          <w:rStyle w:val="Nenhum"/>
          <w:rtl w:val="0"/>
          <w:lang w:val="pt-PT"/>
        </w:rPr>
        <w:t>çã</w:t>
      </w:r>
      <w:r>
        <w:rPr>
          <w:rStyle w:val="Nenhum"/>
          <w:rtl w:val="0"/>
          <w:lang w:val="pt-PT"/>
        </w:rPr>
        <w:t>o da crise brasileira deveria passar pela regula</w:t>
      </w:r>
      <w:r>
        <w:rPr>
          <w:rStyle w:val="Nenhum"/>
          <w:rtl w:val="0"/>
          <w:lang w:val="pt-PT"/>
        </w:rPr>
        <w:t>çã</w:t>
      </w:r>
      <w:r>
        <w:rPr>
          <w:rStyle w:val="Nenhum"/>
          <w:rtl w:val="0"/>
          <w:lang w:val="pt-PT"/>
        </w:rPr>
        <w:t>o social atrav</w:t>
      </w:r>
      <w:r>
        <w:rPr>
          <w:rStyle w:val="Nenhum"/>
          <w:rtl w:val="0"/>
          <w:lang w:val="fr-FR"/>
        </w:rPr>
        <w:t>é</w:t>
      </w:r>
      <w:r>
        <w:rPr>
          <w:rStyle w:val="Nenhum"/>
          <w:rtl w:val="0"/>
          <w:lang w:val="pt-PT"/>
        </w:rPr>
        <w:t>s do mercado e pela atua</w:t>
      </w:r>
      <w:r>
        <w:rPr>
          <w:rStyle w:val="Nenhum"/>
          <w:rtl w:val="0"/>
          <w:lang w:val="pt-PT"/>
        </w:rPr>
        <w:t>çã</w:t>
      </w:r>
      <w:r>
        <w:rPr>
          <w:rStyle w:val="Nenhum"/>
          <w:rtl w:val="0"/>
          <w:lang w:val="pt-PT"/>
        </w:rPr>
        <w:t>o residual do Estado, garantindo assim a liberdade das a</w:t>
      </w:r>
      <w:r>
        <w:rPr>
          <w:rStyle w:val="Nenhum"/>
          <w:rtl w:val="0"/>
          <w:lang w:val="pt-PT"/>
        </w:rPr>
        <w:t>çõ</w:t>
      </w:r>
      <w:r>
        <w:rPr>
          <w:rStyle w:val="Nenhum"/>
          <w:rtl w:val="0"/>
          <w:lang w:val="pt-PT"/>
        </w:rPr>
        <w:t>es econ</w:t>
      </w:r>
      <w:r>
        <w:rPr>
          <w:rStyle w:val="Nenhum A"/>
          <w:rtl w:val="0"/>
        </w:rPr>
        <w:t>ô</w:t>
      </w:r>
      <w:r>
        <w:rPr>
          <w:rStyle w:val="Nenhum"/>
          <w:rtl w:val="0"/>
          <w:lang w:val="pt-PT"/>
        </w:rPr>
        <w:t>micas/financeiras e a propriedade privada</w:t>
      </w:r>
      <w:del w:id="1137" w:date="2022-05-06T15:38:36Z" w:author="oculto">
        <w:r>
          <w:rPr>
            <w:rStyle w:val="Nenhum"/>
            <w:rtl w:val="0"/>
            <w:lang w:val="pt-PT"/>
          </w:rPr>
          <w:delText>.</w:delText>
        </w:r>
      </w:del>
      <w:r>
        <w:rPr>
          <w:rStyle w:val="Nenhum"/>
          <w:rtl w:val="0"/>
          <w:lang w:val="pt-PT"/>
        </w:rPr>
        <w:t xml:space="preserve"> (2000, p. 116)</w:t>
      </w:r>
      <w:ins w:id="1138" w:date="2022-05-06T15:38:38Z" w:author="oculto">
        <w:r>
          <w:rPr>
            <w:rStyle w:val="Nenhum"/>
            <w:rtl w:val="0"/>
            <w:lang w:val="en-US"/>
          </w:rPr>
          <w:t>.</w:t>
        </w:r>
      </w:ins>
      <w:r>
        <w:rPr>
          <w:rStyle w:val="Nenhum"/>
          <w:rtl w:val="0"/>
          <w:lang w:val="pt-PT"/>
        </w:rPr>
        <w:t xml:space="preserve"> Nesse contexto, a aniquila</w:t>
      </w:r>
      <w:r>
        <w:rPr>
          <w:rStyle w:val="Nenhum"/>
          <w:rtl w:val="0"/>
          <w:lang w:val="pt-PT"/>
        </w:rPr>
        <w:t>çã</w:t>
      </w:r>
      <w:r>
        <w:rPr>
          <w:rStyle w:val="Nenhum"/>
          <w:rtl w:val="0"/>
          <w:lang w:val="pt-PT"/>
        </w:rPr>
        <w:t>o dos direitos se manifesta com o desmonte das pol</w:t>
      </w:r>
      <w:r>
        <w:rPr>
          <w:rStyle w:val="Nenhum A"/>
          <w:rtl w:val="0"/>
        </w:rPr>
        <w:t>í</w:t>
      </w:r>
      <w:r>
        <w:rPr>
          <w:rStyle w:val="Nenhum"/>
          <w:rtl w:val="0"/>
          <w:lang w:val="pt-PT"/>
        </w:rPr>
        <w:t>ticas p</w:t>
      </w:r>
      <w:r>
        <w:rPr>
          <w:rStyle w:val="Nenhum A"/>
          <w:rtl w:val="0"/>
        </w:rPr>
        <w:t>ú</w:t>
      </w:r>
      <w:r>
        <w:rPr>
          <w:rStyle w:val="Nenhum"/>
          <w:rtl w:val="0"/>
          <w:lang w:val="pt-PT"/>
        </w:rPr>
        <w:t>blicas, denotando que liberalismo e universaliza</w:t>
      </w:r>
      <w:r>
        <w:rPr>
          <w:rStyle w:val="Nenhum"/>
          <w:rtl w:val="0"/>
          <w:lang w:val="pt-PT"/>
        </w:rPr>
        <w:t>çã</w:t>
      </w:r>
      <w:r>
        <w:rPr>
          <w:rStyle w:val="Nenhum"/>
          <w:rtl w:val="0"/>
          <w:lang w:val="pt-PT"/>
        </w:rPr>
        <w:t>o encontram-se em lados opostos. Assim, segue-se a ado</w:t>
      </w:r>
      <w:r>
        <w:rPr>
          <w:rStyle w:val="Nenhum"/>
          <w:rtl w:val="0"/>
          <w:lang w:val="pt-PT"/>
        </w:rPr>
        <w:t>çã</w:t>
      </w:r>
      <w:r>
        <w:rPr>
          <w:rStyle w:val="Nenhum"/>
          <w:rtl w:val="0"/>
          <w:lang w:val="pt-PT"/>
        </w:rPr>
        <w:t>o de pol</w:t>
      </w:r>
      <w:r>
        <w:rPr>
          <w:rStyle w:val="Nenhum A"/>
          <w:rtl w:val="0"/>
        </w:rPr>
        <w:t>í</w:t>
      </w:r>
      <w:r>
        <w:rPr>
          <w:rStyle w:val="Nenhum"/>
          <w:rtl w:val="0"/>
          <w:lang w:val="pt-PT"/>
        </w:rPr>
        <w:t xml:space="preserve">ticas sociais focalizadas, especialmente as voltadas </w:t>
      </w:r>
      <w:r>
        <w:rPr>
          <w:rStyle w:val="Nenhum A"/>
          <w:rtl w:val="0"/>
        </w:rPr>
        <w:t xml:space="preserve">à </w:t>
      </w:r>
      <w:r>
        <w:rPr>
          <w:rStyle w:val="Nenhum"/>
          <w:rtl w:val="0"/>
          <w:lang w:val="pt-PT"/>
        </w:rPr>
        <w:t>pobreza, esvaziando-se a perspectiva universalizante proposta pela Constitui</w:t>
      </w:r>
      <w:r>
        <w:rPr>
          <w:rStyle w:val="Nenhum"/>
          <w:rtl w:val="0"/>
          <w:lang w:val="pt-PT"/>
        </w:rPr>
        <w:t>çã</w:t>
      </w:r>
      <w:r>
        <w:rPr>
          <w:rStyle w:val="Nenhum"/>
          <w:rtl w:val="0"/>
          <w:lang w:val="it-IT"/>
        </w:rPr>
        <w:t xml:space="preserve">o. Para Netto, </w:t>
      </w:r>
      <w:r>
        <w:rPr>
          <w:rStyle w:val="Nenhum"/>
          <w:rFonts w:ascii="Arial Unicode MS" w:hAnsi="Arial Unicode MS" w:hint="default"/>
          <w:rtl w:val="1"/>
          <w:lang w:val="ar-SA" w:bidi="ar-SA"/>
        </w:rPr>
        <w:t>“</w:t>
      </w:r>
      <w:r>
        <w:rPr>
          <w:rStyle w:val="Nenhum"/>
          <w:rtl w:val="0"/>
          <w:lang w:val="pt-PT"/>
        </w:rPr>
        <w:t>pobreza relativa e desigualdade s</w:t>
      </w:r>
      <w:r>
        <w:rPr>
          <w:rStyle w:val="Nenhum"/>
          <w:rtl w:val="0"/>
          <w:lang w:val="pt-PT"/>
        </w:rPr>
        <w:t>ã</w:t>
      </w:r>
      <w:r>
        <w:rPr>
          <w:rStyle w:val="Nenhum"/>
          <w:rtl w:val="0"/>
          <w:lang w:val="pt-PT"/>
        </w:rPr>
        <w:t>o constitutivos insuper</w:t>
      </w:r>
      <w:r>
        <w:rPr>
          <w:rStyle w:val="Nenhum A"/>
          <w:rtl w:val="0"/>
        </w:rPr>
        <w:t>á</w:t>
      </w:r>
      <w:r>
        <w:rPr>
          <w:rStyle w:val="Nenhum"/>
          <w:rtl w:val="0"/>
          <w:lang w:val="pt-PT"/>
        </w:rPr>
        <w:t xml:space="preserve">veis da ordem do capital </w:t>
      </w:r>
      <w:r>
        <w:rPr>
          <w:rStyle w:val="Nenhum A"/>
          <w:rtl w:val="0"/>
        </w:rPr>
        <w:t xml:space="preserve">– </w:t>
      </w:r>
      <w:r>
        <w:rPr>
          <w:rStyle w:val="Nenhum"/>
          <w:rtl w:val="0"/>
          <w:lang w:val="pt-PT"/>
        </w:rPr>
        <w:t>o que pode variar s</w:t>
      </w:r>
      <w:r>
        <w:rPr>
          <w:rStyle w:val="Nenhum"/>
          <w:rtl w:val="0"/>
          <w:lang w:val="pt-PT"/>
        </w:rPr>
        <w:t>ã</w:t>
      </w:r>
      <w:r>
        <w:rPr>
          <w:rStyle w:val="Nenhum"/>
          <w:rtl w:val="0"/>
          <w:lang w:val="pt-PT"/>
        </w:rPr>
        <w:t>o seus n</w:t>
      </w:r>
      <w:r>
        <w:rPr>
          <w:rStyle w:val="Nenhum A"/>
          <w:rtl w:val="0"/>
        </w:rPr>
        <w:t>í</w:t>
      </w:r>
      <w:r>
        <w:rPr>
          <w:rStyle w:val="Nenhum"/>
          <w:rtl w:val="0"/>
          <w:lang w:val="pt-PT"/>
        </w:rPr>
        <w:t>veis e padr</w:t>
      </w:r>
      <w:r>
        <w:rPr>
          <w:rStyle w:val="Nenhum"/>
          <w:rtl w:val="0"/>
          <w:lang w:val="pt-PT"/>
        </w:rPr>
        <w:t>õ</w:t>
      </w:r>
      <w:r>
        <w:rPr>
          <w:rStyle w:val="Nenhum"/>
          <w:rtl w:val="0"/>
          <w:lang w:val="pt-PT"/>
        </w:rPr>
        <w:t>es</w:t>
      </w:r>
      <w:del w:id="1139" w:date="2022-05-06T15:39:09Z" w:author="oculto">
        <w:r>
          <w:rPr>
            <w:rStyle w:val="Nenhum"/>
            <w:rtl w:val="0"/>
            <w:lang w:val="pt-PT"/>
          </w:rPr>
          <w:delText>.</w:delText>
        </w:r>
      </w:del>
      <w:r>
        <w:rPr>
          <w:rStyle w:val="Nenhum A"/>
          <w:rtl w:val="0"/>
        </w:rPr>
        <w:t xml:space="preserve">” </w:t>
      </w:r>
      <w:r>
        <w:rPr>
          <w:rStyle w:val="Nenhum"/>
          <w:rtl w:val="0"/>
          <w:lang w:val="pt-PT"/>
        </w:rPr>
        <w:t>(2007, p. 159)</w:t>
      </w:r>
      <w:ins w:id="1140" w:date="2022-05-06T15:39:11Z" w:author="oculto">
        <w:r>
          <w:rPr>
            <w:rStyle w:val="Nenhum"/>
            <w:rtl w:val="0"/>
            <w:lang w:val="en-US"/>
          </w:rPr>
          <w:t>.</w:t>
        </w:r>
      </w:ins>
      <w:r>
        <w:rPr>
          <w:rStyle w:val="Nenhum"/>
          <w:rtl w:val="0"/>
          <w:lang w:val="pt-PT"/>
        </w:rPr>
        <w:t xml:space="preserve"> Enquanto avan</w:t>
      </w:r>
      <w:r>
        <w:rPr>
          <w:rStyle w:val="Nenhum A"/>
          <w:rtl w:val="0"/>
        </w:rPr>
        <w:t>ç</w:t>
      </w:r>
      <w:r>
        <w:rPr>
          <w:rStyle w:val="Nenhum"/>
          <w:rtl w:val="0"/>
          <w:lang w:val="pt-PT"/>
        </w:rPr>
        <w:t>a o desmonte das pol</w:t>
      </w:r>
      <w:r>
        <w:rPr>
          <w:rStyle w:val="Nenhum A"/>
          <w:rtl w:val="0"/>
        </w:rPr>
        <w:t>í</w:t>
      </w:r>
      <w:r>
        <w:rPr>
          <w:rStyle w:val="Nenhum"/>
          <w:rtl w:val="0"/>
          <w:lang w:val="pt-PT"/>
        </w:rPr>
        <w:t>ticas de prote</w:t>
      </w:r>
      <w:r>
        <w:rPr>
          <w:rStyle w:val="Nenhum"/>
          <w:rtl w:val="0"/>
          <w:lang w:val="pt-PT"/>
        </w:rPr>
        <w:t>çã</w:t>
      </w:r>
      <w:r>
        <w:rPr>
          <w:rStyle w:val="Nenhum"/>
          <w:rtl w:val="0"/>
          <w:lang w:val="pt-PT"/>
        </w:rPr>
        <w:t>o social, a pobreza e a desigualdade se alastram no tecido social, evidenciando que a quest</w:t>
      </w:r>
      <w:r>
        <w:rPr>
          <w:rStyle w:val="Nenhum"/>
          <w:rtl w:val="0"/>
          <w:lang w:val="pt-PT"/>
        </w:rPr>
        <w:t>ã</w:t>
      </w:r>
      <w:r>
        <w:rPr>
          <w:rStyle w:val="Nenhum"/>
          <w:rtl w:val="0"/>
          <w:lang w:val="pt-PT"/>
        </w:rPr>
        <w:t>o social est</w:t>
      </w:r>
      <w:r>
        <w:rPr>
          <w:rStyle w:val="Nenhum A"/>
          <w:rtl w:val="0"/>
        </w:rPr>
        <w:t xml:space="preserve">á </w:t>
      </w:r>
      <w:r>
        <w:rPr>
          <w:rStyle w:val="Nenhum"/>
          <w:rtl w:val="0"/>
          <w:lang w:val="pt-PT"/>
        </w:rPr>
        <w:t>cada vez mais maximizada, ao passo que as a</w:t>
      </w:r>
      <w:r>
        <w:rPr>
          <w:rStyle w:val="Nenhum"/>
          <w:rtl w:val="0"/>
          <w:lang w:val="pt-PT"/>
        </w:rPr>
        <w:t>çõ</w:t>
      </w:r>
      <w:r>
        <w:rPr>
          <w:rStyle w:val="Nenhum"/>
          <w:rtl w:val="0"/>
          <w:lang w:val="pt-PT"/>
        </w:rPr>
        <w:t>es para o seu enfrentamento s</w:t>
      </w:r>
      <w:r>
        <w:rPr>
          <w:rStyle w:val="Nenhum"/>
          <w:rtl w:val="0"/>
          <w:lang w:val="pt-PT"/>
        </w:rPr>
        <w:t>ã</w:t>
      </w:r>
      <w:r>
        <w:rPr>
          <w:rStyle w:val="Nenhum"/>
          <w:rtl w:val="0"/>
          <w:lang w:val="pt-PT"/>
        </w:rPr>
        <w:t>o minimizadas</w:t>
      </w:r>
      <w:del w:id="1141" w:date="2022-05-06T15:39:47Z" w:author="oculto">
        <w:r>
          <w:rPr>
            <w:rStyle w:val="Nenhum"/>
            <w:rtl w:val="0"/>
            <w:lang w:val="pt-PT"/>
          </w:rPr>
          <w:delText>.</w:delText>
        </w:r>
      </w:del>
      <w:r>
        <w:rPr>
          <w:rStyle w:val="Nenhum"/>
          <w:rtl w:val="0"/>
          <w:lang w:val="pt-PT"/>
        </w:rPr>
        <w:t xml:space="preserve"> (Ibidem)</w:t>
      </w:r>
      <w:ins w:id="1142" w:date="2022-05-06T15:39:48Z" w:author="oculto">
        <w:r>
          <w:rPr>
            <w:rStyle w:val="Nenhum"/>
            <w:rtl w:val="0"/>
            <w:lang w:val="en-US"/>
          </w:rPr>
          <w:t>.</w:t>
        </w:r>
      </w:ins>
      <w:r>
        <w:rPr>
          <w:rStyle w:val="Nenhum"/>
          <w:rtl w:val="0"/>
          <w:lang w:val="pt-PT"/>
        </w:rPr>
        <w:t xml:space="preserve"> As pol</w:t>
      </w:r>
      <w:r>
        <w:rPr>
          <w:rStyle w:val="Nenhum A"/>
          <w:rtl w:val="0"/>
        </w:rPr>
        <w:t>í</w:t>
      </w:r>
      <w:r>
        <w:rPr>
          <w:rStyle w:val="Nenhum"/>
          <w:rtl w:val="0"/>
          <w:lang w:val="pt-PT"/>
        </w:rPr>
        <w:t xml:space="preserve">ticas voltadas para </w:t>
      </w:r>
      <w:ins w:id="1143" w:date="2022-05-06T15:39:57Z" w:author="oculto">
        <w:r>
          <w:rPr>
            <w:rStyle w:val="Nenhum"/>
            <w:rtl w:val="0"/>
            <w:lang w:val="en-US"/>
          </w:rPr>
          <w:t xml:space="preserve">o combate </w:t>
        </w:r>
      </w:ins>
      <w:r>
        <w:rPr>
          <w:rStyle w:val="Nenhum"/>
          <w:rtl w:val="0"/>
          <w:lang w:val="pt-PT"/>
        </w:rPr>
        <w:t>a pobreza se caracterizam por a</w:t>
      </w:r>
      <w:r>
        <w:rPr>
          <w:rStyle w:val="Nenhum"/>
          <w:rtl w:val="0"/>
          <w:lang w:val="pt-PT"/>
        </w:rPr>
        <w:t>çõ</w:t>
      </w:r>
      <w:r>
        <w:rPr>
          <w:rStyle w:val="Nenhum"/>
          <w:rtl w:val="0"/>
          <w:lang w:val="pt-PT"/>
        </w:rPr>
        <w:t>es desarticuladas com outras pol</w:t>
      </w:r>
      <w:r>
        <w:rPr>
          <w:rStyle w:val="Nenhum A"/>
          <w:rtl w:val="0"/>
        </w:rPr>
        <w:t>í</w:t>
      </w:r>
      <w:r>
        <w:rPr>
          <w:rStyle w:val="Nenhum"/>
          <w:rtl w:val="0"/>
          <w:lang w:val="pt-PT"/>
        </w:rPr>
        <w:t>ticas setoriais, pela redu</w:t>
      </w:r>
      <w:r>
        <w:rPr>
          <w:rStyle w:val="Nenhum"/>
          <w:rtl w:val="0"/>
          <w:lang w:val="pt-PT"/>
        </w:rPr>
        <w:t>çã</w:t>
      </w:r>
      <w:r>
        <w:rPr>
          <w:rStyle w:val="Nenhum"/>
          <w:rtl w:val="0"/>
          <w:lang w:val="pt-PT"/>
        </w:rPr>
        <w:t>o de fundos e est</w:t>
      </w:r>
      <w:r>
        <w:rPr>
          <w:rStyle w:val="Nenhum A"/>
          <w:rtl w:val="0"/>
        </w:rPr>
        <w:t>í</w:t>
      </w:r>
      <w:r>
        <w:rPr>
          <w:rStyle w:val="Nenhum"/>
          <w:rtl w:val="0"/>
          <w:lang w:val="pt-PT"/>
        </w:rPr>
        <w:t>mulo a a</w:t>
      </w:r>
      <w:r>
        <w:rPr>
          <w:rStyle w:val="Nenhum"/>
          <w:rtl w:val="0"/>
          <w:lang w:val="pt-PT"/>
        </w:rPr>
        <w:t>çõ</w:t>
      </w:r>
      <w:r>
        <w:rPr>
          <w:rStyle w:val="Nenhum"/>
          <w:rtl w:val="0"/>
          <w:lang w:val="fr-FR"/>
        </w:rPr>
        <w:t>es n</w:t>
      </w:r>
      <w:r>
        <w:rPr>
          <w:rStyle w:val="Nenhum"/>
          <w:rtl w:val="0"/>
          <w:lang w:val="pt-PT"/>
        </w:rPr>
        <w:t>ã</w:t>
      </w:r>
      <w:r>
        <w:rPr>
          <w:rStyle w:val="Nenhum"/>
          <w:rtl w:val="0"/>
          <w:lang w:val="pt-PT"/>
        </w:rPr>
        <w:t>o governamentais, por servi</w:t>
      </w:r>
      <w:r>
        <w:rPr>
          <w:rStyle w:val="Nenhum A"/>
          <w:rtl w:val="0"/>
        </w:rPr>
        <w:t>ç</w:t>
      </w:r>
      <w:r>
        <w:rPr>
          <w:rStyle w:val="Nenhum"/>
          <w:rtl w:val="0"/>
          <w:lang w:val="pt-PT"/>
        </w:rPr>
        <w:t>os de baixa qualidade, prioritariamente de car</w:t>
      </w:r>
      <w:r>
        <w:rPr>
          <w:rStyle w:val="Nenhum A"/>
          <w:rtl w:val="0"/>
        </w:rPr>
        <w:t>á</w:t>
      </w:r>
      <w:r>
        <w:rPr>
          <w:rStyle w:val="Nenhum"/>
          <w:rtl w:val="0"/>
          <w:lang w:val="pt-PT"/>
        </w:rPr>
        <w:t>ter emergencial e reduzidas a sua dimens</w:t>
      </w:r>
      <w:r>
        <w:rPr>
          <w:rStyle w:val="Nenhum"/>
          <w:rtl w:val="0"/>
          <w:lang w:val="pt-PT"/>
        </w:rPr>
        <w:t>ã</w:t>
      </w:r>
      <w:r>
        <w:rPr>
          <w:rStyle w:val="Nenhum"/>
          <w:rtl w:val="0"/>
          <w:lang w:val="pt-PT"/>
        </w:rPr>
        <w:t>o assistencial</w:t>
      </w:r>
      <w:del w:id="1144" w:date="2022-05-06T15:40:13Z" w:author="oculto">
        <w:r>
          <w:rPr>
            <w:rStyle w:val="Nenhum"/>
            <w:rtl w:val="0"/>
            <w:lang w:val="pt-PT"/>
          </w:rPr>
          <w:delText>.</w:delText>
        </w:r>
      </w:del>
      <w:r>
        <w:rPr>
          <w:rStyle w:val="Nenhum"/>
          <w:rtl w:val="0"/>
          <w:lang w:val="pt-PT"/>
        </w:rPr>
        <w:t xml:space="preserve"> (Ibidem, p. 159-160)</w:t>
      </w:r>
      <w:ins w:id="1145" w:date="2022-05-06T15:40:17Z" w:author="oculto">
        <w:r>
          <w:rPr>
            <w:rStyle w:val="Nenhum"/>
            <w:rtl w:val="0"/>
            <w:lang w:val="en-US"/>
          </w:rPr>
          <w:t>.</w:t>
        </w:r>
      </w:ins>
      <w:r>
        <w:rPr>
          <w:rStyle w:val="Nenhum"/>
          <w:rtl w:val="0"/>
          <w:lang w:val="pt-PT"/>
        </w:rPr>
        <w:t xml:space="preserve"> Assim, as pol</w:t>
      </w:r>
      <w:r>
        <w:rPr>
          <w:rStyle w:val="Nenhum A"/>
          <w:rtl w:val="0"/>
        </w:rPr>
        <w:t>í</w:t>
      </w:r>
      <w:r>
        <w:rPr>
          <w:rStyle w:val="Nenhum"/>
          <w:rtl w:val="0"/>
          <w:lang w:val="pt-PT"/>
        </w:rPr>
        <w:t xml:space="preserve">ticas focalizadas de combate </w:t>
      </w:r>
      <w:r>
        <w:rPr>
          <w:rStyle w:val="Nenhum A"/>
          <w:rtl w:val="0"/>
        </w:rPr>
        <w:t xml:space="preserve">à </w:t>
      </w:r>
      <w:r>
        <w:rPr>
          <w:rStyle w:val="Nenhum"/>
          <w:rtl w:val="0"/>
          <w:lang w:val="pt-PT"/>
        </w:rPr>
        <w:t>pobreza no Brasil suprimem a ideia e a realidade da cidadania social visto que retiram o direito a universaliza</w:t>
      </w:r>
      <w:r>
        <w:rPr>
          <w:rStyle w:val="Nenhum"/>
          <w:rtl w:val="0"/>
          <w:lang w:val="pt-PT"/>
        </w:rPr>
        <w:t>çã</w:t>
      </w:r>
      <w:r>
        <w:rPr>
          <w:rStyle w:val="Nenhum"/>
          <w:rtl w:val="0"/>
          <w:lang w:val="pt-PT"/>
        </w:rPr>
        <w:t>o das pol</w:t>
      </w:r>
      <w:r>
        <w:rPr>
          <w:rStyle w:val="Nenhum A"/>
          <w:rtl w:val="0"/>
        </w:rPr>
        <w:t>í</w:t>
      </w:r>
      <w:r>
        <w:rPr>
          <w:rStyle w:val="Nenhum"/>
          <w:rtl w:val="0"/>
          <w:lang w:val="pt-PT"/>
        </w:rPr>
        <w:t>ticas sociais</w:t>
      </w:r>
      <w:del w:id="1146" w:date="2022-05-06T15:40:33Z" w:author="oculto">
        <w:r>
          <w:rPr>
            <w:rStyle w:val="Nenhum"/>
            <w:rtl w:val="0"/>
            <w:lang w:val="pt-PT"/>
          </w:rPr>
          <w:delText>.</w:delText>
        </w:r>
      </w:del>
      <w:r>
        <w:rPr>
          <w:rStyle w:val="Nenhum"/>
          <w:rtl w:val="0"/>
          <w:lang w:val="pt-PT"/>
        </w:rPr>
        <w:t xml:space="preserve"> (Ug</w:t>
      </w:r>
      <w:r>
        <w:rPr>
          <w:rStyle w:val="Nenhum A"/>
          <w:rtl w:val="0"/>
        </w:rPr>
        <w:t>á</w:t>
      </w:r>
      <w:r>
        <w:rPr>
          <w:rStyle w:val="Nenhum A"/>
          <w:rtl w:val="0"/>
        </w:rPr>
        <w:t>, 2004)</w:t>
      </w:r>
      <w:ins w:id="1147" w:date="2022-05-06T15:40:31Z" w:author="oculto">
        <w:r>
          <w:rPr>
            <w:rStyle w:val="Nenhum A"/>
            <w:rtl w:val="0"/>
            <w:lang w:val="en-US"/>
          </w:rPr>
          <w:t>.</w:t>
        </w:r>
      </w:ins>
    </w:p>
    <w:p>
      <w:pPr>
        <w:pStyle w:val="Corpo A"/>
        <w:tabs>
          <w:tab w:val="left" w:pos="851"/>
        </w:tabs>
        <w:spacing w:line="360" w:lineRule="auto"/>
        <w:jc w:val="both"/>
        <w:rPr>
          <w:del w:id="1148" w:date="2022-05-06T15:42:23Z" w:author="oculto"/>
        </w:rPr>
      </w:pPr>
      <w:r>
        <w:rPr>
          <w:rStyle w:val="Nenhum"/>
          <w:rtl w:val="0"/>
          <w:lang w:val="pt-PT"/>
        </w:rPr>
        <w:tab/>
        <w:t xml:space="preserve">No Brasil, </w:t>
      </w:r>
      <w:ins w:id="1149" w:date="2022-05-06T15:40:52Z" w:author="oculto">
        <w:r>
          <w:rPr>
            <w:rStyle w:val="Nenhum"/>
            <w:rtl w:val="0"/>
            <w:lang w:val="en-US"/>
          </w:rPr>
          <w:t xml:space="preserve">como vimos, </w:t>
        </w:r>
      </w:ins>
      <w:r>
        <w:rPr>
          <w:rStyle w:val="Nenhum"/>
          <w:rtl w:val="0"/>
          <w:lang w:val="pt-PT"/>
        </w:rPr>
        <w:t xml:space="preserve">o BPC </w:t>
      </w:r>
      <w:r>
        <w:rPr>
          <w:rStyle w:val="Nenhum"/>
          <w:rtl w:val="0"/>
          <w:lang w:val="fr-FR"/>
        </w:rPr>
        <w:t xml:space="preserve">é </w:t>
      </w:r>
      <w:r>
        <w:rPr>
          <w:rStyle w:val="Nenhum"/>
          <w:rtl w:val="0"/>
          <w:lang w:val="pt-PT"/>
        </w:rPr>
        <w:t>um direito social, voltado para o atendimento de pessoas idosas e com defici</w:t>
      </w:r>
      <w:r>
        <w:rPr>
          <w:rStyle w:val="Nenhum A"/>
          <w:rtl w:val="0"/>
        </w:rPr>
        <w:t>ê</w:t>
      </w:r>
      <w:r>
        <w:rPr>
          <w:rStyle w:val="Nenhum"/>
          <w:rtl w:val="0"/>
          <w:lang w:val="pt-PT"/>
        </w:rPr>
        <w:t>ncia, caracterizando-se como um programa voltado para o atendimento das conting</w:t>
      </w:r>
      <w:r>
        <w:rPr>
          <w:rStyle w:val="Nenhum A"/>
          <w:rtl w:val="0"/>
        </w:rPr>
        <w:t>ê</w:t>
      </w:r>
      <w:r>
        <w:rPr>
          <w:rStyle w:val="Nenhum"/>
          <w:rtl w:val="0"/>
          <w:lang w:val="pt-PT"/>
        </w:rPr>
        <w:t>ncias sociais e econ</w:t>
      </w:r>
      <w:r>
        <w:rPr>
          <w:rStyle w:val="Nenhum A"/>
          <w:rtl w:val="0"/>
        </w:rPr>
        <w:t>ô</w:t>
      </w:r>
      <w:r>
        <w:rPr>
          <w:rStyle w:val="Nenhum"/>
          <w:rtl w:val="0"/>
          <w:lang w:val="pt-PT"/>
        </w:rPr>
        <w:t>micas decorrentes do ciclo da vida. Ao longo de sua vig</w:t>
      </w:r>
      <w:r>
        <w:rPr>
          <w:rStyle w:val="Nenhum A"/>
          <w:rtl w:val="0"/>
        </w:rPr>
        <w:t>ê</w:t>
      </w:r>
      <w:r>
        <w:rPr>
          <w:rStyle w:val="Nenhum"/>
          <w:rtl w:val="0"/>
          <w:lang w:val="pt-PT"/>
        </w:rPr>
        <w:t>ncia, sofreu diversas altera</w:t>
      </w:r>
      <w:r>
        <w:rPr>
          <w:rStyle w:val="Nenhum"/>
          <w:rtl w:val="0"/>
          <w:lang w:val="pt-PT"/>
        </w:rPr>
        <w:t>çõ</w:t>
      </w:r>
      <w:r>
        <w:rPr>
          <w:rStyle w:val="Nenhum"/>
          <w:rtl w:val="0"/>
          <w:lang w:val="pt-PT"/>
        </w:rPr>
        <w:t>es, impulsionadas, ora por press</w:t>
      </w:r>
      <w:r>
        <w:rPr>
          <w:rStyle w:val="Nenhum"/>
          <w:rtl w:val="0"/>
          <w:lang w:val="pt-PT"/>
        </w:rPr>
        <w:t>õ</w:t>
      </w:r>
      <w:r>
        <w:rPr>
          <w:rStyle w:val="Nenhum"/>
          <w:rtl w:val="0"/>
          <w:lang w:val="pt-PT"/>
        </w:rPr>
        <w:t>es de grupos e movimentos sociais organizados, ora por press</w:t>
      </w:r>
      <w:r>
        <w:rPr>
          <w:rStyle w:val="Nenhum"/>
          <w:rtl w:val="0"/>
          <w:lang w:val="pt-PT"/>
        </w:rPr>
        <w:t>õ</w:t>
      </w:r>
      <w:r>
        <w:rPr>
          <w:rStyle w:val="Nenhum"/>
          <w:rtl w:val="0"/>
          <w:lang w:val="pt-PT"/>
        </w:rPr>
        <w:t>es de grupos hegem</w:t>
      </w:r>
      <w:r>
        <w:rPr>
          <w:rStyle w:val="Nenhum A"/>
          <w:rtl w:val="0"/>
        </w:rPr>
        <w:t>ô</w:t>
      </w:r>
      <w:r>
        <w:rPr>
          <w:rStyle w:val="Nenhum"/>
          <w:rtl w:val="0"/>
          <w:lang w:val="pt-PT"/>
        </w:rPr>
        <w:t>nicos, igualmente organizados e representados no Congresso Nacional. O aumento e a persist</w:t>
      </w:r>
      <w:r>
        <w:rPr>
          <w:rStyle w:val="Nenhum A"/>
          <w:rtl w:val="0"/>
        </w:rPr>
        <w:t>ê</w:t>
      </w:r>
      <w:r>
        <w:rPr>
          <w:rStyle w:val="Nenhum"/>
          <w:rtl w:val="0"/>
          <w:lang w:val="pt-PT"/>
        </w:rPr>
        <w:t>ncia da pobreza, agravada pelo desmonte das pol</w:t>
      </w:r>
      <w:r>
        <w:rPr>
          <w:rStyle w:val="Nenhum A"/>
          <w:rtl w:val="0"/>
        </w:rPr>
        <w:t>í</w:t>
      </w:r>
      <w:r>
        <w:rPr>
          <w:rStyle w:val="Nenhum"/>
          <w:rtl w:val="0"/>
          <w:lang w:val="pt-PT"/>
        </w:rPr>
        <w:t>ticas de prote</w:t>
      </w:r>
      <w:r>
        <w:rPr>
          <w:rStyle w:val="Nenhum"/>
          <w:rtl w:val="0"/>
          <w:lang w:val="pt-PT"/>
        </w:rPr>
        <w:t>çã</w:t>
      </w:r>
      <w:r>
        <w:rPr>
          <w:rStyle w:val="Nenhum"/>
          <w:rtl w:val="0"/>
          <w:lang w:val="pt-PT"/>
        </w:rPr>
        <w:t>o social e o desmantelamento dos direitos trabalhistas e previdenci</w:t>
      </w:r>
      <w:r>
        <w:rPr>
          <w:rStyle w:val="Nenhum A"/>
          <w:rtl w:val="0"/>
        </w:rPr>
        <w:t>á</w:t>
      </w:r>
      <w:r>
        <w:rPr>
          <w:rStyle w:val="Nenhum"/>
          <w:rtl w:val="0"/>
          <w:lang w:val="pt-PT"/>
        </w:rPr>
        <w:t>rios gerados pelas reformas do Estado neoliberal, reafirmam a imprescind</w:t>
      </w:r>
      <w:r>
        <w:rPr>
          <w:rStyle w:val="Nenhum A"/>
          <w:rtl w:val="0"/>
        </w:rPr>
        <w:t>í</w:t>
      </w:r>
      <w:r>
        <w:rPr>
          <w:rStyle w:val="Nenhum"/>
          <w:rtl w:val="0"/>
          <w:lang w:val="pt-PT"/>
        </w:rPr>
        <w:t>vel necessidade de continuidade do programa. A despeito das muitas investidas contra a pol</w:t>
      </w:r>
      <w:r>
        <w:rPr>
          <w:rStyle w:val="Nenhum A"/>
          <w:rtl w:val="0"/>
        </w:rPr>
        <w:t>í</w:t>
      </w:r>
      <w:r>
        <w:rPr>
          <w:rStyle w:val="Nenhum"/>
          <w:rtl w:val="0"/>
          <w:lang w:val="pt-PT"/>
        </w:rPr>
        <w:t>tica que visam deslegitimar o direito, a pr</w:t>
      </w:r>
      <w:r>
        <w:rPr>
          <w:rStyle w:val="Nenhum"/>
          <w:rtl w:val="0"/>
          <w:lang w:val="es-ES_tradnl"/>
        </w:rPr>
        <w:t>ó</w:t>
      </w:r>
      <w:r>
        <w:rPr>
          <w:rStyle w:val="Nenhum"/>
          <w:rtl w:val="0"/>
          <w:lang w:val="pt-PT"/>
        </w:rPr>
        <w:t>pria realidade imp</w:t>
      </w:r>
      <w:r>
        <w:rPr>
          <w:rStyle w:val="Nenhum"/>
          <w:rtl w:val="0"/>
          <w:lang w:val="pt-PT"/>
        </w:rPr>
        <w:t>õ</w:t>
      </w:r>
      <w:r>
        <w:rPr>
          <w:rStyle w:val="Nenhum"/>
          <w:rtl w:val="0"/>
          <w:lang w:val="pt-PT"/>
        </w:rPr>
        <w:t>e a imprescindibilidade da sua continuidade. Nessa descomunal correla</w:t>
      </w:r>
      <w:r>
        <w:rPr>
          <w:rStyle w:val="Nenhum"/>
          <w:rtl w:val="0"/>
          <w:lang w:val="pt-PT"/>
        </w:rPr>
        <w:t>çã</w:t>
      </w:r>
      <w:r>
        <w:rPr>
          <w:rStyle w:val="Nenhum"/>
          <w:rtl w:val="0"/>
          <w:lang w:val="pt-PT"/>
        </w:rPr>
        <w:t>o de for</w:t>
      </w:r>
      <w:r>
        <w:rPr>
          <w:rStyle w:val="Nenhum A"/>
          <w:rtl w:val="0"/>
        </w:rPr>
        <w:t>ç</w:t>
      </w:r>
      <w:r>
        <w:rPr>
          <w:rStyle w:val="Nenhum"/>
          <w:rtl w:val="0"/>
          <w:lang w:val="pt-PT"/>
        </w:rPr>
        <w:t>as antag</w:t>
      </w:r>
      <w:r>
        <w:rPr>
          <w:rStyle w:val="Nenhum A"/>
          <w:rtl w:val="0"/>
        </w:rPr>
        <w:t>ô</w:t>
      </w:r>
      <w:r>
        <w:rPr>
          <w:rStyle w:val="Nenhum"/>
          <w:rtl w:val="0"/>
          <w:lang w:val="pt-PT"/>
        </w:rPr>
        <w:t>nicas estabelecidas no seio da sociedade brasileira, o BPC, ancorado no princ</w:t>
      </w:r>
      <w:r>
        <w:rPr>
          <w:rStyle w:val="Nenhum A"/>
          <w:rtl w:val="0"/>
        </w:rPr>
        <w:t>í</w:t>
      </w:r>
      <w:r>
        <w:rPr>
          <w:rStyle w:val="Nenhum"/>
          <w:rtl w:val="0"/>
          <w:lang w:val="pt-PT"/>
        </w:rPr>
        <w:t xml:space="preserve">pio da solidariedade social, resiste enquanto instrumento de enfrentamento </w:t>
      </w:r>
      <w:ins w:id="1150" w:date="2022-05-06T15:42:03Z" w:author="oculto">
        <w:r>
          <w:rPr>
            <w:rStyle w:val="Nenhum"/>
            <w:rtl w:val="0"/>
            <w:lang w:val="en-US"/>
          </w:rPr>
          <w:t>d</w:t>
        </w:r>
      </w:ins>
      <w:r>
        <w:rPr>
          <w:rStyle w:val="Nenhum"/>
          <w:rtl w:val="0"/>
          <w:lang w:val="pt-PT"/>
        </w:rPr>
        <w:t xml:space="preserve">a pobreza e </w:t>
      </w:r>
      <w:ins w:id="1151" w:date="2022-05-06T15:42:05Z" w:author="oculto">
        <w:r>
          <w:rPr>
            <w:rStyle w:val="Nenhum"/>
            <w:rtl w:val="0"/>
            <w:lang w:val="en-US"/>
          </w:rPr>
          <w:t>d</w:t>
        </w:r>
      </w:ins>
      <w:r>
        <w:rPr>
          <w:rStyle w:val="Nenhum"/>
          <w:rtl w:val="0"/>
          <w:lang w:val="pt-PT"/>
        </w:rPr>
        <w:t>a desigualdade, carecendo por certo de ajustes, mas imperiosa a sua perman</w:t>
      </w:r>
      <w:r>
        <w:rPr>
          <w:rStyle w:val="Nenhum A"/>
          <w:rtl w:val="0"/>
        </w:rPr>
        <w:t>ê</w:t>
      </w:r>
      <w:r>
        <w:rPr>
          <w:rStyle w:val="Nenhum"/>
          <w:rtl w:val="0"/>
          <w:lang w:val="pt-PT"/>
        </w:rPr>
        <w:t>ncia.</w:t>
      </w:r>
    </w:p>
    <w:p>
      <w:pPr>
        <w:pStyle w:val="Corpo A"/>
        <w:tabs>
          <w:tab w:val="left" w:pos="851"/>
        </w:tabs>
        <w:spacing w:line="360" w:lineRule="auto"/>
        <w:jc w:val="both"/>
      </w:pPr>
    </w:p>
    <w:p>
      <w:pPr>
        <w:pStyle w:val="Corpo A"/>
        <w:tabs>
          <w:tab w:val="left" w:pos="851"/>
        </w:tabs>
        <w:spacing w:line="360" w:lineRule="auto"/>
        <w:rPr>
          <w:rStyle w:val="Nenhum"/>
          <w:b w:val="1"/>
          <w:bCs w:val="1"/>
        </w:rPr>
      </w:pPr>
      <w:r>
        <w:rPr>
          <w:rStyle w:val="Nenhum"/>
          <w:b w:val="1"/>
          <w:bCs w:val="1"/>
          <w:rtl w:val="0"/>
        </w:rPr>
        <w:t xml:space="preserve">4. METODOLOGIA </w:t>
      </w:r>
    </w:p>
    <w:p>
      <w:pPr>
        <w:pStyle w:val="Corpo A"/>
        <w:tabs>
          <w:tab w:val="left" w:pos="851"/>
        </w:tabs>
        <w:spacing w:line="360" w:lineRule="auto"/>
      </w:pPr>
    </w:p>
    <w:p>
      <w:pPr>
        <w:pStyle w:val="Corpo A"/>
        <w:tabs>
          <w:tab w:val="left" w:pos="851"/>
        </w:tabs>
        <w:spacing w:line="360" w:lineRule="auto"/>
        <w:rPr>
          <w:rStyle w:val="Nenhum"/>
          <w:caps w:val="1"/>
        </w:rPr>
      </w:pPr>
      <w:r>
        <w:rPr>
          <w:rStyle w:val="Nenhum A"/>
          <w:rtl w:val="0"/>
        </w:rPr>
        <w:t>4.</w:t>
      </w:r>
      <w:r>
        <w:rPr>
          <w:rStyle w:val="Nenhum"/>
          <w:caps w:val="1"/>
          <w:rtl w:val="0"/>
          <w:lang w:val="ru-RU"/>
        </w:rPr>
        <w:t>1 M</w:t>
      </w:r>
      <w:r>
        <w:rPr>
          <w:rStyle w:val="Nenhum"/>
          <w:caps w:val="1"/>
          <w:rtl w:val="0"/>
          <w:lang w:val="fr-FR"/>
        </w:rPr>
        <w:t>é</w:t>
      </w:r>
      <w:r>
        <w:rPr>
          <w:rStyle w:val="Nenhum"/>
          <w:caps w:val="1"/>
          <w:rtl w:val="0"/>
          <w:lang w:val="pt-PT"/>
        </w:rPr>
        <w:t>todo e Procedimentos da Pesquisa</w:t>
      </w:r>
    </w:p>
    <w:p>
      <w:pPr>
        <w:pStyle w:val="Corpo A"/>
        <w:tabs>
          <w:tab w:val="left" w:pos="851"/>
        </w:tabs>
        <w:spacing w:line="360" w:lineRule="auto"/>
        <w:rPr>
          <w:rStyle w:val="Nenhum"/>
          <w:caps w:val="1"/>
        </w:rPr>
      </w:pPr>
    </w:p>
    <w:p>
      <w:pPr>
        <w:pStyle w:val="Corpo A"/>
        <w:tabs>
          <w:tab w:val="left" w:pos="851"/>
        </w:tabs>
        <w:spacing w:line="360" w:lineRule="auto"/>
        <w:jc w:val="both"/>
      </w:pPr>
      <w:r>
        <w:rPr>
          <w:rStyle w:val="Nenhum"/>
          <w:rtl w:val="0"/>
          <w:lang w:val="pt-PT"/>
        </w:rPr>
        <w:tab/>
        <w:t>Explicitar as concep</w:t>
      </w:r>
      <w:r>
        <w:rPr>
          <w:rStyle w:val="Nenhum"/>
          <w:rtl w:val="0"/>
          <w:lang w:val="pt-PT"/>
        </w:rPr>
        <w:t>çõ</w:t>
      </w:r>
      <w:r>
        <w:rPr>
          <w:rStyle w:val="Nenhum"/>
          <w:rtl w:val="0"/>
          <w:lang w:val="pt-PT"/>
        </w:rPr>
        <w:t>es de pobreza apresentadas nos principais instrumentos legais do programa Benef</w:t>
      </w:r>
      <w:r>
        <w:rPr>
          <w:rStyle w:val="Nenhum A"/>
          <w:rtl w:val="0"/>
        </w:rPr>
        <w:t>í</w:t>
      </w:r>
      <w:r>
        <w:rPr>
          <w:rStyle w:val="Nenhum"/>
          <w:rtl w:val="0"/>
          <w:lang w:val="pt-PT"/>
        </w:rPr>
        <w:t>cio de Presta</w:t>
      </w:r>
      <w:r>
        <w:rPr>
          <w:rStyle w:val="Nenhum"/>
          <w:rtl w:val="0"/>
          <w:lang w:val="pt-PT"/>
        </w:rPr>
        <w:t>çã</w:t>
      </w:r>
      <w:r>
        <w:rPr>
          <w:rStyle w:val="Nenhum"/>
          <w:rtl w:val="0"/>
          <w:lang w:val="pt-PT"/>
        </w:rPr>
        <w:t>o Continuada e sua correla</w:t>
      </w:r>
      <w:r>
        <w:rPr>
          <w:rStyle w:val="Nenhum"/>
          <w:rtl w:val="0"/>
          <w:lang w:val="pt-PT"/>
        </w:rPr>
        <w:t>çã</w:t>
      </w:r>
      <w:r>
        <w:rPr>
          <w:rStyle w:val="Nenhum"/>
          <w:rtl w:val="0"/>
          <w:lang w:val="pt-PT"/>
        </w:rPr>
        <w:t>o com os objetivos constitucionais relacionados a pobreza conduzem os objetivos dessa pesquisa. Da an</w:t>
      </w:r>
      <w:r>
        <w:rPr>
          <w:rStyle w:val="Nenhum A"/>
          <w:rtl w:val="0"/>
        </w:rPr>
        <w:t>á</w:t>
      </w:r>
      <w:r>
        <w:rPr>
          <w:rStyle w:val="Nenhum"/>
          <w:rtl w:val="0"/>
          <w:lang w:val="pt-PT"/>
        </w:rPr>
        <w:t>lise inicial da Constitui</w:t>
      </w:r>
      <w:r>
        <w:rPr>
          <w:rStyle w:val="Nenhum"/>
          <w:rtl w:val="0"/>
          <w:lang w:val="pt-PT"/>
        </w:rPr>
        <w:t>çã</w:t>
      </w:r>
      <w:r>
        <w:rPr>
          <w:rStyle w:val="Nenhum"/>
          <w:rtl w:val="0"/>
          <w:lang w:val="pt-PT"/>
        </w:rPr>
        <w:t>o Federal e da Lei Org</w:t>
      </w:r>
      <w:r>
        <w:rPr>
          <w:rStyle w:val="Nenhum A"/>
          <w:rtl w:val="0"/>
        </w:rPr>
        <w:t>â</w:t>
      </w:r>
      <w:r>
        <w:rPr>
          <w:rStyle w:val="Nenhum"/>
          <w:rtl w:val="0"/>
          <w:lang w:val="pt-PT"/>
        </w:rPr>
        <w:t>nica da Assist</w:t>
      </w:r>
      <w:r>
        <w:rPr>
          <w:rStyle w:val="Nenhum A"/>
          <w:rtl w:val="0"/>
        </w:rPr>
        <w:t>ê</w:t>
      </w:r>
      <w:r>
        <w:rPr>
          <w:rStyle w:val="Nenhum"/>
          <w:rtl w:val="0"/>
          <w:lang w:val="pt-PT"/>
        </w:rPr>
        <w:t>ncia Social (LOAS), verificamos que em tais textos a defini</w:t>
      </w:r>
      <w:r>
        <w:rPr>
          <w:rStyle w:val="Nenhum"/>
          <w:rtl w:val="0"/>
          <w:lang w:val="pt-PT"/>
        </w:rPr>
        <w:t>çã</w:t>
      </w:r>
      <w:r>
        <w:rPr>
          <w:rStyle w:val="Nenhum"/>
          <w:rtl w:val="0"/>
          <w:lang w:val="pt-PT"/>
        </w:rPr>
        <w:t>o de pobreza encontra-se esparsa em diversos pontos da lei. A sua reda</w:t>
      </w:r>
      <w:r>
        <w:rPr>
          <w:rStyle w:val="Nenhum"/>
          <w:rtl w:val="0"/>
          <w:lang w:val="pt-PT"/>
        </w:rPr>
        <w:t>çã</w:t>
      </w:r>
      <w:r>
        <w:rPr>
          <w:rStyle w:val="Nenhum"/>
          <w:rtl w:val="0"/>
          <w:lang w:val="es-ES_tradnl"/>
        </w:rPr>
        <w:t>o se d</w:t>
      </w:r>
      <w:r>
        <w:rPr>
          <w:rStyle w:val="Nenhum A"/>
          <w:rtl w:val="0"/>
        </w:rPr>
        <w:t xml:space="preserve">á </w:t>
      </w:r>
      <w:r>
        <w:rPr>
          <w:rStyle w:val="Nenhum"/>
          <w:rtl w:val="0"/>
          <w:lang w:val="pt-PT"/>
        </w:rPr>
        <w:t>de forma inversa, quando indica o que se deve priorizar na pol</w:t>
      </w:r>
      <w:r>
        <w:rPr>
          <w:rStyle w:val="Nenhum A"/>
          <w:rtl w:val="0"/>
        </w:rPr>
        <w:t>í</w:t>
      </w:r>
      <w:r>
        <w:rPr>
          <w:rStyle w:val="Nenhum"/>
          <w:rtl w:val="0"/>
          <w:lang w:val="it-IT"/>
        </w:rPr>
        <w:t>tica p</w:t>
      </w:r>
      <w:r>
        <w:rPr>
          <w:rStyle w:val="Nenhum A"/>
          <w:rtl w:val="0"/>
        </w:rPr>
        <w:t>ú</w:t>
      </w:r>
      <w:r>
        <w:rPr>
          <w:rStyle w:val="Nenhum"/>
          <w:rtl w:val="0"/>
          <w:lang w:val="pt-PT"/>
        </w:rPr>
        <w:t>blica. Nesse sentido, a an</w:t>
      </w:r>
      <w:r>
        <w:rPr>
          <w:rStyle w:val="Nenhum A"/>
          <w:rtl w:val="0"/>
        </w:rPr>
        <w:t>á</w:t>
      </w:r>
      <w:r>
        <w:rPr>
          <w:rStyle w:val="Nenhum"/>
          <w:rtl w:val="0"/>
          <w:lang w:val="pt-PT"/>
        </w:rPr>
        <w:t>lise partiu da propositura de esquadrinhar nos textos legais os elementos que indicavam a exclus</w:t>
      </w:r>
      <w:r>
        <w:rPr>
          <w:rStyle w:val="Nenhum"/>
          <w:rtl w:val="0"/>
          <w:lang w:val="pt-PT"/>
        </w:rPr>
        <w:t>ã</w:t>
      </w:r>
      <w:r>
        <w:rPr>
          <w:rStyle w:val="Nenhum"/>
          <w:rtl w:val="0"/>
          <w:lang w:val="pt-PT"/>
        </w:rPr>
        <w:t>o dos personagens dessa pol</w:t>
      </w:r>
      <w:r>
        <w:rPr>
          <w:rStyle w:val="Nenhum A"/>
          <w:rtl w:val="0"/>
        </w:rPr>
        <w:t>í</w:t>
      </w:r>
      <w:r>
        <w:rPr>
          <w:rStyle w:val="Nenhum"/>
          <w:rtl w:val="0"/>
          <w:lang w:val="pt-PT"/>
        </w:rPr>
        <w:t>tica. A partir dessa abordagem, foi poss</w:t>
      </w:r>
      <w:r>
        <w:rPr>
          <w:rStyle w:val="Nenhum A"/>
          <w:rtl w:val="0"/>
        </w:rPr>
        <w:t>í</w:t>
      </w:r>
      <w:r>
        <w:rPr>
          <w:rStyle w:val="Nenhum"/>
          <w:rtl w:val="0"/>
          <w:lang w:val="pt-PT"/>
        </w:rPr>
        <w:t>vel inferir para qual pobreza o programa BPC est</w:t>
      </w:r>
      <w:r>
        <w:rPr>
          <w:rStyle w:val="Nenhum A"/>
          <w:rtl w:val="0"/>
        </w:rPr>
        <w:t xml:space="preserve">á </w:t>
      </w:r>
      <w:r>
        <w:rPr>
          <w:rStyle w:val="Nenhum"/>
          <w:rtl w:val="0"/>
          <w:lang w:val="pt-PT"/>
        </w:rPr>
        <w:t>desenhado enquanto pol</w:t>
      </w:r>
      <w:r>
        <w:rPr>
          <w:rStyle w:val="Nenhum A"/>
          <w:rtl w:val="0"/>
        </w:rPr>
        <w:t>í</w:t>
      </w:r>
      <w:r>
        <w:rPr>
          <w:rStyle w:val="Nenhum"/>
          <w:rtl w:val="0"/>
          <w:lang w:val="it-IT"/>
        </w:rPr>
        <w:t>tica p</w:t>
      </w:r>
      <w:r>
        <w:rPr>
          <w:rStyle w:val="Nenhum A"/>
          <w:rtl w:val="0"/>
        </w:rPr>
        <w:t>ú</w:t>
      </w:r>
      <w:r>
        <w:rPr>
          <w:rStyle w:val="Nenhum"/>
          <w:rtl w:val="0"/>
          <w:lang w:val="pt-PT"/>
        </w:rPr>
        <w:t>blica. Assim, optamos pela pesquisa qualitativa a fim de verificar quais direitos, crit</w:t>
      </w:r>
      <w:r>
        <w:rPr>
          <w:rStyle w:val="Nenhum"/>
          <w:rtl w:val="0"/>
          <w:lang w:val="fr-FR"/>
        </w:rPr>
        <w:t>é</w:t>
      </w:r>
      <w:r>
        <w:rPr>
          <w:rStyle w:val="Nenhum"/>
          <w:rtl w:val="0"/>
          <w:lang w:val="pt-PT"/>
        </w:rPr>
        <w:t>rios de seletividade e outros regramentos preconizados nos textos legais pudessem apontar qual o conceito de pobreza adotado. Desenvolvemos na pesquisa documental a an</w:t>
      </w:r>
      <w:r>
        <w:rPr>
          <w:rStyle w:val="Nenhum A"/>
          <w:rtl w:val="0"/>
        </w:rPr>
        <w:t>á</w:t>
      </w:r>
      <w:r>
        <w:rPr>
          <w:rStyle w:val="Nenhum"/>
          <w:rtl w:val="0"/>
          <w:lang w:val="it-IT"/>
        </w:rPr>
        <w:t>lise da legisla</w:t>
      </w:r>
      <w:r>
        <w:rPr>
          <w:rStyle w:val="Nenhum"/>
          <w:rtl w:val="0"/>
          <w:lang w:val="pt-PT"/>
        </w:rPr>
        <w:t>çã</w:t>
      </w:r>
      <w:r>
        <w:rPr>
          <w:rStyle w:val="Nenhum"/>
          <w:rtl w:val="0"/>
          <w:lang w:val="pt-PT"/>
        </w:rPr>
        <w:t>o federal, com a Constitui</w:t>
      </w:r>
      <w:r>
        <w:rPr>
          <w:rStyle w:val="Nenhum"/>
          <w:rtl w:val="0"/>
          <w:lang w:val="pt-PT"/>
        </w:rPr>
        <w:t>çã</w:t>
      </w:r>
      <w:r>
        <w:rPr>
          <w:rStyle w:val="Nenhum"/>
          <w:rtl w:val="0"/>
          <w:lang w:val="pt-PT"/>
        </w:rPr>
        <w:t>o, a LOAS, o Decreto n. 6.214/ 2007, a Lei 13.146/ 2015, a Lei 14.176/ 2021, a Portaria MDS n. 44/ 2009 e outros regulamentos oficiais que apresentam a pol</w:t>
      </w:r>
      <w:r>
        <w:rPr>
          <w:rStyle w:val="Nenhum A"/>
          <w:rtl w:val="0"/>
        </w:rPr>
        <w:t>í</w:t>
      </w:r>
      <w:r>
        <w:rPr>
          <w:rStyle w:val="Nenhum"/>
          <w:rtl w:val="0"/>
          <w:lang w:val="pt-PT"/>
        </w:rPr>
        <w:t>tica. Conforme Neves (1996, p. 3):</w:t>
      </w:r>
    </w:p>
    <w:p>
      <w:pPr>
        <w:pStyle w:val="Corpo A"/>
        <w:tabs>
          <w:tab w:val="left" w:pos="851"/>
        </w:tabs>
        <w:spacing w:line="360" w:lineRule="auto"/>
        <w:jc w:val="both"/>
      </w:pPr>
    </w:p>
    <w:p>
      <w:pPr>
        <w:pStyle w:val="Corpo A"/>
        <w:tabs>
          <w:tab w:val="left" w:pos="851"/>
        </w:tabs>
        <w:ind w:left="2268" w:firstLine="0"/>
        <w:jc w:val="both"/>
      </w:pPr>
      <w:r>
        <w:rPr>
          <w:rStyle w:val="Nenhum"/>
          <w:rtl w:val="0"/>
          <w:lang w:val="pt-PT"/>
        </w:rPr>
        <w:t xml:space="preserve">A pesquisa documental </w:t>
      </w:r>
      <w:r>
        <w:rPr>
          <w:rStyle w:val="Nenhum"/>
          <w:rtl w:val="0"/>
          <w:lang w:val="fr-FR"/>
        </w:rPr>
        <w:t xml:space="preserve">é </w:t>
      </w:r>
      <w:r>
        <w:rPr>
          <w:rStyle w:val="Nenhum"/>
          <w:rtl w:val="0"/>
          <w:lang w:val="pt-PT"/>
        </w:rPr>
        <w:t>constitu</w:t>
      </w:r>
      <w:r>
        <w:rPr>
          <w:rtl w:val="0"/>
        </w:rPr>
        <w:t>í</w:t>
      </w:r>
      <w:r>
        <w:rPr>
          <w:rStyle w:val="Nenhum"/>
          <w:rtl w:val="0"/>
          <w:lang w:val="pt-PT"/>
        </w:rPr>
        <w:t>da pelo exame de materiais que ainda n</w:t>
      </w:r>
      <w:r>
        <w:rPr>
          <w:rStyle w:val="Nenhum"/>
          <w:rtl w:val="0"/>
          <w:lang w:val="pt-PT"/>
        </w:rPr>
        <w:t>ã</w:t>
      </w:r>
      <w:r>
        <w:rPr>
          <w:rStyle w:val="Nenhum"/>
          <w:rtl w:val="0"/>
          <w:lang w:val="pt-PT"/>
        </w:rPr>
        <w:t>o receberam um tratamento anal</w:t>
      </w:r>
      <w:r>
        <w:rPr>
          <w:rtl w:val="0"/>
        </w:rPr>
        <w:t>í</w:t>
      </w:r>
      <w:r>
        <w:rPr>
          <w:rStyle w:val="Nenhum"/>
          <w:rtl w:val="0"/>
          <w:lang w:val="pt-PT"/>
        </w:rPr>
        <w:t>tico ou que podem ser reexaminados com vista a uma interpreta</w:t>
      </w:r>
      <w:r>
        <w:rPr>
          <w:rStyle w:val="Nenhum"/>
          <w:rtl w:val="0"/>
          <w:lang w:val="pt-PT"/>
        </w:rPr>
        <w:t>çã</w:t>
      </w:r>
      <w:r>
        <w:rPr>
          <w:rStyle w:val="Nenhum"/>
          <w:rtl w:val="0"/>
          <w:lang w:val="pt-PT"/>
        </w:rPr>
        <w:t xml:space="preserve">o nova ou complementar. Pode oferecer base </w:t>
      </w:r>
      <w:r>
        <w:rPr>
          <w:rtl w:val="0"/>
        </w:rPr>
        <w:t>ú</w:t>
      </w:r>
      <w:r>
        <w:rPr>
          <w:rStyle w:val="Nenhum"/>
          <w:rtl w:val="0"/>
          <w:lang w:val="pt-PT"/>
        </w:rPr>
        <w:t>til para outros tipos de estudos qualitativos e possibilita que a criatividade do pesquisador dirija a investiga</w:t>
      </w:r>
      <w:r>
        <w:rPr>
          <w:rStyle w:val="Nenhum"/>
          <w:rtl w:val="0"/>
          <w:lang w:val="pt-PT"/>
        </w:rPr>
        <w:t>çã</w:t>
      </w:r>
      <w:r>
        <w:rPr>
          <w:rStyle w:val="Nenhum"/>
          <w:rtl w:val="0"/>
          <w:lang w:val="pt-PT"/>
        </w:rPr>
        <w:t>o por enfoques diferenciados.</w:t>
      </w:r>
    </w:p>
    <w:p>
      <w:pPr>
        <w:pStyle w:val="Corpo A"/>
        <w:tabs>
          <w:tab w:val="left" w:pos="851"/>
        </w:tabs>
        <w:spacing w:line="360" w:lineRule="auto"/>
        <w:jc w:val="both"/>
      </w:pPr>
    </w:p>
    <w:p>
      <w:pPr>
        <w:pStyle w:val="Corpo A"/>
        <w:tabs>
          <w:tab w:val="left" w:pos="851"/>
        </w:tabs>
        <w:spacing w:line="360" w:lineRule="auto"/>
        <w:jc w:val="both"/>
      </w:pPr>
      <w:r>
        <w:rPr>
          <w:rStyle w:val="Nenhum"/>
          <w:rtl w:val="0"/>
          <w:lang w:val="pt-PT"/>
        </w:rPr>
        <w:tab/>
        <w:t>E ainda:</w:t>
      </w:r>
    </w:p>
    <w:p>
      <w:pPr>
        <w:pStyle w:val="Corpo A"/>
        <w:tabs>
          <w:tab w:val="left" w:pos="851"/>
        </w:tabs>
        <w:spacing w:line="360" w:lineRule="auto"/>
        <w:jc w:val="both"/>
      </w:pPr>
    </w:p>
    <w:p>
      <w:pPr>
        <w:pStyle w:val="Corpo A"/>
        <w:tabs>
          <w:tab w:val="left" w:pos="851"/>
        </w:tabs>
        <w:ind w:left="2268" w:firstLine="0"/>
        <w:jc w:val="both"/>
      </w:pPr>
      <w:r>
        <w:rPr>
          <w:rStyle w:val="Nenhum"/>
          <w:rtl w:val="0"/>
          <w:lang w:val="pt-PT"/>
        </w:rPr>
        <w:t>tem se tornado a modalidade preferida daqueles que procuram saber como e por que certos fen</w:t>
      </w:r>
      <w:r>
        <w:rPr>
          <w:rtl w:val="0"/>
        </w:rPr>
        <w:t>ô</w:t>
      </w:r>
      <w:r>
        <w:rPr>
          <w:rStyle w:val="Nenhum"/>
          <w:rtl w:val="0"/>
          <w:lang w:val="pt-PT"/>
        </w:rPr>
        <w:t xml:space="preserve">menos acontecem ou dos que se dedicam a analisar eventos sobre os quais a possibilidade de controle </w:t>
      </w:r>
      <w:r>
        <w:rPr>
          <w:rStyle w:val="Nenhum"/>
          <w:rtl w:val="0"/>
          <w:lang w:val="fr-FR"/>
        </w:rPr>
        <w:t xml:space="preserve">é </w:t>
      </w:r>
      <w:r>
        <w:rPr>
          <w:rStyle w:val="Nenhum"/>
          <w:rtl w:val="0"/>
          <w:lang w:val="pt-PT"/>
        </w:rPr>
        <w:t>reduzida ou quando os fen</w:t>
      </w:r>
      <w:r>
        <w:rPr>
          <w:rtl w:val="0"/>
        </w:rPr>
        <w:t>ô</w:t>
      </w:r>
      <w:r>
        <w:rPr>
          <w:rStyle w:val="Nenhum"/>
          <w:rtl w:val="0"/>
          <w:lang w:val="pt-PT"/>
        </w:rPr>
        <w:t>menos analisados s</w:t>
      </w:r>
      <w:r>
        <w:rPr>
          <w:rStyle w:val="Nenhum"/>
          <w:rtl w:val="0"/>
          <w:lang w:val="pt-PT"/>
        </w:rPr>
        <w:t>ã</w:t>
      </w:r>
      <w:r>
        <w:rPr>
          <w:rStyle w:val="Nenhum"/>
          <w:rtl w:val="0"/>
          <w:lang w:val="pt-PT"/>
        </w:rPr>
        <w:t>o atuais e s</w:t>
      </w:r>
      <w:r>
        <w:rPr>
          <w:rtl w:val="0"/>
        </w:rPr>
        <w:t xml:space="preserve">ó </w:t>
      </w:r>
      <w:r>
        <w:rPr>
          <w:rStyle w:val="Nenhum"/>
          <w:rtl w:val="0"/>
          <w:lang w:val="pt-PT"/>
        </w:rPr>
        <w:t>fazem sentido dentro de um contexto espec</w:t>
      </w:r>
      <w:r>
        <w:rPr>
          <w:rtl w:val="0"/>
        </w:rPr>
        <w:t>í</w:t>
      </w:r>
      <w:r>
        <w:rPr>
          <w:rStyle w:val="Nenhum"/>
          <w:rtl w:val="0"/>
          <w:lang w:val="it-IT"/>
        </w:rPr>
        <w:t>fico.</w:t>
      </w:r>
    </w:p>
    <w:p>
      <w:pPr>
        <w:pStyle w:val="Corpo A"/>
        <w:tabs>
          <w:tab w:val="left" w:pos="851"/>
        </w:tabs>
        <w:spacing w:line="360" w:lineRule="auto"/>
        <w:jc w:val="both"/>
      </w:pPr>
    </w:p>
    <w:p>
      <w:pPr>
        <w:pStyle w:val="Corpo A"/>
        <w:tabs>
          <w:tab w:val="left" w:pos="851"/>
        </w:tabs>
        <w:spacing w:line="360" w:lineRule="auto"/>
        <w:jc w:val="both"/>
      </w:pPr>
      <w:r>
        <w:rPr>
          <w:rStyle w:val="Nenhum"/>
          <w:rtl w:val="0"/>
          <w:lang w:val="pt-PT"/>
        </w:rPr>
        <w:tab/>
        <w:t>Na pesquisa qualitativa</w:t>
      </w:r>
      <w:r>
        <w:rPr>
          <w:rStyle w:val="Nenhum"/>
          <w:vertAlign w:val="superscript"/>
        </w:rPr>
        <w:footnoteReference w:id="82"/>
      </w:r>
      <w:r>
        <w:rPr>
          <w:rStyle w:val="Nenhum"/>
          <w:rtl w:val="0"/>
          <w:lang w:val="pt-PT"/>
        </w:rPr>
        <w:t xml:space="preserve"> documental, buscamos apreender o sentido impl</w:t>
      </w:r>
      <w:r>
        <w:rPr>
          <w:rStyle w:val="Nenhum A"/>
          <w:rtl w:val="0"/>
        </w:rPr>
        <w:t>í</w:t>
      </w:r>
      <w:r>
        <w:rPr>
          <w:rStyle w:val="Nenhum"/>
          <w:rtl w:val="0"/>
          <w:lang w:val="pt-PT"/>
        </w:rPr>
        <w:t>cito do legislador quanto a abordagem da pobreza, especialmente no BPC. Inicialmente procuramos as palavras referentes a pobreza que consta nos normativos e posteriormente, outros elementos nos textos que nos apontassem as formas de se combater a pobreza. Assim, de forma, muitas vezes distanciadas nos textos, fomos apreendendo como est</w:t>
      </w:r>
      <w:r>
        <w:rPr>
          <w:rStyle w:val="Nenhum"/>
          <w:rtl w:val="0"/>
          <w:lang w:val="pt-PT"/>
        </w:rPr>
        <w:t>ã</w:t>
      </w:r>
      <w:r>
        <w:rPr>
          <w:rStyle w:val="Nenhum"/>
          <w:rtl w:val="0"/>
          <w:lang w:val="pt-PT"/>
        </w:rPr>
        <w:t>o elencadas as a</w:t>
      </w:r>
      <w:r>
        <w:rPr>
          <w:rStyle w:val="Nenhum"/>
          <w:rtl w:val="0"/>
          <w:lang w:val="pt-PT"/>
        </w:rPr>
        <w:t>çõ</w:t>
      </w:r>
      <w:r>
        <w:rPr>
          <w:rStyle w:val="Nenhum"/>
          <w:rtl w:val="0"/>
          <w:lang w:val="pt-PT"/>
        </w:rPr>
        <w:t xml:space="preserve">es de combate </w:t>
      </w:r>
      <w:r>
        <w:rPr>
          <w:rStyle w:val="Nenhum A"/>
          <w:rtl w:val="0"/>
        </w:rPr>
        <w:t xml:space="preserve">à </w:t>
      </w:r>
      <w:r>
        <w:rPr>
          <w:rStyle w:val="Nenhum"/>
          <w:rtl w:val="0"/>
          <w:lang w:val="pt-PT"/>
        </w:rPr>
        <w:t>pobreza, indicados de forma indireta, o conceito adotado em cada normativo.</w:t>
      </w:r>
    </w:p>
    <w:p>
      <w:pPr>
        <w:pStyle w:val="Corpo A"/>
        <w:tabs>
          <w:tab w:val="left" w:pos="851"/>
        </w:tabs>
        <w:spacing w:line="360" w:lineRule="auto"/>
        <w:jc w:val="both"/>
      </w:pPr>
      <w:r>
        <w:rPr>
          <w:rStyle w:val="Nenhum"/>
          <w:rtl w:val="0"/>
          <w:lang w:val="pt-PT"/>
        </w:rPr>
        <w:tab/>
        <w:t>No caso em comento, a t</w:t>
      </w:r>
      <w:r>
        <w:rPr>
          <w:rStyle w:val="Nenhum"/>
          <w:rtl w:val="0"/>
          <w:lang w:val="fr-FR"/>
        </w:rPr>
        <w:t>é</w:t>
      </w:r>
      <w:r>
        <w:rPr>
          <w:rStyle w:val="Nenhum"/>
          <w:rtl w:val="0"/>
          <w:lang w:val="pt-PT"/>
        </w:rPr>
        <w:t>cnica de an</w:t>
      </w:r>
      <w:r>
        <w:rPr>
          <w:rStyle w:val="Nenhum A"/>
          <w:rtl w:val="0"/>
        </w:rPr>
        <w:t>á</w:t>
      </w:r>
      <w:r>
        <w:rPr>
          <w:rStyle w:val="Nenhum"/>
          <w:rtl w:val="0"/>
          <w:lang w:val="pt-PT"/>
        </w:rPr>
        <w:t xml:space="preserve">lise documental </w:t>
      </w:r>
      <w:r>
        <w:rPr>
          <w:rStyle w:val="Nenhum"/>
          <w:rtl w:val="0"/>
          <w:lang w:val="fr-FR"/>
        </w:rPr>
        <w:t xml:space="preserve">é </w:t>
      </w:r>
      <w:r>
        <w:rPr>
          <w:rStyle w:val="Nenhum"/>
          <w:rtl w:val="0"/>
          <w:lang w:val="pt-PT"/>
        </w:rPr>
        <w:t xml:space="preserve">a que melhor atende aos objetivos do trabalho, visto que o BPC </w:t>
      </w:r>
      <w:r>
        <w:rPr>
          <w:rStyle w:val="Nenhum"/>
          <w:rtl w:val="0"/>
          <w:lang w:val="fr-FR"/>
        </w:rPr>
        <w:t xml:space="preserve">é </w:t>
      </w:r>
      <w:r>
        <w:rPr>
          <w:rStyle w:val="Nenhum A"/>
          <w:rtl w:val="0"/>
        </w:rPr>
        <w:t>pol</w:t>
      </w:r>
      <w:r>
        <w:rPr>
          <w:rStyle w:val="Nenhum A"/>
          <w:rtl w:val="0"/>
        </w:rPr>
        <w:t>í</w:t>
      </w:r>
      <w:r>
        <w:rPr>
          <w:rStyle w:val="Nenhum"/>
          <w:rtl w:val="0"/>
          <w:lang w:val="it-IT"/>
        </w:rPr>
        <w:t>tica p</w:t>
      </w:r>
      <w:r>
        <w:rPr>
          <w:rStyle w:val="Nenhum A"/>
          <w:rtl w:val="0"/>
        </w:rPr>
        <w:t>ú</w:t>
      </w:r>
      <w:r>
        <w:rPr>
          <w:rStyle w:val="Nenhum"/>
          <w:rtl w:val="0"/>
          <w:lang w:val="pt-PT"/>
        </w:rPr>
        <w:t xml:space="preserve">blica de </w:t>
      </w:r>
      <w:r>
        <w:rPr>
          <w:rStyle w:val="Nenhum A"/>
          <w:rtl w:val="0"/>
        </w:rPr>
        <w:t>â</w:t>
      </w:r>
      <w:r>
        <w:rPr>
          <w:rStyle w:val="Nenhum"/>
          <w:rtl w:val="0"/>
          <w:lang w:val="pt-PT"/>
        </w:rPr>
        <w:t>mbito federal, sendo regido precipuamente por extenso e complexo quadro normativo. Para tanto, buscamos os documentos relacionados ao tema da pesquisa, filtramos os trechos, dando aten</w:t>
      </w:r>
      <w:r>
        <w:rPr>
          <w:rStyle w:val="Nenhum"/>
          <w:rtl w:val="0"/>
          <w:lang w:val="pt-PT"/>
        </w:rPr>
        <w:t>çã</w:t>
      </w:r>
      <w:r>
        <w:rPr>
          <w:rStyle w:val="Nenhum A"/>
          <w:rtl w:val="0"/>
        </w:rPr>
        <w:t xml:space="preserve">o </w:t>
      </w:r>
      <w:r>
        <w:rPr>
          <w:rStyle w:val="Nenhum A"/>
          <w:rtl w:val="0"/>
        </w:rPr>
        <w:t>à</w:t>
      </w:r>
      <w:r>
        <w:rPr>
          <w:rStyle w:val="Nenhum"/>
          <w:rtl w:val="0"/>
          <w:lang w:val="pt-PT"/>
        </w:rPr>
        <w:t>queles que versavam estritamente aos objetivos da pesquisa. Dessa forma, foram definidas as legisla</w:t>
      </w:r>
      <w:r>
        <w:rPr>
          <w:rStyle w:val="Nenhum"/>
          <w:rtl w:val="0"/>
          <w:lang w:val="pt-PT"/>
        </w:rPr>
        <w:t>çõ</w:t>
      </w:r>
      <w:r>
        <w:rPr>
          <w:rStyle w:val="Nenhum"/>
          <w:rtl w:val="0"/>
          <w:lang w:val="pt-PT"/>
        </w:rPr>
        <w:t>es supracitadas dentre outras correlatas, procurando-se evitar distor</w:t>
      </w:r>
      <w:r>
        <w:rPr>
          <w:rStyle w:val="Nenhum"/>
          <w:rtl w:val="0"/>
          <w:lang w:val="pt-PT"/>
        </w:rPr>
        <w:t>çõ</w:t>
      </w:r>
      <w:r>
        <w:rPr>
          <w:rStyle w:val="Nenhum"/>
          <w:rtl w:val="0"/>
          <w:lang w:val="pt-PT"/>
        </w:rPr>
        <w:t>es do objeto do estudo. Procuramos restringir a an</w:t>
      </w:r>
      <w:r>
        <w:rPr>
          <w:rStyle w:val="Nenhum A"/>
          <w:rtl w:val="0"/>
        </w:rPr>
        <w:t>á</w:t>
      </w:r>
      <w:r>
        <w:rPr>
          <w:rStyle w:val="Nenhum"/>
          <w:rtl w:val="0"/>
          <w:lang w:val="pt-PT"/>
        </w:rPr>
        <w:t>lise ao conceito de pobreza nas legisla</w:t>
      </w:r>
      <w:r>
        <w:rPr>
          <w:rStyle w:val="Nenhum"/>
          <w:rtl w:val="0"/>
          <w:lang w:val="pt-PT"/>
        </w:rPr>
        <w:t>çõ</w:t>
      </w:r>
      <w:r>
        <w:rPr>
          <w:rStyle w:val="Nenhum"/>
          <w:rtl w:val="0"/>
          <w:lang w:val="pt-PT"/>
        </w:rPr>
        <w:t>es pertinentes de maneira que atendesse de forma mais aprofundada as hip</w:t>
      </w:r>
      <w:r>
        <w:rPr>
          <w:rStyle w:val="Nenhum"/>
          <w:rtl w:val="0"/>
          <w:lang w:val="es-ES_tradnl"/>
        </w:rPr>
        <w:t>ó</w:t>
      </w:r>
      <w:r>
        <w:rPr>
          <w:rStyle w:val="Nenhum"/>
          <w:rtl w:val="0"/>
          <w:lang w:val="pt-PT"/>
        </w:rPr>
        <w:t>teses da pesquisa, selecionando somente os documentos que dessem validade aos fen</w:t>
      </w:r>
      <w:r>
        <w:rPr>
          <w:rStyle w:val="Nenhum A"/>
          <w:rtl w:val="0"/>
        </w:rPr>
        <w:t>ô</w:t>
      </w:r>
      <w:r>
        <w:rPr>
          <w:rStyle w:val="Nenhum"/>
          <w:rtl w:val="0"/>
          <w:lang w:val="pt-PT"/>
        </w:rPr>
        <w:t>menos identificados.</w:t>
      </w:r>
    </w:p>
    <w:p>
      <w:pPr>
        <w:pStyle w:val="Corpo A"/>
        <w:tabs>
          <w:tab w:val="left" w:pos="851"/>
        </w:tabs>
        <w:spacing w:line="360" w:lineRule="auto"/>
        <w:jc w:val="both"/>
      </w:pPr>
      <w:r>
        <w:rPr>
          <w:rStyle w:val="Nenhum A"/>
          <w:rtl w:val="0"/>
        </w:rPr>
        <w:tab/>
        <w:t>Conforme Minayo:</w:t>
      </w:r>
    </w:p>
    <w:p>
      <w:pPr>
        <w:pStyle w:val="Corpo A"/>
        <w:tabs>
          <w:tab w:val="left" w:pos="851"/>
        </w:tabs>
        <w:spacing w:line="360" w:lineRule="auto"/>
        <w:jc w:val="both"/>
      </w:pPr>
    </w:p>
    <w:p>
      <w:pPr>
        <w:pStyle w:val="Corpo A"/>
        <w:tabs>
          <w:tab w:val="left" w:pos="851"/>
        </w:tabs>
        <w:ind w:left="2268" w:firstLine="0"/>
        <w:jc w:val="both"/>
      </w:pPr>
      <w:r>
        <w:rPr>
          <w:rStyle w:val="Nenhum"/>
          <w:rtl w:val="0"/>
          <w:lang w:val="pt-PT"/>
        </w:rPr>
        <w:t>O objeto das Ci</w:t>
      </w:r>
      <w:r>
        <w:rPr>
          <w:rtl w:val="0"/>
        </w:rPr>
        <w:t>ê</w:t>
      </w:r>
      <w:r>
        <w:rPr>
          <w:rStyle w:val="Nenhum"/>
          <w:rtl w:val="0"/>
          <w:lang w:val="pt-PT"/>
        </w:rPr>
        <w:t xml:space="preserve">ncias Sociais </w:t>
      </w:r>
      <w:r>
        <w:rPr>
          <w:rStyle w:val="Nenhum"/>
          <w:rtl w:val="0"/>
          <w:lang w:val="fr-FR"/>
        </w:rPr>
        <w:t xml:space="preserve">é </w:t>
      </w:r>
      <w:r>
        <w:rPr>
          <w:rStyle w:val="Nenhum"/>
          <w:rtl w:val="0"/>
          <w:lang w:val="en-US"/>
        </w:rPr>
        <w:t>hist</w:t>
      </w:r>
      <w:r>
        <w:rPr>
          <w:rStyle w:val="Nenhum"/>
          <w:rtl w:val="0"/>
          <w:lang w:val="es-ES_tradnl"/>
        </w:rPr>
        <w:t>ó</w:t>
      </w:r>
      <w:r>
        <w:rPr>
          <w:rStyle w:val="Nenhum"/>
          <w:rtl w:val="0"/>
          <w:lang w:val="pt-PT"/>
        </w:rPr>
        <w:t>rico. Isto significa que as sociedades humanas existem num determinado espa</w:t>
      </w:r>
      <w:r>
        <w:rPr>
          <w:rtl w:val="0"/>
        </w:rPr>
        <w:t>ç</w:t>
      </w:r>
      <w:r>
        <w:rPr>
          <w:rStyle w:val="Nenhum"/>
          <w:rtl w:val="0"/>
          <w:lang w:val="pt-PT"/>
        </w:rPr>
        <w:t>o, cuja forma</w:t>
      </w:r>
      <w:r>
        <w:rPr>
          <w:rStyle w:val="Nenhum"/>
          <w:rtl w:val="0"/>
          <w:lang w:val="pt-PT"/>
        </w:rPr>
        <w:t>çã</w:t>
      </w:r>
      <w:r>
        <w:rPr>
          <w:rStyle w:val="Nenhum"/>
          <w:rtl w:val="0"/>
          <w:lang w:val="pt-PT"/>
        </w:rPr>
        <w:t>o social e configura</w:t>
      </w:r>
      <w:r>
        <w:rPr>
          <w:rStyle w:val="Nenhum"/>
          <w:rtl w:val="0"/>
          <w:lang w:val="pt-PT"/>
        </w:rPr>
        <w:t>çã</w:t>
      </w:r>
      <w:r>
        <w:rPr>
          <w:rtl w:val="0"/>
        </w:rPr>
        <w:t>o s</w:t>
      </w:r>
      <w:r>
        <w:rPr>
          <w:rStyle w:val="Nenhum"/>
          <w:rtl w:val="0"/>
          <w:lang w:val="pt-PT"/>
        </w:rPr>
        <w:t>ã</w:t>
      </w:r>
      <w:r>
        <w:rPr>
          <w:rStyle w:val="Nenhum"/>
          <w:rtl w:val="0"/>
          <w:lang w:val="es-ES_tradnl"/>
        </w:rPr>
        <w:t>o espec</w:t>
      </w:r>
      <w:r>
        <w:rPr>
          <w:rtl w:val="0"/>
        </w:rPr>
        <w:t>í</w:t>
      </w:r>
      <w:r>
        <w:rPr>
          <w:rStyle w:val="Nenhum"/>
          <w:rtl w:val="0"/>
          <w:lang w:val="pt-PT"/>
        </w:rPr>
        <w:t>ficas. Vivem o presente marcado pelo passado e projetado para o futuro, num embate constante entre o que est</w:t>
      </w:r>
      <w:r>
        <w:rPr>
          <w:rtl w:val="0"/>
        </w:rPr>
        <w:t xml:space="preserve">á </w:t>
      </w:r>
      <w:r>
        <w:rPr>
          <w:rStyle w:val="Nenhum"/>
          <w:rtl w:val="0"/>
          <w:lang w:val="pt-PT"/>
        </w:rPr>
        <w:t>dado e o que est</w:t>
      </w:r>
      <w:r>
        <w:rPr>
          <w:rtl w:val="0"/>
        </w:rPr>
        <w:t xml:space="preserve">á </w:t>
      </w:r>
      <w:r>
        <w:rPr>
          <w:rStyle w:val="Nenhum"/>
          <w:rtl w:val="0"/>
          <w:lang w:val="pt-PT"/>
        </w:rPr>
        <w:t>sendo constru</w:t>
      </w:r>
      <w:r>
        <w:rPr>
          <w:rtl w:val="0"/>
        </w:rPr>
        <w:t>í</w:t>
      </w:r>
      <w:r>
        <w:rPr>
          <w:rStyle w:val="Nenhum"/>
          <w:rtl w:val="0"/>
          <w:lang w:val="pt-PT"/>
        </w:rPr>
        <w:t>do. Portanto, a provisoriedade, o dinamismo e a especificidade s</w:t>
      </w:r>
      <w:r>
        <w:rPr>
          <w:rStyle w:val="Nenhum"/>
          <w:rtl w:val="0"/>
          <w:lang w:val="pt-PT"/>
        </w:rPr>
        <w:t>ã</w:t>
      </w:r>
      <w:r>
        <w:rPr>
          <w:rStyle w:val="Nenhum"/>
          <w:rtl w:val="0"/>
          <w:lang w:val="pt-PT"/>
        </w:rPr>
        <w:t>o caracter</w:t>
      </w:r>
      <w:r>
        <w:rPr>
          <w:rtl w:val="0"/>
        </w:rPr>
        <w:t>í</w:t>
      </w:r>
      <w:r>
        <w:rPr>
          <w:rStyle w:val="Nenhum"/>
          <w:rtl w:val="0"/>
          <w:lang w:val="pt-PT"/>
        </w:rPr>
        <w:t>sticas fundamentais de qualquer quest</w:t>
      </w:r>
      <w:r>
        <w:rPr>
          <w:rStyle w:val="Nenhum"/>
          <w:rtl w:val="0"/>
          <w:lang w:val="pt-PT"/>
        </w:rPr>
        <w:t>ã</w:t>
      </w:r>
      <w:r>
        <w:rPr>
          <w:rStyle w:val="Nenhum"/>
          <w:rtl w:val="0"/>
          <w:lang w:val="it-IT"/>
        </w:rPr>
        <w:t xml:space="preserve">o social. (1994, P. 13) </w:t>
      </w:r>
    </w:p>
    <w:p>
      <w:pPr>
        <w:pStyle w:val="Corpo A"/>
        <w:tabs>
          <w:tab w:val="left" w:pos="851"/>
        </w:tabs>
        <w:spacing w:line="360" w:lineRule="auto"/>
        <w:ind w:left="2268" w:firstLine="0"/>
        <w:jc w:val="both"/>
        <w:rPr>
          <w:rStyle w:val="Nenhum A"/>
          <w:sz w:val="20"/>
          <w:szCs w:val="20"/>
        </w:rPr>
      </w:pPr>
    </w:p>
    <w:p>
      <w:pPr>
        <w:pStyle w:val="Corpo A"/>
        <w:tabs>
          <w:tab w:val="left" w:pos="851"/>
        </w:tabs>
        <w:spacing w:line="360" w:lineRule="auto"/>
        <w:jc w:val="both"/>
      </w:pPr>
      <w:r>
        <w:rPr>
          <w:rStyle w:val="Nenhum"/>
          <w:rtl w:val="0"/>
          <w:lang w:val="pt-PT"/>
        </w:rPr>
        <w:tab/>
        <w:t>Sob essa perspectiva, o estudo se pautou numa an</w:t>
      </w:r>
      <w:r>
        <w:rPr>
          <w:rStyle w:val="Nenhum A"/>
          <w:rtl w:val="0"/>
        </w:rPr>
        <w:t>á</w:t>
      </w:r>
      <w:r>
        <w:rPr>
          <w:rStyle w:val="Nenhum"/>
          <w:rtl w:val="0"/>
          <w:lang w:val="pt-PT"/>
        </w:rPr>
        <w:t>lise do momento presente do programa BPC, buscando apreender como est</w:t>
      </w:r>
      <w:r>
        <w:rPr>
          <w:rStyle w:val="Nenhum"/>
          <w:rtl w:val="0"/>
          <w:lang w:val="pt-PT"/>
        </w:rPr>
        <w:t>ã</w:t>
      </w:r>
      <w:r>
        <w:rPr>
          <w:rStyle w:val="Nenhum"/>
          <w:rtl w:val="0"/>
          <w:lang w:val="pt-PT"/>
        </w:rPr>
        <w:t>o postas na lei a pobreza e os paradigmas que norteiam o seu enfrentamento. Durante o processo ocorreram diversas altera</w:t>
      </w:r>
      <w:r>
        <w:rPr>
          <w:rStyle w:val="Nenhum"/>
          <w:rtl w:val="0"/>
          <w:lang w:val="pt-PT"/>
        </w:rPr>
        <w:t>çõ</w:t>
      </w:r>
      <w:r>
        <w:rPr>
          <w:rStyle w:val="Nenhum"/>
          <w:rtl w:val="0"/>
          <w:lang w:val="pt-PT"/>
        </w:rPr>
        <w:t>es legislativas, especialmente em decorr</w:t>
      </w:r>
      <w:r>
        <w:rPr>
          <w:rStyle w:val="Nenhum A"/>
          <w:rtl w:val="0"/>
        </w:rPr>
        <w:t>ê</w:t>
      </w:r>
      <w:r>
        <w:rPr>
          <w:rStyle w:val="Nenhum"/>
          <w:rtl w:val="0"/>
          <w:lang w:val="pt-PT"/>
        </w:rPr>
        <w:t>ncias das turbul</w:t>
      </w:r>
      <w:r>
        <w:rPr>
          <w:rStyle w:val="Nenhum A"/>
          <w:rtl w:val="0"/>
        </w:rPr>
        <w:t>ê</w:t>
      </w:r>
      <w:r>
        <w:rPr>
          <w:rStyle w:val="Nenhum"/>
          <w:rtl w:val="0"/>
          <w:lang w:val="pt-PT"/>
        </w:rPr>
        <w:t xml:space="preserve">ncias de </w:t>
      </w:r>
      <w:r>
        <w:rPr>
          <w:rStyle w:val="Nenhum A"/>
          <w:rtl w:val="0"/>
        </w:rPr>
        <w:t>â</w:t>
      </w:r>
      <w:r>
        <w:rPr>
          <w:rStyle w:val="Nenhum"/>
          <w:rtl w:val="0"/>
          <w:lang w:val="pt-PT"/>
        </w:rPr>
        <w:t xml:space="preserve">mbito mundial causadas pela pandemia da Covid-19, obrigando-nos a ajustar as </w:t>
      </w:r>
      <w:r>
        <w:rPr>
          <w:rStyle w:val="Nenhum"/>
          <w:rFonts w:ascii="Arial Unicode MS" w:hAnsi="Arial Unicode MS" w:hint="default"/>
          <w:rtl w:val="1"/>
          <w:lang w:val="ar-SA" w:bidi="ar-SA"/>
        </w:rPr>
        <w:t>“</w:t>
      </w:r>
      <w:r>
        <w:rPr>
          <w:rStyle w:val="Nenhum"/>
          <w:rtl w:val="0"/>
          <w:lang w:val="pt-PT"/>
        </w:rPr>
        <w:t>lentes</w:t>
      </w:r>
      <w:r>
        <w:rPr>
          <w:rStyle w:val="Nenhum A"/>
          <w:rtl w:val="0"/>
        </w:rPr>
        <w:t xml:space="preserve">” </w:t>
      </w:r>
      <w:r>
        <w:rPr>
          <w:rStyle w:val="Nenhum"/>
          <w:rtl w:val="0"/>
          <w:lang w:val="pt-PT"/>
        </w:rPr>
        <w:t>da pesquisa, trazendo consci</w:t>
      </w:r>
      <w:r>
        <w:rPr>
          <w:rStyle w:val="Nenhum A"/>
          <w:rtl w:val="0"/>
        </w:rPr>
        <w:t>ê</w:t>
      </w:r>
      <w:r>
        <w:rPr>
          <w:rStyle w:val="Nenhum"/>
          <w:rtl w:val="0"/>
          <w:lang w:val="es-ES_tradnl"/>
        </w:rPr>
        <w:t>ncia hist</w:t>
      </w:r>
      <w:r>
        <w:rPr>
          <w:rStyle w:val="Nenhum"/>
          <w:rtl w:val="0"/>
          <w:lang w:val="es-ES_tradnl"/>
        </w:rPr>
        <w:t>ó</w:t>
      </w:r>
      <w:r>
        <w:rPr>
          <w:rStyle w:val="Nenhum"/>
          <w:rtl w:val="0"/>
          <w:lang w:val="pt-PT"/>
        </w:rPr>
        <w:t xml:space="preserve">rica ao estudo: </w:t>
      </w:r>
    </w:p>
    <w:p>
      <w:pPr>
        <w:pStyle w:val="Corpo A"/>
        <w:tabs>
          <w:tab w:val="left" w:pos="851"/>
        </w:tabs>
        <w:spacing w:line="360" w:lineRule="auto"/>
        <w:jc w:val="both"/>
      </w:pPr>
    </w:p>
    <w:p>
      <w:pPr>
        <w:pStyle w:val="Corpo A"/>
        <w:tabs>
          <w:tab w:val="left" w:pos="851"/>
        </w:tabs>
        <w:ind w:left="2268" w:firstLine="0"/>
        <w:jc w:val="both"/>
      </w:pPr>
      <w:r>
        <w:rPr>
          <w:rtl w:val="0"/>
        </w:rPr>
        <w:t>...n</w:t>
      </w:r>
      <w:r>
        <w:rPr>
          <w:rStyle w:val="Nenhum"/>
          <w:rtl w:val="0"/>
          <w:lang w:val="pt-PT"/>
        </w:rPr>
        <w:t>ã</w:t>
      </w:r>
      <w:r>
        <w:rPr>
          <w:rtl w:val="0"/>
        </w:rPr>
        <w:t xml:space="preserve">o </w:t>
      </w:r>
      <w:r>
        <w:rPr>
          <w:rStyle w:val="Nenhum"/>
          <w:rtl w:val="0"/>
          <w:lang w:val="fr-FR"/>
        </w:rPr>
        <w:t xml:space="preserve">é </w:t>
      </w:r>
      <w:r>
        <w:rPr>
          <w:rStyle w:val="Nenhum"/>
          <w:rtl w:val="0"/>
          <w:lang w:val="pt-PT"/>
        </w:rPr>
        <w:t>apenas o investigador que d</w:t>
      </w:r>
      <w:r>
        <w:rPr>
          <w:rtl w:val="0"/>
        </w:rPr>
        <w:t xml:space="preserve">á </w:t>
      </w:r>
      <w:r>
        <w:rPr>
          <w:rStyle w:val="Nenhum"/>
          <w:rtl w:val="0"/>
          <w:lang w:val="pt-PT"/>
        </w:rPr>
        <w:t>sentido a seu trabalho intelectual, mas os seres humanos, os grupos e as sociedades d</w:t>
      </w:r>
      <w:r>
        <w:rPr>
          <w:rStyle w:val="Nenhum"/>
          <w:rtl w:val="0"/>
          <w:lang w:val="pt-PT"/>
        </w:rPr>
        <w:t>ã</w:t>
      </w:r>
      <w:r>
        <w:rPr>
          <w:rStyle w:val="Nenhum"/>
          <w:rtl w:val="0"/>
          <w:lang w:val="pt-PT"/>
        </w:rPr>
        <w:t>o significado e intencionalidade a suas a</w:t>
      </w:r>
      <w:r>
        <w:rPr>
          <w:rStyle w:val="Nenhum"/>
          <w:rtl w:val="0"/>
          <w:lang w:val="pt-PT"/>
        </w:rPr>
        <w:t>çõ</w:t>
      </w:r>
      <w:r>
        <w:rPr>
          <w:rStyle w:val="Nenhum"/>
          <w:rtl w:val="0"/>
          <w:lang w:val="pt-PT"/>
        </w:rPr>
        <w:t>es e suas constru</w:t>
      </w:r>
      <w:r>
        <w:rPr>
          <w:rStyle w:val="Nenhum"/>
          <w:rtl w:val="0"/>
          <w:lang w:val="pt-PT"/>
        </w:rPr>
        <w:t>çõ</w:t>
      </w:r>
      <w:r>
        <w:rPr>
          <w:rStyle w:val="Nenhum"/>
          <w:rtl w:val="0"/>
          <w:lang w:val="pt-PT"/>
        </w:rPr>
        <w:t>es, na medida em que as estruturas sociais nada mais s</w:t>
      </w:r>
      <w:r>
        <w:rPr>
          <w:rStyle w:val="Nenhum"/>
          <w:rtl w:val="0"/>
          <w:lang w:val="pt-PT"/>
        </w:rPr>
        <w:t>ã</w:t>
      </w:r>
      <w:r>
        <w:rPr>
          <w:rStyle w:val="Nenhum"/>
          <w:rtl w:val="0"/>
          <w:lang w:val="es-ES_tradnl"/>
        </w:rPr>
        <w:t>o que a</w:t>
      </w:r>
      <w:r>
        <w:rPr>
          <w:rStyle w:val="Nenhum"/>
          <w:rtl w:val="0"/>
          <w:lang w:val="pt-PT"/>
        </w:rPr>
        <w:t>çõ</w:t>
      </w:r>
      <w:r>
        <w:rPr>
          <w:rStyle w:val="Nenhum"/>
          <w:rtl w:val="0"/>
          <w:lang w:val="pt-PT"/>
        </w:rPr>
        <w:t>es objetivadas. (Ibidem, p. 14)</w:t>
      </w:r>
    </w:p>
    <w:p>
      <w:pPr>
        <w:pStyle w:val="Corpo A"/>
        <w:tabs>
          <w:tab w:val="left" w:pos="851"/>
        </w:tabs>
        <w:spacing w:line="360" w:lineRule="auto"/>
        <w:jc w:val="both"/>
      </w:pPr>
    </w:p>
    <w:p>
      <w:pPr>
        <w:pStyle w:val="Corpo A"/>
        <w:tabs>
          <w:tab w:val="left" w:pos="851"/>
        </w:tabs>
        <w:spacing w:line="360" w:lineRule="auto"/>
        <w:jc w:val="both"/>
      </w:pPr>
      <w:r>
        <w:rPr>
          <w:rStyle w:val="Nenhum"/>
          <w:rtl w:val="0"/>
          <w:lang w:val="fr-FR"/>
        </w:rPr>
        <w:tab/>
        <w:t>Para Bourdieu, a pesquisa nas ci</w:t>
      </w:r>
      <w:r>
        <w:rPr>
          <w:rStyle w:val="Nenhum A"/>
          <w:rtl w:val="0"/>
        </w:rPr>
        <w:t>ê</w:t>
      </w:r>
      <w:r>
        <w:rPr>
          <w:rStyle w:val="Nenhum"/>
          <w:rtl w:val="0"/>
          <w:lang w:val="pt-PT"/>
        </w:rPr>
        <w:t>ncias sociais a exige postura ativa e sistem</w:t>
      </w:r>
      <w:r>
        <w:rPr>
          <w:rStyle w:val="Nenhum A"/>
          <w:rtl w:val="0"/>
        </w:rPr>
        <w:t>á</w:t>
      </w:r>
      <w:r>
        <w:rPr>
          <w:rStyle w:val="Nenhum"/>
          <w:rtl w:val="0"/>
          <w:lang w:val="it-IT"/>
        </w:rPr>
        <w:t>tica:</w:t>
      </w:r>
    </w:p>
    <w:p>
      <w:pPr>
        <w:pStyle w:val="Corpo A"/>
        <w:tabs>
          <w:tab w:val="left" w:pos="851"/>
        </w:tabs>
        <w:spacing w:line="360" w:lineRule="auto"/>
        <w:jc w:val="both"/>
      </w:pPr>
    </w:p>
    <w:p>
      <w:pPr>
        <w:pStyle w:val="Corpo A"/>
        <w:tabs>
          <w:tab w:val="left" w:pos="851"/>
        </w:tabs>
        <w:ind w:left="2268" w:firstLine="0"/>
        <w:jc w:val="both"/>
      </w:pPr>
      <w:r>
        <w:rPr>
          <w:rStyle w:val="Nenhum"/>
          <w:rtl w:val="0"/>
          <w:lang w:val="pt-PT"/>
        </w:rPr>
        <w:t xml:space="preserve">Trata-se de interrogar </w:t>
      </w:r>
      <w:r>
        <w:rPr>
          <w:rStyle w:val="Nenhum"/>
          <w:i w:val="1"/>
          <w:iCs w:val="1"/>
          <w:rtl w:val="0"/>
          <w:lang w:val="it-IT"/>
        </w:rPr>
        <w:t>sistematicamente</w:t>
      </w:r>
      <w:r>
        <w:rPr>
          <w:rStyle w:val="Nenhum"/>
          <w:rtl w:val="0"/>
          <w:lang w:val="pt-PT"/>
        </w:rPr>
        <w:t xml:space="preserve"> o caso particular, constru</w:t>
      </w:r>
      <w:r>
        <w:rPr>
          <w:rtl w:val="0"/>
        </w:rPr>
        <w:t>í</w:t>
      </w:r>
      <w:r>
        <w:rPr>
          <w:rStyle w:val="Nenhum"/>
          <w:rtl w:val="0"/>
          <w:lang w:val="pt-PT"/>
        </w:rPr>
        <w:t xml:space="preserve">do em </w:t>
      </w:r>
      <w:r>
        <w:rPr>
          <w:rStyle w:val="Nenhum"/>
          <w:rtl w:val="1"/>
        </w:rPr>
        <w:t>‘</w:t>
      </w:r>
      <w:r>
        <w:rPr>
          <w:rStyle w:val="Nenhum"/>
          <w:rtl w:val="0"/>
          <w:lang w:val="pt-PT"/>
        </w:rPr>
        <w:t>caso particular do poss</w:t>
      </w:r>
      <w:r>
        <w:rPr>
          <w:rtl w:val="0"/>
        </w:rPr>
        <w:t>í</w:t>
      </w:r>
      <w:r>
        <w:rPr>
          <w:rtl w:val="0"/>
        </w:rPr>
        <w:t>vel</w:t>
      </w:r>
      <w:r>
        <w:rPr>
          <w:rStyle w:val="Nenhum"/>
          <w:rtl w:val="1"/>
        </w:rPr>
        <w:t xml:space="preserve">’ </w:t>
      </w:r>
      <w:r>
        <w:rPr>
          <w:rStyle w:val="Nenhum"/>
          <w:rtl w:val="0"/>
          <w:lang w:val="pt-PT"/>
        </w:rPr>
        <w:t>[...] para retirar dele as propriedades gerais ou invariantes que s</w:t>
      </w:r>
      <w:r>
        <w:rPr>
          <w:rtl w:val="0"/>
        </w:rPr>
        <w:t xml:space="preserve">ó </w:t>
      </w:r>
      <w:r>
        <w:rPr>
          <w:rStyle w:val="Nenhum"/>
          <w:rtl w:val="0"/>
          <w:lang w:val="pt-PT"/>
        </w:rPr>
        <w:t>se denunciam mediante uma interroga</w:t>
      </w:r>
      <w:r>
        <w:rPr>
          <w:rStyle w:val="Nenhum"/>
          <w:rtl w:val="0"/>
          <w:lang w:val="pt-PT"/>
        </w:rPr>
        <w:t>çã</w:t>
      </w:r>
      <w:r>
        <w:rPr>
          <w:rStyle w:val="Nenhum"/>
          <w:rtl w:val="0"/>
          <w:lang w:val="pt-PT"/>
        </w:rPr>
        <w:t>o assim conduzida (2002b. p. 32)</w:t>
      </w:r>
    </w:p>
    <w:p>
      <w:pPr>
        <w:pStyle w:val="Corpo A"/>
        <w:tabs>
          <w:tab w:val="left" w:pos="851"/>
        </w:tabs>
        <w:spacing w:line="360" w:lineRule="auto"/>
        <w:ind w:left="2268" w:firstLine="0"/>
        <w:jc w:val="both"/>
        <w:rPr>
          <w:rStyle w:val="Nenhum A"/>
          <w:sz w:val="20"/>
          <w:szCs w:val="20"/>
        </w:rPr>
      </w:pPr>
    </w:p>
    <w:p>
      <w:pPr>
        <w:pStyle w:val="Corpo A"/>
        <w:tabs>
          <w:tab w:val="left" w:pos="851"/>
        </w:tabs>
        <w:spacing w:line="360" w:lineRule="auto"/>
        <w:ind w:left="2268" w:firstLine="0"/>
        <w:jc w:val="both"/>
        <w:rPr>
          <w:rStyle w:val="Nenhum A"/>
          <w:sz w:val="20"/>
          <w:szCs w:val="20"/>
        </w:rPr>
      </w:pPr>
    </w:p>
    <w:p>
      <w:pPr>
        <w:pStyle w:val="Corpo A"/>
        <w:tabs>
          <w:tab w:val="left" w:pos="851"/>
        </w:tabs>
        <w:spacing w:line="360" w:lineRule="auto"/>
        <w:jc w:val="both"/>
      </w:pPr>
      <w:r>
        <w:rPr>
          <w:rStyle w:val="Nenhum"/>
          <w:rtl w:val="0"/>
          <w:lang w:val="pt-PT"/>
        </w:rPr>
        <w:tab/>
        <w:t>No caso, procuramos uma aproxima</w:t>
      </w:r>
      <w:r>
        <w:rPr>
          <w:rStyle w:val="Nenhum"/>
          <w:rtl w:val="0"/>
          <w:lang w:val="pt-PT"/>
        </w:rPr>
        <w:t>çã</w:t>
      </w:r>
      <w:r>
        <w:rPr>
          <w:rStyle w:val="Nenhum"/>
          <w:rtl w:val="0"/>
          <w:lang w:val="pt-PT"/>
        </w:rPr>
        <w:t>o dirigida aos normativos de reg</w:t>
      </w:r>
      <w:r>
        <w:rPr>
          <w:rStyle w:val="Nenhum A"/>
          <w:rtl w:val="0"/>
        </w:rPr>
        <w:t>ê</w:t>
      </w:r>
      <w:r>
        <w:rPr>
          <w:rStyle w:val="Nenhum"/>
          <w:rtl w:val="0"/>
          <w:lang w:val="pt-PT"/>
        </w:rPr>
        <w:t>ncia do BPC, e outros aspectos te</w:t>
      </w:r>
      <w:r>
        <w:rPr>
          <w:rStyle w:val="Nenhum"/>
          <w:rtl w:val="0"/>
          <w:lang w:val="es-ES_tradnl"/>
        </w:rPr>
        <w:t>ó</w:t>
      </w:r>
      <w:r>
        <w:rPr>
          <w:rStyle w:val="Nenhum"/>
          <w:rtl w:val="0"/>
          <w:lang w:val="pt-PT"/>
        </w:rPr>
        <w:t>ricos relacionados a pobreza para a compreens</w:t>
      </w:r>
      <w:r>
        <w:rPr>
          <w:rStyle w:val="Nenhum"/>
          <w:rtl w:val="0"/>
          <w:lang w:val="pt-PT"/>
        </w:rPr>
        <w:t>ã</w:t>
      </w:r>
      <w:r>
        <w:rPr>
          <w:rStyle w:val="Nenhum"/>
          <w:rtl w:val="0"/>
          <w:lang w:val="pt-PT"/>
        </w:rPr>
        <w:t>o das rela</w:t>
      </w:r>
      <w:r>
        <w:rPr>
          <w:rStyle w:val="Nenhum"/>
          <w:rtl w:val="0"/>
          <w:lang w:val="pt-PT"/>
        </w:rPr>
        <w:t>çõ</w:t>
      </w:r>
      <w:r>
        <w:rPr>
          <w:rStyle w:val="Nenhum"/>
          <w:rtl w:val="0"/>
          <w:lang w:val="pt-PT"/>
        </w:rPr>
        <w:t>es entre os diversos atores sociais envolvidos que resultam no desenvolvimento da pol</w:t>
      </w:r>
      <w:r>
        <w:rPr>
          <w:rStyle w:val="Nenhum A"/>
          <w:rtl w:val="0"/>
        </w:rPr>
        <w:t>í</w:t>
      </w:r>
      <w:r>
        <w:rPr>
          <w:rStyle w:val="Nenhum"/>
          <w:rtl w:val="0"/>
          <w:lang w:val="it-IT"/>
        </w:rPr>
        <w:t>tica p</w:t>
      </w:r>
      <w:r>
        <w:rPr>
          <w:rStyle w:val="Nenhum A"/>
          <w:rtl w:val="0"/>
        </w:rPr>
        <w:t>ú</w:t>
      </w:r>
      <w:r>
        <w:rPr>
          <w:rStyle w:val="Nenhum"/>
          <w:rtl w:val="0"/>
          <w:lang w:val="pt-PT"/>
        </w:rPr>
        <w:t xml:space="preserve">blica de </w:t>
      </w:r>
      <w:r>
        <w:rPr>
          <w:rStyle w:val="Nenhum A"/>
          <w:rtl w:val="0"/>
        </w:rPr>
        <w:t>â</w:t>
      </w:r>
      <w:r>
        <w:rPr>
          <w:rStyle w:val="Nenhum"/>
          <w:rtl w:val="0"/>
          <w:lang w:val="pt-PT"/>
        </w:rPr>
        <w:t xml:space="preserve">mbito nacional. </w:t>
      </w:r>
    </w:p>
    <w:p>
      <w:pPr>
        <w:pStyle w:val="Corpo A"/>
        <w:tabs>
          <w:tab w:val="left" w:pos="851"/>
        </w:tabs>
        <w:spacing w:line="360" w:lineRule="auto"/>
        <w:jc w:val="both"/>
      </w:pPr>
      <w:r>
        <w:rPr>
          <w:rStyle w:val="Nenhum"/>
          <w:rtl w:val="0"/>
          <w:lang w:val="pt-PT"/>
        </w:rPr>
        <w:tab/>
        <w:t>Na revis</w:t>
      </w:r>
      <w:r>
        <w:rPr>
          <w:rStyle w:val="Nenhum"/>
          <w:rtl w:val="0"/>
          <w:lang w:val="pt-PT"/>
        </w:rPr>
        <w:t>ã</w:t>
      </w:r>
      <w:r>
        <w:rPr>
          <w:rStyle w:val="Nenhum A"/>
          <w:rtl w:val="0"/>
        </w:rPr>
        <w:t>o bibliogr</w:t>
      </w:r>
      <w:r>
        <w:rPr>
          <w:rStyle w:val="Nenhum A"/>
          <w:rtl w:val="0"/>
        </w:rPr>
        <w:t>á</w:t>
      </w:r>
      <w:r>
        <w:rPr>
          <w:rStyle w:val="Nenhum"/>
          <w:rtl w:val="0"/>
          <w:lang w:val="pt-PT"/>
        </w:rPr>
        <w:t>fica, concentramos a an</w:t>
      </w:r>
      <w:r>
        <w:rPr>
          <w:rStyle w:val="Nenhum A"/>
          <w:rtl w:val="0"/>
        </w:rPr>
        <w:t>á</w:t>
      </w:r>
      <w:r>
        <w:rPr>
          <w:rStyle w:val="Nenhum"/>
          <w:rtl w:val="0"/>
          <w:lang w:val="pt-PT"/>
        </w:rPr>
        <w:t>lise nos estudos dos autores referenciados que tratam das m</w:t>
      </w:r>
      <w:r>
        <w:rPr>
          <w:rStyle w:val="Nenhum A"/>
          <w:rtl w:val="0"/>
        </w:rPr>
        <w:t>ú</w:t>
      </w:r>
      <w:r>
        <w:rPr>
          <w:rStyle w:val="Nenhum"/>
          <w:rtl w:val="0"/>
          <w:lang w:val="pt-PT"/>
        </w:rPr>
        <w:t>ltiplas abordagens sobre a pobreza, possibilitando assim o estabelecimento de correla</w:t>
      </w:r>
      <w:r>
        <w:rPr>
          <w:rStyle w:val="Nenhum"/>
          <w:rtl w:val="0"/>
          <w:lang w:val="pt-PT"/>
        </w:rPr>
        <w:t>çõ</w:t>
      </w:r>
      <w:r>
        <w:rPr>
          <w:rStyle w:val="Nenhum"/>
          <w:rtl w:val="0"/>
          <w:lang w:val="pt-PT"/>
        </w:rPr>
        <w:t>es entre os diversos conceitos te</w:t>
      </w:r>
      <w:r>
        <w:rPr>
          <w:rStyle w:val="Nenhum"/>
          <w:rtl w:val="0"/>
          <w:lang w:val="es-ES_tradnl"/>
        </w:rPr>
        <w:t>ó</w:t>
      </w:r>
      <w:r>
        <w:rPr>
          <w:rStyle w:val="Nenhum"/>
          <w:rtl w:val="0"/>
          <w:lang w:val="pt-PT"/>
        </w:rPr>
        <w:t>ricos e os conceitos impl</w:t>
      </w:r>
      <w:r>
        <w:rPr>
          <w:rStyle w:val="Nenhum A"/>
          <w:rtl w:val="0"/>
        </w:rPr>
        <w:t>í</w:t>
      </w:r>
      <w:r>
        <w:rPr>
          <w:rStyle w:val="Nenhum"/>
          <w:rtl w:val="0"/>
          <w:lang w:val="pt-PT"/>
        </w:rPr>
        <w:t>citos, presentes nos normativos de reg</w:t>
      </w:r>
      <w:r>
        <w:rPr>
          <w:rStyle w:val="Nenhum A"/>
          <w:rtl w:val="0"/>
        </w:rPr>
        <w:t>ê</w:t>
      </w:r>
      <w:r>
        <w:rPr>
          <w:rStyle w:val="Nenhum"/>
          <w:rtl w:val="0"/>
          <w:lang w:val="pt-PT"/>
        </w:rPr>
        <w:t>ncia do programa. Tamb</w:t>
      </w:r>
      <w:r>
        <w:rPr>
          <w:rStyle w:val="Nenhum"/>
          <w:rtl w:val="0"/>
          <w:lang w:val="fr-FR"/>
        </w:rPr>
        <w:t>é</w:t>
      </w:r>
      <w:r>
        <w:rPr>
          <w:rStyle w:val="Nenhum"/>
          <w:rtl w:val="0"/>
          <w:lang w:val="pt-PT"/>
        </w:rPr>
        <w:t>m buscamos desenvolver uma an</w:t>
      </w:r>
      <w:r>
        <w:rPr>
          <w:rStyle w:val="Nenhum A"/>
          <w:rtl w:val="0"/>
        </w:rPr>
        <w:t>á</w:t>
      </w:r>
      <w:r>
        <w:rPr>
          <w:rStyle w:val="Nenhum"/>
          <w:rtl w:val="0"/>
          <w:lang w:val="fr-FR"/>
        </w:rPr>
        <w:t>lise cr</w:t>
      </w:r>
      <w:r>
        <w:rPr>
          <w:rStyle w:val="Nenhum A"/>
          <w:rtl w:val="0"/>
        </w:rPr>
        <w:t>í</w:t>
      </w:r>
      <w:r>
        <w:rPr>
          <w:rStyle w:val="Nenhum"/>
          <w:rtl w:val="0"/>
          <w:lang w:val="pt-PT"/>
        </w:rPr>
        <w:t>tica sob a perspectiva marxista na terceira parte do estudo, possibilitando uma maior apreens</w:t>
      </w:r>
      <w:r>
        <w:rPr>
          <w:rStyle w:val="Nenhum"/>
          <w:rtl w:val="0"/>
          <w:lang w:val="pt-PT"/>
        </w:rPr>
        <w:t>ã</w:t>
      </w:r>
      <w:r>
        <w:rPr>
          <w:rStyle w:val="Nenhum"/>
          <w:rtl w:val="0"/>
          <w:lang w:val="pt-PT"/>
        </w:rPr>
        <w:t>o da tend</w:t>
      </w:r>
      <w:r>
        <w:rPr>
          <w:rStyle w:val="Nenhum A"/>
          <w:rtl w:val="0"/>
        </w:rPr>
        <w:t>ê</w:t>
      </w:r>
      <w:r>
        <w:rPr>
          <w:rStyle w:val="Nenhum"/>
          <w:rtl w:val="0"/>
          <w:lang w:val="pt-PT"/>
        </w:rPr>
        <w:t>ncia do legislador brasileiro e consequentemente, as formas como s</w:t>
      </w:r>
      <w:r>
        <w:rPr>
          <w:rStyle w:val="Nenhum"/>
          <w:rtl w:val="0"/>
          <w:lang w:val="pt-PT"/>
        </w:rPr>
        <w:t>ã</w:t>
      </w:r>
      <w:r>
        <w:rPr>
          <w:rStyle w:val="Nenhum"/>
          <w:rtl w:val="0"/>
          <w:lang w:val="pt-PT"/>
        </w:rPr>
        <w:t>o implementadas e operacionalizadas a pol</w:t>
      </w:r>
      <w:r>
        <w:rPr>
          <w:rStyle w:val="Nenhum A"/>
          <w:rtl w:val="0"/>
        </w:rPr>
        <w:t>í</w:t>
      </w:r>
      <w:r>
        <w:rPr>
          <w:rStyle w:val="Nenhum"/>
          <w:rtl w:val="0"/>
          <w:lang w:val="pt-PT"/>
        </w:rPr>
        <w:t>tica no territ</w:t>
      </w:r>
      <w:r>
        <w:rPr>
          <w:rStyle w:val="Nenhum"/>
          <w:rtl w:val="0"/>
          <w:lang w:val="es-ES_tradnl"/>
        </w:rPr>
        <w:t>ó</w:t>
      </w:r>
      <w:r>
        <w:rPr>
          <w:rStyle w:val="Nenhum"/>
          <w:rtl w:val="0"/>
          <w:lang w:val="pt-PT"/>
        </w:rPr>
        <w:t>rio nacional. Buscamos na an</w:t>
      </w:r>
      <w:r>
        <w:rPr>
          <w:rStyle w:val="Nenhum A"/>
          <w:rtl w:val="0"/>
        </w:rPr>
        <w:t>á</w:t>
      </w:r>
      <w:r>
        <w:rPr>
          <w:rStyle w:val="Nenhum"/>
          <w:rtl w:val="0"/>
          <w:lang w:val="pt-PT"/>
        </w:rPr>
        <w:t>lise os significados da diferen</w:t>
      </w:r>
      <w:r>
        <w:rPr>
          <w:rStyle w:val="Nenhum A"/>
          <w:rtl w:val="0"/>
        </w:rPr>
        <w:t>ç</w:t>
      </w:r>
      <w:r>
        <w:rPr>
          <w:rStyle w:val="Nenhum"/>
          <w:rtl w:val="0"/>
          <w:lang w:val="es-ES_tradnl"/>
        </w:rPr>
        <w:t>a de t</w:t>
      </w:r>
      <w:r>
        <w:rPr>
          <w:rStyle w:val="Nenhum A"/>
          <w:rtl w:val="0"/>
        </w:rPr>
        <w:t>ô</w:t>
      </w:r>
      <w:r>
        <w:rPr>
          <w:rStyle w:val="Nenhum"/>
          <w:rtl w:val="0"/>
          <w:lang w:val="pt-PT"/>
        </w:rPr>
        <w:t xml:space="preserve">nica no discurso de combate </w:t>
      </w:r>
      <w:r>
        <w:rPr>
          <w:rStyle w:val="Nenhum A"/>
          <w:rtl w:val="0"/>
        </w:rPr>
        <w:t xml:space="preserve">à </w:t>
      </w:r>
      <w:r>
        <w:rPr>
          <w:rStyle w:val="Nenhum"/>
          <w:rtl w:val="0"/>
          <w:lang w:val="pt-PT"/>
        </w:rPr>
        <w:t>pobreza na Constitui</w:t>
      </w:r>
      <w:r>
        <w:rPr>
          <w:rStyle w:val="Nenhum"/>
          <w:rtl w:val="0"/>
          <w:lang w:val="pt-PT"/>
        </w:rPr>
        <w:t>çã</w:t>
      </w:r>
      <w:r>
        <w:rPr>
          <w:rStyle w:val="Nenhum"/>
          <w:rtl w:val="0"/>
          <w:lang w:val="pt-PT"/>
        </w:rPr>
        <w:t>o Federal e na LOAS e seus reflexos nas formas como se apresentam as pol</w:t>
      </w:r>
      <w:r>
        <w:rPr>
          <w:rStyle w:val="Nenhum A"/>
          <w:rtl w:val="0"/>
        </w:rPr>
        <w:t>í</w:t>
      </w:r>
      <w:r>
        <w:rPr>
          <w:rStyle w:val="Nenhum"/>
          <w:rtl w:val="0"/>
          <w:lang w:val="pt-PT"/>
        </w:rPr>
        <w:t>ticas p</w:t>
      </w:r>
      <w:r>
        <w:rPr>
          <w:rStyle w:val="Nenhum A"/>
          <w:rtl w:val="0"/>
        </w:rPr>
        <w:t>ú</w:t>
      </w:r>
      <w:r>
        <w:rPr>
          <w:rStyle w:val="Nenhum"/>
          <w:rtl w:val="0"/>
          <w:lang w:val="pt-PT"/>
        </w:rPr>
        <w:t>blicas a partir da conceitua</w:t>
      </w:r>
      <w:r>
        <w:rPr>
          <w:rStyle w:val="Nenhum"/>
          <w:rtl w:val="0"/>
          <w:lang w:val="pt-PT"/>
        </w:rPr>
        <w:t>çã</w:t>
      </w:r>
      <w:r>
        <w:rPr>
          <w:rStyle w:val="Nenhum"/>
          <w:rtl w:val="0"/>
          <w:lang w:val="pt-PT"/>
        </w:rPr>
        <w:t xml:space="preserve">o da pobreza nos textos legais. </w:t>
      </w:r>
    </w:p>
    <w:p>
      <w:pPr>
        <w:pStyle w:val="Corpo A"/>
        <w:tabs>
          <w:tab w:val="left" w:pos="851"/>
        </w:tabs>
        <w:spacing w:line="360" w:lineRule="auto"/>
        <w:jc w:val="both"/>
      </w:pPr>
    </w:p>
    <w:p>
      <w:pPr>
        <w:pStyle w:val="Corpo A"/>
        <w:tabs>
          <w:tab w:val="left" w:pos="851"/>
        </w:tabs>
        <w:ind w:left="2268" w:firstLine="0"/>
        <w:jc w:val="both"/>
      </w:pPr>
      <w:r>
        <w:rPr>
          <w:rtl w:val="0"/>
        </w:rPr>
        <w:t>Na pr</w:t>
      </w:r>
      <w:r>
        <w:rPr>
          <w:rtl w:val="0"/>
        </w:rPr>
        <w:t>á</w:t>
      </w:r>
      <w:r>
        <w:rPr>
          <w:rStyle w:val="Nenhum"/>
          <w:rtl w:val="0"/>
          <w:lang w:val="pt-PT"/>
        </w:rPr>
        <w:t>tica de pesquisa est</w:t>
      </w:r>
      <w:r>
        <w:rPr>
          <w:rStyle w:val="Nenhum"/>
          <w:rtl w:val="0"/>
          <w:lang w:val="pt-PT"/>
        </w:rPr>
        <w:t>ã</w:t>
      </w:r>
      <w:r>
        <w:rPr>
          <w:rStyle w:val="Nenhum"/>
          <w:rtl w:val="0"/>
          <w:lang w:val="pt-PT"/>
        </w:rPr>
        <w:t>o presentes tamb</w:t>
      </w:r>
      <w:r>
        <w:rPr>
          <w:rStyle w:val="Nenhum"/>
          <w:rtl w:val="0"/>
          <w:lang w:val="fr-FR"/>
        </w:rPr>
        <w:t>é</w:t>
      </w:r>
      <w:r>
        <w:rPr>
          <w:rStyle w:val="Nenhum"/>
          <w:rtl w:val="0"/>
          <w:lang w:val="pt-PT"/>
        </w:rPr>
        <w:t>m as apropria</w:t>
      </w:r>
      <w:r>
        <w:rPr>
          <w:rStyle w:val="Nenhum"/>
          <w:rtl w:val="0"/>
          <w:lang w:val="pt-PT"/>
        </w:rPr>
        <w:t>çõ</w:t>
      </w:r>
      <w:r>
        <w:rPr>
          <w:rStyle w:val="Nenhum"/>
          <w:rtl w:val="0"/>
          <w:lang w:val="pt-PT"/>
        </w:rPr>
        <w:t>es, pelo pesquisador, de bibliografia de ampla circula</w:t>
      </w:r>
      <w:r>
        <w:rPr>
          <w:rStyle w:val="Nenhum"/>
          <w:rtl w:val="0"/>
          <w:lang w:val="pt-PT"/>
        </w:rPr>
        <w:t>çã</w:t>
      </w:r>
      <w:r>
        <w:rPr>
          <w:rStyle w:val="Nenhum"/>
          <w:rtl w:val="0"/>
          <w:lang w:val="pt-PT"/>
        </w:rPr>
        <w:t>o mobilizada para a compreens</w:t>
      </w:r>
      <w:r>
        <w:rPr>
          <w:rStyle w:val="Nenhum"/>
          <w:rtl w:val="0"/>
          <w:lang w:val="pt-PT"/>
        </w:rPr>
        <w:t>ã</w:t>
      </w:r>
      <w:r>
        <w:rPr>
          <w:rStyle w:val="Nenhum"/>
          <w:rtl w:val="0"/>
          <w:lang w:val="pt-PT"/>
        </w:rPr>
        <w:t>o de um determinado tema, que por sua vez, imp</w:t>
      </w:r>
      <w:r>
        <w:rPr>
          <w:rStyle w:val="Nenhum"/>
          <w:rtl w:val="0"/>
          <w:lang w:val="pt-PT"/>
        </w:rPr>
        <w:t>õ</w:t>
      </w:r>
      <w:r>
        <w:rPr>
          <w:rStyle w:val="Nenhum"/>
          <w:rtl w:val="0"/>
          <w:lang w:val="pt-PT"/>
        </w:rPr>
        <w:t xml:space="preserve">e significados e direcionamentos. O pesquisador </w:t>
      </w:r>
      <w:r>
        <w:rPr>
          <w:rStyle w:val="Nenhum"/>
          <w:rtl w:val="0"/>
          <w:lang w:val="fr-FR"/>
        </w:rPr>
        <w:t>é</w:t>
      </w:r>
      <w:r>
        <w:rPr>
          <w:rStyle w:val="Nenhum"/>
          <w:rtl w:val="0"/>
          <w:lang w:val="pt-PT"/>
        </w:rPr>
        <w:t>, antes de tudo, um leitor e, desenvolvendo a met</w:t>
      </w:r>
      <w:r>
        <w:rPr>
          <w:rtl w:val="0"/>
        </w:rPr>
        <w:t>á</w:t>
      </w:r>
      <w:r>
        <w:rPr>
          <w:rStyle w:val="Nenhum"/>
          <w:rtl w:val="0"/>
          <w:lang w:val="pt-PT"/>
        </w:rPr>
        <w:t>fora estabelecida por Michel de Certeau (2005), pode-se dizer que torna os conceitos habit</w:t>
      </w:r>
      <w:r>
        <w:rPr>
          <w:rtl w:val="0"/>
        </w:rPr>
        <w:t>á</w:t>
      </w:r>
      <w:r>
        <w:rPr>
          <w:rStyle w:val="Nenhum"/>
          <w:rtl w:val="0"/>
          <w:lang w:val="pt-PT"/>
        </w:rPr>
        <w:t xml:space="preserve">veis </w:t>
      </w:r>
      <w:r>
        <w:rPr>
          <w:rtl w:val="0"/>
        </w:rPr>
        <w:t xml:space="preserve">“à </w:t>
      </w:r>
      <w:r>
        <w:rPr>
          <w:rStyle w:val="Nenhum"/>
          <w:rtl w:val="0"/>
          <w:lang w:val="pt-PT"/>
        </w:rPr>
        <w:t>maneira de um apartamento alugado</w:t>
      </w:r>
      <w:r>
        <w:rPr>
          <w:rtl w:val="0"/>
        </w:rPr>
        <w:t>”</w:t>
      </w:r>
      <w:r>
        <w:rPr>
          <w:rStyle w:val="Nenhum"/>
          <w:rtl w:val="0"/>
          <w:lang w:val="pt-PT"/>
        </w:rPr>
        <w:t>, transformando-os em possibilidade para exercitar a compreens</w:t>
      </w:r>
      <w:r>
        <w:rPr>
          <w:rStyle w:val="Nenhum"/>
          <w:rtl w:val="0"/>
          <w:lang w:val="pt-PT"/>
        </w:rPr>
        <w:t>ã</w:t>
      </w:r>
      <w:r>
        <w:rPr>
          <w:rStyle w:val="Nenhum"/>
          <w:rtl w:val="0"/>
          <w:lang w:val="pt-PT"/>
        </w:rPr>
        <w:t>o de um objeto espec</w:t>
      </w:r>
      <w:r>
        <w:rPr>
          <w:rtl w:val="0"/>
        </w:rPr>
        <w:t>í</w:t>
      </w:r>
      <w:r>
        <w:rPr>
          <w:rStyle w:val="Nenhum"/>
          <w:rtl w:val="0"/>
          <w:lang w:val="it-IT"/>
        </w:rPr>
        <w:t>fico.</w:t>
      </w:r>
      <w:r>
        <w:rPr>
          <w:rtl w:val="0"/>
        </w:rPr>
        <w:t xml:space="preserve"> (Valdemarin, 2010, p. 49)</w:t>
      </w:r>
    </w:p>
    <w:p>
      <w:pPr>
        <w:pStyle w:val="Corpo A"/>
        <w:spacing w:line="360" w:lineRule="auto"/>
        <w:ind w:left="708" w:firstLine="0"/>
        <w:jc w:val="both"/>
      </w:pPr>
    </w:p>
    <w:p>
      <w:pPr>
        <w:pStyle w:val="Corpo A"/>
        <w:tabs>
          <w:tab w:val="left" w:pos="851"/>
        </w:tabs>
        <w:spacing w:line="360" w:lineRule="auto"/>
        <w:jc w:val="both"/>
      </w:pPr>
      <w:r>
        <w:rPr>
          <w:rStyle w:val="Nenhum"/>
          <w:rtl w:val="0"/>
          <w:lang w:val="pt-PT"/>
        </w:rPr>
        <w:tab/>
        <w:t>Dessa forma, o processo de constru</w:t>
      </w:r>
      <w:r>
        <w:rPr>
          <w:rStyle w:val="Nenhum"/>
          <w:rtl w:val="0"/>
          <w:lang w:val="pt-PT"/>
        </w:rPr>
        <w:t>çã</w:t>
      </w:r>
      <w:r>
        <w:rPr>
          <w:rStyle w:val="Nenhum"/>
          <w:rtl w:val="0"/>
          <w:lang w:val="pt-PT"/>
        </w:rPr>
        <w:t>o do objeto da pesquisa se apoiou no estudo dos documentos e refer</w:t>
      </w:r>
      <w:r>
        <w:rPr>
          <w:rStyle w:val="Nenhum A"/>
          <w:rtl w:val="0"/>
        </w:rPr>
        <w:t>ê</w:t>
      </w:r>
      <w:r>
        <w:rPr>
          <w:rStyle w:val="Nenhum"/>
          <w:rtl w:val="0"/>
          <w:lang w:val="pt-PT"/>
        </w:rPr>
        <w:t>ncias bibliogr</w:t>
      </w:r>
      <w:r>
        <w:rPr>
          <w:rStyle w:val="Nenhum A"/>
          <w:rtl w:val="0"/>
        </w:rPr>
        <w:t>á</w:t>
      </w:r>
      <w:r>
        <w:rPr>
          <w:rStyle w:val="Nenhum"/>
          <w:rtl w:val="0"/>
          <w:lang w:val="pt-PT"/>
        </w:rPr>
        <w:t xml:space="preserve">ficas que, mobilizados, conduziram aos significados e direcionamentos resultantes no presente trabalho. </w:t>
      </w:r>
    </w:p>
    <w:p>
      <w:pPr>
        <w:pStyle w:val="Corpo A"/>
        <w:tabs>
          <w:tab w:val="left" w:pos="851"/>
        </w:tabs>
        <w:spacing w:line="360" w:lineRule="auto"/>
        <w:jc w:val="both"/>
      </w:pPr>
      <w:r>
        <w:rPr>
          <w:rStyle w:val="Nenhum"/>
          <w:rtl w:val="0"/>
          <w:lang w:val="pt-PT"/>
        </w:rPr>
        <w:tab/>
        <w:t>Com este trabalho buscamos fomentar a reflex</w:t>
      </w:r>
      <w:r>
        <w:rPr>
          <w:rStyle w:val="Nenhum"/>
          <w:rtl w:val="0"/>
          <w:lang w:val="pt-PT"/>
        </w:rPr>
        <w:t>ã</w:t>
      </w:r>
      <w:r>
        <w:rPr>
          <w:rStyle w:val="Nenhum"/>
          <w:rtl w:val="0"/>
          <w:lang w:val="pt-PT"/>
        </w:rPr>
        <w:t>o sobre qual conceito de pobreza os legisladores brasileiros t</w:t>
      </w:r>
      <w:r>
        <w:rPr>
          <w:rStyle w:val="Nenhum A"/>
          <w:rtl w:val="0"/>
        </w:rPr>
        <w:t>ê</w:t>
      </w:r>
      <w:r>
        <w:rPr>
          <w:rStyle w:val="Nenhum"/>
          <w:rtl w:val="0"/>
          <w:lang w:val="pt-PT"/>
        </w:rPr>
        <w:t>m adotado no programa BPC e se esta abordagem efetivamente respalda o comando constitucional para a sua erradica</w:t>
      </w:r>
      <w:r>
        <w:rPr>
          <w:rStyle w:val="Nenhum"/>
          <w:rtl w:val="0"/>
          <w:lang w:val="pt-PT"/>
        </w:rPr>
        <w:t>çã</w:t>
      </w:r>
      <w:r>
        <w:rPr>
          <w:rStyle w:val="Nenhum"/>
          <w:rtl w:val="0"/>
          <w:lang w:val="it-IT"/>
        </w:rPr>
        <w:t>o.</w:t>
      </w:r>
    </w:p>
    <w:p>
      <w:pPr>
        <w:pStyle w:val="Corpo A"/>
        <w:tabs>
          <w:tab w:val="left" w:pos="851"/>
        </w:tabs>
        <w:spacing w:line="360" w:lineRule="auto"/>
        <w:jc w:val="both"/>
      </w:pPr>
      <w:r>
        <w:rPr>
          <w:rStyle w:val="Nenhum A"/>
        </w:rPr>
        <w:tab/>
      </w:r>
    </w:p>
    <w:p>
      <w:pPr>
        <w:pStyle w:val="Corpo A"/>
        <w:tabs>
          <w:tab w:val="left" w:pos="851"/>
        </w:tabs>
        <w:spacing w:line="360" w:lineRule="auto"/>
        <w:jc w:val="both"/>
        <w:rPr>
          <w:ins w:id="1152" w:date="2022-05-06T15:44:46Z" w:author="oculto"/>
        </w:rPr>
      </w:pPr>
    </w:p>
    <w:p>
      <w:pPr>
        <w:pStyle w:val="Corpo A"/>
        <w:tabs>
          <w:tab w:val="left" w:pos="851"/>
        </w:tabs>
        <w:spacing w:line="360" w:lineRule="auto"/>
        <w:jc w:val="both"/>
        <w:rPr>
          <w:ins w:id="1153" w:date="2022-05-06T15:44:46Z" w:author="oculto"/>
        </w:rPr>
      </w:pPr>
    </w:p>
    <w:p>
      <w:pPr>
        <w:pStyle w:val="Corpo A"/>
        <w:tabs>
          <w:tab w:val="left" w:pos="851"/>
        </w:tabs>
        <w:spacing w:line="360" w:lineRule="auto"/>
        <w:jc w:val="both"/>
        <w:rPr>
          <w:ins w:id="1154" w:date="2022-05-06T15:44:46Z" w:author="oculto"/>
        </w:rPr>
      </w:pPr>
    </w:p>
    <w:p>
      <w:pPr>
        <w:pStyle w:val="Corpo A"/>
        <w:tabs>
          <w:tab w:val="left" w:pos="851"/>
        </w:tabs>
        <w:spacing w:line="360" w:lineRule="auto"/>
        <w:jc w:val="both"/>
        <w:rPr>
          <w:ins w:id="1155" w:date="2022-05-06T15:44:46Z" w:author="oculto"/>
        </w:rPr>
      </w:pPr>
    </w:p>
    <w:p>
      <w:pPr>
        <w:pStyle w:val="Corpo A"/>
        <w:tabs>
          <w:tab w:val="left" w:pos="851"/>
        </w:tabs>
        <w:spacing w:line="360" w:lineRule="auto"/>
        <w:jc w:val="both"/>
        <w:rPr>
          <w:ins w:id="1156" w:date="2022-05-06T15:44:46Z" w:author="oculto"/>
        </w:rPr>
      </w:pPr>
    </w:p>
    <w:p>
      <w:pPr>
        <w:pStyle w:val="Corpo A"/>
        <w:tabs>
          <w:tab w:val="left" w:pos="851"/>
        </w:tabs>
        <w:spacing w:line="360" w:lineRule="auto"/>
        <w:jc w:val="both"/>
        <w:rPr>
          <w:ins w:id="1157" w:date="2022-05-06T15:44:46Z" w:author="oculto"/>
        </w:rPr>
      </w:pPr>
    </w:p>
    <w:p>
      <w:pPr>
        <w:pStyle w:val="Corpo A"/>
        <w:tabs>
          <w:tab w:val="left" w:pos="851"/>
        </w:tabs>
        <w:spacing w:line="360" w:lineRule="auto"/>
        <w:jc w:val="both"/>
        <w:rPr>
          <w:ins w:id="1158" w:date="2022-05-06T15:44:46Z" w:author="oculto"/>
        </w:rPr>
      </w:pPr>
    </w:p>
    <w:p>
      <w:pPr>
        <w:pStyle w:val="Corpo A"/>
        <w:tabs>
          <w:tab w:val="left" w:pos="851"/>
        </w:tabs>
        <w:spacing w:line="360" w:lineRule="auto"/>
        <w:jc w:val="both"/>
        <w:rPr>
          <w:ins w:id="1159" w:date="2022-05-06T15:44:46Z" w:author="oculto"/>
        </w:rPr>
      </w:pPr>
    </w:p>
    <w:p>
      <w:pPr>
        <w:pStyle w:val="Corpo A"/>
        <w:tabs>
          <w:tab w:val="left" w:pos="851"/>
        </w:tabs>
        <w:spacing w:line="360" w:lineRule="auto"/>
        <w:jc w:val="both"/>
        <w:rPr>
          <w:ins w:id="1160" w:date="2022-05-06T15:44:46Z" w:author="oculto"/>
        </w:rPr>
      </w:pPr>
    </w:p>
    <w:p>
      <w:pPr>
        <w:pStyle w:val="Corpo A"/>
        <w:tabs>
          <w:tab w:val="left" w:pos="851"/>
        </w:tabs>
        <w:spacing w:line="360" w:lineRule="auto"/>
        <w:jc w:val="both"/>
        <w:rPr>
          <w:ins w:id="1161" w:date="2022-05-06T15:44:46Z" w:author="oculto"/>
        </w:rPr>
      </w:pPr>
    </w:p>
    <w:p>
      <w:pPr>
        <w:pStyle w:val="Corpo A"/>
        <w:tabs>
          <w:tab w:val="left" w:pos="851"/>
        </w:tabs>
        <w:spacing w:line="360" w:lineRule="auto"/>
        <w:jc w:val="both"/>
        <w:rPr>
          <w:ins w:id="1162" w:date="2022-05-06T15:44:46Z" w:author="oculto"/>
        </w:rPr>
      </w:pPr>
    </w:p>
    <w:p>
      <w:pPr>
        <w:pStyle w:val="Corpo A"/>
        <w:tabs>
          <w:tab w:val="left" w:pos="851"/>
        </w:tabs>
        <w:spacing w:line="360" w:lineRule="auto"/>
        <w:jc w:val="both"/>
        <w:rPr>
          <w:ins w:id="1163" w:date="2022-05-06T15:44:46Z" w:author="oculto"/>
        </w:rPr>
      </w:pPr>
    </w:p>
    <w:p>
      <w:pPr>
        <w:pStyle w:val="Corpo A"/>
        <w:tabs>
          <w:tab w:val="left" w:pos="851"/>
        </w:tabs>
        <w:spacing w:line="360" w:lineRule="auto"/>
        <w:jc w:val="both"/>
        <w:rPr>
          <w:ins w:id="1164" w:date="2022-05-06T15:44:46Z" w:author="oculto"/>
        </w:rPr>
      </w:pPr>
    </w:p>
    <w:p>
      <w:pPr>
        <w:pStyle w:val="Corpo A"/>
        <w:tabs>
          <w:tab w:val="left" w:pos="851"/>
        </w:tabs>
        <w:spacing w:line="360" w:lineRule="auto"/>
        <w:jc w:val="both"/>
        <w:rPr>
          <w:ins w:id="1165" w:date="2022-05-06T15:44:46Z" w:author="oculto"/>
        </w:rPr>
      </w:pPr>
    </w:p>
    <w:p>
      <w:pPr>
        <w:pStyle w:val="Corpo A"/>
        <w:tabs>
          <w:tab w:val="left" w:pos="851"/>
        </w:tabs>
        <w:spacing w:line="360" w:lineRule="auto"/>
        <w:jc w:val="both"/>
        <w:rPr>
          <w:ins w:id="1166" w:date="2022-05-06T15:44:46Z" w:author="oculto"/>
        </w:rPr>
      </w:pPr>
    </w:p>
    <w:p>
      <w:pPr>
        <w:pStyle w:val="Corpo A"/>
        <w:tabs>
          <w:tab w:val="left" w:pos="851"/>
        </w:tabs>
        <w:spacing w:line="360" w:lineRule="auto"/>
        <w:jc w:val="both"/>
        <w:rPr>
          <w:ins w:id="1167" w:date="2022-05-06T15:44:46Z" w:author="oculto"/>
        </w:rPr>
      </w:pPr>
    </w:p>
    <w:p>
      <w:pPr>
        <w:pStyle w:val="Corpo A"/>
        <w:tabs>
          <w:tab w:val="left" w:pos="851"/>
        </w:tabs>
        <w:spacing w:line="360" w:lineRule="auto"/>
        <w:jc w:val="both"/>
        <w:rPr>
          <w:ins w:id="1168" w:date="2022-05-06T15:44:46Z" w:author="oculto"/>
        </w:rPr>
      </w:pPr>
    </w:p>
    <w:p>
      <w:pPr>
        <w:pStyle w:val="Corpo A"/>
        <w:tabs>
          <w:tab w:val="left" w:pos="851"/>
        </w:tabs>
        <w:spacing w:line="360" w:lineRule="auto"/>
        <w:jc w:val="both"/>
        <w:rPr>
          <w:ins w:id="1169" w:date="2022-05-06T15:44:46Z" w:author="oculto"/>
        </w:rPr>
      </w:pPr>
    </w:p>
    <w:p>
      <w:pPr>
        <w:pStyle w:val="Corpo A"/>
        <w:tabs>
          <w:tab w:val="left" w:pos="851"/>
        </w:tabs>
        <w:spacing w:line="360" w:lineRule="auto"/>
        <w:jc w:val="both"/>
        <w:rPr>
          <w:ins w:id="1170" w:date="2022-05-06T15:44:46Z" w:author="oculto"/>
        </w:rPr>
      </w:pPr>
    </w:p>
    <w:p>
      <w:pPr>
        <w:pStyle w:val="Corpo A"/>
        <w:tabs>
          <w:tab w:val="left" w:pos="851"/>
        </w:tabs>
        <w:spacing w:line="360" w:lineRule="auto"/>
        <w:jc w:val="both"/>
        <w:rPr>
          <w:ins w:id="1171" w:date="2022-05-06T15:44:46Z" w:author="oculto"/>
        </w:rPr>
      </w:pPr>
    </w:p>
    <w:p>
      <w:pPr>
        <w:pStyle w:val="Corpo A"/>
        <w:tabs>
          <w:tab w:val="left" w:pos="851"/>
        </w:tabs>
        <w:spacing w:line="360" w:lineRule="auto"/>
        <w:jc w:val="both"/>
        <w:rPr>
          <w:ins w:id="1172" w:date="2022-05-06T15:44:46Z" w:author="oculto"/>
        </w:rPr>
      </w:pPr>
    </w:p>
    <w:p>
      <w:pPr>
        <w:pStyle w:val="Corpo A"/>
        <w:tabs>
          <w:tab w:val="left" w:pos="851"/>
        </w:tabs>
        <w:spacing w:line="360" w:lineRule="auto"/>
        <w:jc w:val="both"/>
        <w:rPr>
          <w:ins w:id="1173" w:date="2022-05-06T15:44:46Z" w:author="oculto"/>
        </w:rPr>
      </w:pPr>
    </w:p>
    <w:p>
      <w:pPr>
        <w:pStyle w:val="Corpo A"/>
        <w:tabs>
          <w:tab w:val="left" w:pos="851"/>
        </w:tabs>
        <w:spacing w:line="360" w:lineRule="auto"/>
        <w:jc w:val="both"/>
        <w:rPr>
          <w:rStyle w:val="Nenhum"/>
          <w:b w:val="1"/>
          <w:bCs w:val="1"/>
        </w:rPr>
      </w:pPr>
      <w:r>
        <w:rPr>
          <w:rStyle w:val="Nenhum"/>
          <w:b w:val="1"/>
          <w:bCs w:val="1"/>
          <w:rtl w:val="0"/>
          <w:lang w:val="de-DE"/>
        </w:rPr>
        <w:t>CONSIDERA</w:t>
      </w:r>
      <w:r>
        <w:rPr>
          <w:rStyle w:val="Nenhum"/>
          <w:b w:val="1"/>
          <w:bCs w:val="1"/>
          <w:rtl w:val="0"/>
        </w:rPr>
        <w:t>ÇÕ</w:t>
      </w:r>
      <w:r>
        <w:rPr>
          <w:rStyle w:val="Nenhum"/>
          <w:b w:val="1"/>
          <w:bCs w:val="1"/>
          <w:rtl w:val="0"/>
          <w:lang w:val="pt-PT"/>
        </w:rPr>
        <w:t>ES FINAIS</w:t>
      </w:r>
    </w:p>
    <w:p>
      <w:pPr>
        <w:pStyle w:val="Corpo A"/>
        <w:tabs>
          <w:tab w:val="left" w:pos="851"/>
        </w:tabs>
        <w:spacing w:line="360" w:lineRule="auto"/>
        <w:jc w:val="both"/>
        <w:rPr>
          <w:del w:id="1174" w:date="2022-05-06T15:42:38Z" w:author="oculto"/>
        </w:rPr>
      </w:pPr>
    </w:p>
    <w:p>
      <w:pPr>
        <w:pStyle w:val="Corpo A"/>
        <w:tabs>
          <w:tab w:val="left" w:pos="851"/>
        </w:tabs>
        <w:spacing w:line="360" w:lineRule="auto"/>
        <w:jc w:val="both"/>
      </w:pPr>
    </w:p>
    <w:p>
      <w:pPr>
        <w:pStyle w:val="Corpo A"/>
        <w:tabs>
          <w:tab w:val="left" w:pos="851"/>
        </w:tabs>
        <w:spacing w:line="360" w:lineRule="auto"/>
        <w:jc w:val="both"/>
        <w:rPr>
          <w:ins w:id="1175" w:date="2022-05-06T15:46:16Z" w:author="oculto"/>
          <w:rStyle w:val="Nenhum"/>
          <w:lang w:val="pt-PT"/>
        </w:rPr>
      </w:pPr>
      <w:r>
        <w:rPr>
          <w:rStyle w:val="Nenhum"/>
          <w:rtl w:val="0"/>
          <w:lang w:val="pt-PT"/>
        </w:rPr>
        <w:tab/>
        <w:t>No presente estudo, ao analisarmos os fundamentos do Benef</w:t>
      </w:r>
      <w:r>
        <w:rPr>
          <w:rStyle w:val="Nenhum A"/>
          <w:rtl w:val="0"/>
        </w:rPr>
        <w:t>í</w:t>
      </w:r>
      <w:r>
        <w:rPr>
          <w:rStyle w:val="Nenhum"/>
          <w:rtl w:val="0"/>
          <w:lang w:val="pt-PT"/>
        </w:rPr>
        <w:t>cio de Presta</w:t>
      </w:r>
      <w:r>
        <w:rPr>
          <w:rStyle w:val="Nenhum"/>
          <w:rtl w:val="0"/>
          <w:lang w:val="pt-PT"/>
        </w:rPr>
        <w:t>çã</w:t>
      </w:r>
      <w:r>
        <w:rPr>
          <w:rStyle w:val="Nenhum"/>
          <w:rtl w:val="0"/>
          <w:lang w:val="pt-PT"/>
        </w:rPr>
        <w:t>o Continuada a fim de abstrair qual conceito de pobreza est</w:t>
      </w:r>
      <w:r>
        <w:rPr>
          <w:rStyle w:val="Nenhum A"/>
          <w:rtl w:val="0"/>
        </w:rPr>
        <w:t xml:space="preserve">á </w:t>
      </w:r>
      <w:r>
        <w:rPr>
          <w:rStyle w:val="Nenhum"/>
          <w:rtl w:val="0"/>
          <w:lang w:val="en-US"/>
        </w:rPr>
        <w:t>impl</w:t>
      </w:r>
      <w:r>
        <w:rPr>
          <w:rStyle w:val="Nenhum A"/>
          <w:rtl w:val="0"/>
        </w:rPr>
        <w:t>í</w:t>
      </w:r>
      <w:r>
        <w:rPr>
          <w:rStyle w:val="Nenhum"/>
          <w:rtl w:val="0"/>
          <w:lang w:val="pt-PT"/>
        </w:rPr>
        <w:t>cito nos normativos de reg</w:t>
      </w:r>
      <w:r>
        <w:rPr>
          <w:rStyle w:val="Nenhum A"/>
          <w:rtl w:val="0"/>
        </w:rPr>
        <w:t>ê</w:t>
      </w:r>
      <w:r>
        <w:rPr>
          <w:rStyle w:val="Nenhum"/>
          <w:rtl w:val="0"/>
          <w:lang w:val="pt-PT"/>
        </w:rPr>
        <w:t>ncia do programa, percebemos que na Lei Org</w:t>
      </w:r>
      <w:r>
        <w:rPr>
          <w:rStyle w:val="Nenhum A"/>
          <w:rtl w:val="0"/>
        </w:rPr>
        <w:t>â</w:t>
      </w:r>
      <w:r>
        <w:rPr>
          <w:rStyle w:val="Nenhum"/>
          <w:rtl w:val="0"/>
          <w:lang w:val="pt-PT"/>
        </w:rPr>
        <w:t>nica da Assist</w:t>
      </w:r>
      <w:r>
        <w:rPr>
          <w:rStyle w:val="Nenhum A"/>
          <w:rtl w:val="0"/>
        </w:rPr>
        <w:t>ê</w:t>
      </w:r>
      <w:r>
        <w:rPr>
          <w:rStyle w:val="Nenhum"/>
          <w:rtl w:val="0"/>
          <w:lang w:val="pt-PT"/>
        </w:rPr>
        <w:t xml:space="preserve">ncia Social, um dos principais conceitos </w:t>
      </w:r>
      <w:r>
        <w:rPr>
          <w:rStyle w:val="Nenhum"/>
          <w:rtl w:val="0"/>
          <w:lang w:val="fr-FR"/>
        </w:rPr>
        <w:t xml:space="preserve">é </w:t>
      </w:r>
      <w:r>
        <w:rPr>
          <w:rStyle w:val="Nenhum"/>
          <w:rtl w:val="0"/>
          <w:lang w:val="en-US"/>
        </w:rPr>
        <w:t>o monet</w:t>
      </w:r>
      <w:r>
        <w:rPr>
          <w:rStyle w:val="Nenhum A"/>
          <w:rtl w:val="0"/>
        </w:rPr>
        <w:t>á</w:t>
      </w:r>
      <w:r>
        <w:rPr>
          <w:rStyle w:val="Nenhum"/>
          <w:rtl w:val="0"/>
          <w:lang w:val="pt-PT"/>
        </w:rPr>
        <w:t xml:space="preserve">rio, de renda </w:t>
      </w:r>
      <w:r>
        <w:rPr>
          <w:rStyle w:val="Nenhum"/>
          <w:i w:val="1"/>
          <w:iCs w:val="1"/>
          <w:rtl w:val="0"/>
          <w:lang w:val="it-IT"/>
        </w:rPr>
        <w:t xml:space="preserve">per capita, </w:t>
      </w:r>
      <w:r>
        <w:rPr>
          <w:rStyle w:val="Nenhum"/>
          <w:rtl w:val="0"/>
          <w:lang w:val="pt-PT"/>
        </w:rPr>
        <w:t>que utiliza o par</w:t>
      </w:r>
      <w:r>
        <w:rPr>
          <w:rStyle w:val="Nenhum A"/>
          <w:rtl w:val="0"/>
        </w:rPr>
        <w:t>â</w:t>
      </w:r>
      <w:r>
        <w:rPr>
          <w:rStyle w:val="Nenhum"/>
          <w:rtl w:val="0"/>
          <w:lang w:val="pt-PT"/>
        </w:rPr>
        <w:t>metro da linha da pobreza para inser</w:t>
      </w:r>
      <w:r>
        <w:rPr>
          <w:rStyle w:val="Nenhum"/>
          <w:rtl w:val="0"/>
          <w:lang w:val="pt-PT"/>
        </w:rPr>
        <w:t>çã</w:t>
      </w:r>
      <w:r>
        <w:rPr>
          <w:rStyle w:val="Nenhum"/>
          <w:rtl w:val="0"/>
          <w:lang w:val="pt-PT"/>
        </w:rPr>
        <w:t xml:space="preserve">o no programa. </w:t>
      </w:r>
      <w:del w:id="1176" w:date="2022-05-06T15:45:19Z" w:author="oculto">
        <w:r>
          <w:rPr>
            <w:rStyle w:val="Nenhum"/>
            <w:rtl w:val="0"/>
            <w:lang w:val="pt-PT"/>
          </w:rPr>
          <w:delText xml:space="preserve"> </w:delText>
        </w:r>
      </w:del>
      <w:r>
        <w:rPr>
          <w:rStyle w:val="Nenhum"/>
          <w:rtl w:val="0"/>
          <w:lang w:val="pt-PT"/>
        </w:rPr>
        <w:t>Outras formas de priva</w:t>
      </w:r>
      <w:r>
        <w:rPr>
          <w:rStyle w:val="Nenhum"/>
          <w:rtl w:val="0"/>
          <w:lang w:val="pt-PT"/>
        </w:rPr>
        <w:t>çã</w:t>
      </w:r>
      <w:r>
        <w:rPr>
          <w:rStyle w:val="Nenhum"/>
          <w:rtl w:val="0"/>
          <w:lang w:val="pt-PT"/>
        </w:rPr>
        <w:t>o e aus</w:t>
      </w:r>
      <w:r>
        <w:rPr>
          <w:rStyle w:val="Nenhum A"/>
          <w:rtl w:val="0"/>
        </w:rPr>
        <w:t>ê</w:t>
      </w:r>
      <w:r>
        <w:rPr>
          <w:rStyle w:val="Nenhum"/>
          <w:rtl w:val="0"/>
          <w:lang w:val="pt-PT"/>
        </w:rPr>
        <w:t>ncias elencadas nos objetivos da assist</w:t>
      </w:r>
      <w:r>
        <w:rPr>
          <w:rStyle w:val="Nenhum A"/>
          <w:rtl w:val="0"/>
        </w:rPr>
        <w:t>ê</w:t>
      </w:r>
      <w:r>
        <w:rPr>
          <w:rStyle w:val="Nenhum"/>
          <w:rtl w:val="0"/>
          <w:lang w:val="pt-PT"/>
        </w:rPr>
        <w:t>ncia social e recentes altera</w:t>
      </w:r>
      <w:r>
        <w:rPr>
          <w:rStyle w:val="Nenhum"/>
          <w:rtl w:val="0"/>
          <w:lang w:val="pt-PT"/>
        </w:rPr>
        <w:t>çõ</w:t>
      </w:r>
      <w:r>
        <w:rPr>
          <w:rStyle w:val="Nenhum"/>
          <w:rtl w:val="0"/>
          <w:lang w:val="pt-PT"/>
        </w:rPr>
        <w:t>es advindas da Lei de Inclus</w:t>
      </w:r>
      <w:r>
        <w:rPr>
          <w:rStyle w:val="Nenhum"/>
          <w:rtl w:val="0"/>
          <w:lang w:val="pt-PT"/>
        </w:rPr>
        <w:t>ã</w:t>
      </w:r>
      <w:r>
        <w:rPr>
          <w:rStyle w:val="Nenhum"/>
          <w:rtl w:val="0"/>
          <w:lang w:val="pt-PT"/>
        </w:rPr>
        <w:t>o e da Lei 14.176/ 2021 impactam diretamente na concess</w:t>
      </w:r>
      <w:r>
        <w:rPr>
          <w:rStyle w:val="Nenhum"/>
          <w:rtl w:val="0"/>
          <w:lang w:val="pt-PT"/>
        </w:rPr>
        <w:t>ã</w:t>
      </w:r>
      <w:r>
        <w:rPr>
          <w:rStyle w:val="Nenhum"/>
          <w:rtl w:val="0"/>
          <w:lang w:val="pt-PT"/>
        </w:rPr>
        <w:t>o do programa, introduzindo outros elementos probat</w:t>
      </w:r>
      <w:r>
        <w:rPr>
          <w:rStyle w:val="Nenhum"/>
          <w:rtl w:val="0"/>
          <w:lang w:val="es-ES_tradnl"/>
        </w:rPr>
        <w:t>ó</w:t>
      </w:r>
      <w:r>
        <w:rPr>
          <w:rStyle w:val="Nenhum"/>
          <w:rtl w:val="0"/>
          <w:lang w:val="pt-PT"/>
        </w:rPr>
        <w:t>rios para a aferi</w:t>
      </w:r>
      <w:r>
        <w:rPr>
          <w:rStyle w:val="Nenhum"/>
          <w:rtl w:val="0"/>
          <w:lang w:val="pt-PT"/>
        </w:rPr>
        <w:t>çã</w:t>
      </w:r>
      <w:r>
        <w:rPr>
          <w:rStyle w:val="Nenhum"/>
          <w:rtl w:val="0"/>
          <w:lang w:val="pt-PT"/>
        </w:rPr>
        <w:t>o da pobreza do candidato ao benef</w:t>
      </w:r>
      <w:r>
        <w:rPr>
          <w:rStyle w:val="Nenhum A"/>
          <w:rtl w:val="0"/>
        </w:rPr>
        <w:t>í</w:t>
      </w:r>
      <w:r>
        <w:rPr>
          <w:rStyle w:val="Nenhum"/>
          <w:rtl w:val="0"/>
          <w:lang w:val="pt-PT"/>
        </w:rPr>
        <w:t>cio. Isso nos levou a desenvolver uma an</w:t>
      </w:r>
      <w:r>
        <w:rPr>
          <w:rStyle w:val="Nenhum A"/>
          <w:rtl w:val="0"/>
        </w:rPr>
        <w:t>á</w:t>
      </w:r>
      <w:r>
        <w:rPr>
          <w:rStyle w:val="Nenhum"/>
          <w:rtl w:val="0"/>
          <w:lang w:val="pt-PT"/>
        </w:rPr>
        <w:t>lise que buscasse n</w:t>
      </w:r>
      <w:r>
        <w:rPr>
          <w:rStyle w:val="Nenhum"/>
          <w:rtl w:val="0"/>
          <w:lang w:val="pt-PT"/>
        </w:rPr>
        <w:t>ã</w:t>
      </w:r>
      <w:r>
        <w:rPr>
          <w:rStyle w:val="Nenhum"/>
          <w:rtl w:val="0"/>
          <w:lang w:val="pt-PT"/>
        </w:rPr>
        <w:t>o somente os artigos legais que se relacionavam diretamente com o BPC, mas tamb</w:t>
      </w:r>
      <w:r>
        <w:rPr>
          <w:rStyle w:val="Nenhum"/>
          <w:rtl w:val="0"/>
          <w:lang w:val="fr-FR"/>
        </w:rPr>
        <w:t>é</w:t>
      </w:r>
      <w:r>
        <w:rPr>
          <w:rStyle w:val="Nenhum"/>
          <w:rtl w:val="0"/>
          <w:lang w:val="pt-PT"/>
        </w:rPr>
        <w:t>m com o conceito de pobreza num contexto mais amplo, impl</w:t>
      </w:r>
      <w:r>
        <w:rPr>
          <w:rStyle w:val="Nenhum A"/>
          <w:rtl w:val="0"/>
        </w:rPr>
        <w:t>í</w:t>
      </w:r>
      <w:r>
        <w:rPr>
          <w:rStyle w:val="Nenhum"/>
          <w:rtl w:val="0"/>
          <w:lang w:val="pt-PT"/>
        </w:rPr>
        <w:t>citos na Lei Org</w:t>
      </w:r>
      <w:r>
        <w:rPr>
          <w:rStyle w:val="Nenhum A"/>
          <w:rtl w:val="0"/>
        </w:rPr>
        <w:t>â</w:t>
      </w:r>
      <w:r>
        <w:rPr>
          <w:rStyle w:val="Nenhum"/>
          <w:rtl w:val="0"/>
          <w:lang w:val="pt-PT"/>
        </w:rPr>
        <w:t>nica da Assist</w:t>
      </w:r>
      <w:r>
        <w:rPr>
          <w:rStyle w:val="Nenhum A"/>
          <w:rtl w:val="0"/>
        </w:rPr>
        <w:t>ê</w:t>
      </w:r>
      <w:r>
        <w:rPr>
          <w:rStyle w:val="Nenhum"/>
          <w:rtl w:val="0"/>
          <w:lang w:val="pt-PT"/>
        </w:rPr>
        <w:t>ncia Social e outras leis correlatas. No mesmo sentido se deu a an</w:t>
      </w:r>
      <w:r>
        <w:rPr>
          <w:rStyle w:val="Nenhum A"/>
          <w:rtl w:val="0"/>
        </w:rPr>
        <w:t>á</w:t>
      </w:r>
      <w:r>
        <w:rPr>
          <w:rStyle w:val="Nenhum"/>
          <w:rtl w:val="0"/>
          <w:lang w:val="pt-PT"/>
        </w:rPr>
        <w:t xml:space="preserve">lise do texto constitucional, visto que </w:t>
      </w:r>
      <w:r>
        <w:rPr>
          <w:rStyle w:val="Nenhum"/>
          <w:rtl w:val="0"/>
          <w:lang w:val="fr-FR"/>
        </w:rPr>
        <w:t xml:space="preserve">é </w:t>
      </w:r>
      <w:r>
        <w:rPr>
          <w:rStyle w:val="Nenhum"/>
          <w:rtl w:val="0"/>
          <w:lang w:val="pt-PT"/>
        </w:rPr>
        <w:t>dele que emana primeiramente o direito ao BPC. Procuramos na reda</w:t>
      </w:r>
      <w:r>
        <w:rPr>
          <w:rStyle w:val="Nenhum"/>
          <w:rtl w:val="0"/>
          <w:lang w:val="pt-PT"/>
        </w:rPr>
        <w:t>çã</w:t>
      </w:r>
      <w:r>
        <w:rPr>
          <w:rStyle w:val="Nenhum"/>
          <w:rtl w:val="0"/>
          <w:lang w:val="pt-PT"/>
        </w:rPr>
        <w:t>o da Constitui</w:t>
      </w:r>
      <w:r>
        <w:rPr>
          <w:rStyle w:val="Nenhum"/>
          <w:rtl w:val="0"/>
          <w:lang w:val="pt-PT"/>
        </w:rPr>
        <w:t>çã</w:t>
      </w:r>
      <w:r>
        <w:rPr>
          <w:rStyle w:val="Nenhum"/>
          <w:rtl w:val="0"/>
          <w:lang w:val="pt-PT"/>
        </w:rPr>
        <w:t>o e em outras leis, como a Lei Complementar n</w:t>
      </w:r>
      <w:r>
        <w:rPr>
          <w:rStyle w:val="Nenhum A"/>
          <w:rtl w:val="0"/>
        </w:rPr>
        <w:t xml:space="preserve">º </w:t>
      </w:r>
      <w:r>
        <w:rPr>
          <w:rStyle w:val="Nenhum"/>
          <w:rtl w:val="0"/>
          <w:lang w:val="pt-PT"/>
        </w:rPr>
        <w:t>111/2001, outros ind</w:t>
      </w:r>
      <w:r>
        <w:rPr>
          <w:rStyle w:val="Nenhum A"/>
          <w:rtl w:val="0"/>
        </w:rPr>
        <w:t>í</w:t>
      </w:r>
      <w:r>
        <w:rPr>
          <w:rStyle w:val="Nenhum"/>
          <w:rtl w:val="0"/>
          <w:lang w:val="pt-PT"/>
        </w:rPr>
        <w:t xml:space="preserve">cios que </w:t>
      </w:r>
      <w:r>
        <w:rPr>
          <w:rStyle w:val="Nenhum"/>
          <w:rtl w:val="0"/>
          <w:lang w:val="en-US"/>
        </w:rPr>
        <w:t>apresentassem</w:t>
      </w:r>
      <w:r>
        <w:rPr>
          <w:rStyle w:val="Nenhum"/>
          <w:rtl w:val="0"/>
          <w:lang w:val="pt-PT"/>
        </w:rPr>
        <w:t xml:space="preserve"> o conceito de pobreza adotado pelo legislador no Brasil. </w:t>
      </w:r>
    </w:p>
    <w:p>
      <w:pPr>
        <w:pStyle w:val="Corpo A"/>
        <w:tabs>
          <w:tab w:val="left" w:pos="851"/>
        </w:tabs>
        <w:spacing w:line="360" w:lineRule="auto"/>
        <w:jc w:val="both"/>
      </w:pPr>
      <w:r>
        <w:rPr>
          <w:rStyle w:val="Nenhum"/>
          <w:rtl w:val="0"/>
          <w:lang w:val="pt-PT"/>
        </w:rPr>
        <w:t>Durante a execu</w:t>
      </w:r>
      <w:r>
        <w:rPr>
          <w:rStyle w:val="Nenhum"/>
          <w:rtl w:val="0"/>
          <w:lang w:val="pt-PT"/>
        </w:rPr>
        <w:t>çã</w:t>
      </w:r>
      <w:r>
        <w:rPr>
          <w:rStyle w:val="Nenhum"/>
          <w:rtl w:val="0"/>
          <w:lang w:val="pt-PT"/>
        </w:rPr>
        <w:t>o deste estudo, o Brasil e o mundo foram surpreendidos pelo surto do Coronavirus. Uma crise sanit</w:t>
      </w:r>
      <w:r>
        <w:rPr>
          <w:rStyle w:val="Nenhum A"/>
          <w:rtl w:val="0"/>
        </w:rPr>
        <w:t>á</w:t>
      </w:r>
      <w:r>
        <w:rPr>
          <w:rStyle w:val="Nenhum"/>
          <w:rtl w:val="0"/>
          <w:lang w:val="pt-PT"/>
        </w:rPr>
        <w:t>ria, sem precedentes na atualidade, que apresentou seu primeiro registro na cidade chinesa de Wuhan, em dezembro de 2019, alastrando-se rapidamente pelo mundo, transformando-se em uma pandemia. Face o agravamento da crise, em mar</w:t>
      </w:r>
      <w:r>
        <w:rPr>
          <w:rStyle w:val="Nenhum A"/>
          <w:rtl w:val="0"/>
        </w:rPr>
        <w:t>ç</w:t>
      </w:r>
      <w:r>
        <w:rPr>
          <w:rStyle w:val="Nenhum"/>
          <w:rtl w:val="0"/>
          <w:lang w:val="pt-PT"/>
        </w:rPr>
        <w:t>o de 2020 o Congresso Nacional aprovou o decreto que colocou o pa</w:t>
      </w:r>
      <w:r>
        <w:rPr>
          <w:rStyle w:val="Nenhum A"/>
          <w:rtl w:val="0"/>
        </w:rPr>
        <w:t>í</w:t>
      </w:r>
      <w:r>
        <w:rPr>
          <w:rStyle w:val="Nenhum"/>
          <w:rtl w:val="0"/>
          <w:lang w:val="pt-PT"/>
        </w:rPr>
        <w:t>s em estado de calamidade p</w:t>
      </w:r>
      <w:r>
        <w:rPr>
          <w:rStyle w:val="Nenhum A"/>
          <w:rtl w:val="0"/>
        </w:rPr>
        <w:t>ú</w:t>
      </w:r>
      <w:r>
        <w:rPr>
          <w:rStyle w:val="Nenhum"/>
          <w:rtl w:val="0"/>
          <w:lang w:val="pt-PT"/>
        </w:rPr>
        <w:t>blica. Assim, com a crise sanit</w:t>
      </w:r>
      <w:r>
        <w:rPr>
          <w:rStyle w:val="Nenhum A"/>
          <w:rtl w:val="0"/>
        </w:rPr>
        <w:t>á</w:t>
      </w:r>
      <w:r>
        <w:rPr>
          <w:rStyle w:val="Nenhum"/>
          <w:rtl w:val="0"/>
          <w:lang w:val="pt-PT"/>
        </w:rPr>
        <w:t>ria, o Brasil mergulhou tamb</w:t>
      </w:r>
      <w:r>
        <w:rPr>
          <w:rStyle w:val="Nenhum"/>
          <w:rtl w:val="0"/>
          <w:lang w:val="fr-FR"/>
        </w:rPr>
        <w:t>é</w:t>
      </w:r>
      <w:r>
        <w:rPr>
          <w:rStyle w:val="Nenhum"/>
          <w:rtl w:val="0"/>
          <w:lang w:val="pt-PT"/>
        </w:rPr>
        <w:t>m numa crise econ</w:t>
      </w:r>
      <w:r>
        <w:rPr>
          <w:rStyle w:val="Nenhum A"/>
          <w:rtl w:val="0"/>
        </w:rPr>
        <w:t>ô</w:t>
      </w:r>
      <w:r>
        <w:rPr>
          <w:rStyle w:val="Nenhum"/>
          <w:rtl w:val="0"/>
          <w:lang w:val="pt-PT"/>
        </w:rPr>
        <w:t>mica e social ainda mais profunda, impactando de forma mais contundente os mais pobres. Seguindo o modelo de outros pa</w:t>
      </w:r>
      <w:r>
        <w:rPr>
          <w:rStyle w:val="Nenhum A"/>
          <w:rtl w:val="0"/>
        </w:rPr>
        <w:t>í</w:t>
      </w:r>
      <w:r>
        <w:rPr>
          <w:rStyle w:val="Nenhum"/>
          <w:rtl w:val="0"/>
          <w:lang w:val="pt-PT"/>
        </w:rPr>
        <w:t>ses, o Brasil instituiu, em car</w:t>
      </w:r>
      <w:r>
        <w:rPr>
          <w:rStyle w:val="Nenhum A"/>
          <w:rtl w:val="0"/>
        </w:rPr>
        <w:t>á</w:t>
      </w:r>
      <w:r>
        <w:rPr>
          <w:rStyle w:val="Nenhum"/>
          <w:rtl w:val="0"/>
          <w:lang w:val="pt-PT"/>
        </w:rPr>
        <w:t>ter provis</w:t>
      </w:r>
      <w:r>
        <w:rPr>
          <w:rStyle w:val="Nenhum"/>
          <w:rtl w:val="0"/>
          <w:lang w:val="es-ES_tradnl"/>
        </w:rPr>
        <w:t>ó</w:t>
      </w:r>
      <w:r>
        <w:rPr>
          <w:rStyle w:val="Nenhum"/>
          <w:rtl w:val="0"/>
          <w:lang w:val="it-IT"/>
        </w:rPr>
        <w:t>rio, pol</w:t>
      </w:r>
      <w:r>
        <w:rPr>
          <w:rStyle w:val="Nenhum A"/>
          <w:rtl w:val="0"/>
        </w:rPr>
        <w:t>í</w:t>
      </w:r>
      <w:r>
        <w:rPr>
          <w:rStyle w:val="Nenhum"/>
          <w:rtl w:val="0"/>
          <w:lang w:val="pt-PT"/>
        </w:rPr>
        <w:t>ticas de transfer</w:t>
      </w:r>
      <w:r>
        <w:rPr>
          <w:rStyle w:val="Nenhum A"/>
          <w:rtl w:val="0"/>
        </w:rPr>
        <w:t>ê</w:t>
      </w:r>
      <w:r>
        <w:rPr>
          <w:rStyle w:val="Nenhum"/>
          <w:rtl w:val="0"/>
          <w:lang w:val="pt-PT"/>
        </w:rPr>
        <w:t>ncia de renda destinadas as pessoas mais afetadas pela pandemia. Tais altera</w:t>
      </w:r>
      <w:r>
        <w:rPr>
          <w:rStyle w:val="Nenhum"/>
          <w:rtl w:val="0"/>
          <w:lang w:val="pt-PT"/>
        </w:rPr>
        <w:t>çõ</w:t>
      </w:r>
      <w:r>
        <w:rPr>
          <w:rStyle w:val="Nenhum"/>
          <w:rtl w:val="0"/>
          <w:lang w:val="pt-PT"/>
        </w:rPr>
        <w:t>es tamb</w:t>
      </w:r>
      <w:r>
        <w:rPr>
          <w:rStyle w:val="Nenhum"/>
          <w:rtl w:val="0"/>
          <w:lang w:val="fr-FR"/>
        </w:rPr>
        <w:t>é</w:t>
      </w:r>
      <w:r>
        <w:rPr>
          <w:rStyle w:val="Nenhum"/>
          <w:rtl w:val="0"/>
          <w:lang w:val="pt-PT"/>
        </w:rPr>
        <w:t>m foram realizadas no BPC, flexibilizando algumas regras de acesso, especialmente para aqueles candidatos que aguardavam resposta dos seus pedidos. Isso se mostrou relevante para a pesquisa, visto que, as altera</w:t>
      </w:r>
      <w:r>
        <w:rPr>
          <w:rStyle w:val="Nenhum"/>
          <w:rtl w:val="0"/>
          <w:lang w:val="pt-PT"/>
        </w:rPr>
        <w:t>çõ</w:t>
      </w:r>
      <w:r>
        <w:rPr>
          <w:rStyle w:val="Nenhum"/>
          <w:rtl w:val="0"/>
          <w:lang w:val="pt-PT"/>
        </w:rPr>
        <w:t>es advindas da Lei 14.176/ 2021 acabaram sendo incorporadas a LOAS em 22 de junho de 2021, passando a ser parte integrante do atual quadro normativo do programa.</w:t>
      </w:r>
    </w:p>
    <w:p>
      <w:pPr>
        <w:pStyle w:val="Corpo A"/>
        <w:tabs>
          <w:tab w:val="left" w:pos="851"/>
        </w:tabs>
        <w:spacing w:line="360" w:lineRule="auto"/>
        <w:jc w:val="both"/>
        <w:rPr>
          <w:ins w:id="1177" w:date="2022-05-06T15:47:55Z" w:author="oculto"/>
          <w:rStyle w:val="Nenhum"/>
          <w:lang w:val="pt-PT"/>
        </w:rPr>
      </w:pPr>
      <w:r>
        <w:rPr>
          <w:rStyle w:val="Nenhum"/>
          <w:rtl w:val="0"/>
          <w:lang w:val="pt-PT"/>
        </w:rPr>
        <w:tab/>
        <w:t>O conceito de pobreza se apresenta de forma esparsa e indireta nas legisla</w:t>
      </w:r>
      <w:r>
        <w:rPr>
          <w:rStyle w:val="Nenhum"/>
          <w:rtl w:val="0"/>
          <w:lang w:val="pt-PT"/>
        </w:rPr>
        <w:t>çõ</w:t>
      </w:r>
      <w:r>
        <w:rPr>
          <w:rStyle w:val="Nenhum"/>
          <w:rtl w:val="0"/>
          <w:lang w:val="pt-PT"/>
        </w:rPr>
        <w:t>es estudadas. O BPC na Constitui</w:t>
      </w:r>
      <w:r>
        <w:rPr>
          <w:rStyle w:val="Nenhum"/>
          <w:rtl w:val="0"/>
          <w:lang w:val="pt-PT"/>
        </w:rPr>
        <w:t>çã</w:t>
      </w:r>
      <w:r>
        <w:rPr>
          <w:rStyle w:val="Nenhum"/>
          <w:rtl w:val="0"/>
          <w:lang w:val="pt-PT"/>
        </w:rPr>
        <w:t xml:space="preserve">o Federal de 1988, art. 203, inciso V, </w:t>
      </w:r>
      <w:r>
        <w:rPr>
          <w:rStyle w:val="Nenhum"/>
          <w:rtl w:val="0"/>
          <w:lang w:val="fr-FR"/>
        </w:rPr>
        <w:t xml:space="preserve">é </w:t>
      </w:r>
      <w:r>
        <w:rPr>
          <w:rStyle w:val="Nenhum"/>
          <w:rtl w:val="0"/>
          <w:lang w:val="pt-PT"/>
        </w:rPr>
        <w:t>apresentado como uma pol</w:t>
      </w:r>
      <w:r>
        <w:rPr>
          <w:rStyle w:val="Nenhum A"/>
          <w:rtl w:val="0"/>
        </w:rPr>
        <w:t>í</w:t>
      </w:r>
      <w:r>
        <w:rPr>
          <w:rStyle w:val="Nenhum"/>
          <w:rtl w:val="0"/>
          <w:lang w:val="it-IT"/>
        </w:rPr>
        <w:t>tica p</w:t>
      </w:r>
      <w:r>
        <w:rPr>
          <w:rStyle w:val="Nenhum A"/>
          <w:rtl w:val="0"/>
        </w:rPr>
        <w:t>ú</w:t>
      </w:r>
      <w:r>
        <w:rPr>
          <w:rStyle w:val="Nenhum"/>
          <w:rtl w:val="0"/>
          <w:lang w:val="es-ES_tradnl"/>
        </w:rPr>
        <w:t>blica aportada no trip</w:t>
      </w:r>
      <w:r>
        <w:rPr>
          <w:rStyle w:val="Nenhum"/>
          <w:rtl w:val="0"/>
          <w:lang w:val="fr-FR"/>
        </w:rPr>
        <w:t xml:space="preserve">é </w:t>
      </w:r>
      <w:r>
        <w:rPr>
          <w:rStyle w:val="Nenhum"/>
          <w:rtl w:val="0"/>
          <w:lang w:val="pt-PT"/>
        </w:rPr>
        <w:t>da seguridade social, devendo garantir um sal</w:t>
      </w:r>
      <w:r>
        <w:rPr>
          <w:rStyle w:val="Nenhum A"/>
          <w:rtl w:val="0"/>
        </w:rPr>
        <w:t>á</w:t>
      </w:r>
      <w:r>
        <w:rPr>
          <w:rStyle w:val="Nenhum"/>
          <w:rtl w:val="0"/>
          <w:lang w:val="pt-PT"/>
        </w:rPr>
        <w:t>rio m</w:t>
      </w:r>
      <w:r>
        <w:rPr>
          <w:rStyle w:val="Nenhum A"/>
          <w:rtl w:val="0"/>
        </w:rPr>
        <w:t>í</w:t>
      </w:r>
      <w:r>
        <w:rPr>
          <w:rStyle w:val="Nenhum"/>
          <w:rtl w:val="0"/>
          <w:lang w:val="pt-PT"/>
        </w:rPr>
        <w:t>nimo de benef</w:t>
      </w:r>
      <w:r>
        <w:rPr>
          <w:rStyle w:val="Nenhum A"/>
          <w:rtl w:val="0"/>
        </w:rPr>
        <w:t>í</w:t>
      </w:r>
      <w:r>
        <w:rPr>
          <w:rStyle w:val="Nenhum"/>
          <w:rtl w:val="0"/>
          <w:lang w:val="pt-PT"/>
        </w:rPr>
        <w:t xml:space="preserve">cio mensal </w:t>
      </w:r>
      <w:r>
        <w:rPr>
          <w:rStyle w:val="Nenhum A"/>
          <w:rtl w:val="0"/>
        </w:rPr>
        <w:t xml:space="preserve">à </w:t>
      </w:r>
      <w:r>
        <w:rPr>
          <w:rStyle w:val="Nenhum"/>
          <w:rtl w:val="0"/>
          <w:lang w:val="pt-PT"/>
        </w:rPr>
        <w:t>pessoa portadora de defici</w:t>
      </w:r>
      <w:r>
        <w:rPr>
          <w:rStyle w:val="Nenhum A"/>
          <w:rtl w:val="0"/>
        </w:rPr>
        <w:t>ê</w:t>
      </w:r>
      <w:r>
        <w:rPr>
          <w:rStyle w:val="Nenhum"/>
          <w:rtl w:val="0"/>
          <w:lang w:val="pt-PT"/>
        </w:rPr>
        <w:t>ncia e ao idoso que comprovem n</w:t>
      </w:r>
      <w:r>
        <w:rPr>
          <w:rStyle w:val="Nenhum"/>
          <w:rtl w:val="0"/>
          <w:lang w:val="pt-PT"/>
        </w:rPr>
        <w:t>ã</w:t>
      </w:r>
      <w:r>
        <w:rPr>
          <w:rStyle w:val="Nenhum"/>
          <w:rtl w:val="0"/>
          <w:lang w:val="pt-PT"/>
        </w:rPr>
        <w:t>o possuir meios de prover a pr</w:t>
      </w:r>
      <w:r>
        <w:rPr>
          <w:rStyle w:val="Nenhum"/>
          <w:rtl w:val="0"/>
          <w:lang w:val="es-ES_tradnl"/>
        </w:rPr>
        <w:t>ó</w:t>
      </w:r>
      <w:r>
        <w:rPr>
          <w:rStyle w:val="Nenhum"/>
          <w:rtl w:val="0"/>
          <w:lang w:val="pt-PT"/>
        </w:rPr>
        <w:t>pria manuten</w:t>
      </w:r>
      <w:r>
        <w:rPr>
          <w:rStyle w:val="Nenhum"/>
          <w:rtl w:val="0"/>
          <w:lang w:val="pt-PT"/>
        </w:rPr>
        <w:t>çã</w:t>
      </w:r>
      <w:r>
        <w:rPr>
          <w:rStyle w:val="Nenhum"/>
          <w:rtl w:val="0"/>
          <w:lang w:val="pt-PT"/>
        </w:rPr>
        <w:t>o ou de t</w:t>
      </w:r>
      <w:r>
        <w:rPr>
          <w:rStyle w:val="Nenhum A"/>
          <w:rtl w:val="0"/>
        </w:rPr>
        <w:t>ê</w:t>
      </w:r>
      <w:r>
        <w:rPr>
          <w:rStyle w:val="Nenhum"/>
          <w:rtl w:val="0"/>
          <w:lang w:val="pt-PT"/>
        </w:rPr>
        <w:t>-la provida por sua fam</w:t>
      </w:r>
      <w:r>
        <w:rPr>
          <w:rStyle w:val="Nenhum A"/>
          <w:rtl w:val="0"/>
        </w:rPr>
        <w:t>í</w:t>
      </w:r>
      <w:r>
        <w:rPr>
          <w:rStyle w:val="Nenhum"/>
          <w:rtl w:val="0"/>
          <w:lang w:val="pt-PT"/>
        </w:rPr>
        <w:t>lia. Em outros trechos, a Constitui</w:t>
      </w:r>
      <w:r>
        <w:rPr>
          <w:rStyle w:val="Nenhum"/>
          <w:rtl w:val="0"/>
          <w:lang w:val="pt-PT"/>
        </w:rPr>
        <w:t>çã</w:t>
      </w:r>
      <w:r>
        <w:rPr>
          <w:rStyle w:val="Nenhum"/>
          <w:rtl w:val="0"/>
          <w:lang w:val="pt-PT"/>
        </w:rPr>
        <w:t>o Federal no seu art. 7</w:t>
      </w:r>
      <w:r>
        <w:rPr>
          <w:rStyle w:val="Nenhum A"/>
          <w:rtl w:val="0"/>
        </w:rPr>
        <w:t>º</w:t>
      </w:r>
      <w:r>
        <w:rPr>
          <w:rStyle w:val="Nenhum"/>
          <w:rtl w:val="0"/>
          <w:lang w:val="pt-PT"/>
        </w:rPr>
        <w:t>, inciso IV, elege o sal</w:t>
      </w:r>
      <w:r>
        <w:rPr>
          <w:rStyle w:val="Nenhum A"/>
          <w:rtl w:val="0"/>
        </w:rPr>
        <w:t>á</w:t>
      </w:r>
      <w:r>
        <w:rPr>
          <w:rStyle w:val="Nenhum"/>
          <w:rtl w:val="0"/>
          <w:lang w:val="pt-PT"/>
        </w:rPr>
        <w:t>rio m</w:t>
      </w:r>
      <w:r>
        <w:rPr>
          <w:rStyle w:val="Nenhum A"/>
          <w:rtl w:val="0"/>
        </w:rPr>
        <w:t>í</w:t>
      </w:r>
      <w:r>
        <w:rPr>
          <w:rStyle w:val="Nenhum"/>
          <w:rtl w:val="0"/>
          <w:lang w:val="pt-PT"/>
        </w:rPr>
        <w:t>nimo como instrumento que deve ser capaz de atender as necessidades b</w:t>
      </w:r>
      <w:r>
        <w:rPr>
          <w:rStyle w:val="Nenhum A"/>
          <w:rtl w:val="0"/>
        </w:rPr>
        <w:t>á</w:t>
      </w:r>
      <w:r>
        <w:rPr>
          <w:rStyle w:val="Nenhum"/>
          <w:rtl w:val="0"/>
          <w:lang w:val="pt-PT"/>
        </w:rPr>
        <w:t>sicas vitais dos trabalhadores e suas fam</w:t>
      </w:r>
      <w:r>
        <w:rPr>
          <w:rStyle w:val="Nenhum A"/>
          <w:rtl w:val="0"/>
        </w:rPr>
        <w:t>í</w:t>
      </w:r>
      <w:r>
        <w:rPr>
          <w:rStyle w:val="Nenhum"/>
          <w:rtl w:val="0"/>
          <w:lang w:val="pt-PT"/>
        </w:rPr>
        <w:t>lias. Por sua vez, o mesmo dispositivo que preconiza a garantia do sal</w:t>
      </w:r>
      <w:r>
        <w:rPr>
          <w:rStyle w:val="Nenhum A"/>
          <w:rtl w:val="0"/>
        </w:rPr>
        <w:t>á</w:t>
      </w:r>
      <w:r>
        <w:rPr>
          <w:rStyle w:val="Nenhum"/>
          <w:rtl w:val="0"/>
          <w:lang w:val="pt-PT"/>
        </w:rPr>
        <w:t>rio m</w:t>
      </w:r>
      <w:r>
        <w:rPr>
          <w:rStyle w:val="Nenhum A"/>
          <w:rtl w:val="0"/>
        </w:rPr>
        <w:t>í</w:t>
      </w:r>
      <w:r>
        <w:rPr>
          <w:rStyle w:val="Nenhum"/>
          <w:rtl w:val="0"/>
          <w:lang w:val="pt-PT"/>
        </w:rPr>
        <w:t>nimo, indica quais s</w:t>
      </w:r>
      <w:r>
        <w:rPr>
          <w:rStyle w:val="Nenhum"/>
          <w:rtl w:val="0"/>
          <w:lang w:val="pt-PT"/>
        </w:rPr>
        <w:t>ã</w:t>
      </w:r>
      <w:r>
        <w:rPr>
          <w:rStyle w:val="Nenhum"/>
          <w:rtl w:val="0"/>
          <w:lang w:val="pt-PT"/>
        </w:rPr>
        <w:t>o os elementos vitais que o sal</w:t>
      </w:r>
      <w:r>
        <w:rPr>
          <w:rStyle w:val="Nenhum A"/>
          <w:rtl w:val="0"/>
        </w:rPr>
        <w:t>á</w:t>
      </w:r>
      <w:r>
        <w:rPr>
          <w:rStyle w:val="Nenhum"/>
          <w:rtl w:val="0"/>
          <w:lang w:val="pt-PT"/>
        </w:rPr>
        <w:t>rio m</w:t>
      </w:r>
      <w:r>
        <w:rPr>
          <w:rStyle w:val="Nenhum A"/>
          <w:rtl w:val="0"/>
        </w:rPr>
        <w:t>í</w:t>
      </w:r>
      <w:r>
        <w:rPr>
          <w:rStyle w:val="Nenhum"/>
          <w:rtl w:val="0"/>
          <w:lang w:val="pt-PT"/>
        </w:rPr>
        <w:t>nimo deve ser capaz de atender, quais sejam: sa</w:t>
      </w:r>
      <w:r>
        <w:rPr>
          <w:rStyle w:val="Nenhum A"/>
          <w:rtl w:val="0"/>
        </w:rPr>
        <w:t>ú</w:t>
      </w:r>
      <w:r>
        <w:rPr>
          <w:rStyle w:val="Nenhum"/>
          <w:rtl w:val="0"/>
          <w:lang w:val="en-US"/>
        </w:rPr>
        <w:t>de, educa</w:t>
      </w:r>
      <w:r>
        <w:rPr>
          <w:rStyle w:val="Nenhum"/>
          <w:rtl w:val="0"/>
          <w:lang w:val="pt-PT"/>
        </w:rPr>
        <w:t>çã</w:t>
      </w:r>
      <w:r>
        <w:rPr>
          <w:rStyle w:val="Nenhum"/>
          <w:rtl w:val="0"/>
          <w:lang w:val="pt-PT"/>
        </w:rPr>
        <w:t>o, lazer, vestu</w:t>
      </w:r>
      <w:r>
        <w:rPr>
          <w:rStyle w:val="Nenhum A"/>
          <w:rtl w:val="0"/>
        </w:rPr>
        <w:t>á</w:t>
      </w:r>
      <w:r>
        <w:rPr>
          <w:rStyle w:val="Nenhum"/>
          <w:rtl w:val="0"/>
          <w:lang w:val="it-IT"/>
        </w:rPr>
        <w:t>rio, higiene, transporte e previd</w:t>
      </w:r>
      <w:r>
        <w:rPr>
          <w:rStyle w:val="Nenhum A"/>
          <w:rtl w:val="0"/>
        </w:rPr>
        <w:t>ê</w:t>
      </w:r>
      <w:r>
        <w:rPr>
          <w:rStyle w:val="Nenhum"/>
          <w:rtl w:val="0"/>
          <w:lang w:val="pt-PT"/>
        </w:rPr>
        <w:t>ncia social, para o trabalhador e sua fam</w:t>
      </w:r>
      <w:r>
        <w:rPr>
          <w:rStyle w:val="Nenhum A"/>
          <w:rtl w:val="0"/>
        </w:rPr>
        <w:t>í</w:t>
      </w:r>
      <w:r>
        <w:rPr>
          <w:rStyle w:val="Nenhum"/>
          <w:rtl w:val="0"/>
          <w:lang w:val="pt-PT"/>
        </w:rPr>
        <w:t xml:space="preserve">lia. </w:t>
      </w:r>
    </w:p>
    <w:p>
      <w:pPr>
        <w:pStyle w:val="Corpo A"/>
        <w:tabs>
          <w:tab w:val="left" w:pos="851"/>
        </w:tabs>
        <w:spacing w:line="360" w:lineRule="auto"/>
        <w:jc w:val="both"/>
      </w:pPr>
      <w:r>
        <w:rPr>
          <w:rStyle w:val="Nenhum"/>
          <w:rtl w:val="0"/>
          <w:lang w:val="pt-PT"/>
        </w:rPr>
        <w:t>Nesse sentido, podemos inferir que, para o legislador constitucional, a priva</w:t>
      </w:r>
      <w:r>
        <w:rPr>
          <w:rStyle w:val="Nenhum"/>
          <w:rtl w:val="0"/>
          <w:lang w:val="pt-PT"/>
        </w:rPr>
        <w:t>çã</w:t>
      </w:r>
      <w:r>
        <w:rPr>
          <w:rStyle w:val="Nenhum"/>
          <w:rtl w:val="0"/>
          <w:lang w:val="pt-PT"/>
        </w:rPr>
        <w:t>o de tais elementos m</w:t>
      </w:r>
      <w:r>
        <w:rPr>
          <w:rStyle w:val="Nenhum A"/>
          <w:rtl w:val="0"/>
        </w:rPr>
        <w:t>í</w:t>
      </w:r>
      <w:r>
        <w:rPr>
          <w:rStyle w:val="Nenhum"/>
          <w:rtl w:val="0"/>
          <w:lang w:val="pt-PT"/>
        </w:rPr>
        <w:t>nimos constitui situa</w:t>
      </w:r>
      <w:r>
        <w:rPr>
          <w:rStyle w:val="Nenhum"/>
          <w:rtl w:val="0"/>
          <w:lang w:val="pt-PT"/>
        </w:rPr>
        <w:t>çã</w:t>
      </w:r>
      <w:r>
        <w:rPr>
          <w:rStyle w:val="Nenhum"/>
          <w:rtl w:val="0"/>
          <w:lang w:val="pt-PT"/>
        </w:rPr>
        <w:t>o de pobreza. A Lei Complementar n</w:t>
      </w:r>
      <w:r>
        <w:rPr>
          <w:rStyle w:val="Nenhum A"/>
          <w:rtl w:val="0"/>
        </w:rPr>
        <w:t>º</w:t>
      </w:r>
      <w:r>
        <w:rPr>
          <w:rStyle w:val="Nenhum"/>
          <w:rtl w:val="0"/>
          <w:lang w:val="pt-PT"/>
        </w:rPr>
        <w:t>111/2001, instituiu o Fundo de Combate a erradica</w:t>
      </w:r>
      <w:r>
        <w:rPr>
          <w:rStyle w:val="Nenhum"/>
          <w:rtl w:val="0"/>
          <w:lang w:val="pt-PT"/>
        </w:rPr>
        <w:t>çã</w:t>
      </w:r>
      <w:r>
        <w:rPr>
          <w:rStyle w:val="Nenhum"/>
          <w:rtl w:val="0"/>
          <w:lang w:val="pt-PT"/>
        </w:rPr>
        <w:t>o da pobreza, sendo que no seu art. 3</w:t>
      </w:r>
      <w:r>
        <w:rPr>
          <w:rStyle w:val="Nenhum A"/>
          <w:rtl w:val="0"/>
        </w:rPr>
        <w:t>º</w:t>
      </w:r>
      <w:r>
        <w:rPr>
          <w:rStyle w:val="Nenhum"/>
          <w:rtl w:val="0"/>
          <w:lang w:val="pt-PT"/>
        </w:rPr>
        <w:t>, indica quais fam</w:t>
      </w:r>
      <w:r>
        <w:rPr>
          <w:rStyle w:val="Nenhum A"/>
          <w:rtl w:val="0"/>
        </w:rPr>
        <w:t>í</w:t>
      </w:r>
      <w:r>
        <w:rPr>
          <w:rStyle w:val="Nenhum"/>
          <w:rtl w:val="0"/>
          <w:lang w:val="pt-PT"/>
        </w:rPr>
        <w:t>lias devem ser alvo das pol</w:t>
      </w:r>
      <w:r>
        <w:rPr>
          <w:rStyle w:val="Nenhum A"/>
          <w:rtl w:val="0"/>
        </w:rPr>
        <w:t>í</w:t>
      </w:r>
      <w:r>
        <w:rPr>
          <w:rStyle w:val="Nenhum"/>
          <w:rtl w:val="0"/>
          <w:lang w:val="pt-PT"/>
        </w:rPr>
        <w:t>ticas p</w:t>
      </w:r>
      <w:r>
        <w:rPr>
          <w:rStyle w:val="Nenhum A"/>
          <w:rtl w:val="0"/>
        </w:rPr>
        <w:t>ú</w:t>
      </w:r>
      <w:r>
        <w:rPr>
          <w:rStyle w:val="Nenhum"/>
          <w:rtl w:val="0"/>
          <w:lang w:val="pt-PT"/>
        </w:rPr>
        <w:t xml:space="preserve">blicas com tais recursos: aquelas cuja renda </w:t>
      </w:r>
      <w:r>
        <w:rPr>
          <w:rStyle w:val="Nenhum"/>
          <w:i w:val="1"/>
          <w:iCs w:val="1"/>
          <w:rtl w:val="0"/>
          <w:lang w:val="it-IT"/>
        </w:rPr>
        <w:t>per capita</w:t>
      </w:r>
      <w:r>
        <w:rPr>
          <w:rStyle w:val="Nenhum"/>
          <w:rtl w:val="0"/>
          <w:lang w:val="pt-PT"/>
        </w:rPr>
        <w:t xml:space="preserve"> seja inferior a linha de pobreza, bem como os indiv</w:t>
      </w:r>
      <w:r>
        <w:rPr>
          <w:rStyle w:val="Nenhum A"/>
          <w:rtl w:val="0"/>
        </w:rPr>
        <w:t>í</w:t>
      </w:r>
      <w:r>
        <w:rPr>
          <w:rStyle w:val="Nenhum"/>
          <w:rtl w:val="0"/>
          <w:lang w:val="pt-PT"/>
        </w:rPr>
        <w:t>duos em igual situa</w:t>
      </w:r>
      <w:r>
        <w:rPr>
          <w:rStyle w:val="Nenhum"/>
          <w:rtl w:val="0"/>
          <w:lang w:val="pt-PT"/>
        </w:rPr>
        <w:t>çã</w:t>
      </w:r>
      <w:r>
        <w:rPr>
          <w:rStyle w:val="Nenhum"/>
          <w:rtl w:val="0"/>
          <w:lang w:val="pt-PT"/>
        </w:rPr>
        <w:t>o. Tamb</w:t>
      </w:r>
      <w:r>
        <w:rPr>
          <w:rStyle w:val="Nenhum"/>
          <w:rtl w:val="0"/>
          <w:lang w:val="fr-FR"/>
        </w:rPr>
        <w:t>é</w:t>
      </w:r>
      <w:r>
        <w:rPr>
          <w:rStyle w:val="Nenhum"/>
          <w:rtl w:val="0"/>
          <w:lang w:val="pt-PT"/>
        </w:rPr>
        <w:t>m est</w:t>
      </w:r>
      <w:r>
        <w:rPr>
          <w:rStyle w:val="Nenhum"/>
          <w:rtl w:val="0"/>
          <w:lang w:val="pt-PT"/>
        </w:rPr>
        <w:t>ã</w:t>
      </w:r>
      <w:r>
        <w:rPr>
          <w:rStyle w:val="Nenhum"/>
          <w:rtl w:val="0"/>
          <w:lang w:val="pt-PT"/>
        </w:rPr>
        <w:t>o inseridas as popula</w:t>
      </w:r>
      <w:r>
        <w:rPr>
          <w:rStyle w:val="Nenhum"/>
          <w:rtl w:val="0"/>
          <w:lang w:val="pt-PT"/>
        </w:rPr>
        <w:t>çõ</w:t>
      </w:r>
      <w:r>
        <w:rPr>
          <w:rStyle w:val="Nenhum"/>
          <w:rtl w:val="0"/>
          <w:lang w:val="pt-PT"/>
        </w:rPr>
        <w:t>es de localidades urbanas e rurais em condi</w:t>
      </w:r>
      <w:r>
        <w:rPr>
          <w:rStyle w:val="Nenhum"/>
          <w:rtl w:val="0"/>
          <w:lang w:val="pt-PT"/>
        </w:rPr>
        <w:t>çõ</w:t>
      </w:r>
      <w:r>
        <w:rPr>
          <w:rStyle w:val="Nenhum"/>
          <w:rtl w:val="0"/>
          <w:lang w:val="pt-PT"/>
        </w:rPr>
        <w:t>es de vida desfavor</w:t>
      </w:r>
      <w:r>
        <w:rPr>
          <w:rStyle w:val="Nenhum A"/>
          <w:rtl w:val="0"/>
        </w:rPr>
        <w:t>á</w:t>
      </w:r>
      <w:r>
        <w:rPr>
          <w:rStyle w:val="Nenhum"/>
          <w:rtl w:val="0"/>
          <w:lang w:val="pt-PT"/>
        </w:rPr>
        <w:t>veis. Dessa forma, observa-se que o legislador constitucional, optou por utilizar o conceito de pobreza a partir do recorte econ</w:t>
      </w:r>
      <w:r>
        <w:rPr>
          <w:rStyle w:val="Nenhum A"/>
          <w:rtl w:val="0"/>
        </w:rPr>
        <w:t>ô</w:t>
      </w:r>
      <w:r>
        <w:rPr>
          <w:rStyle w:val="Nenhum"/>
          <w:rtl w:val="0"/>
          <w:lang w:val="pt-PT"/>
        </w:rPr>
        <w:t>mico/ renda, denotando que abaixo de tais limites, pessoas/ fam</w:t>
      </w:r>
      <w:r>
        <w:rPr>
          <w:rStyle w:val="Nenhum A"/>
          <w:rtl w:val="0"/>
        </w:rPr>
        <w:t>í</w:t>
      </w:r>
      <w:r>
        <w:rPr>
          <w:rStyle w:val="Nenhum"/>
          <w:rtl w:val="0"/>
          <w:lang w:val="pt-PT"/>
        </w:rPr>
        <w:t>lias s</w:t>
      </w:r>
      <w:r>
        <w:rPr>
          <w:rStyle w:val="Nenhum"/>
          <w:rtl w:val="0"/>
          <w:lang w:val="pt-PT"/>
        </w:rPr>
        <w:t>ã</w:t>
      </w:r>
      <w:r>
        <w:rPr>
          <w:rStyle w:val="Nenhum"/>
          <w:rtl w:val="0"/>
          <w:lang w:val="pt-PT"/>
        </w:rPr>
        <w:t>o consideradas pobres, portanto, alvo de pol</w:t>
      </w:r>
      <w:r>
        <w:rPr>
          <w:rStyle w:val="Nenhum A"/>
          <w:rtl w:val="0"/>
        </w:rPr>
        <w:t>í</w:t>
      </w:r>
      <w:r>
        <w:rPr>
          <w:rStyle w:val="Nenhum"/>
          <w:rtl w:val="0"/>
          <w:lang w:val="pt-PT"/>
        </w:rPr>
        <w:t>ticas p</w:t>
      </w:r>
      <w:r>
        <w:rPr>
          <w:rStyle w:val="Nenhum A"/>
          <w:rtl w:val="0"/>
        </w:rPr>
        <w:t>ú</w:t>
      </w:r>
      <w:r>
        <w:rPr>
          <w:rStyle w:val="Nenhum"/>
          <w:rtl w:val="0"/>
          <w:lang w:val="pt-PT"/>
        </w:rPr>
        <w:t>blicas que possibilitassem a supera</w:t>
      </w:r>
      <w:r>
        <w:rPr>
          <w:rStyle w:val="Nenhum"/>
          <w:rtl w:val="0"/>
          <w:lang w:val="pt-PT"/>
        </w:rPr>
        <w:t>çã</w:t>
      </w:r>
      <w:r>
        <w:rPr>
          <w:rStyle w:val="Nenhum"/>
          <w:rtl w:val="0"/>
          <w:lang w:val="pt-PT"/>
        </w:rPr>
        <w:t>o dessa condi</w:t>
      </w:r>
      <w:r>
        <w:rPr>
          <w:rStyle w:val="Nenhum"/>
          <w:rtl w:val="0"/>
          <w:lang w:val="pt-PT"/>
        </w:rPr>
        <w:t>çã</w:t>
      </w:r>
      <w:r>
        <w:rPr>
          <w:rStyle w:val="Nenhum"/>
          <w:rtl w:val="0"/>
          <w:lang w:val="pt-PT"/>
        </w:rPr>
        <w:t>o. Ocorre que, conforme j</w:t>
      </w:r>
      <w:r>
        <w:rPr>
          <w:rStyle w:val="Nenhum A"/>
          <w:rtl w:val="0"/>
        </w:rPr>
        <w:t xml:space="preserve">á </w:t>
      </w:r>
      <w:r>
        <w:rPr>
          <w:rStyle w:val="Nenhum"/>
          <w:rtl w:val="0"/>
          <w:lang w:val="en-US"/>
        </w:rPr>
        <w:t>apresentado</w:t>
      </w:r>
      <w:r>
        <w:rPr>
          <w:rStyle w:val="Nenhum"/>
          <w:rtl w:val="0"/>
          <w:lang w:val="pt-PT"/>
        </w:rPr>
        <w:t xml:space="preserve"> no estudo, a conceitua</w:t>
      </w:r>
      <w:r>
        <w:rPr>
          <w:rStyle w:val="Nenhum"/>
          <w:rtl w:val="0"/>
          <w:lang w:val="pt-PT"/>
        </w:rPr>
        <w:t>çã</w:t>
      </w:r>
      <w:r>
        <w:rPr>
          <w:rStyle w:val="Nenhum"/>
          <w:rtl w:val="0"/>
          <w:lang w:val="pt-PT"/>
        </w:rPr>
        <w:t>o da pobreza a partir de linhas monet</w:t>
      </w:r>
      <w:r>
        <w:rPr>
          <w:rStyle w:val="Nenhum A"/>
          <w:rtl w:val="0"/>
        </w:rPr>
        <w:t>á</w:t>
      </w:r>
      <w:r>
        <w:rPr>
          <w:rStyle w:val="Nenhum"/>
          <w:rtl w:val="0"/>
          <w:lang w:val="pt-PT"/>
        </w:rPr>
        <w:t>rias s</w:t>
      </w:r>
      <w:r>
        <w:rPr>
          <w:rStyle w:val="Nenhum"/>
          <w:rtl w:val="0"/>
          <w:lang w:val="pt-PT"/>
        </w:rPr>
        <w:t>ã</w:t>
      </w:r>
      <w:r>
        <w:rPr>
          <w:rStyle w:val="Nenhum"/>
          <w:rtl w:val="0"/>
          <w:lang w:val="pt-PT"/>
        </w:rPr>
        <w:t>o reprodutoras de estrat</w:t>
      </w:r>
      <w:r>
        <w:rPr>
          <w:rStyle w:val="Nenhum"/>
          <w:rtl w:val="0"/>
          <w:lang w:val="fr-FR"/>
        </w:rPr>
        <w:t>é</w:t>
      </w:r>
      <w:r>
        <w:rPr>
          <w:rStyle w:val="Nenhum"/>
          <w:rtl w:val="0"/>
          <w:lang w:val="pt-PT"/>
        </w:rPr>
        <w:t>gias desbalanceadas, pautadas em padr</w:t>
      </w:r>
      <w:r>
        <w:rPr>
          <w:rStyle w:val="Nenhum"/>
          <w:rtl w:val="0"/>
          <w:lang w:val="pt-PT"/>
        </w:rPr>
        <w:t>õ</w:t>
      </w:r>
      <w:r>
        <w:rPr>
          <w:rStyle w:val="Nenhum"/>
          <w:rtl w:val="0"/>
          <w:lang w:val="fr-FR"/>
        </w:rPr>
        <w:t>es m</w:t>
      </w:r>
      <w:r>
        <w:rPr>
          <w:rStyle w:val="Nenhum A"/>
          <w:rtl w:val="0"/>
        </w:rPr>
        <w:t>í</w:t>
      </w:r>
      <w:r>
        <w:rPr>
          <w:rStyle w:val="Nenhum"/>
          <w:rtl w:val="0"/>
          <w:lang w:val="pt-PT"/>
        </w:rPr>
        <w:t>nimos extremos. Embora a Carta Constitucional indique dentre seus objetivos a erradica</w:t>
      </w:r>
      <w:r>
        <w:rPr>
          <w:rStyle w:val="Nenhum"/>
          <w:rtl w:val="0"/>
          <w:lang w:val="pt-PT"/>
        </w:rPr>
        <w:t>çã</w:t>
      </w:r>
      <w:r>
        <w:rPr>
          <w:rStyle w:val="Nenhum"/>
          <w:rtl w:val="0"/>
          <w:lang w:val="pt-PT"/>
        </w:rPr>
        <w:t>o da pobreza e da marginaliza</w:t>
      </w:r>
      <w:r>
        <w:rPr>
          <w:rStyle w:val="Nenhum"/>
          <w:rtl w:val="0"/>
          <w:lang w:val="pt-PT"/>
        </w:rPr>
        <w:t>çã</w:t>
      </w:r>
      <w:r>
        <w:rPr>
          <w:rStyle w:val="Nenhum"/>
          <w:rtl w:val="0"/>
          <w:lang w:val="pt-PT"/>
        </w:rPr>
        <w:t>o e a redu</w:t>
      </w:r>
      <w:r>
        <w:rPr>
          <w:rStyle w:val="Nenhum"/>
          <w:rtl w:val="0"/>
          <w:lang w:val="pt-PT"/>
        </w:rPr>
        <w:t>çã</w:t>
      </w:r>
      <w:r>
        <w:rPr>
          <w:rStyle w:val="Nenhum"/>
          <w:rtl w:val="0"/>
          <w:lang w:val="pt-PT"/>
        </w:rPr>
        <w:t>o das desigualdades, o par</w:t>
      </w:r>
      <w:r>
        <w:rPr>
          <w:rStyle w:val="Nenhum A"/>
          <w:rtl w:val="0"/>
        </w:rPr>
        <w:t>â</w:t>
      </w:r>
      <w:r>
        <w:rPr>
          <w:rStyle w:val="Nenhum"/>
          <w:rtl w:val="0"/>
          <w:lang w:val="pt-PT"/>
        </w:rPr>
        <w:t>metro adotado n</w:t>
      </w:r>
      <w:r>
        <w:rPr>
          <w:rStyle w:val="Nenhum"/>
          <w:rtl w:val="0"/>
          <w:lang w:val="pt-PT"/>
        </w:rPr>
        <w:t>ã</w:t>
      </w:r>
      <w:r>
        <w:rPr>
          <w:rStyle w:val="Nenhum A"/>
          <w:rtl w:val="0"/>
        </w:rPr>
        <w:t xml:space="preserve">o </w:t>
      </w:r>
      <w:r>
        <w:rPr>
          <w:rStyle w:val="Nenhum"/>
          <w:rtl w:val="0"/>
          <w:lang w:val="fr-FR"/>
        </w:rPr>
        <w:t xml:space="preserve">é </w:t>
      </w:r>
      <w:r>
        <w:rPr>
          <w:rStyle w:val="Nenhum A"/>
          <w:rtl w:val="0"/>
        </w:rPr>
        <w:t>h</w:t>
      </w:r>
      <w:r>
        <w:rPr>
          <w:rStyle w:val="Nenhum A"/>
          <w:rtl w:val="0"/>
        </w:rPr>
        <w:t>á</w:t>
      </w:r>
      <w:r>
        <w:rPr>
          <w:rStyle w:val="Nenhum"/>
          <w:rtl w:val="0"/>
          <w:lang w:val="pt-PT"/>
        </w:rPr>
        <w:t>bil para contemplar a multidimensionalidade que o fen</w:t>
      </w:r>
      <w:r>
        <w:rPr>
          <w:rStyle w:val="Nenhum A"/>
          <w:rtl w:val="0"/>
        </w:rPr>
        <w:t>ô</w:t>
      </w:r>
      <w:r>
        <w:rPr>
          <w:rStyle w:val="Nenhum"/>
          <w:rtl w:val="0"/>
          <w:lang w:val="pt-PT"/>
        </w:rPr>
        <w:t>meno da pobreza enseja. A redu</w:t>
      </w:r>
      <w:r>
        <w:rPr>
          <w:rStyle w:val="Nenhum"/>
          <w:rtl w:val="0"/>
          <w:lang w:val="pt-PT"/>
        </w:rPr>
        <w:t>çã</w:t>
      </w:r>
      <w:r>
        <w:rPr>
          <w:rStyle w:val="Nenhum"/>
          <w:rtl w:val="0"/>
          <w:lang w:val="pt-PT"/>
        </w:rPr>
        <w:t>o das desigualdades, nessa perspectiva, se d</w:t>
      </w:r>
      <w:r>
        <w:rPr>
          <w:rStyle w:val="Nenhum A"/>
          <w:rtl w:val="0"/>
        </w:rPr>
        <w:t xml:space="preserve">á </w:t>
      </w:r>
      <w:r>
        <w:rPr>
          <w:rStyle w:val="Nenhum"/>
          <w:rtl w:val="0"/>
          <w:lang w:val="pt-PT"/>
        </w:rPr>
        <w:t>de forma focalizada, restrita, subsumida a ordem hegem</w:t>
      </w:r>
      <w:r>
        <w:rPr>
          <w:rStyle w:val="Nenhum A"/>
          <w:rtl w:val="0"/>
        </w:rPr>
        <w:t>ô</w:t>
      </w:r>
      <w:r>
        <w:rPr>
          <w:rStyle w:val="Nenhum"/>
          <w:rtl w:val="0"/>
          <w:lang w:val="pt-PT"/>
        </w:rPr>
        <w:t>nica prevalente que naturaliza e amplia a desigualdade. Aos eleg</w:t>
      </w:r>
      <w:r>
        <w:rPr>
          <w:rStyle w:val="Nenhum A"/>
          <w:rtl w:val="0"/>
        </w:rPr>
        <w:t>í</w:t>
      </w:r>
      <w:r>
        <w:rPr>
          <w:rStyle w:val="Nenhum"/>
          <w:rtl w:val="0"/>
          <w:lang w:val="pt-PT"/>
        </w:rPr>
        <w:t>veis do BPC segue-se a mesma l</w:t>
      </w:r>
      <w:r>
        <w:rPr>
          <w:rStyle w:val="Nenhum"/>
          <w:rtl w:val="0"/>
          <w:lang w:val="es-ES_tradnl"/>
        </w:rPr>
        <w:t>ó</w:t>
      </w:r>
      <w:r>
        <w:rPr>
          <w:rStyle w:val="Nenhum"/>
          <w:rtl w:val="0"/>
          <w:lang w:val="pt-PT"/>
        </w:rPr>
        <w:t>gica, sendo fixada uma linha monet</w:t>
      </w:r>
      <w:r>
        <w:rPr>
          <w:rStyle w:val="Nenhum A"/>
          <w:rtl w:val="0"/>
        </w:rPr>
        <w:t>á</w:t>
      </w:r>
      <w:r>
        <w:rPr>
          <w:rStyle w:val="Nenhum"/>
          <w:rtl w:val="0"/>
          <w:lang w:val="pt-PT"/>
        </w:rPr>
        <w:t>ria muito aqu</w:t>
      </w:r>
      <w:r>
        <w:rPr>
          <w:rStyle w:val="Nenhum"/>
          <w:rtl w:val="0"/>
          <w:lang w:val="fr-FR"/>
        </w:rPr>
        <w:t>é</w:t>
      </w:r>
      <w:r>
        <w:rPr>
          <w:rStyle w:val="Nenhum"/>
          <w:rtl w:val="0"/>
          <w:lang w:val="pt-PT"/>
        </w:rPr>
        <w:t>m do padr</w:t>
      </w:r>
      <w:r>
        <w:rPr>
          <w:rStyle w:val="Nenhum"/>
          <w:rtl w:val="0"/>
          <w:lang w:val="pt-PT"/>
        </w:rPr>
        <w:t>ã</w:t>
      </w:r>
      <w:r>
        <w:rPr>
          <w:rStyle w:val="Nenhum A"/>
          <w:rtl w:val="0"/>
        </w:rPr>
        <w:t>o m</w:t>
      </w:r>
      <w:r>
        <w:rPr>
          <w:rStyle w:val="Nenhum A"/>
          <w:rtl w:val="0"/>
        </w:rPr>
        <w:t>í</w:t>
      </w:r>
      <w:r>
        <w:rPr>
          <w:rStyle w:val="Nenhum"/>
          <w:rtl w:val="0"/>
          <w:lang w:val="pt-PT"/>
        </w:rPr>
        <w:t>nimo constitucional para viabilizar o acesso ao programa.</w:t>
      </w:r>
    </w:p>
    <w:p>
      <w:pPr>
        <w:pStyle w:val="Corpo A"/>
        <w:tabs>
          <w:tab w:val="left" w:pos="851"/>
        </w:tabs>
        <w:spacing w:line="360" w:lineRule="auto"/>
        <w:jc w:val="both"/>
      </w:pPr>
      <w:r>
        <w:rPr>
          <w:rStyle w:val="Nenhum"/>
          <w:rtl w:val="0"/>
          <w:lang w:val="pt-PT"/>
        </w:rPr>
        <w:tab/>
        <w:t>Erradicar a pobreza, enquanto imperativo da rep</w:t>
      </w:r>
      <w:r>
        <w:rPr>
          <w:rStyle w:val="Nenhum A"/>
          <w:rtl w:val="0"/>
        </w:rPr>
        <w:t>ú</w:t>
      </w:r>
      <w:r>
        <w:rPr>
          <w:rStyle w:val="Nenhum"/>
          <w:rtl w:val="0"/>
          <w:lang w:val="pt-PT"/>
        </w:rPr>
        <w:t>blica, soa mais como uma carta de inten</w:t>
      </w:r>
      <w:r>
        <w:rPr>
          <w:rStyle w:val="Nenhum"/>
          <w:rtl w:val="0"/>
          <w:lang w:val="pt-PT"/>
        </w:rPr>
        <w:t>çõ</w:t>
      </w:r>
      <w:r>
        <w:rPr>
          <w:rStyle w:val="Nenhum"/>
          <w:rtl w:val="0"/>
          <w:lang w:val="pt-PT"/>
        </w:rPr>
        <w:t>es. Os caminhos at</w:t>
      </w:r>
      <w:r>
        <w:rPr>
          <w:rStyle w:val="Nenhum"/>
          <w:rtl w:val="0"/>
          <w:lang w:val="fr-FR"/>
        </w:rPr>
        <w:t xml:space="preserve">é </w:t>
      </w:r>
      <w:r>
        <w:rPr>
          <w:rStyle w:val="Nenhum A"/>
          <w:rtl w:val="0"/>
        </w:rPr>
        <w:t>ent</w:t>
      </w:r>
      <w:r>
        <w:rPr>
          <w:rStyle w:val="Nenhum"/>
          <w:rtl w:val="0"/>
          <w:lang w:val="pt-PT"/>
        </w:rPr>
        <w:t>ã</w:t>
      </w:r>
      <w:r>
        <w:rPr>
          <w:rStyle w:val="Nenhum"/>
          <w:rtl w:val="0"/>
          <w:lang w:val="pt-PT"/>
        </w:rPr>
        <w:t>o trilhados n</w:t>
      </w:r>
      <w:r>
        <w:rPr>
          <w:rStyle w:val="Nenhum"/>
          <w:rtl w:val="0"/>
          <w:lang w:val="pt-PT"/>
        </w:rPr>
        <w:t>ã</w:t>
      </w:r>
      <w:r>
        <w:rPr>
          <w:rStyle w:val="Nenhum"/>
          <w:rtl w:val="0"/>
          <w:lang w:val="pt-PT"/>
        </w:rPr>
        <w:t>o apresentaram resultados efetivos, indicando que as formas de enfrentamento a pobreza brasileira, como expressa na legisla</w:t>
      </w:r>
      <w:r>
        <w:rPr>
          <w:rStyle w:val="Nenhum"/>
          <w:rtl w:val="0"/>
          <w:lang w:val="pt-PT"/>
        </w:rPr>
        <w:t>çã</w:t>
      </w:r>
      <w:r>
        <w:rPr>
          <w:rStyle w:val="Nenhum"/>
          <w:rtl w:val="0"/>
          <w:lang w:val="pt-PT"/>
        </w:rPr>
        <w:t>o, na verdade se dedica a combater seus efeitos e n</w:t>
      </w:r>
      <w:r>
        <w:rPr>
          <w:rStyle w:val="Nenhum"/>
          <w:rtl w:val="0"/>
          <w:lang w:val="pt-PT"/>
        </w:rPr>
        <w:t>ã</w:t>
      </w:r>
      <w:r>
        <w:rPr>
          <w:rStyle w:val="Nenhum"/>
          <w:rtl w:val="0"/>
          <w:lang w:val="pt-PT"/>
        </w:rPr>
        <w:t>o suas causas. A cidadania e a dignidade da pessoa humana expressa como princ</w:t>
      </w:r>
      <w:r>
        <w:rPr>
          <w:rStyle w:val="Nenhum A"/>
          <w:rtl w:val="0"/>
        </w:rPr>
        <w:t>í</w:t>
      </w:r>
      <w:r>
        <w:rPr>
          <w:rStyle w:val="Nenhum"/>
          <w:rtl w:val="0"/>
          <w:lang w:val="pt-PT"/>
        </w:rPr>
        <w:t>pio fundamental segue o mesmo caminho do combate a pobreza. Se os programas governamentais que visam o combate a pobreza partem do m</w:t>
      </w:r>
      <w:r>
        <w:rPr>
          <w:rStyle w:val="Nenhum A"/>
          <w:rtl w:val="0"/>
        </w:rPr>
        <w:t>í</w:t>
      </w:r>
      <w:r>
        <w:rPr>
          <w:rStyle w:val="Nenhum"/>
          <w:rtl w:val="0"/>
          <w:lang w:val="pt-PT"/>
        </w:rPr>
        <w:t>nimo enquanto par</w:t>
      </w:r>
      <w:r>
        <w:rPr>
          <w:rStyle w:val="Nenhum A"/>
          <w:rtl w:val="0"/>
        </w:rPr>
        <w:t>â</w:t>
      </w:r>
      <w:r>
        <w:rPr>
          <w:rStyle w:val="Nenhum"/>
          <w:rtl w:val="0"/>
          <w:lang w:val="pt-PT"/>
        </w:rPr>
        <w:t>metro para a pol</w:t>
      </w:r>
      <w:r>
        <w:rPr>
          <w:rStyle w:val="Nenhum A"/>
          <w:rtl w:val="0"/>
        </w:rPr>
        <w:t>í</w:t>
      </w:r>
      <w:r>
        <w:rPr>
          <w:rStyle w:val="Nenhum"/>
          <w:rtl w:val="0"/>
          <w:lang w:val="pt-PT"/>
        </w:rPr>
        <w:t>tica, a exist</w:t>
      </w:r>
      <w:r>
        <w:rPr>
          <w:rStyle w:val="Nenhum A"/>
          <w:rtl w:val="0"/>
        </w:rPr>
        <w:t>ê</w:t>
      </w:r>
      <w:r>
        <w:rPr>
          <w:rStyle w:val="Nenhum"/>
          <w:rtl w:val="0"/>
          <w:lang w:val="es-ES_tradnl"/>
        </w:rPr>
        <w:t xml:space="preserve">ncia humana </w:t>
      </w:r>
      <w:r>
        <w:rPr>
          <w:rStyle w:val="Nenhum"/>
          <w:rtl w:val="0"/>
          <w:lang w:val="fr-FR"/>
        </w:rPr>
        <w:t xml:space="preserve">é </w:t>
      </w:r>
      <w:r>
        <w:rPr>
          <w:rStyle w:val="Nenhum"/>
          <w:rtl w:val="0"/>
          <w:lang w:val="pt-PT"/>
        </w:rPr>
        <w:t>rebaixada ao n</w:t>
      </w:r>
      <w:r>
        <w:rPr>
          <w:rStyle w:val="Nenhum A"/>
          <w:rtl w:val="0"/>
        </w:rPr>
        <w:t>í</w:t>
      </w:r>
      <w:r>
        <w:rPr>
          <w:rStyle w:val="Nenhum"/>
          <w:rtl w:val="0"/>
          <w:lang w:val="pt-PT"/>
        </w:rPr>
        <w:t xml:space="preserve">vel da </w:t>
      </w:r>
      <w:r>
        <w:rPr>
          <w:rStyle w:val="Nenhum"/>
          <w:rFonts w:ascii="Arial Unicode MS" w:hAnsi="Arial Unicode MS" w:hint="default"/>
          <w:rtl w:val="1"/>
          <w:lang w:val="ar-SA" w:bidi="ar-SA"/>
        </w:rPr>
        <w:t>“</w:t>
      </w:r>
      <w:r>
        <w:rPr>
          <w:rStyle w:val="Nenhum"/>
          <w:rtl w:val="0"/>
          <w:lang w:val="pt-PT"/>
        </w:rPr>
        <w:t>exist</w:t>
      </w:r>
      <w:r>
        <w:rPr>
          <w:rStyle w:val="Nenhum A"/>
          <w:rtl w:val="0"/>
        </w:rPr>
        <w:t>ê</w:t>
      </w:r>
      <w:r>
        <w:rPr>
          <w:rStyle w:val="Nenhum"/>
          <w:rtl w:val="0"/>
          <w:lang w:val="it-IT"/>
        </w:rPr>
        <w:t>ncia animal</w:t>
      </w:r>
      <w:r>
        <w:rPr>
          <w:rStyle w:val="Nenhum A"/>
          <w:rtl w:val="0"/>
        </w:rPr>
        <w:t>”</w:t>
      </w:r>
      <w:r>
        <w:rPr>
          <w:rStyle w:val="Nenhum A"/>
          <w:rtl w:val="0"/>
        </w:rPr>
        <w:t>. (MARX, 2008, p.</w:t>
      </w:r>
      <w:ins w:id="1178" w:date="2022-05-06T15:50:06Z" w:author="oculto">
        <w:r>
          <w:rPr>
            <w:rStyle w:val="Nenhum A"/>
            <w:rtl w:val="0"/>
            <w:lang w:val="en-US"/>
          </w:rPr>
          <w:t xml:space="preserve"> </w:t>
        </w:r>
      </w:ins>
      <w:r>
        <w:rPr>
          <w:rStyle w:val="Nenhum A"/>
          <w:rtl w:val="0"/>
        </w:rPr>
        <w:t xml:space="preserve">24) </w:t>
      </w:r>
      <w:r>
        <w:rPr>
          <w:rStyle w:val="Nenhum"/>
          <w:rtl w:val="0"/>
          <w:lang w:val="pt-PT"/>
        </w:rPr>
        <w:t xml:space="preserve">É </w:t>
      </w:r>
      <w:r>
        <w:rPr>
          <w:rStyle w:val="Nenhum"/>
          <w:rtl w:val="0"/>
          <w:lang w:val="pt-PT"/>
        </w:rPr>
        <w:t>necess</w:t>
      </w:r>
      <w:r>
        <w:rPr>
          <w:rStyle w:val="Nenhum A"/>
          <w:rtl w:val="0"/>
        </w:rPr>
        <w:t>á</w:t>
      </w:r>
      <w:r>
        <w:rPr>
          <w:rStyle w:val="Nenhum"/>
          <w:rtl w:val="0"/>
          <w:lang w:val="pt-PT"/>
        </w:rPr>
        <w:t>rio sondar de qual cidadania se est</w:t>
      </w:r>
      <w:r>
        <w:rPr>
          <w:rStyle w:val="Nenhum A"/>
          <w:rtl w:val="0"/>
        </w:rPr>
        <w:t xml:space="preserve">á </w:t>
      </w:r>
      <w:r>
        <w:rPr>
          <w:rStyle w:val="Nenhum"/>
          <w:rtl w:val="0"/>
          <w:lang w:val="pt-PT"/>
        </w:rPr>
        <w:t>a arvorar, e quem pode exerc</w:t>
      </w:r>
      <w:r>
        <w:rPr>
          <w:rStyle w:val="Nenhum A"/>
          <w:rtl w:val="0"/>
        </w:rPr>
        <w:t>ê</w:t>
      </w:r>
      <w:r>
        <w:rPr>
          <w:rStyle w:val="Nenhum"/>
          <w:rtl w:val="0"/>
          <w:lang w:val="pt-PT"/>
        </w:rPr>
        <w:t>-la em todas as suas dimens</w:t>
      </w:r>
      <w:r>
        <w:rPr>
          <w:rStyle w:val="Nenhum"/>
          <w:rtl w:val="0"/>
          <w:lang w:val="pt-PT"/>
        </w:rPr>
        <w:t>õ</w:t>
      </w:r>
      <w:r>
        <w:rPr>
          <w:rStyle w:val="Nenhum"/>
          <w:rtl w:val="0"/>
          <w:lang w:val="pt-PT"/>
        </w:rPr>
        <w:t>es. Se por um lado o legislador constitucional pronuncia a erradica</w:t>
      </w:r>
      <w:r>
        <w:rPr>
          <w:rStyle w:val="Nenhum"/>
          <w:rtl w:val="0"/>
          <w:lang w:val="pt-PT"/>
        </w:rPr>
        <w:t>çã</w:t>
      </w:r>
      <w:r>
        <w:rPr>
          <w:rStyle w:val="Nenhum"/>
          <w:rtl w:val="0"/>
          <w:lang w:val="pt-PT"/>
        </w:rPr>
        <w:t>o da pobreza como objetivo fundamental, o legislador infraconstitucional indica o seu enfrentamento para a execu</w:t>
      </w:r>
      <w:r>
        <w:rPr>
          <w:rStyle w:val="Nenhum"/>
          <w:rtl w:val="0"/>
          <w:lang w:val="pt-PT"/>
        </w:rPr>
        <w:t>çã</w:t>
      </w:r>
      <w:r>
        <w:rPr>
          <w:rStyle w:val="Nenhum"/>
          <w:rtl w:val="0"/>
          <w:lang w:val="pt-PT"/>
        </w:rPr>
        <w:t>o das a</w:t>
      </w:r>
      <w:r>
        <w:rPr>
          <w:rStyle w:val="Nenhum"/>
          <w:rtl w:val="0"/>
          <w:lang w:val="pt-PT"/>
        </w:rPr>
        <w:t>çõ</w:t>
      </w:r>
      <w:r>
        <w:rPr>
          <w:rStyle w:val="Nenhum"/>
          <w:rtl w:val="0"/>
          <w:lang w:val="pt-PT"/>
        </w:rPr>
        <w:t xml:space="preserve">es do Estado. </w:t>
      </w:r>
    </w:p>
    <w:p>
      <w:pPr>
        <w:pStyle w:val="Corpo A"/>
        <w:tabs>
          <w:tab w:val="left" w:pos="851"/>
        </w:tabs>
        <w:spacing w:line="360" w:lineRule="auto"/>
        <w:jc w:val="both"/>
        <w:rPr>
          <w:ins w:id="1179" w:date="2022-05-06T15:52:00Z" w:author="oculto"/>
          <w:rStyle w:val="Nenhum"/>
          <w:lang w:val="pt-PT"/>
        </w:rPr>
      </w:pPr>
      <w:r>
        <w:rPr>
          <w:rStyle w:val="Nenhum"/>
          <w:rtl w:val="0"/>
          <w:lang w:val="pt-PT"/>
        </w:rPr>
        <w:tab/>
        <w:t>A Lei Org</w:t>
      </w:r>
      <w:r>
        <w:rPr>
          <w:rStyle w:val="Nenhum A"/>
          <w:rtl w:val="0"/>
        </w:rPr>
        <w:t>â</w:t>
      </w:r>
      <w:r>
        <w:rPr>
          <w:rStyle w:val="Nenhum"/>
          <w:rtl w:val="0"/>
          <w:lang w:val="pt-PT"/>
        </w:rPr>
        <w:t>nica da Assist</w:t>
      </w:r>
      <w:r>
        <w:rPr>
          <w:rStyle w:val="Nenhum A"/>
          <w:rtl w:val="0"/>
        </w:rPr>
        <w:t>ê</w:t>
      </w:r>
      <w:r>
        <w:rPr>
          <w:rStyle w:val="Nenhum"/>
          <w:rtl w:val="0"/>
          <w:lang w:val="pt-PT"/>
        </w:rPr>
        <w:t>ncia Social, em toda sua extens</w:t>
      </w:r>
      <w:r>
        <w:rPr>
          <w:rStyle w:val="Nenhum"/>
          <w:rtl w:val="0"/>
          <w:lang w:val="pt-PT"/>
        </w:rPr>
        <w:t>ã</w:t>
      </w:r>
      <w:r>
        <w:rPr>
          <w:rStyle w:val="Nenhum"/>
          <w:rtl w:val="0"/>
          <w:lang w:val="pt-PT"/>
        </w:rPr>
        <w:t>o erige o enfrentamento a pobreza como um de seus objetivos. Da mudan</w:t>
      </w:r>
      <w:r>
        <w:rPr>
          <w:rStyle w:val="Nenhum A"/>
          <w:rtl w:val="0"/>
        </w:rPr>
        <w:t>ç</w:t>
      </w:r>
      <w:r>
        <w:rPr>
          <w:rStyle w:val="Nenhum"/>
          <w:rtl w:val="0"/>
          <w:lang w:val="es-ES_tradnl"/>
        </w:rPr>
        <w:t>a de t</w:t>
      </w:r>
      <w:r>
        <w:rPr>
          <w:rStyle w:val="Nenhum A"/>
          <w:rtl w:val="0"/>
        </w:rPr>
        <w:t>ô</w:t>
      </w:r>
      <w:r>
        <w:rPr>
          <w:rStyle w:val="Nenhum"/>
          <w:rtl w:val="0"/>
          <w:lang w:val="pt-PT"/>
        </w:rPr>
        <w:t xml:space="preserve">nica no discurso pode-se inferir que </w:t>
      </w:r>
      <w:r>
        <w:rPr>
          <w:rStyle w:val="Nenhum A"/>
          <w:rtl w:val="0"/>
        </w:rPr>
        <w:t xml:space="preserve">à </w:t>
      </w:r>
      <w:r>
        <w:rPr>
          <w:rStyle w:val="Nenhum"/>
          <w:rtl w:val="0"/>
          <w:lang w:val="pt-PT"/>
        </w:rPr>
        <w:t>norma reguladora resta a dif</w:t>
      </w:r>
      <w:r>
        <w:rPr>
          <w:rStyle w:val="Nenhum A"/>
          <w:rtl w:val="0"/>
        </w:rPr>
        <w:t>í</w:t>
      </w:r>
      <w:r>
        <w:rPr>
          <w:rStyle w:val="Nenhum"/>
          <w:rtl w:val="0"/>
          <w:lang w:val="pt-PT"/>
        </w:rPr>
        <w:t xml:space="preserve">cil tarefa de cumprir o comando da lei maior. No entanto, o faz de forma menos eloquente, mais alinhada </w:t>
      </w:r>
      <w:r>
        <w:rPr>
          <w:rStyle w:val="Nenhum A"/>
          <w:rtl w:val="0"/>
        </w:rPr>
        <w:t xml:space="preserve">à </w:t>
      </w:r>
      <w:r>
        <w:rPr>
          <w:rStyle w:val="Nenhum"/>
          <w:rtl w:val="0"/>
          <w:lang w:val="pt-PT"/>
        </w:rPr>
        <w:t>ordem social cristalizada no seio da sociedade. A LOAS especifica os crit</w:t>
      </w:r>
      <w:r>
        <w:rPr>
          <w:rStyle w:val="Nenhum"/>
          <w:rtl w:val="0"/>
          <w:lang w:val="fr-FR"/>
        </w:rPr>
        <w:t>é</w:t>
      </w:r>
      <w:r>
        <w:rPr>
          <w:rStyle w:val="Nenhum"/>
          <w:rtl w:val="0"/>
          <w:lang w:val="pt-PT"/>
        </w:rPr>
        <w:t>rios para inser</w:t>
      </w:r>
      <w:r>
        <w:rPr>
          <w:rStyle w:val="Nenhum"/>
          <w:rtl w:val="0"/>
          <w:lang w:val="pt-PT"/>
        </w:rPr>
        <w:t>çã</w:t>
      </w:r>
      <w:r>
        <w:rPr>
          <w:rStyle w:val="Nenhum"/>
          <w:rtl w:val="0"/>
          <w:lang w:val="pt-PT"/>
        </w:rPr>
        <w:t>o no BPC, dentre os quais est</w:t>
      </w:r>
      <w:r>
        <w:rPr>
          <w:rStyle w:val="Nenhum"/>
          <w:rtl w:val="0"/>
          <w:lang w:val="pt-PT"/>
        </w:rPr>
        <w:t>ã</w:t>
      </w:r>
      <w:r>
        <w:rPr>
          <w:rStyle w:val="Nenhum"/>
          <w:rtl w:val="0"/>
          <w:lang w:val="pt-PT"/>
        </w:rPr>
        <w:t>o a pessoa com defici</w:t>
      </w:r>
      <w:r>
        <w:rPr>
          <w:rStyle w:val="Nenhum A"/>
          <w:rtl w:val="0"/>
        </w:rPr>
        <w:t>ê</w:t>
      </w:r>
      <w:r>
        <w:rPr>
          <w:rStyle w:val="Nenhum"/>
          <w:rtl w:val="0"/>
          <w:lang w:val="pt-PT"/>
        </w:rPr>
        <w:t xml:space="preserve">ncia ou idosa com renda </w:t>
      </w:r>
      <w:r>
        <w:rPr>
          <w:rStyle w:val="Nenhum"/>
          <w:i w:val="1"/>
          <w:iCs w:val="1"/>
          <w:rtl w:val="0"/>
          <w:lang w:val="it-IT"/>
        </w:rPr>
        <w:t>per capita</w:t>
      </w:r>
      <w:r>
        <w:rPr>
          <w:rStyle w:val="Nenhum"/>
          <w:rtl w:val="0"/>
          <w:lang w:val="es-ES_tradnl"/>
        </w:rPr>
        <w:t xml:space="preserve"> familiar de at</w:t>
      </w:r>
      <w:r>
        <w:rPr>
          <w:rStyle w:val="Nenhum"/>
          <w:rtl w:val="0"/>
          <w:lang w:val="fr-FR"/>
        </w:rPr>
        <w:t xml:space="preserve">é ¼ </w:t>
      </w:r>
      <w:r>
        <w:rPr>
          <w:rStyle w:val="Nenhum"/>
          <w:rtl w:val="0"/>
          <w:lang w:val="es-ES_tradnl"/>
        </w:rPr>
        <w:t>do sal</w:t>
      </w:r>
      <w:r>
        <w:rPr>
          <w:rStyle w:val="Nenhum A"/>
          <w:rtl w:val="0"/>
        </w:rPr>
        <w:t>á</w:t>
      </w:r>
      <w:r>
        <w:rPr>
          <w:rStyle w:val="Nenhum"/>
          <w:rtl w:val="0"/>
          <w:lang w:val="pt-PT"/>
        </w:rPr>
        <w:t>rio m</w:t>
      </w:r>
      <w:r>
        <w:rPr>
          <w:rStyle w:val="Nenhum A"/>
          <w:rtl w:val="0"/>
        </w:rPr>
        <w:t>í</w:t>
      </w:r>
      <w:r>
        <w:rPr>
          <w:rStyle w:val="Nenhum"/>
          <w:rtl w:val="0"/>
          <w:lang w:val="pt-PT"/>
        </w:rPr>
        <w:t>nimo. Nesse sentido, a legisla</w:t>
      </w:r>
      <w:r>
        <w:rPr>
          <w:rStyle w:val="Nenhum"/>
          <w:rtl w:val="0"/>
          <w:lang w:val="pt-PT"/>
        </w:rPr>
        <w:t>çã</w:t>
      </w:r>
      <w:r>
        <w:rPr>
          <w:rStyle w:val="Nenhum"/>
          <w:rtl w:val="0"/>
          <w:lang w:val="pt-PT"/>
        </w:rPr>
        <w:t>o infraconstitucional seguiu o mesmo crit</w:t>
      </w:r>
      <w:r>
        <w:rPr>
          <w:rStyle w:val="Nenhum"/>
          <w:rtl w:val="0"/>
          <w:lang w:val="fr-FR"/>
        </w:rPr>
        <w:t>é</w:t>
      </w:r>
      <w:r>
        <w:rPr>
          <w:rStyle w:val="Nenhum"/>
          <w:rtl w:val="0"/>
          <w:lang w:val="it-IT"/>
        </w:rPr>
        <w:t>rio monet</w:t>
      </w:r>
      <w:r>
        <w:rPr>
          <w:rStyle w:val="Nenhum A"/>
          <w:rtl w:val="0"/>
        </w:rPr>
        <w:t>á</w:t>
      </w:r>
      <w:r>
        <w:rPr>
          <w:rStyle w:val="Nenhum"/>
          <w:rtl w:val="0"/>
          <w:lang w:val="pt-PT"/>
        </w:rPr>
        <w:t>rio do legislador constitucional, propagada pelos grandes organismos internacionais capitalistas. Os limites de renda exigidos imp</w:t>
      </w:r>
      <w:r>
        <w:rPr>
          <w:rStyle w:val="Nenhum"/>
          <w:rtl w:val="0"/>
          <w:lang w:val="pt-PT"/>
        </w:rPr>
        <w:t>õ</w:t>
      </w:r>
      <w:r>
        <w:rPr>
          <w:rStyle w:val="Nenhum"/>
          <w:rtl w:val="0"/>
          <w:lang w:val="pt-PT"/>
        </w:rPr>
        <w:t>e ao indiv</w:t>
      </w:r>
      <w:r>
        <w:rPr>
          <w:rStyle w:val="Nenhum A"/>
          <w:rtl w:val="0"/>
        </w:rPr>
        <w:t>í</w:t>
      </w:r>
      <w:r>
        <w:rPr>
          <w:rStyle w:val="Nenhum"/>
          <w:rtl w:val="0"/>
          <w:lang w:val="pt-PT"/>
        </w:rPr>
        <w:t>duo a exist</w:t>
      </w:r>
      <w:r>
        <w:rPr>
          <w:rStyle w:val="Nenhum A"/>
          <w:rtl w:val="0"/>
        </w:rPr>
        <w:t>ê</w:t>
      </w:r>
      <w:r>
        <w:rPr>
          <w:rStyle w:val="Nenhum"/>
          <w:rtl w:val="0"/>
          <w:lang w:val="pt-PT"/>
        </w:rPr>
        <w:t>ncia no n</w:t>
      </w:r>
      <w:r>
        <w:rPr>
          <w:rStyle w:val="Nenhum A"/>
          <w:rtl w:val="0"/>
        </w:rPr>
        <w:t>í</w:t>
      </w:r>
      <w:r>
        <w:rPr>
          <w:rStyle w:val="Nenhum"/>
          <w:rtl w:val="0"/>
          <w:lang w:val="pt-PT"/>
        </w:rPr>
        <w:t>vel mais elementar, rebaixando suas necessidades ao patamar da sobreviv</w:t>
      </w:r>
      <w:r>
        <w:rPr>
          <w:rStyle w:val="Nenhum A"/>
          <w:rtl w:val="0"/>
        </w:rPr>
        <w:t>ê</w:t>
      </w:r>
      <w:r>
        <w:rPr>
          <w:rStyle w:val="Nenhum"/>
          <w:rtl w:val="0"/>
          <w:lang w:val="it-IT"/>
        </w:rPr>
        <w:t>ncia biol</w:t>
      </w:r>
      <w:r>
        <w:rPr>
          <w:rStyle w:val="Nenhum"/>
          <w:rtl w:val="0"/>
          <w:lang w:val="es-ES_tradnl"/>
        </w:rPr>
        <w:t>ó</w:t>
      </w:r>
      <w:r>
        <w:rPr>
          <w:rStyle w:val="Nenhum"/>
          <w:rtl w:val="0"/>
          <w:lang w:val="pt-PT"/>
        </w:rPr>
        <w:t>gica, mas o suficiente para manter a ordem social estabelecida. Recente altera</w:t>
      </w:r>
      <w:r>
        <w:rPr>
          <w:rStyle w:val="Nenhum"/>
          <w:rtl w:val="0"/>
          <w:lang w:val="pt-PT"/>
        </w:rPr>
        <w:t>çã</w:t>
      </w:r>
      <w:r>
        <w:rPr>
          <w:rStyle w:val="Nenhum"/>
          <w:rtl w:val="0"/>
          <w:lang w:val="pt-PT"/>
        </w:rPr>
        <w:t>o na LOAS inseriu outros elementos para aferi</w:t>
      </w:r>
      <w:r>
        <w:rPr>
          <w:rStyle w:val="Nenhum"/>
          <w:rtl w:val="0"/>
          <w:lang w:val="pt-PT"/>
        </w:rPr>
        <w:t>çã</w:t>
      </w:r>
      <w:r>
        <w:rPr>
          <w:rStyle w:val="Nenhum"/>
          <w:rtl w:val="0"/>
          <w:lang w:val="pt-PT"/>
        </w:rPr>
        <w:t>o da condi</w:t>
      </w:r>
      <w:r>
        <w:rPr>
          <w:rStyle w:val="Nenhum"/>
          <w:rtl w:val="0"/>
          <w:lang w:val="pt-PT"/>
        </w:rPr>
        <w:t>çã</w:t>
      </w:r>
      <w:r>
        <w:rPr>
          <w:rStyle w:val="Nenhum"/>
          <w:rtl w:val="0"/>
          <w:lang w:val="pt-PT"/>
        </w:rPr>
        <w:t>o de miserabilidade aos eleg</w:t>
      </w:r>
      <w:r>
        <w:rPr>
          <w:rStyle w:val="Nenhum A"/>
          <w:rtl w:val="0"/>
        </w:rPr>
        <w:t>í</w:t>
      </w:r>
      <w:r>
        <w:rPr>
          <w:rStyle w:val="Nenhum"/>
          <w:rtl w:val="0"/>
          <w:lang w:val="pt-PT"/>
        </w:rPr>
        <w:t>veis ao BPC: o grau de defici</w:t>
      </w:r>
      <w:r>
        <w:rPr>
          <w:rStyle w:val="Nenhum A"/>
          <w:rtl w:val="0"/>
        </w:rPr>
        <w:t>ê</w:t>
      </w:r>
      <w:r>
        <w:rPr>
          <w:rStyle w:val="Nenhum"/>
          <w:rtl w:val="0"/>
          <w:lang w:val="pt-PT"/>
        </w:rPr>
        <w:t>ncia, a depend</w:t>
      </w:r>
      <w:r>
        <w:rPr>
          <w:rStyle w:val="Nenhum A"/>
          <w:rtl w:val="0"/>
        </w:rPr>
        <w:t>ê</w:t>
      </w:r>
      <w:r>
        <w:rPr>
          <w:rStyle w:val="Nenhum"/>
          <w:rtl w:val="0"/>
          <w:lang w:val="pt-PT"/>
        </w:rPr>
        <w:t>ncia de terceiros e o comprometimento do or</w:t>
      </w:r>
      <w:r>
        <w:rPr>
          <w:rStyle w:val="Nenhum A"/>
          <w:rtl w:val="0"/>
        </w:rPr>
        <w:t>ç</w:t>
      </w:r>
      <w:r>
        <w:rPr>
          <w:rStyle w:val="Nenhum"/>
          <w:rtl w:val="0"/>
          <w:lang w:val="pt-PT"/>
        </w:rPr>
        <w:t>amento familiar com gastos m</w:t>
      </w:r>
      <w:r>
        <w:rPr>
          <w:rStyle w:val="Nenhum"/>
          <w:rtl w:val="0"/>
          <w:lang w:val="fr-FR"/>
        </w:rPr>
        <w:t>é</w:t>
      </w:r>
      <w:r>
        <w:rPr>
          <w:rStyle w:val="Nenhum"/>
          <w:rtl w:val="0"/>
          <w:lang w:val="pt-PT"/>
        </w:rPr>
        <w:t>dicos, tratamentos de sa</w:t>
      </w:r>
      <w:r>
        <w:rPr>
          <w:rStyle w:val="Nenhum A"/>
          <w:rtl w:val="0"/>
        </w:rPr>
        <w:t>ú</w:t>
      </w:r>
      <w:r>
        <w:rPr>
          <w:rStyle w:val="Nenhum"/>
          <w:rtl w:val="0"/>
          <w:lang w:val="pt-PT"/>
        </w:rPr>
        <w:t>de, fraldas, alimentos especiais, medicamentos, desde que n</w:t>
      </w:r>
      <w:r>
        <w:rPr>
          <w:rStyle w:val="Nenhum"/>
          <w:rtl w:val="0"/>
          <w:lang w:val="pt-PT"/>
        </w:rPr>
        <w:t>ã</w:t>
      </w:r>
      <w:r>
        <w:rPr>
          <w:rStyle w:val="Nenhum"/>
          <w:rtl w:val="0"/>
          <w:lang w:val="it-IT"/>
        </w:rPr>
        <w:t>o dispon</w:t>
      </w:r>
      <w:r>
        <w:rPr>
          <w:rStyle w:val="Nenhum A"/>
          <w:rtl w:val="0"/>
        </w:rPr>
        <w:t>í</w:t>
      </w:r>
      <w:r>
        <w:rPr>
          <w:rStyle w:val="Nenhum"/>
          <w:rtl w:val="0"/>
          <w:lang w:val="pt-PT"/>
        </w:rPr>
        <w:t>veis gratuitamente pelo SUS</w:t>
      </w:r>
      <w:r>
        <w:rPr>
          <w:rStyle w:val="Nenhum"/>
          <w:vertAlign w:val="superscript"/>
        </w:rPr>
        <w:footnoteReference w:id="83"/>
      </w:r>
      <w:r>
        <w:rPr>
          <w:rStyle w:val="Nenhum"/>
          <w:rtl w:val="0"/>
          <w:lang w:val="fr-FR"/>
        </w:rPr>
        <w:t xml:space="preserve"> ou de servi</w:t>
      </w:r>
      <w:r>
        <w:rPr>
          <w:rStyle w:val="Nenhum A"/>
          <w:rtl w:val="0"/>
        </w:rPr>
        <w:t>ç</w:t>
      </w:r>
      <w:r>
        <w:rPr>
          <w:rStyle w:val="Nenhum"/>
          <w:rtl w:val="0"/>
          <w:lang w:val="pt-PT"/>
        </w:rPr>
        <w:t>os n</w:t>
      </w:r>
      <w:r>
        <w:rPr>
          <w:rStyle w:val="Nenhum"/>
          <w:rtl w:val="0"/>
          <w:lang w:val="pt-PT"/>
        </w:rPr>
        <w:t>ã</w:t>
      </w:r>
      <w:r>
        <w:rPr>
          <w:rStyle w:val="Nenhum"/>
          <w:rtl w:val="0"/>
          <w:lang w:val="pt-PT"/>
        </w:rPr>
        <w:t>o prestados pelo SUAS</w:t>
      </w:r>
      <w:r>
        <w:rPr>
          <w:rStyle w:val="Nenhum"/>
          <w:vertAlign w:val="superscript"/>
        </w:rPr>
        <w:footnoteReference w:id="84"/>
      </w:r>
      <w:r>
        <w:rPr>
          <w:rStyle w:val="Nenhum"/>
          <w:rtl w:val="0"/>
          <w:lang w:val="pt-PT"/>
        </w:rPr>
        <w:t>. Dessa forma, podemos inferir que todos aqueles indiv</w:t>
      </w:r>
      <w:r>
        <w:rPr>
          <w:rStyle w:val="Nenhum A"/>
          <w:rtl w:val="0"/>
        </w:rPr>
        <w:t>í</w:t>
      </w:r>
      <w:r>
        <w:rPr>
          <w:rStyle w:val="Nenhum"/>
          <w:rtl w:val="0"/>
          <w:lang w:val="pt-PT"/>
        </w:rPr>
        <w:t>duos que apresentam os elementos acima descritos, acrescido da renda per capita, s</w:t>
      </w:r>
      <w:r>
        <w:rPr>
          <w:rStyle w:val="Nenhum"/>
          <w:rtl w:val="0"/>
          <w:lang w:val="pt-PT"/>
        </w:rPr>
        <w:t>ã</w:t>
      </w:r>
      <w:r>
        <w:rPr>
          <w:rStyle w:val="Nenhum"/>
          <w:rtl w:val="0"/>
          <w:lang w:val="pt-PT"/>
        </w:rPr>
        <w:t>o considerados pobres para a assist</w:t>
      </w:r>
      <w:r>
        <w:rPr>
          <w:rStyle w:val="Nenhum A"/>
          <w:rtl w:val="0"/>
        </w:rPr>
        <w:t>ê</w:t>
      </w:r>
      <w:r>
        <w:rPr>
          <w:rStyle w:val="Nenhum"/>
          <w:rtl w:val="0"/>
          <w:lang w:val="pt-PT"/>
        </w:rPr>
        <w:t>ncia social, havendo grada</w:t>
      </w:r>
      <w:r>
        <w:rPr>
          <w:rStyle w:val="Nenhum"/>
          <w:rtl w:val="0"/>
          <w:lang w:val="pt-PT"/>
        </w:rPr>
        <w:t>çõ</w:t>
      </w:r>
      <w:r>
        <w:rPr>
          <w:rStyle w:val="Nenhum"/>
          <w:rtl w:val="0"/>
          <w:lang w:val="pt-PT"/>
        </w:rPr>
        <w:t>es nos n</w:t>
      </w:r>
      <w:r>
        <w:rPr>
          <w:rStyle w:val="Nenhum A"/>
          <w:rtl w:val="0"/>
        </w:rPr>
        <w:t>í</w:t>
      </w:r>
      <w:r>
        <w:rPr>
          <w:rStyle w:val="Nenhum"/>
          <w:rtl w:val="0"/>
          <w:lang w:val="pt-PT"/>
        </w:rPr>
        <w:t>veis de priva</w:t>
      </w:r>
      <w:r>
        <w:rPr>
          <w:rStyle w:val="Nenhum"/>
          <w:rtl w:val="0"/>
          <w:lang w:val="pt-PT"/>
        </w:rPr>
        <w:t>çã</w:t>
      </w:r>
      <w:r>
        <w:rPr>
          <w:rStyle w:val="Nenhum"/>
          <w:rtl w:val="0"/>
          <w:lang w:val="pt-PT"/>
        </w:rPr>
        <w:t>o a depender do contexto social onde est</w:t>
      </w:r>
      <w:r>
        <w:rPr>
          <w:rStyle w:val="Nenhum"/>
          <w:rtl w:val="0"/>
          <w:lang w:val="pt-PT"/>
        </w:rPr>
        <w:t>ã</w:t>
      </w:r>
      <w:r>
        <w:rPr>
          <w:rStyle w:val="Nenhum"/>
          <w:rtl w:val="0"/>
          <w:lang w:val="pt-PT"/>
        </w:rPr>
        <w:t xml:space="preserve">o inseridos. </w:t>
      </w:r>
    </w:p>
    <w:p>
      <w:pPr>
        <w:pStyle w:val="Corpo A"/>
        <w:tabs>
          <w:tab w:val="left" w:pos="851"/>
        </w:tabs>
        <w:spacing w:line="360" w:lineRule="auto"/>
        <w:jc w:val="both"/>
      </w:pPr>
      <w:r>
        <w:rPr>
          <w:rStyle w:val="Nenhum"/>
          <w:rtl w:val="0"/>
          <w:lang w:val="pt-PT"/>
        </w:rPr>
        <w:t>Note-se que o conceito de pobreza do BPC se funde com o da Assist</w:t>
      </w:r>
      <w:r>
        <w:rPr>
          <w:rStyle w:val="Nenhum A"/>
          <w:rtl w:val="0"/>
        </w:rPr>
        <w:t>ê</w:t>
      </w:r>
      <w:r>
        <w:rPr>
          <w:rStyle w:val="Nenhum"/>
          <w:rtl w:val="0"/>
          <w:lang w:val="pt-PT"/>
        </w:rPr>
        <w:t xml:space="preserve">ncia Social, visto que o primeiro </w:t>
      </w:r>
      <w:r>
        <w:rPr>
          <w:rStyle w:val="Nenhum"/>
          <w:rtl w:val="0"/>
          <w:lang w:val="fr-FR"/>
        </w:rPr>
        <w:t xml:space="preserve">é </w:t>
      </w:r>
      <w:r>
        <w:rPr>
          <w:rStyle w:val="Nenhum"/>
          <w:rtl w:val="0"/>
          <w:lang w:val="pt-PT"/>
        </w:rPr>
        <w:t>integrante da pol</w:t>
      </w:r>
      <w:r>
        <w:rPr>
          <w:rStyle w:val="Nenhum A"/>
          <w:rtl w:val="0"/>
        </w:rPr>
        <w:t>í</w:t>
      </w:r>
      <w:r>
        <w:rPr>
          <w:rStyle w:val="Nenhum"/>
          <w:rtl w:val="0"/>
          <w:lang w:val="pt-PT"/>
        </w:rPr>
        <w:t>tica da segunda. Sob este aspecto, ao apresentar os princ</w:t>
      </w:r>
      <w:r>
        <w:rPr>
          <w:rStyle w:val="Nenhum A"/>
          <w:rtl w:val="0"/>
        </w:rPr>
        <w:t>í</w:t>
      </w:r>
      <w:r>
        <w:rPr>
          <w:rStyle w:val="Nenhum"/>
          <w:rtl w:val="0"/>
          <w:lang w:val="pt-PT"/>
        </w:rPr>
        <w:t>pios da dignidade do cidad</w:t>
      </w:r>
      <w:r>
        <w:rPr>
          <w:rStyle w:val="Nenhum"/>
          <w:rtl w:val="0"/>
          <w:lang w:val="pt-PT"/>
        </w:rPr>
        <w:t>ã</w:t>
      </w:r>
      <w:r>
        <w:rPr>
          <w:rStyle w:val="Nenhum"/>
          <w:rtl w:val="0"/>
          <w:lang w:val="pt-PT"/>
        </w:rPr>
        <w:t>o, a LOAS em seu art. 4</w:t>
      </w:r>
      <w:r>
        <w:rPr>
          <w:rStyle w:val="Nenhum A"/>
          <w:rtl w:val="0"/>
        </w:rPr>
        <w:t>º</w:t>
      </w:r>
      <w:r>
        <w:rPr>
          <w:rStyle w:val="Nenhum"/>
          <w:rtl w:val="0"/>
          <w:lang w:val="pt-PT"/>
        </w:rPr>
        <w:t>, incisos III, IV e V, pressup</w:t>
      </w:r>
      <w:r>
        <w:rPr>
          <w:rStyle w:val="Nenhum"/>
          <w:rtl w:val="0"/>
          <w:lang w:val="pt-PT"/>
        </w:rPr>
        <w:t>õ</w:t>
      </w:r>
      <w:r>
        <w:rPr>
          <w:rStyle w:val="Nenhum"/>
          <w:rtl w:val="0"/>
          <w:lang w:val="es-ES_tradnl"/>
        </w:rPr>
        <w:t>e que est</w:t>
      </w:r>
      <w:r>
        <w:rPr>
          <w:rStyle w:val="Nenhum"/>
          <w:rtl w:val="0"/>
          <w:lang w:val="pt-PT"/>
        </w:rPr>
        <w:t>ã</w:t>
      </w:r>
      <w:r>
        <w:rPr>
          <w:rStyle w:val="Nenhum"/>
          <w:rtl w:val="0"/>
          <w:lang w:val="pt-PT"/>
        </w:rPr>
        <w:t>o abrangidos: o respeito a sua autonomia, a benef</w:t>
      </w:r>
      <w:r>
        <w:rPr>
          <w:rStyle w:val="Nenhum A"/>
          <w:rtl w:val="0"/>
        </w:rPr>
        <w:t>í</w:t>
      </w:r>
      <w:r>
        <w:rPr>
          <w:rStyle w:val="Nenhum"/>
          <w:rtl w:val="0"/>
          <w:lang w:val="pt-PT"/>
        </w:rPr>
        <w:t>cios e servi</w:t>
      </w:r>
      <w:r>
        <w:rPr>
          <w:rStyle w:val="Nenhum A"/>
          <w:rtl w:val="0"/>
        </w:rPr>
        <w:t>ç</w:t>
      </w:r>
      <w:r>
        <w:rPr>
          <w:rStyle w:val="Nenhum"/>
          <w:rtl w:val="0"/>
          <w:lang w:val="pt-PT"/>
        </w:rPr>
        <w:t>os de qualidade, a conviv</w:t>
      </w:r>
      <w:r>
        <w:rPr>
          <w:rStyle w:val="Nenhum A"/>
          <w:rtl w:val="0"/>
        </w:rPr>
        <w:t>ê</w:t>
      </w:r>
      <w:r>
        <w:rPr>
          <w:rStyle w:val="Nenhum"/>
          <w:rtl w:val="0"/>
          <w:lang w:val="pt-PT"/>
        </w:rPr>
        <w:t>ncia familiar e comunit</w:t>
      </w:r>
      <w:r>
        <w:rPr>
          <w:rStyle w:val="Nenhum A"/>
          <w:rtl w:val="0"/>
        </w:rPr>
        <w:t>á</w:t>
      </w:r>
      <w:r>
        <w:rPr>
          <w:rStyle w:val="Nenhum"/>
          <w:rtl w:val="0"/>
          <w:lang w:val="it-IT"/>
        </w:rPr>
        <w:t>ria, a veda</w:t>
      </w:r>
      <w:r>
        <w:rPr>
          <w:rStyle w:val="Nenhum"/>
          <w:rtl w:val="0"/>
          <w:lang w:val="pt-PT"/>
        </w:rPr>
        <w:t>çã</w:t>
      </w:r>
      <w:r>
        <w:rPr>
          <w:rStyle w:val="Nenhum"/>
          <w:rtl w:val="0"/>
          <w:lang w:val="pt-PT"/>
        </w:rPr>
        <w:t>o de qualquer comprova</w:t>
      </w:r>
      <w:r>
        <w:rPr>
          <w:rStyle w:val="Nenhum"/>
          <w:rtl w:val="0"/>
          <w:lang w:val="pt-PT"/>
        </w:rPr>
        <w:t>çã</w:t>
      </w:r>
      <w:r>
        <w:rPr>
          <w:rStyle w:val="Nenhum A"/>
          <w:rtl w:val="0"/>
        </w:rPr>
        <w:t>o vexat</w:t>
      </w:r>
      <w:r>
        <w:rPr>
          <w:rStyle w:val="Nenhum"/>
          <w:rtl w:val="0"/>
          <w:lang w:val="es-ES_tradnl"/>
        </w:rPr>
        <w:t>ó</w:t>
      </w:r>
      <w:r>
        <w:rPr>
          <w:rStyle w:val="Nenhum"/>
          <w:rtl w:val="0"/>
          <w:lang w:val="pt-PT"/>
        </w:rPr>
        <w:t>ria de necessidade, a igualdade de direitos no acesso ao atendimento, sem discrimina</w:t>
      </w:r>
      <w:r>
        <w:rPr>
          <w:rStyle w:val="Nenhum"/>
          <w:rtl w:val="0"/>
          <w:lang w:val="pt-PT"/>
        </w:rPr>
        <w:t>çã</w:t>
      </w:r>
      <w:r>
        <w:rPr>
          <w:rStyle w:val="Nenhum"/>
          <w:rtl w:val="0"/>
          <w:lang w:val="pt-PT"/>
        </w:rPr>
        <w:t>o de qualquer natureza e o acesso a informa</w:t>
      </w:r>
      <w:r>
        <w:rPr>
          <w:rStyle w:val="Nenhum"/>
          <w:rtl w:val="0"/>
          <w:lang w:val="pt-PT"/>
        </w:rPr>
        <w:t>çã</w:t>
      </w:r>
      <w:r>
        <w:rPr>
          <w:rStyle w:val="Nenhum"/>
          <w:rtl w:val="0"/>
          <w:lang w:val="pt-PT"/>
        </w:rPr>
        <w:t>o dos benef</w:t>
      </w:r>
      <w:r>
        <w:rPr>
          <w:rStyle w:val="Nenhum A"/>
          <w:rtl w:val="0"/>
        </w:rPr>
        <w:t>í</w:t>
      </w:r>
      <w:r>
        <w:rPr>
          <w:rStyle w:val="Nenhum"/>
          <w:rtl w:val="0"/>
          <w:lang w:val="pt-PT"/>
        </w:rPr>
        <w:t>cios, servi</w:t>
      </w:r>
      <w:r>
        <w:rPr>
          <w:rStyle w:val="Nenhum A"/>
          <w:rtl w:val="0"/>
        </w:rPr>
        <w:t>ç</w:t>
      </w:r>
      <w:r>
        <w:rPr>
          <w:rStyle w:val="Nenhum"/>
          <w:rtl w:val="0"/>
          <w:lang w:val="pt-PT"/>
        </w:rPr>
        <w:t>os, programas e projetos. A aus</w:t>
      </w:r>
      <w:r>
        <w:rPr>
          <w:rStyle w:val="Nenhum A"/>
          <w:rtl w:val="0"/>
        </w:rPr>
        <w:t>ê</w:t>
      </w:r>
      <w:r>
        <w:rPr>
          <w:rStyle w:val="Nenhum"/>
          <w:rtl w:val="0"/>
          <w:lang w:val="pt-PT"/>
        </w:rPr>
        <w:t xml:space="preserve">ncia de tais direitos </w:t>
      </w:r>
      <w:r>
        <w:rPr>
          <w:rStyle w:val="Nenhum"/>
          <w:rtl w:val="0"/>
          <w:lang w:val="fr-FR"/>
        </w:rPr>
        <w:t xml:space="preserve">é </w:t>
      </w:r>
      <w:r>
        <w:rPr>
          <w:rStyle w:val="Nenhum"/>
          <w:rtl w:val="0"/>
          <w:lang w:val="pt-PT"/>
        </w:rPr>
        <w:t>a express</w:t>
      </w:r>
      <w:r>
        <w:rPr>
          <w:rStyle w:val="Nenhum"/>
          <w:rtl w:val="0"/>
          <w:lang w:val="pt-PT"/>
        </w:rPr>
        <w:t>ã</w:t>
      </w:r>
      <w:r>
        <w:rPr>
          <w:rStyle w:val="Nenhum"/>
          <w:rtl w:val="0"/>
          <w:lang w:val="pt-PT"/>
        </w:rPr>
        <w:t>o da pobreza na lei, ou seja, a nega</w:t>
      </w:r>
      <w:r>
        <w:rPr>
          <w:rStyle w:val="Nenhum"/>
          <w:rtl w:val="0"/>
          <w:lang w:val="pt-PT"/>
        </w:rPr>
        <w:t>çã</w:t>
      </w:r>
      <w:r>
        <w:rPr>
          <w:rStyle w:val="Nenhum"/>
          <w:rtl w:val="0"/>
          <w:lang w:val="pt-PT"/>
        </w:rPr>
        <w:t>o desses direitos corresponde a nega</w:t>
      </w:r>
      <w:r>
        <w:rPr>
          <w:rStyle w:val="Nenhum"/>
          <w:rtl w:val="0"/>
          <w:lang w:val="pt-PT"/>
        </w:rPr>
        <w:t>çã</w:t>
      </w:r>
      <w:r>
        <w:rPr>
          <w:rStyle w:val="Nenhum"/>
          <w:rtl w:val="0"/>
          <w:lang w:val="pt-PT"/>
        </w:rPr>
        <w:t>o da pr</w:t>
      </w:r>
      <w:r>
        <w:rPr>
          <w:rStyle w:val="Nenhum"/>
          <w:rtl w:val="0"/>
          <w:lang w:val="es-ES_tradnl"/>
        </w:rPr>
        <w:t>ó</w:t>
      </w:r>
      <w:r>
        <w:rPr>
          <w:rStyle w:val="Nenhum"/>
          <w:rtl w:val="0"/>
          <w:lang w:val="pt-PT"/>
        </w:rPr>
        <w:t>pria cidadania.</w:t>
      </w:r>
      <w:ins w:id="1180" w:date="2022-05-06T15:53:19Z" w:author="oculto">
        <w:r>
          <w:rPr>
            <w:rStyle w:val="Nenhum"/>
            <w:rtl w:val="0"/>
            <w:lang w:val="en-US"/>
          </w:rPr>
          <w:t xml:space="preserve"> </w:t>
        </w:r>
      </w:ins>
      <w:del w:id="1181" w:date="2022-05-06T15:53:19Z" w:author="oculto">
        <w:r>
          <w:rPr>
            <w:rStyle w:val="Nenhum"/>
            <w:rtl w:val="0"/>
            <w:lang w:val="pt-PT"/>
          </w:rPr>
          <w:delText xml:space="preserve">  </w:delText>
        </w:r>
      </w:del>
      <w:r>
        <w:rPr>
          <w:rStyle w:val="Nenhum"/>
          <w:rtl w:val="0"/>
          <w:lang w:val="pt-PT"/>
        </w:rPr>
        <w:t>Nesse sentido, a LOAS conceitua a pobreza sob um paradigma mais ampliado. Embora a abordagem econ</w:t>
      </w:r>
      <w:r>
        <w:rPr>
          <w:rStyle w:val="Nenhum A"/>
          <w:rtl w:val="0"/>
        </w:rPr>
        <w:t>ô</w:t>
      </w:r>
      <w:r>
        <w:rPr>
          <w:rStyle w:val="Nenhum"/>
          <w:rtl w:val="0"/>
          <w:lang w:val="pt-PT"/>
        </w:rPr>
        <w:t xml:space="preserve">mica tenha seu lugar de destaque, </w:t>
      </w:r>
      <w:r>
        <w:rPr>
          <w:rStyle w:val="Nenhum"/>
          <w:rtl w:val="0"/>
          <w:lang w:val="fr-FR"/>
        </w:rPr>
        <w:t xml:space="preserve">é </w:t>
      </w:r>
      <w:r>
        <w:rPr>
          <w:rStyle w:val="Nenhum"/>
          <w:rtl w:val="0"/>
          <w:lang w:val="en-US"/>
        </w:rPr>
        <w:t>percept</w:t>
      </w:r>
      <w:r>
        <w:rPr>
          <w:rStyle w:val="Nenhum A"/>
          <w:rtl w:val="0"/>
        </w:rPr>
        <w:t>í</w:t>
      </w:r>
      <w:r>
        <w:rPr>
          <w:rStyle w:val="Nenhum"/>
          <w:rtl w:val="0"/>
          <w:lang w:val="pt-PT"/>
        </w:rPr>
        <w:t>vel a influ</w:t>
      </w:r>
      <w:r>
        <w:rPr>
          <w:rStyle w:val="Nenhum A"/>
          <w:rtl w:val="0"/>
        </w:rPr>
        <w:t>ê</w:t>
      </w:r>
      <w:r>
        <w:rPr>
          <w:rStyle w:val="Nenhum"/>
          <w:rtl w:val="0"/>
          <w:lang w:val="pt-PT"/>
        </w:rPr>
        <w:t>ncia das teorias pluralistas na lei, as quais consideram outras formas de priva</w:t>
      </w:r>
      <w:r>
        <w:rPr>
          <w:rStyle w:val="Nenhum"/>
          <w:rtl w:val="0"/>
          <w:lang w:val="pt-PT"/>
        </w:rPr>
        <w:t>çã</w:t>
      </w:r>
      <w:r>
        <w:rPr>
          <w:rStyle w:val="Nenhum"/>
          <w:rtl w:val="0"/>
          <w:lang w:val="pt-PT"/>
        </w:rPr>
        <w:t>o, como a da cidadania e da participa</w:t>
      </w:r>
      <w:r>
        <w:rPr>
          <w:rStyle w:val="Nenhum"/>
          <w:rtl w:val="0"/>
          <w:lang w:val="pt-PT"/>
        </w:rPr>
        <w:t>çã</w:t>
      </w:r>
      <w:r>
        <w:rPr>
          <w:rStyle w:val="Nenhum"/>
          <w:rtl w:val="0"/>
          <w:lang w:val="pt-PT"/>
        </w:rPr>
        <w:t>o. Tamb</w:t>
      </w:r>
      <w:r>
        <w:rPr>
          <w:rStyle w:val="Nenhum"/>
          <w:rtl w:val="0"/>
          <w:lang w:val="fr-FR"/>
        </w:rPr>
        <w:t>é</w:t>
      </w:r>
      <w:r>
        <w:rPr>
          <w:rStyle w:val="Nenhum A"/>
          <w:rtl w:val="0"/>
        </w:rPr>
        <w:t xml:space="preserve">m </w:t>
      </w:r>
      <w:r>
        <w:rPr>
          <w:rStyle w:val="Nenhum"/>
          <w:rtl w:val="0"/>
          <w:lang w:val="fr-FR"/>
        </w:rPr>
        <w:t xml:space="preserve">é </w:t>
      </w:r>
      <w:r>
        <w:rPr>
          <w:rStyle w:val="Nenhum"/>
          <w:rtl w:val="0"/>
          <w:lang w:val="it-IT"/>
        </w:rPr>
        <w:t>poss</w:t>
      </w:r>
      <w:r>
        <w:rPr>
          <w:rStyle w:val="Nenhum A"/>
          <w:rtl w:val="0"/>
        </w:rPr>
        <w:t>í</w:t>
      </w:r>
      <w:r>
        <w:rPr>
          <w:rStyle w:val="Nenhum"/>
          <w:rtl w:val="0"/>
          <w:lang w:val="pt-PT"/>
        </w:rPr>
        <w:t>vel notar a influ</w:t>
      </w:r>
      <w:r>
        <w:rPr>
          <w:rStyle w:val="Nenhum A"/>
          <w:rtl w:val="0"/>
        </w:rPr>
        <w:t>ê</w:t>
      </w:r>
      <w:r>
        <w:rPr>
          <w:rStyle w:val="Nenhum"/>
          <w:rtl w:val="0"/>
          <w:lang w:val="pt-PT"/>
        </w:rPr>
        <w:t xml:space="preserve">ncia da teoria das capacidades, especialmente quanto ao respeito </w:t>
      </w:r>
      <w:r>
        <w:rPr>
          <w:rStyle w:val="Nenhum A"/>
          <w:rtl w:val="0"/>
        </w:rPr>
        <w:t xml:space="preserve">à </w:t>
      </w:r>
      <w:r>
        <w:rPr>
          <w:rStyle w:val="Nenhum"/>
          <w:rtl w:val="0"/>
          <w:lang w:val="pt-PT"/>
        </w:rPr>
        <w:t>autonomia e as outras circunst</w:t>
      </w:r>
      <w:r>
        <w:rPr>
          <w:rStyle w:val="Nenhum A"/>
          <w:rtl w:val="0"/>
        </w:rPr>
        <w:t>â</w:t>
      </w:r>
      <w:r>
        <w:rPr>
          <w:rStyle w:val="Nenhum"/>
          <w:rtl w:val="0"/>
          <w:lang w:val="pt-PT"/>
        </w:rPr>
        <w:t>ncias externas que possibilitam o respeito a liberdade e acessibilidade aos servi</w:t>
      </w:r>
      <w:r>
        <w:rPr>
          <w:rStyle w:val="Nenhum A"/>
          <w:rtl w:val="0"/>
        </w:rPr>
        <w:t>ç</w:t>
      </w:r>
      <w:r>
        <w:rPr>
          <w:rStyle w:val="Nenhum"/>
          <w:rtl w:val="0"/>
          <w:lang w:val="pt-PT"/>
        </w:rPr>
        <w:t>os ofertados na esfera da assist</w:t>
      </w:r>
      <w:r>
        <w:rPr>
          <w:rStyle w:val="Nenhum A"/>
          <w:rtl w:val="0"/>
        </w:rPr>
        <w:t>ê</w:t>
      </w:r>
      <w:r>
        <w:rPr>
          <w:rStyle w:val="Nenhum"/>
          <w:rtl w:val="0"/>
          <w:lang w:val="pt-PT"/>
        </w:rPr>
        <w:t xml:space="preserve">ncia social. Considerando que o direito </w:t>
      </w:r>
      <w:r>
        <w:rPr>
          <w:rStyle w:val="Nenhum"/>
          <w:rtl w:val="0"/>
          <w:lang w:val="fr-FR"/>
        </w:rPr>
        <w:t xml:space="preserve">é </w:t>
      </w:r>
      <w:r>
        <w:rPr>
          <w:rStyle w:val="Nenhum"/>
          <w:rtl w:val="0"/>
          <w:lang w:val="fr-FR"/>
        </w:rPr>
        <w:t>perme</w:t>
      </w:r>
      <w:r>
        <w:rPr>
          <w:rStyle w:val="Nenhum A"/>
          <w:rtl w:val="0"/>
        </w:rPr>
        <w:t>á</w:t>
      </w:r>
      <w:r>
        <w:rPr>
          <w:rStyle w:val="Nenhum"/>
          <w:rtl w:val="0"/>
          <w:lang w:val="es-ES_tradnl"/>
        </w:rPr>
        <w:t xml:space="preserve">vel </w:t>
      </w:r>
      <w:r>
        <w:rPr>
          <w:rStyle w:val="Nenhum A"/>
          <w:rtl w:val="0"/>
        </w:rPr>
        <w:t>à</w:t>
      </w:r>
      <w:r>
        <w:rPr>
          <w:rStyle w:val="Nenhum"/>
          <w:rtl w:val="0"/>
          <w:lang w:val="pt-PT"/>
        </w:rPr>
        <w:t>s demandas da sociedade, o reconhecimento de outros par</w:t>
      </w:r>
      <w:r>
        <w:rPr>
          <w:rStyle w:val="Nenhum A"/>
          <w:rtl w:val="0"/>
        </w:rPr>
        <w:t>â</w:t>
      </w:r>
      <w:r>
        <w:rPr>
          <w:rStyle w:val="Nenhum"/>
          <w:rtl w:val="0"/>
          <w:lang w:val="pt-PT"/>
        </w:rPr>
        <w:t>metros, para al</w:t>
      </w:r>
      <w:r>
        <w:rPr>
          <w:rStyle w:val="Nenhum"/>
          <w:rtl w:val="0"/>
          <w:lang w:val="fr-FR"/>
        </w:rPr>
        <w:t>é</w:t>
      </w:r>
      <w:r>
        <w:rPr>
          <w:rStyle w:val="Nenhum"/>
          <w:rtl w:val="0"/>
          <w:lang w:val="pt-PT"/>
        </w:rPr>
        <w:t xml:space="preserve">m da linha da pobreza, </w:t>
      </w:r>
      <w:r>
        <w:rPr>
          <w:rStyle w:val="Nenhum"/>
          <w:rtl w:val="0"/>
          <w:lang w:val="fr-FR"/>
        </w:rPr>
        <w:t xml:space="preserve">é </w:t>
      </w:r>
      <w:r>
        <w:rPr>
          <w:rStyle w:val="Nenhum"/>
          <w:rtl w:val="0"/>
          <w:lang w:val="pt-PT"/>
        </w:rPr>
        <w:t>fruto dos movimentos sociais contrapostos e das lutas sociais dos milhares de usu</w:t>
      </w:r>
      <w:r>
        <w:rPr>
          <w:rStyle w:val="Nenhum A"/>
          <w:rtl w:val="0"/>
        </w:rPr>
        <w:t>á</w:t>
      </w:r>
      <w:r>
        <w:rPr>
          <w:rStyle w:val="Nenhum"/>
          <w:rtl w:val="0"/>
          <w:lang w:val="pt-PT"/>
        </w:rPr>
        <w:t>rios e profissionais da assist</w:t>
      </w:r>
      <w:r>
        <w:rPr>
          <w:rStyle w:val="Nenhum A"/>
          <w:rtl w:val="0"/>
        </w:rPr>
        <w:t>ê</w:t>
      </w:r>
      <w:r>
        <w:rPr>
          <w:rStyle w:val="Nenhum"/>
          <w:rtl w:val="0"/>
          <w:lang w:val="pt-PT"/>
        </w:rPr>
        <w:t>ncia social que impulsionam para o atendimento das realidades presentes no dia a dia das popula</w:t>
      </w:r>
      <w:r>
        <w:rPr>
          <w:rStyle w:val="Nenhum"/>
          <w:rtl w:val="0"/>
          <w:lang w:val="pt-PT"/>
        </w:rPr>
        <w:t>çõ</w:t>
      </w:r>
      <w:r>
        <w:rPr>
          <w:rStyle w:val="Nenhum"/>
          <w:rtl w:val="0"/>
          <w:lang w:val="pt-PT"/>
        </w:rPr>
        <w:t>es mais empobrecidas.</w:t>
      </w:r>
    </w:p>
    <w:p>
      <w:pPr>
        <w:pStyle w:val="Corpo A"/>
        <w:tabs>
          <w:tab w:val="left" w:pos="851"/>
        </w:tabs>
        <w:spacing w:line="360" w:lineRule="auto"/>
        <w:jc w:val="both"/>
      </w:pPr>
      <w:r>
        <w:rPr>
          <w:rStyle w:val="Nenhum A"/>
          <w:rtl w:val="0"/>
        </w:rPr>
        <w:tab/>
        <w:t>N</w:t>
      </w:r>
      <w:r>
        <w:rPr>
          <w:rStyle w:val="Nenhum"/>
          <w:rtl w:val="0"/>
          <w:lang w:val="pt-PT"/>
        </w:rPr>
        <w:t>ã</w:t>
      </w:r>
      <w:r>
        <w:rPr>
          <w:rStyle w:val="Nenhum"/>
          <w:rtl w:val="0"/>
          <w:lang w:val="es-ES_tradnl"/>
        </w:rPr>
        <w:t>o h</w:t>
      </w:r>
      <w:r>
        <w:rPr>
          <w:rStyle w:val="Nenhum A"/>
          <w:rtl w:val="0"/>
        </w:rPr>
        <w:t xml:space="preserve">á </w:t>
      </w:r>
      <w:r>
        <w:rPr>
          <w:rStyle w:val="Nenhum"/>
          <w:rtl w:val="0"/>
          <w:lang w:val="pt-PT"/>
        </w:rPr>
        <w:t>como se pensar a pobreza atual, sem considerar os seus aspectos multidimensionais.  Quest</w:t>
      </w:r>
      <w:r>
        <w:rPr>
          <w:rStyle w:val="Nenhum"/>
          <w:rtl w:val="0"/>
          <w:lang w:val="pt-PT"/>
        </w:rPr>
        <w:t>õ</w:t>
      </w:r>
      <w:r>
        <w:rPr>
          <w:rStyle w:val="Nenhum"/>
          <w:rtl w:val="0"/>
          <w:lang w:val="pt-PT"/>
        </w:rPr>
        <w:t>es relacionadas a idade, g</w:t>
      </w:r>
      <w:r>
        <w:rPr>
          <w:rStyle w:val="Nenhum A"/>
          <w:rtl w:val="0"/>
        </w:rPr>
        <w:t>ê</w:t>
      </w:r>
      <w:r>
        <w:rPr>
          <w:rStyle w:val="Nenhum"/>
          <w:rtl w:val="0"/>
          <w:lang w:val="pt-PT"/>
        </w:rPr>
        <w:t>nero, cultura, contexto social, cultural e econ</w:t>
      </w:r>
      <w:r>
        <w:rPr>
          <w:rStyle w:val="Nenhum A"/>
          <w:rtl w:val="0"/>
        </w:rPr>
        <w:t>ô</w:t>
      </w:r>
      <w:r>
        <w:rPr>
          <w:rStyle w:val="Nenhum"/>
          <w:rtl w:val="0"/>
          <w:lang w:val="it-IT"/>
        </w:rPr>
        <w:t>mico s</w:t>
      </w:r>
      <w:r>
        <w:rPr>
          <w:rStyle w:val="Nenhum"/>
          <w:rtl w:val="0"/>
          <w:lang w:val="pt-PT"/>
        </w:rPr>
        <w:t>ã</w:t>
      </w:r>
      <w:r>
        <w:rPr>
          <w:rStyle w:val="Nenhum"/>
          <w:rtl w:val="0"/>
          <w:lang w:val="pt-PT"/>
        </w:rPr>
        <w:t>o elementos fundamentais para uma maior aproxima</w:t>
      </w:r>
      <w:r>
        <w:rPr>
          <w:rStyle w:val="Nenhum"/>
          <w:rtl w:val="0"/>
          <w:lang w:val="pt-PT"/>
        </w:rPr>
        <w:t>çã</w:t>
      </w:r>
      <w:r>
        <w:rPr>
          <w:rStyle w:val="Nenhum"/>
          <w:rtl w:val="0"/>
          <w:lang w:val="pt-PT"/>
        </w:rPr>
        <w:t>o da pobreza enquanto objeto de an</w:t>
      </w:r>
      <w:r>
        <w:rPr>
          <w:rStyle w:val="Nenhum A"/>
          <w:rtl w:val="0"/>
        </w:rPr>
        <w:t>á</w:t>
      </w:r>
      <w:r>
        <w:rPr>
          <w:rStyle w:val="Nenhum"/>
          <w:rtl w:val="0"/>
          <w:lang w:val="pt-PT"/>
        </w:rPr>
        <w:t>lise. Aportado no exame das legisla</w:t>
      </w:r>
      <w:r>
        <w:rPr>
          <w:rStyle w:val="Nenhum"/>
          <w:rtl w:val="0"/>
          <w:lang w:val="pt-PT"/>
        </w:rPr>
        <w:t>çõ</w:t>
      </w:r>
      <w:r>
        <w:rPr>
          <w:rStyle w:val="Nenhum"/>
          <w:rtl w:val="0"/>
          <w:lang w:val="pt-PT"/>
        </w:rPr>
        <w:t>es referenciadas neste estudo, o combate a pobreza brasileira t</w:t>
      </w:r>
      <w:r>
        <w:rPr>
          <w:rStyle w:val="Nenhum A"/>
          <w:rtl w:val="0"/>
        </w:rPr>
        <w:t>ê</w:t>
      </w:r>
      <w:r>
        <w:rPr>
          <w:rStyle w:val="Nenhum"/>
          <w:rtl w:val="0"/>
          <w:lang w:val="pt-PT"/>
        </w:rPr>
        <w:t>m-se dado por meio de pol</w:t>
      </w:r>
      <w:r>
        <w:rPr>
          <w:rStyle w:val="Nenhum A"/>
          <w:rtl w:val="0"/>
        </w:rPr>
        <w:t>í</w:t>
      </w:r>
      <w:r>
        <w:rPr>
          <w:rStyle w:val="Nenhum"/>
          <w:rtl w:val="0"/>
          <w:lang w:val="pt-PT"/>
        </w:rPr>
        <w:t>ticas sociais focalizadas, por vezes transit</w:t>
      </w:r>
      <w:r>
        <w:rPr>
          <w:rStyle w:val="Nenhum"/>
          <w:rtl w:val="0"/>
          <w:lang w:val="es-ES_tradnl"/>
        </w:rPr>
        <w:t>ó</w:t>
      </w:r>
      <w:r>
        <w:rPr>
          <w:rStyle w:val="Nenhum"/>
          <w:rtl w:val="0"/>
          <w:lang w:val="pt-PT"/>
        </w:rPr>
        <w:t>rias, projetadas para aliviar os impactos do ajustamento macroecon</w:t>
      </w:r>
      <w:r>
        <w:rPr>
          <w:rStyle w:val="Nenhum A"/>
          <w:rtl w:val="0"/>
        </w:rPr>
        <w:t>ô</w:t>
      </w:r>
      <w:r>
        <w:rPr>
          <w:rStyle w:val="Nenhum"/>
          <w:rtl w:val="0"/>
          <w:lang w:val="pt-PT"/>
        </w:rPr>
        <w:t>mico. (PEREIRA, 2016, p. 265) O BPC, por sua vez, goza de maior estabilidade, visto que recebe prote</w:t>
      </w:r>
      <w:r>
        <w:rPr>
          <w:rStyle w:val="Nenhum"/>
          <w:rtl w:val="0"/>
          <w:lang w:val="pt-PT"/>
        </w:rPr>
        <w:t>çã</w:t>
      </w:r>
      <w:r>
        <w:rPr>
          <w:rStyle w:val="Nenhum"/>
          <w:rtl w:val="0"/>
          <w:lang w:val="pt-PT"/>
        </w:rPr>
        <w:t>o especial, por meio de legisla</w:t>
      </w:r>
      <w:r>
        <w:rPr>
          <w:rStyle w:val="Nenhum"/>
          <w:rtl w:val="0"/>
          <w:lang w:val="pt-PT"/>
        </w:rPr>
        <w:t>çã</w:t>
      </w:r>
      <w:r>
        <w:rPr>
          <w:rStyle w:val="Nenhum"/>
          <w:rtl w:val="0"/>
          <w:lang w:val="pt-PT"/>
        </w:rPr>
        <w:t>o constitucional. De toda forma, s</w:t>
      </w:r>
      <w:r>
        <w:rPr>
          <w:rStyle w:val="Nenhum"/>
          <w:rtl w:val="0"/>
          <w:lang w:val="pt-PT"/>
        </w:rPr>
        <w:t>ã</w:t>
      </w:r>
      <w:r>
        <w:rPr>
          <w:rStyle w:val="Nenhum"/>
          <w:rtl w:val="0"/>
          <w:lang w:val="pt-PT"/>
        </w:rPr>
        <w:t xml:space="preserve">o constantes os ataques ao programa que visam restringir o acesso ou diminuir os recursos repassados. </w:t>
      </w:r>
    </w:p>
    <w:p>
      <w:pPr>
        <w:pStyle w:val="Corpo A"/>
        <w:tabs>
          <w:tab w:val="left" w:pos="851"/>
        </w:tabs>
        <w:spacing w:line="360" w:lineRule="auto"/>
        <w:jc w:val="both"/>
      </w:pPr>
      <w:r>
        <w:rPr>
          <w:rStyle w:val="Nenhum"/>
          <w:rtl w:val="0"/>
          <w:lang w:val="pt-PT"/>
        </w:rPr>
        <w:tab/>
        <w:t>O m</w:t>
      </w:r>
      <w:r>
        <w:rPr>
          <w:rStyle w:val="Nenhum A"/>
          <w:rtl w:val="0"/>
        </w:rPr>
        <w:t>í</w:t>
      </w:r>
      <w:r>
        <w:rPr>
          <w:rStyle w:val="Nenhum"/>
          <w:rtl w:val="0"/>
          <w:lang w:val="pt-PT"/>
        </w:rPr>
        <w:t>nimo tem dado a t</w:t>
      </w:r>
      <w:r>
        <w:rPr>
          <w:rStyle w:val="Nenhum A"/>
          <w:rtl w:val="0"/>
        </w:rPr>
        <w:t>ô</w:t>
      </w:r>
      <w:r>
        <w:rPr>
          <w:rStyle w:val="Nenhum"/>
          <w:rtl w:val="0"/>
          <w:lang w:val="pt-PT"/>
        </w:rPr>
        <w:t>nica das pol</w:t>
      </w:r>
      <w:r>
        <w:rPr>
          <w:rStyle w:val="Nenhum A"/>
          <w:rtl w:val="0"/>
        </w:rPr>
        <w:t>í</w:t>
      </w:r>
      <w:r>
        <w:rPr>
          <w:rStyle w:val="Nenhum"/>
          <w:rtl w:val="0"/>
          <w:lang w:val="pt-PT"/>
        </w:rPr>
        <w:t>ticas p</w:t>
      </w:r>
      <w:r>
        <w:rPr>
          <w:rStyle w:val="Nenhum A"/>
          <w:rtl w:val="0"/>
        </w:rPr>
        <w:t>ú</w:t>
      </w:r>
      <w:r>
        <w:rPr>
          <w:rStyle w:val="Nenhum"/>
          <w:rtl w:val="0"/>
          <w:lang w:val="pt-PT"/>
        </w:rPr>
        <w:t xml:space="preserve">blicas voltadas para as camadas empobrecidas no Brasil. </w:t>
      </w:r>
      <w:r>
        <w:rPr>
          <w:rStyle w:val="Nenhum"/>
          <w:rtl w:val="0"/>
          <w:lang w:val="pt-PT"/>
        </w:rPr>
        <w:t xml:space="preserve">É </w:t>
      </w:r>
      <w:r>
        <w:rPr>
          <w:rStyle w:val="Nenhum"/>
          <w:rtl w:val="0"/>
          <w:lang w:val="pt-PT"/>
        </w:rPr>
        <w:t>fruto de um processo hist</w:t>
      </w:r>
      <w:r>
        <w:rPr>
          <w:rStyle w:val="Nenhum"/>
          <w:rtl w:val="0"/>
          <w:lang w:val="es-ES_tradnl"/>
        </w:rPr>
        <w:t>ó</w:t>
      </w:r>
      <w:r>
        <w:rPr>
          <w:rStyle w:val="Nenhum"/>
          <w:rtl w:val="0"/>
          <w:lang w:val="pt-PT"/>
        </w:rPr>
        <w:t>rico, calcado no ide</w:t>
      </w:r>
      <w:r>
        <w:rPr>
          <w:rStyle w:val="Nenhum A"/>
          <w:rtl w:val="0"/>
        </w:rPr>
        <w:t>á</w:t>
      </w:r>
      <w:r>
        <w:rPr>
          <w:rStyle w:val="Nenhum"/>
          <w:rtl w:val="0"/>
          <w:lang w:val="pt-PT"/>
        </w:rPr>
        <w:t xml:space="preserve">rio capitalista, gerador do aumento da desigualdade e empobrecimento da classe trabalhadora. Naturalizado no </w:t>
      </w:r>
      <w:r>
        <w:rPr>
          <w:rStyle w:val="Nenhum A"/>
          <w:rtl w:val="0"/>
        </w:rPr>
        <w:t>â</w:t>
      </w:r>
      <w:r>
        <w:rPr>
          <w:rStyle w:val="Nenhum"/>
          <w:rtl w:val="0"/>
          <w:lang w:val="pt-PT"/>
        </w:rPr>
        <w:t>mbito destas pol</w:t>
      </w:r>
      <w:r>
        <w:rPr>
          <w:rStyle w:val="Nenhum A"/>
          <w:rtl w:val="0"/>
        </w:rPr>
        <w:t>í</w:t>
      </w:r>
      <w:r>
        <w:rPr>
          <w:rStyle w:val="Nenhum"/>
          <w:rtl w:val="0"/>
          <w:lang w:val="pt-PT"/>
        </w:rPr>
        <w:t>ticas, o m</w:t>
      </w:r>
      <w:r>
        <w:rPr>
          <w:rStyle w:val="Nenhum A"/>
          <w:rtl w:val="0"/>
        </w:rPr>
        <w:t>í</w:t>
      </w:r>
      <w:r>
        <w:rPr>
          <w:rStyle w:val="Nenhum"/>
          <w:rtl w:val="0"/>
          <w:lang w:val="pt-PT"/>
        </w:rPr>
        <w:t>nimo rebaixa as necessidades ao n</w:t>
      </w:r>
      <w:r>
        <w:rPr>
          <w:rStyle w:val="Nenhum A"/>
          <w:rtl w:val="0"/>
        </w:rPr>
        <w:t>í</w:t>
      </w:r>
      <w:r>
        <w:rPr>
          <w:rStyle w:val="Nenhum"/>
          <w:rtl w:val="0"/>
          <w:lang w:val="pt-PT"/>
        </w:rPr>
        <w:t>vel da estrita sobreviv</w:t>
      </w:r>
      <w:r>
        <w:rPr>
          <w:rStyle w:val="Nenhum A"/>
          <w:rtl w:val="0"/>
        </w:rPr>
        <w:t>ê</w:t>
      </w:r>
      <w:r>
        <w:rPr>
          <w:rStyle w:val="Nenhum"/>
          <w:rtl w:val="0"/>
          <w:lang w:val="pt-PT"/>
        </w:rPr>
        <w:t>ncia,</w:t>
      </w:r>
      <w:r>
        <w:rPr>
          <w:rStyle w:val="Nenhum"/>
          <w:rtl w:val="0"/>
          <w:lang w:val="en-US"/>
        </w:rPr>
        <w:t xml:space="preserve"> caracterizando</w:t>
      </w:r>
      <w:r>
        <w:rPr>
          <w:rStyle w:val="Nenhum"/>
          <w:rtl w:val="0"/>
          <w:lang w:val="pt-PT"/>
        </w:rPr>
        <w:t xml:space="preserve"> os direitos sociais </w:t>
      </w:r>
      <w:r>
        <w:rPr>
          <w:rStyle w:val="Nenhum"/>
          <w:rtl w:val="0"/>
          <w:lang w:val="en-US"/>
        </w:rPr>
        <w:t>como simples garantia do m</w:t>
      </w:r>
      <w:r>
        <w:rPr>
          <w:rStyle w:val="Nenhum"/>
          <w:rtl w:val="0"/>
          <w:lang w:val="en-US"/>
        </w:rPr>
        <w:t>í</w:t>
      </w:r>
      <w:r>
        <w:rPr>
          <w:rStyle w:val="Nenhum"/>
          <w:rtl w:val="0"/>
          <w:lang w:val="en-US"/>
        </w:rPr>
        <w:t>nimo ou atendimento das necessidades b</w:t>
      </w:r>
      <w:r>
        <w:rPr>
          <w:rStyle w:val="Nenhum"/>
          <w:rtl w:val="0"/>
          <w:lang w:val="en-US"/>
        </w:rPr>
        <w:t>á</w:t>
      </w:r>
      <w:r>
        <w:rPr>
          <w:rStyle w:val="Nenhum"/>
          <w:rtl w:val="0"/>
          <w:lang w:val="en-US"/>
        </w:rPr>
        <w:t>sicas</w:t>
      </w:r>
      <w:r>
        <w:rPr>
          <w:rStyle w:val="Nenhum"/>
          <w:rtl w:val="0"/>
          <w:lang w:val="pt-PT"/>
        </w:rPr>
        <w:t xml:space="preserve">. </w:t>
      </w:r>
      <w:r>
        <w:rPr>
          <w:rStyle w:val="Nenhum"/>
          <w:rtl w:val="0"/>
          <w:lang w:val="en-US"/>
        </w:rPr>
        <w:t xml:space="preserve">Essa </w:t>
      </w:r>
      <w:r>
        <w:rPr>
          <w:rStyle w:val="Nenhum"/>
          <w:rtl w:val="0"/>
          <w:lang w:val="en-US"/>
        </w:rPr>
        <w:t xml:space="preserve">é </w:t>
      </w:r>
      <w:r>
        <w:rPr>
          <w:rStyle w:val="Nenhum"/>
          <w:rtl w:val="0"/>
          <w:lang w:val="en-US"/>
        </w:rPr>
        <w:t>uma forma de r</w:t>
      </w:r>
      <w:r>
        <w:rPr>
          <w:rStyle w:val="Nenhum"/>
          <w:rtl w:val="0"/>
          <w:lang w:val="pt-PT"/>
        </w:rPr>
        <w:t>efor</w:t>
      </w:r>
      <w:r>
        <w:rPr>
          <w:rStyle w:val="Nenhum A"/>
          <w:rtl w:val="0"/>
        </w:rPr>
        <w:t>ç</w:t>
      </w:r>
      <w:r>
        <w:rPr>
          <w:rStyle w:val="Nenhum"/>
          <w:rtl w:val="0"/>
          <w:lang w:val="es-ES_tradnl"/>
        </w:rPr>
        <w:t>a</w:t>
      </w:r>
      <w:r>
        <w:rPr>
          <w:rStyle w:val="Nenhum"/>
          <w:rtl w:val="0"/>
          <w:lang w:val="en-US"/>
        </w:rPr>
        <w:t>r</w:t>
      </w:r>
      <w:r>
        <w:rPr>
          <w:rStyle w:val="Nenhum"/>
          <w:rtl w:val="0"/>
          <w:lang w:val="es-ES_tradnl"/>
        </w:rPr>
        <w:t xml:space="preserve"> a l</w:t>
      </w:r>
      <w:r>
        <w:rPr>
          <w:rStyle w:val="Nenhum"/>
          <w:rtl w:val="0"/>
          <w:lang w:val="es-ES_tradnl"/>
        </w:rPr>
        <w:t>ó</w:t>
      </w:r>
      <w:r>
        <w:rPr>
          <w:rStyle w:val="Nenhum"/>
          <w:rtl w:val="0"/>
          <w:lang w:val="pt-PT"/>
        </w:rPr>
        <w:t>gica da exclus</w:t>
      </w:r>
      <w:r>
        <w:rPr>
          <w:rStyle w:val="Nenhum"/>
          <w:rtl w:val="0"/>
          <w:lang w:val="pt-PT"/>
        </w:rPr>
        <w:t>ã</w:t>
      </w:r>
      <w:r>
        <w:rPr>
          <w:rStyle w:val="Nenhum"/>
          <w:rtl w:val="0"/>
          <w:lang w:val="pt-PT"/>
        </w:rPr>
        <w:t>o, operacionalizada via mecanismos que condicionam e fragilizam o aspecto universalizante das pol</w:t>
      </w:r>
      <w:r>
        <w:rPr>
          <w:rStyle w:val="Nenhum A"/>
          <w:rtl w:val="0"/>
        </w:rPr>
        <w:t>í</w:t>
      </w:r>
      <w:r>
        <w:rPr>
          <w:rStyle w:val="Nenhum"/>
          <w:rtl w:val="0"/>
          <w:lang w:val="pt-PT"/>
        </w:rPr>
        <w:t>ticas sociais.</w:t>
      </w:r>
    </w:p>
    <w:p>
      <w:pPr>
        <w:pStyle w:val="Corpo A"/>
        <w:tabs>
          <w:tab w:val="left" w:pos="851"/>
        </w:tabs>
        <w:spacing w:line="360" w:lineRule="auto"/>
        <w:jc w:val="both"/>
      </w:pPr>
      <w:r>
        <w:rPr>
          <w:rStyle w:val="Nenhum A"/>
          <w:rtl w:val="0"/>
        </w:rPr>
        <w:tab/>
        <w:t>A</w:t>
      </w:r>
      <w:r>
        <w:rPr>
          <w:rStyle w:val="Nenhum"/>
          <w:rtl w:val="0"/>
          <w:lang w:val="pt-PT"/>
        </w:rPr>
        <w:t>çõ</w:t>
      </w:r>
      <w:r>
        <w:rPr>
          <w:rStyle w:val="Nenhum"/>
          <w:rtl w:val="0"/>
          <w:lang w:val="pt-PT"/>
        </w:rPr>
        <w:t xml:space="preserve">es voltadas </w:t>
      </w:r>
      <w:ins w:id="1182" w:date="2022-05-06T15:57:05Z" w:author="oculto">
        <w:r>
          <w:rPr>
            <w:rStyle w:val="Nenhum"/>
            <w:rtl w:val="0"/>
            <w:lang w:val="en-US"/>
          </w:rPr>
          <w:t xml:space="preserve">ao combate </w:t>
        </w:r>
      </w:ins>
      <w:ins w:id="1183" w:date="2022-05-06T15:57:05Z" w:author="oculto">
        <w:r>
          <w:rPr>
            <w:rStyle w:val="Nenhum"/>
            <w:rtl w:val="0"/>
            <w:lang w:val="en-US"/>
          </w:rPr>
          <w:t>à</w:t>
        </w:r>
      </w:ins>
      <w:r>
        <w:rPr>
          <w:rStyle w:val="Nenhum A"/>
          <w:rtl w:val="0"/>
        </w:rPr>
        <w:t xml:space="preserve"> </w:t>
      </w:r>
      <w:r>
        <w:rPr>
          <w:rStyle w:val="Nenhum"/>
          <w:rtl w:val="0"/>
          <w:lang w:val="pt-PT"/>
        </w:rPr>
        <w:t>pobreza, pensadas e gestadas a partir da l</w:t>
      </w:r>
      <w:r>
        <w:rPr>
          <w:rStyle w:val="Nenhum"/>
          <w:rtl w:val="0"/>
          <w:lang w:val="es-ES_tradnl"/>
        </w:rPr>
        <w:t>ó</w:t>
      </w:r>
      <w:r>
        <w:rPr>
          <w:rStyle w:val="Nenhum"/>
          <w:rtl w:val="0"/>
          <w:lang w:val="pt-PT"/>
        </w:rPr>
        <w:t>gica neoliberal, contribuem com o Estado m</w:t>
      </w:r>
      <w:r>
        <w:rPr>
          <w:rStyle w:val="Nenhum A"/>
          <w:rtl w:val="0"/>
        </w:rPr>
        <w:t>í</w:t>
      </w:r>
      <w:r>
        <w:rPr>
          <w:rStyle w:val="Nenhum"/>
          <w:rtl w:val="0"/>
          <w:lang w:val="pt-PT"/>
        </w:rPr>
        <w:t>nimo na medida em que s</w:t>
      </w:r>
      <w:r>
        <w:rPr>
          <w:rStyle w:val="Nenhum"/>
          <w:rtl w:val="0"/>
          <w:lang w:val="pt-PT"/>
        </w:rPr>
        <w:t>ã</w:t>
      </w:r>
      <w:r>
        <w:rPr>
          <w:rStyle w:val="Nenhum"/>
          <w:rtl w:val="0"/>
          <w:lang w:val="pt-PT"/>
        </w:rPr>
        <w:t>o realizados cortes nos recursos das pol</w:t>
      </w:r>
      <w:r>
        <w:rPr>
          <w:rStyle w:val="Nenhum A"/>
          <w:rtl w:val="0"/>
        </w:rPr>
        <w:t>í</w:t>
      </w:r>
      <w:r>
        <w:rPr>
          <w:rStyle w:val="Nenhum"/>
          <w:rtl w:val="0"/>
          <w:lang w:val="pt-PT"/>
        </w:rPr>
        <w:t>ticas, precarizando a presta</w:t>
      </w:r>
      <w:r>
        <w:rPr>
          <w:rStyle w:val="Nenhum"/>
          <w:rtl w:val="0"/>
          <w:lang w:val="pt-PT"/>
        </w:rPr>
        <w:t>çã</w:t>
      </w:r>
      <w:r>
        <w:rPr>
          <w:rStyle w:val="Nenhum"/>
          <w:rtl w:val="0"/>
          <w:lang w:val="pt-PT"/>
        </w:rPr>
        <w:t>o do servi</w:t>
      </w:r>
      <w:r>
        <w:rPr>
          <w:rStyle w:val="Nenhum A"/>
          <w:rtl w:val="0"/>
        </w:rPr>
        <w:t>ç</w:t>
      </w:r>
      <w:r>
        <w:rPr>
          <w:rStyle w:val="Nenhum"/>
          <w:rtl w:val="0"/>
          <w:lang w:val="pt-PT"/>
        </w:rPr>
        <w:t>o. Para tanto, a ideologia presta grande contribui</w:t>
      </w:r>
      <w:r>
        <w:rPr>
          <w:rStyle w:val="Nenhum"/>
          <w:rtl w:val="0"/>
          <w:lang w:val="pt-PT"/>
        </w:rPr>
        <w:t>çã</w:t>
      </w:r>
      <w:r>
        <w:rPr>
          <w:rStyle w:val="Nenhum"/>
          <w:rtl w:val="0"/>
          <w:lang w:val="pt-PT"/>
        </w:rPr>
        <w:t>o ao fomentar a individualiza</w:t>
      </w:r>
      <w:r>
        <w:rPr>
          <w:rStyle w:val="Nenhum"/>
          <w:rtl w:val="0"/>
          <w:lang w:val="pt-PT"/>
        </w:rPr>
        <w:t>çã</w:t>
      </w:r>
      <w:r>
        <w:rPr>
          <w:rStyle w:val="Nenhum"/>
          <w:rtl w:val="0"/>
          <w:lang w:val="pt-PT"/>
        </w:rPr>
        <w:t>o da pobreza e a naturaliza</w:t>
      </w:r>
      <w:r>
        <w:rPr>
          <w:rStyle w:val="Nenhum"/>
          <w:rtl w:val="0"/>
          <w:lang w:val="pt-PT"/>
        </w:rPr>
        <w:t>çã</w:t>
      </w:r>
      <w:r>
        <w:rPr>
          <w:rStyle w:val="Nenhum"/>
          <w:rtl w:val="0"/>
          <w:lang w:val="pt-PT"/>
        </w:rPr>
        <w:t>o da desigualdade, ocultando as mazelas do sistema, anestesiando o corpo social. Para a erradica</w:t>
      </w:r>
      <w:r>
        <w:rPr>
          <w:rStyle w:val="Nenhum"/>
          <w:rtl w:val="0"/>
          <w:lang w:val="pt-PT"/>
        </w:rPr>
        <w:t>çã</w:t>
      </w:r>
      <w:r>
        <w:rPr>
          <w:rStyle w:val="Nenhum"/>
          <w:rtl w:val="0"/>
          <w:lang w:val="pt-PT"/>
        </w:rPr>
        <w:t>o da pobreza, n</w:t>
      </w:r>
      <w:r>
        <w:rPr>
          <w:rStyle w:val="Nenhum"/>
          <w:rtl w:val="0"/>
          <w:lang w:val="pt-PT"/>
        </w:rPr>
        <w:t>ã</w:t>
      </w:r>
      <w:r>
        <w:rPr>
          <w:rStyle w:val="Nenhum A"/>
          <w:rtl w:val="0"/>
        </w:rPr>
        <w:t>o s</w:t>
      </w:r>
      <w:r>
        <w:rPr>
          <w:rStyle w:val="Nenhum"/>
          <w:rtl w:val="0"/>
          <w:lang w:val="pt-PT"/>
        </w:rPr>
        <w:t>ã</w:t>
      </w:r>
      <w:r>
        <w:rPr>
          <w:rStyle w:val="Nenhum"/>
          <w:rtl w:val="0"/>
          <w:lang w:val="es-ES_tradnl"/>
        </w:rPr>
        <w:t>o suficientes pol</w:t>
      </w:r>
      <w:r>
        <w:rPr>
          <w:rStyle w:val="Nenhum A"/>
          <w:rtl w:val="0"/>
        </w:rPr>
        <w:t>í</w:t>
      </w:r>
      <w:r>
        <w:rPr>
          <w:rStyle w:val="Nenhum"/>
          <w:rtl w:val="0"/>
          <w:lang w:val="pt-PT"/>
        </w:rPr>
        <w:t>ticas focalizadas, restritas, pautadas pela l</w:t>
      </w:r>
      <w:r>
        <w:rPr>
          <w:rStyle w:val="Nenhum"/>
          <w:rtl w:val="0"/>
          <w:lang w:val="es-ES_tradnl"/>
        </w:rPr>
        <w:t>ó</w:t>
      </w:r>
      <w:r>
        <w:rPr>
          <w:rStyle w:val="Nenhum"/>
          <w:rtl w:val="0"/>
          <w:lang w:val="pt-PT"/>
        </w:rPr>
        <w:t>gica do m</w:t>
      </w:r>
      <w:r>
        <w:rPr>
          <w:rStyle w:val="Nenhum A"/>
          <w:rtl w:val="0"/>
        </w:rPr>
        <w:t>í</w:t>
      </w:r>
      <w:r>
        <w:rPr>
          <w:rStyle w:val="Nenhum"/>
          <w:rtl w:val="0"/>
          <w:lang w:val="pt-PT"/>
        </w:rPr>
        <w:t>nimo e da exclus</w:t>
      </w:r>
      <w:r>
        <w:rPr>
          <w:rStyle w:val="Nenhum"/>
          <w:rtl w:val="0"/>
          <w:lang w:val="pt-PT"/>
        </w:rPr>
        <w:t>ã</w:t>
      </w:r>
      <w:r>
        <w:rPr>
          <w:rStyle w:val="Nenhum"/>
          <w:rtl w:val="0"/>
          <w:lang w:val="it-IT"/>
        </w:rPr>
        <w:t>o. N</w:t>
      </w:r>
      <w:r>
        <w:rPr>
          <w:rStyle w:val="Nenhum"/>
          <w:rtl w:val="0"/>
          <w:lang w:val="pt-PT"/>
        </w:rPr>
        <w:t>ã</w:t>
      </w:r>
      <w:r>
        <w:rPr>
          <w:rStyle w:val="Nenhum A"/>
          <w:rtl w:val="0"/>
        </w:rPr>
        <w:t xml:space="preserve">o </w:t>
      </w:r>
      <w:r>
        <w:rPr>
          <w:rStyle w:val="Nenhum"/>
          <w:rtl w:val="0"/>
          <w:lang w:val="fr-FR"/>
        </w:rPr>
        <w:t xml:space="preserve">é </w:t>
      </w:r>
      <w:r>
        <w:rPr>
          <w:rStyle w:val="Nenhum"/>
          <w:rtl w:val="0"/>
          <w:lang w:val="it-IT"/>
        </w:rPr>
        <w:t>poss</w:t>
      </w:r>
      <w:r>
        <w:rPr>
          <w:rStyle w:val="Nenhum A"/>
          <w:rtl w:val="0"/>
        </w:rPr>
        <w:t>í</w:t>
      </w:r>
      <w:r>
        <w:rPr>
          <w:rStyle w:val="Nenhum"/>
          <w:rtl w:val="0"/>
          <w:lang w:val="pt-PT"/>
        </w:rPr>
        <w:t>vel atacar os efeitos sem se combater as causas. A erradica</w:t>
      </w:r>
      <w:r>
        <w:rPr>
          <w:rStyle w:val="Nenhum"/>
          <w:rtl w:val="0"/>
          <w:lang w:val="pt-PT"/>
        </w:rPr>
        <w:t>çã</w:t>
      </w:r>
      <w:r>
        <w:rPr>
          <w:rStyle w:val="Nenhum"/>
          <w:rtl w:val="0"/>
          <w:lang w:val="pt-PT"/>
        </w:rPr>
        <w:t>o da pobreza precisa ser gestada numa outra perspectiva que considere a realidade dos pobres, comprometida com a redu</w:t>
      </w:r>
      <w:r>
        <w:rPr>
          <w:rStyle w:val="Nenhum"/>
          <w:rtl w:val="0"/>
          <w:lang w:val="pt-PT"/>
        </w:rPr>
        <w:t>çã</w:t>
      </w:r>
      <w:r>
        <w:rPr>
          <w:rStyle w:val="Nenhum"/>
          <w:rtl w:val="0"/>
          <w:lang w:val="pt-PT"/>
        </w:rPr>
        <w:t>o das desigualdades sociais. N</w:t>
      </w:r>
      <w:r>
        <w:rPr>
          <w:rStyle w:val="Nenhum"/>
          <w:rtl w:val="0"/>
          <w:lang w:val="pt-PT"/>
        </w:rPr>
        <w:t>ã</w:t>
      </w:r>
      <w:r>
        <w:rPr>
          <w:rStyle w:val="Nenhum"/>
          <w:rtl w:val="0"/>
          <w:lang w:val="es-ES_tradnl"/>
        </w:rPr>
        <w:t>o se busca a erradica</w:t>
      </w:r>
      <w:r>
        <w:rPr>
          <w:rStyle w:val="Nenhum"/>
          <w:rtl w:val="0"/>
          <w:lang w:val="pt-PT"/>
        </w:rPr>
        <w:t>çã</w:t>
      </w:r>
      <w:r>
        <w:rPr>
          <w:rStyle w:val="Nenhum"/>
          <w:rtl w:val="0"/>
          <w:lang w:val="pt-PT"/>
        </w:rPr>
        <w:t>o da pobreza nesse contexto conjuntural, uma vez que o pr</w:t>
      </w:r>
      <w:r>
        <w:rPr>
          <w:rStyle w:val="Nenhum"/>
          <w:rtl w:val="0"/>
          <w:lang w:val="es-ES_tradnl"/>
        </w:rPr>
        <w:t>ó</w:t>
      </w:r>
      <w:r>
        <w:rPr>
          <w:rStyle w:val="Nenhum"/>
          <w:rtl w:val="0"/>
          <w:lang w:val="pt-PT"/>
        </w:rPr>
        <w:t>prio sistema se retroalimenta das contradi</w:t>
      </w:r>
      <w:r>
        <w:rPr>
          <w:rStyle w:val="Nenhum"/>
          <w:rtl w:val="0"/>
          <w:lang w:val="pt-PT"/>
        </w:rPr>
        <w:t>çõ</w:t>
      </w:r>
      <w:r>
        <w:rPr>
          <w:rStyle w:val="Nenhum"/>
          <w:rtl w:val="0"/>
          <w:lang w:val="pt-PT"/>
        </w:rPr>
        <w:t>es postas na rela</w:t>
      </w:r>
      <w:r>
        <w:rPr>
          <w:rStyle w:val="Nenhum"/>
          <w:rtl w:val="0"/>
          <w:lang w:val="pt-PT"/>
        </w:rPr>
        <w:t>çã</w:t>
      </w:r>
      <w:r>
        <w:rPr>
          <w:rStyle w:val="Nenhum"/>
          <w:rtl w:val="0"/>
          <w:lang w:val="pt-PT"/>
        </w:rPr>
        <w:t>o capital/trabalho, geradoras da pobreza e da desigualdade. O enfrentamento a pobreza, nessa circunst</w:t>
      </w:r>
      <w:r>
        <w:rPr>
          <w:rStyle w:val="Nenhum A"/>
          <w:rtl w:val="0"/>
        </w:rPr>
        <w:t>â</w:t>
      </w:r>
      <w:r>
        <w:rPr>
          <w:rStyle w:val="Nenhum"/>
          <w:rtl w:val="0"/>
          <w:lang w:val="pt-PT"/>
        </w:rPr>
        <w:t>ncia, colabora para a mitiga</w:t>
      </w:r>
      <w:r>
        <w:rPr>
          <w:rStyle w:val="Nenhum"/>
          <w:rtl w:val="0"/>
          <w:lang w:val="pt-PT"/>
        </w:rPr>
        <w:t>çã</w:t>
      </w:r>
      <w:r>
        <w:rPr>
          <w:rStyle w:val="Nenhum"/>
          <w:rtl w:val="0"/>
          <w:lang w:val="pt-PT"/>
        </w:rPr>
        <w:t>o das tens</w:t>
      </w:r>
      <w:r>
        <w:rPr>
          <w:rStyle w:val="Nenhum"/>
          <w:rtl w:val="0"/>
          <w:lang w:val="pt-PT"/>
        </w:rPr>
        <w:t>õ</w:t>
      </w:r>
      <w:r>
        <w:rPr>
          <w:rStyle w:val="Nenhum"/>
          <w:rtl w:val="0"/>
          <w:lang w:val="pt-PT"/>
        </w:rPr>
        <w:t>es sociais, garantindo a perpetua</w:t>
      </w:r>
      <w:r>
        <w:rPr>
          <w:rStyle w:val="Nenhum"/>
          <w:rtl w:val="0"/>
          <w:lang w:val="pt-PT"/>
        </w:rPr>
        <w:t>çã</w:t>
      </w:r>
      <w:r>
        <w:rPr>
          <w:rStyle w:val="Nenhum"/>
          <w:rtl w:val="0"/>
          <w:lang w:val="pt-PT"/>
        </w:rPr>
        <w:t>o da ordem vigente.</w:t>
      </w:r>
    </w:p>
    <w:p>
      <w:pPr>
        <w:pStyle w:val="Corpo A"/>
        <w:tabs>
          <w:tab w:val="left" w:pos="851"/>
        </w:tabs>
        <w:spacing w:line="360" w:lineRule="auto"/>
        <w:jc w:val="both"/>
      </w:pPr>
      <w:r>
        <w:rPr>
          <w:rStyle w:val="Nenhum"/>
          <w:rtl w:val="0"/>
          <w:lang w:val="pt-PT"/>
        </w:rPr>
        <w:tab/>
        <w:t xml:space="preserve">Em suma, importa salientar que o BPC </w:t>
      </w:r>
      <w:r>
        <w:rPr>
          <w:rStyle w:val="Nenhum"/>
          <w:rtl w:val="0"/>
          <w:lang w:val="fr-FR"/>
        </w:rPr>
        <w:t xml:space="preserve">é </w:t>
      </w:r>
      <w:r>
        <w:rPr>
          <w:rStyle w:val="Nenhum"/>
          <w:rtl w:val="0"/>
          <w:lang w:val="pt-PT"/>
        </w:rPr>
        <w:t>uma importante pol</w:t>
      </w:r>
      <w:r>
        <w:rPr>
          <w:rStyle w:val="Nenhum A"/>
          <w:rtl w:val="0"/>
        </w:rPr>
        <w:t>í</w:t>
      </w:r>
      <w:r>
        <w:rPr>
          <w:rStyle w:val="Nenhum"/>
          <w:rtl w:val="0"/>
          <w:lang w:val="it-IT"/>
        </w:rPr>
        <w:t>tica p</w:t>
      </w:r>
      <w:r>
        <w:rPr>
          <w:rStyle w:val="Nenhum A"/>
          <w:rtl w:val="0"/>
        </w:rPr>
        <w:t>ú</w:t>
      </w:r>
      <w:r>
        <w:rPr>
          <w:rStyle w:val="Nenhum"/>
          <w:rtl w:val="0"/>
          <w:lang w:val="it-IT"/>
        </w:rPr>
        <w:t>blica, instrumento poss</w:t>
      </w:r>
      <w:r>
        <w:rPr>
          <w:rStyle w:val="Nenhum A"/>
          <w:rtl w:val="0"/>
        </w:rPr>
        <w:t>í</w:t>
      </w:r>
      <w:r>
        <w:rPr>
          <w:rStyle w:val="Nenhum"/>
          <w:rtl w:val="0"/>
          <w:lang w:val="pt-PT"/>
        </w:rPr>
        <w:t xml:space="preserve">vel de combate </w:t>
      </w:r>
      <w:r>
        <w:rPr>
          <w:rStyle w:val="Nenhum A"/>
          <w:rtl w:val="0"/>
        </w:rPr>
        <w:t>à</w:t>
      </w:r>
      <w:r>
        <w:rPr>
          <w:rStyle w:val="Nenhum"/>
          <w:rtl w:val="0"/>
          <w:lang w:val="pt-PT"/>
        </w:rPr>
        <w:t>s desigualdades e a pobreza extrema, garantindo a inclus</w:t>
      </w:r>
      <w:r>
        <w:rPr>
          <w:rStyle w:val="Nenhum"/>
          <w:rtl w:val="0"/>
          <w:lang w:val="pt-PT"/>
        </w:rPr>
        <w:t>ã</w:t>
      </w:r>
      <w:r>
        <w:rPr>
          <w:rStyle w:val="Nenhum"/>
          <w:rtl w:val="0"/>
          <w:lang w:val="pt-PT"/>
        </w:rPr>
        <w:t>o de milhares de pessoas em todo o territ</w:t>
      </w:r>
      <w:r>
        <w:rPr>
          <w:rStyle w:val="Nenhum"/>
          <w:rtl w:val="0"/>
          <w:lang w:val="es-ES_tradnl"/>
        </w:rPr>
        <w:t>ó</w:t>
      </w:r>
      <w:r>
        <w:rPr>
          <w:rStyle w:val="Nenhum"/>
          <w:rtl w:val="0"/>
          <w:lang w:val="pt-PT"/>
        </w:rPr>
        <w:t xml:space="preserve">rio. Para o enfrentamento </w:t>
      </w:r>
      <w:r>
        <w:rPr>
          <w:rStyle w:val="Nenhum"/>
          <w:rtl w:val="0"/>
          <w:lang w:val="en-US"/>
        </w:rPr>
        <w:t>d</w:t>
      </w:r>
      <w:r>
        <w:rPr>
          <w:rStyle w:val="Nenhum"/>
          <w:rtl w:val="0"/>
          <w:lang w:val="pt-PT"/>
        </w:rPr>
        <w:t xml:space="preserve">a pobreza </w:t>
      </w:r>
      <w:r>
        <w:rPr>
          <w:rStyle w:val="Nenhum"/>
          <w:rtl w:val="0"/>
          <w:lang w:val="fr-FR"/>
        </w:rPr>
        <w:t xml:space="preserve">é </w:t>
      </w:r>
      <w:r>
        <w:rPr>
          <w:rStyle w:val="Nenhum"/>
          <w:rtl w:val="0"/>
          <w:lang w:val="pt-PT"/>
        </w:rPr>
        <w:t>necess</w:t>
      </w:r>
      <w:r>
        <w:rPr>
          <w:rStyle w:val="Nenhum A"/>
          <w:rtl w:val="0"/>
        </w:rPr>
        <w:t>á</w:t>
      </w:r>
      <w:r>
        <w:rPr>
          <w:rStyle w:val="Nenhum"/>
          <w:rtl w:val="0"/>
          <w:lang w:val="pt-PT"/>
        </w:rPr>
        <w:t>rio enfrentar a desigualdade, a precariza</w:t>
      </w:r>
      <w:r>
        <w:rPr>
          <w:rStyle w:val="Nenhum"/>
          <w:rtl w:val="0"/>
          <w:lang w:val="pt-PT"/>
        </w:rPr>
        <w:t>çã</w:t>
      </w:r>
      <w:r>
        <w:rPr>
          <w:rStyle w:val="Nenhum"/>
          <w:rtl w:val="0"/>
          <w:lang w:val="pt-PT"/>
        </w:rPr>
        <w:t>o das rela</w:t>
      </w:r>
      <w:r>
        <w:rPr>
          <w:rStyle w:val="Nenhum"/>
          <w:rtl w:val="0"/>
          <w:lang w:val="pt-PT"/>
        </w:rPr>
        <w:t>çõ</w:t>
      </w:r>
      <w:r>
        <w:rPr>
          <w:rStyle w:val="Nenhum"/>
          <w:rtl w:val="0"/>
          <w:lang w:val="pt-PT"/>
        </w:rPr>
        <w:t>es de trabalho, a concentra</w:t>
      </w:r>
      <w:r>
        <w:rPr>
          <w:rStyle w:val="Nenhum"/>
          <w:rtl w:val="0"/>
          <w:lang w:val="pt-PT"/>
        </w:rPr>
        <w:t>çã</w:t>
      </w:r>
      <w:r>
        <w:rPr>
          <w:rStyle w:val="Nenhum"/>
          <w:rtl w:val="0"/>
          <w:lang w:val="pt-PT"/>
        </w:rPr>
        <w:t>o descomunal do poder econ</w:t>
      </w:r>
      <w:r>
        <w:rPr>
          <w:rStyle w:val="Nenhum A"/>
          <w:rtl w:val="0"/>
        </w:rPr>
        <w:t>ô</w:t>
      </w:r>
      <w:r>
        <w:rPr>
          <w:rStyle w:val="Nenhum"/>
          <w:rtl w:val="0"/>
          <w:lang w:val="pt-PT"/>
        </w:rPr>
        <w:t xml:space="preserve">mico, o retrocesso, enfim, o esvaziamento da democracia. </w:t>
      </w:r>
    </w:p>
    <w:p>
      <w:pPr>
        <w:pStyle w:val="Corpo A"/>
        <w:tabs>
          <w:tab w:val="left" w:pos="851"/>
        </w:tabs>
        <w:spacing w:line="360" w:lineRule="auto"/>
      </w:pPr>
      <w:r>
        <w:rPr>
          <w:rStyle w:val="Nenhum A"/>
        </w:rPr>
        <w:tab/>
      </w:r>
    </w:p>
    <w:p>
      <w:pPr>
        <w:pStyle w:val="Corpo A"/>
        <w:spacing w:line="360" w:lineRule="auto"/>
        <w:jc w:val="both"/>
      </w:pPr>
    </w:p>
    <w:p>
      <w:pPr>
        <w:pStyle w:val="Corpo A"/>
        <w:spacing w:line="360" w:lineRule="auto"/>
        <w:jc w:val="both"/>
      </w:pPr>
    </w:p>
    <w:p>
      <w:pPr>
        <w:pStyle w:val="Corpo A"/>
        <w:spacing w:line="360" w:lineRule="auto"/>
        <w:jc w:val="both"/>
      </w:pPr>
    </w:p>
    <w:p>
      <w:pPr>
        <w:pStyle w:val="Corpo A"/>
        <w:spacing w:line="360" w:lineRule="auto"/>
        <w:jc w:val="both"/>
      </w:pPr>
    </w:p>
    <w:p>
      <w:pPr>
        <w:pStyle w:val="Corpo A"/>
        <w:spacing w:line="360" w:lineRule="auto"/>
        <w:jc w:val="both"/>
      </w:pPr>
    </w:p>
    <w:p>
      <w:pPr>
        <w:pStyle w:val="Corpo A"/>
        <w:spacing w:line="360" w:lineRule="auto"/>
        <w:jc w:val="both"/>
      </w:pPr>
    </w:p>
    <w:p>
      <w:pPr>
        <w:pStyle w:val="Corpo A"/>
        <w:spacing w:line="360" w:lineRule="auto"/>
        <w:jc w:val="both"/>
      </w:pPr>
    </w:p>
    <w:p>
      <w:pPr>
        <w:pStyle w:val="Corpo A"/>
        <w:spacing w:line="360" w:lineRule="auto"/>
        <w:jc w:val="both"/>
      </w:pPr>
    </w:p>
    <w:p>
      <w:pPr>
        <w:pStyle w:val="Corpo A"/>
        <w:spacing w:line="360" w:lineRule="auto"/>
        <w:jc w:val="both"/>
      </w:pPr>
    </w:p>
    <w:p>
      <w:pPr>
        <w:pStyle w:val="Corpo A"/>
        <w:spacing w:line="360" w:lineRule="auto"/>
        <w:jc w:val="both"/>
      </w:pPr>
    </w:p>
    <w:p>
      <w:pPr>
        <w:pStyle w:val="Corpo A"/>
        <w:jc w:val="center"/>
        <w:rPr>
          <w:rStyle w:val="Nenhum"/>
          <w:b w:val="1"/>
          <w:bCs w:val="1"/>
          <w:outline w:val="0"/>
          <w:color w:val="ff0000"/>
          <w:u w:color="ff0000"/>
          <w14:textFill>
            <w14:solidFill>
              <w14:srgbClr w14:val="FF0000"/>
            </w14:solidFill>
          </w14:textFill>
        </w:rPr>
      </w:pPr>
      <w:r>
        <w:rPr>
          <w:rStyle w:val="Nenhum"/>
          <w:b w:val="1"/>
          <w:bCs w:val="1"/>
          <w:rtl w:val="0"/>
          <w:lang w:val="de-DE"/>
        </w:rPr>
        <w:t>REFER</w:t>
      </w:r>
      <w:r>
        <w:rPr>
          <w:rStyle w:val="Nenhum"/>
          <w:b w:val="1"/>
          <w:bCs w:val="1"/>
          <w:rtl w:val="0"/>
        </w:rPr>
        <w:t>Ê</w:t>
      </w:r>
      <w:r>
        <w:rPr>
          <w:rStyle w:val="Nenhum"/>
          <w:b w:val="1"/>
          <w:bCs w:val="1"/>
          <w:rtl w:val="0"/>
        </w:rPr>
        <w:t>NCIAS</w:t>
      </w:r>
    </w:p>
    <w:p>
      <w:pPr>
        <w:pStyle w:val="Corpo A"/>
        <w:jc w:val="center"/>
        <w:rPr>
          <w:rStyle w:val="Nenhum"/>
          <w:outline w:val="0"/>
          <w:color w:val="ff0000"/>
          <w:u w:color="ff0000"/>
          <w14:textFill>
            <w14:solidFill>
              <w14:srgbClr w14:val="FF0000"/>
            </w14:solidFill>
          </w14:textFill>
        </w:rPr>
      </w:pPr>
    </w:p>
    <w:p>
      <w:pPr>
        <w:pStyle w:val="Corpo A"/>
        <w:jc w:val="both"/>
      </w:pPr>
      <w:r>
        <w:rPr>
          <w:rStyle w:val="Nenhum"/>
          <w:rtl w:val="0"/>
          <w:lang w:val="it-IT"/>
        </w:rPr>
        <w:t>ARA</w:t>
      </w:r>
      <w:r>
        <w:rPr>
          <w:rStyle w:val="Nenhum A"/>
          <w:rtl w:val="0"/>
        </w:rPr>
        <w:t>Ú</w:t>
      </w:r>
      <w:r>
        <w:rPr>
          <w:rStyle w:val="Nenhum"/>
          <w:rtl w:val="0"/>
          <w:lang w:val="pt-PT"/>
        </w:rPr>
        <w:t xml:space="preserve">JO, Cleonice Correia. </w:t>
      </w:r>
      <w:r>
        <w:rPr>
          <w:rStyle w:val="Nenhum"/>
          <w:b w:val="1"/>
          <w:bCs w:val="1"/>
          <w:rtl w:val="0"/>
          <w:lang w:val="pt-PT"/>
        </w:rPr>
        <w:t>Pobreza e programa de transfer</w:t>
      </w:r>
      <w:r>
        <w:rPr>
          <w:rStyle w:val="Nenhum"/>
          <w:b w:val="1"/>
          <w:bCs w:val="1"/>
          <w:rtl w:val="0"/>
        </w:rPr>
        <w:t>ê</w:t>
      </w:r>
      <w:r>
        <w:rPr>
          <w:rStyle w:val="Nenhum"/>
          <w:b w:val="1"/>
          <w:bCs w:val="1"/>
          <w:rtl w:val="0"/>
          <w:lang w:val="pt-PT"/>
        </w:rPr>
        <w:t>ncia de renda: concep</w:t>
      </w:r>
      <w:r>
        <w:rPr>
          <w:rStyle w:val="Nenhum"/>
          <w:b w:val="1"/>
          <w:bCs w:val="1"/>
          <w:rtl w:val="0"/>
          <w:lang w:val="pt-PT"/>
        </w:rPr>
        <w:t>çõ</w:t>
      </w:r>
      <w:r>
        <w:rPr>
          <w:rStyle w:val="Nenhum"/>
          <w:b w:val="1"/>
          <w:bCs w:val="1"/>
          <w:rtl w:val="0"/>
          <w:lang w:val="pt-PT"/>
        </w:rPr>
        <w:t>es e significados</w:t>
      </w:r>
      <w:r>
        <w:rPr>
          <w:rStyle w:val="Nenhum"/>
          <w:rtl w:val="0"/>
          <w:lang w:val="pt-PT"/>
        </w:rPr>
        <w:t>. 2009. Tese de doutorado. Universidade do Maranh</w:t>
      </w:r>
      <w:r>
        <w:rPr>
          <w:rStyle w:val="Nenhum"/>
          <w:rtl w:val="0"/>
          <w:lang w:val="pt-PT"/>
        </w:rPr>
        <w:t>ã</w:t>
      </w:r>
      <w:r>
        <w:rPr>
          <w:rStyle w:val="Nenhum"/>
          <w:rtl w:val="0"/>
          <w:lang w:val="it-IT"/>
        </w:rPr>
        <w:t>o, S</w:t>
      </w:r>
      <w:r>
        <w:rPr>
          <w:rStyle w:val="Nenhum"/>
          <w:rtl w:val="0"/>
          <w:lang w:val="pt-PT"/>
        </w:rPr>
        <w:t>ã</w:t>
      </w:r>
      <w:r>
        <w:rPr>
          <w:rStyle w:val="Nenhum"/>
          <w:rtl w:val="0"/>
          <w:lang w:val="it-IT"/>
        </w:rPr>
        <w:t>o Lu</w:t>
      </w:r>
      <w:r>
        <w:rPr>
          <w:rStyle w:val="Nenhum A"/>
          <w:rtl w:val="0"/>
        </w:rPr>
        <w:t>í</w:t>
      </w:r>
      <w:r>
        <w:rPr>
          <w:rStyle w:val="Nenhum"/>
          <w:rtl w:val="0"/>
          <w:lang w:val="pt-PT"/>
        </w:rPr>
        <w:t>s. 2009. Dispon</w:t>
      </w:r>
      <w:r>
        <w:rPr>
          <w:rStyle w:val="Nenhum A"/>
          <w:rtl w:val="0"/>
        </w:rPr>
        <w:t>í</w:t>
      </w:r>
      <w:r>
        <w:rPr>
          <w:rStyle w:val="Nenhum"/>
          <w:rtl w:val="0"/>
          <w:lang w:val="pt-PT"/>
        </w:rPr>
        <w:t>vel em: &lt;https://tedebc.ufma.br/jspui/bitstream/tede/1525/2/CleoniceCorreiaAraujo.pdf&gt;. Acesso em: 12 dez. 2020.</w:t>
      </w:r>
    </w:p>
    <w:p>
      <w:pPr>
        <w:pStyle w:val="Corpo A"/>
        <w:jc w:val="both"/>
      </w:pPr>
    </w:p>
    <w:p>
      <w:pPr>
        <w:pStyle w:val="Corpo A"/>
        <w:jc w:val="both"/>
      </w:pPr>
      <w:r>
        <w:rPr>
          <w:rStyle w:val="Nenhum"/>
          <w:rtl w:val="0"/>
          <w:lang w:val="pt-PT"/>
        </w:rPr>
        <w:t>BEHRING, Elaine Rossetti. Brasil em contra reforma: desestrutura</w:t>
      </w:r>
      <w:r>
        <w:rPr>
          <w:rStyle w:val="Nenhum"/>
          <w:rtl w:val="0"/>
          <w:lang w:val="pt-PT"/>
        </w:rPr>
        <w:t>çã</w:t>
      </w:r>
      <w:r>
        <w:rPr>
          <w:rStyle w:val="Nenhum"/>
          <w:rtl w:val="0"/>
          <w:lang w:val="pt-PT"/>
        </w:rPr>
        <w:t>o do Estado e perda de direitos. S</w:t>
      </w:r>
      <w:r>
        <w:rPr>
          <w:rStyle w:val="Nenhum"/>
          <w:rtl w:val="0"/>
          <w:lang w:val="pt-PT"/>
        </w:rPr>
        <w:t>ã</w:t>
      </w:r>
      <w:r>
        <w:rPr>
          <w:rStyle w:val="Nenhum"/>
          <w:rtl w:val="0"/>
          <w:lang w:val="pt-PT"/>
        </w:rPr>
        <w:t>o Paulo, Ed. Cortez, 2003.</w:t>
      </w:r>
    </w:p>
    <w:p>
      <w:pPr>
        <w:pStyle w:val="Corpo A"/>
        <w:jc w:val="both"/>
      </w:pPr>
    </w:p>
    <w:p>
      <w:pPr>
        <w:pStyle w:val="Corpo A"/>
        <w:jc w:val="both"/>
      </w:pPr>
      <w:r>
        <w:rPr>
          <w:rStyle w:val="Nenhum"/>
          <w:rtl w:val="0"/>
          <w:lang w:val="pt-PT"/>
        </w:rPr>
        <w:t xml:space="preserve">BOBBIO, Norberto. A era dos direitos. Trad. Carlos Nelson Coutinho. Rio de Janeiro: Elsevier, 2004. </w:t>
      </w:r>
    </w:p>
    <w:p>
      <w:pPr>
        <w:pStyle w:val="Corpo A"/>
        <w:jc w:val="both"/>
      </w:pPr>
    </w:p>
    <w:p>
      <w:pPr>
        <w:pStyle w:val="footnote text"/>
        <w:jc w:val="both"/>
        <w:rPr>
          <w:rStyle w:val="Nenhum"/>
          <w:rFonts w:ascii="Times New Roman" w:cs="Times New Roman" w:hAnsi="Times New Roman" w:eastAsia="Times New Roman"/>
          <w:sz w:val="24"/>
          <w:szCs w:val="24"/>
        </w:rPr>
      </w:pPr>
      <w:r>
        <w:rPr>
          <w:rStyle w:val="Nenhum"/>
          <w:rFonts w:ascii="Times New Roman" w:hAnsi="Times New Roman"/>
          <w:sz w:val="24"/>
          <w:szCs w:val="24"/>
          <w:rtl w:val="0"/>
          <w:lang w:val="pt-PT"/>
        </w:rPr>
        <w:t>Boletim de Conjuntura, no. 29, junho/julho 2021, Departamento Intersindical de Estat</w:t>
      </w:r>
      <w:r>
        <w:rPr>
          <w:rStyle w:val="Nenhum"/>
          <w:rFonts w:ascii="Times New Roman" w:hAnsi="Times New Roman" w:hint="default"/>
          <w:sz w:val="24"/>
          <w:szCs w:val="24"/>
          <w:rtl w:val="0"/>
          <w:lang w:val="pt-PT"/>
        </w:rPr>
        <w:t>í</w:t>
      </w:r>
      <w:r>
        <w:rPr>
          <w:rStyle w:val="Nenhum"/>
          <w:rFonts w:ascii="Times New Roman" w:hAnsi="Times New Roman"/>
          <w:sz w:val="24"/>
          <w:szCs w:val="24"/>
          <w:rtl w:val="0"/>
          <w:lang w:val="pt-PT"/>
        </w:rPr>
        <w:t>stica e Estudos Socioecon</w:t>
      </w:r>
      <w:r>
        <w:rPr>
          <w:rStyle w:val="Nenhum"/>
          <w:rFonts w:ascii="Times New Roman" w:hAnsi="Times New Roman" w:hint="default"/>
          <w:sz w:val="24"/>
          <w:szCs w:val="24"/>
          <w:rtl w:val="0"/>
          <w:lang w:val="pt-PT"/>
        </w:rPr>
        <w:t>ô</w:t>
      </w:r>
      <w:r>
        <w:rPr>
          <w:rStyle w:val="Nenhum"/>
          <w:rFonts w:ascii="Times New Roman" w:hAnsi="Times New Roman"/>
          <w:sz w:val="24"/>
          <w:szCs w:val="24"/>
          <w:rtl w:val="0"/>
          <w:lang w:val="pt-PT"/>
        </w:rPr>
        <w:t xml:space="preserve">micos </w:t>
      </w:r>
      <w:r>
        <w:rPr>
          <w:rStyle w:val="Nenhum"/>
          <w:rFonts w:ascii="Times New Roman" w:hAnsi="Times New Roman" w:hint="default"/>
          <w:sz w:val="24"/>
          <w:szCs w:val="24"/>
          <w:rtl w:val="0"/>
          <w:lang w:val="pt-PT"/>
        </w:rPr>
        <w:t xml:space="preserve">– </w:t>
      </w:r>
      <w:r>
        <w:rPr>
          <w:rStyle w:val="Nenhum"/>
          <w:rFonts w:ascii="Times New Roman" w:hAnsi="Times New Roman"/>
          <w:sz w:val="24"/>
          <w:szCs w:val="24"/>
          <w:rtl w:val="0"/>
          <w:lang w:val="pt-PT"/>
        </w:rPr>
        <w:t>DIEESE. Dispon</w:t>
      </w:r>
      <w:r>
        <w:rPr>
          <w:rStyle w:val="Nenhum"/>
          <w:rFonts w:ascii="Times New Roman" w:hAnsi="Times New Roman" w:hint="default"/>
          <w:sz w:val="24"/>
          <w:szCs w:val="24"/>
          <w:rtl w:val="0"/>
          <w:lang w:val="pt-PT"/>
        </w:rPr>
        <w:t>í</w:t>
      </w:r>
      <w:r>
        <w:rPr>
          <w:rStyle w:val="Nenhum"/>
          <w:rFonts w:ascii="Times New Roman" w:hAnsi="Times New Roman"/>
          <w:sz w:val="24"/>
          <w:szCs w:val="24"/>
          <w:rtl w:val="0"/>
          <w:lang w:val="pt-PT"/>
        </w:rPr>
        <w:t>vel em: &lt;</w:t>
      </w:r>
      <w:r>
        <w:rPr>
          <w:rStyle w:val="Hyperlink.0"/>
        </w:rPr>
        <w:fldChar w:fldCharType="begin" w:fldLock="0"/>
      </w:r>
      <w:r>
        <w:rPr>
          <w:rStyle w:val="Hyperlink.0"/>
        </w:rPr>
        <w:instrText xml:space="preserve"> HYPERLINK "https://www.dieese.org.br/boletimdeconjuntura/2021/boletimconjuntura29.html"</w:instrText>
      </w:r>
      <w:r>
        <w:rPr>
          <w:rStyle w:val="Hyperlink.0"/>
        </w:rPr>
        <w:fldChar w:fldCharType="separate" w:fldLock="0"/>
      </w:r>
      <w:r>
        <w:rPr>
          <w:rStyle w:val="Hyperlink.0"/>
          <w:rtl w:val="0"/>
          <w:lang w:val="pt-PT"/>
        </w:rPr>
        <w:t>https://www.dieese.org.br/boletimdeconjuntura/2021/boletimconjuntura29.html</w:t>
      </w:r>
      <w:r>
        <w:rPr/>
        <w:fldChar w:fldCharType="end" w:fldLock="0"/>
      </w:r>
      <w:r>
        <w:rPr>
          <w:rStyle w:val="Nenhum"/>
          <w:rFonts w:ascii="Times New Roman" w:hAnsi="Times New Roman"/>
          <w:sz w:val="24"/>
          <w:szCs w:val="24"/>
          <w:rtl w:val="0"/>
          <w:lang w:val="pt-PT"/>
        </w:rPr>
        <w:t>&gt;. Acesso em 09 abr. 2022.</w:t>
      </w:r>
    </w:p>
    <w:p>
      <w:pPr>
        <w:pStyle w:val="Corpo A"/>
        <w:jc w:val="both"/>
      </w:pPr>
    </w:p>
    <w:p>
      <w:pPr>
        <w:pStyle w:val="Corpo A"/>
        <w:jc w:val="both"/>
      </w:pPr>
      <w:r>
        <w:rPr>
          <w:rStyle w:val="Nenhum"/>
          <w:rtl w:val="0"/>
          <w:lang w:val="fr-FR"/>
        </w:rPr>
        <w:t>BORUDIEU, Pierre. Introdu</w:t>
      </w:r>
      <w:r>
        <w:rPr>
          <w:rStyle w:val="Nenhum"/>
          <w:rtl w:val="0"/>
          <w:lang w:val="pt-PT"/>
        </w:rPr>
        <w:t>çã</w:t>
      </w:r>
      <w:r>
        <w:rPr>
          <w:rStyle w:val="Nenhum"/>
          <w:rtl w:val="0"/>
          <w:lang w:val="en-US"/>
        </w:rPr>
        <w:t>o a uma Sociologia Reflexiva. In: ______. O poder Simb</w:t>
      </w:r>
      <w:r>
        <w:rPr>
          <w:rStyle w:val="Nenhum"/>
          <w:rtl w:val="0"/>
          <w:lang w:val="es-ES_tradnl"/>
        </w:rPr>
        <w:t>ó</w:t>
      </w:r>
      <w:r>
        <w:rPr>
          <w:rStyle w:val="Nenhum"/>
          <w:rtl w:val="0"/>
          <w:lang w:val="pt-PT"/>
        </w:rPr>
        <w:t>lico. Rio de 5.ed. Rio de Janeiro: Bertrand Brasil, 2002b.</w:t>
      </w:r>
    </w:p>
    <w:p>
      <w:pPr>
        <w:pStyle w:val="Corpo A"/>
        <w:jc w:val="both"/>
      </w:pPr>
    </w:p>
    <w:p>
      <w:pPr>
        <w:pStyle w:val="Corpo A"/>
        <w:jc w:val="both"/>
      </w:pPr>
      <w:r>
        <w:rPr>
          <w:rStyle w:val="Nenhum"/>
          <w:rtl w:val="0"/>
          <w:lang w:val="pt-PT"/>
        </w:rPr>
        <w:t>BRASIL. Avalia</w:t>
      </w:r>
      <w:r>
        <w:rPr>
          <w:rStyle w:val="Nenhum"/>
          <w:rtl w:val="0"/>
          <w:lang w:val="pt-PT"/>
        </w:rPr>
        <w:t>çã</w:t>
      </w:r>
      <w:r>
        <w:rPr>
          <w:rStyle w:val="Nenhum"/>
          <w:rtl w:val="0"/>
          <w:lang w:val="pt-PT"/>
        </w:rPr>
        <w:t>o de Pol</w:t>
      </w:r>
      <w:r>
        <w:rPr>
          <w:rStyle w:val="Nenhum A"/>
          <w:rtl w:val="0"/>
        </w:rPr>
        <w:t>í</w:t>
      </w:r>
      <w:r>
        <w:rPr>
          <w:rStyle w:val="Nenhum"/>
          <w:rtl w:val="0"/>
          <w:lang w:val="pt-PT"/>
        </w:rPr>
        <w:t>ticas P</w:t>
      </w:r>
      <w:r>
        <w:rPr>
          <w:rStyle w:val="Nenhum A"/>
          <w:rtl w:val="0"/>
        </w:rPr>
        <w:t>ú</w:t>
      </w:r>
      <w:r>
        <w:rPr>
          <w:rStyle w:val="Nenhum"/>
          <w:rtl w:val="0"/>
          <w:lang w:val="pt-PT"/>
        </w:rPr>
        <w:t>blicas Guia pr</w:t>
      </w:r>
      <w:r>
        <w:rPr>
          <w:rStyle w:val="Nenhum A"/>
          <w:rtl w:val="0"/>
        </w:rPr>
        <w:t>á</w:t>
      </w:r>
      <w:r>
        <w:rPr>
          <w:rStyle w:val="Nenhum"/>
          <w:rtl w:val="0"/>
          <w:lang w:val="pt-PT"/>
        </w:rPr>
        <w:t>tico de an</w:t>
      </w:r>
      <w:r>
        <w:rPr>
          <w:rStyle w:val="Nenhum A"/>
          <w:rtl w:val="0"/>
        </w:rPr>
        <w:t>á</w:t>
      </w:r>
      <w:r>
        <w:rPr>
          <w:rStyle w:val="Nenhum"/>
          <w:rtl w:val="0"/>
          <w:lang w:val="it-IT"/>
        </w:rPr>
        <w:t xml:space="preserve">lise ex post. V. 2. </w:t>
      </w:r>
      <w:r>
        <w:rPr>
          <w:rStyle w:val="Nenhum"/>
          <w:b w:val="1"/>
          <w:bCs w:val="1"/>
          <w:rtl w:val="0"/>
          <w:lang w:val="pt-PT"/>
        </w:rPr>
        <w:t>Casa Civil da Presid</w:t>
      </w:r>
      <w:r>
        <w:rPr>
          <w:rStyle w:val="Nenhum"/>
          <w:b w:val="1"/>
          <w:bCs w:val="1"/>
          <w:rtl w:val="0"/>
        </w:rPr>
        <w:t>ê</w:t>
      </w:r>
      <w:r>
        <w:rPr>
          <w:rStyle w:val="Nenhum"/>
          <w:b w:val="1"/>
          <w:bCs w:val="1"/>
          <w:rtl w:val="0"/>
          <w:lang w:val="pt-PT"/>
        </w:rPr>
        <w:t>ncia da Rep</w:t>
      </w:r>
      <w:r>
        <w:rPr>
          <w:rStyle w:val="Nenhum"/>
          <w:b w:val="1"/>
          <w:bCs w:val="1"/>
          <w:rtl w:val="0"/>
        </w:rPr>
        <w:t>ú</w:t>
      </w:r>
      <w:r>
        <w:rPr>
          <w:rStyle w:val="Nenhum"/>
          <w:b w:val="1"/>
          <w:bCs w:val="1"/>
          <w:rtl w:val="0"/>
          <w:lang w:val="pt-PT"/>
        </w:rPr>
        <w:t>blica</w:t>
      </w:r>
      <w:r>
        <w:rPr>
          <w:rStyle w:val="Nenhum A"/>
          <w:rtl w:val="0"/>
        </w:rPr>
        <w:t>...[et. al.]. Bras</w:t>
      </w:r>
      <w:r>
        <w:rPr>
          <w:rStyle w:val="Nenhum A"/>
          <w:rtl w:val="0"/>
        </w:rPr>
        <w:t>í</w:t>
      </w:r>
      <w:r>
        <w:rPr>
          <w:rStyle w:val="Nenhum"/>
          <w:rtl w:val="0"/>
          <w:lang w:val="pt-PT"/>
        </w:rPr>
        <w:t>lia: Casa Civil da Presid</w:t>
      </w:r>
      <w:r>
        <w:rPr>
          <w:rStyle w:val="Nenhum A"/>
          <w:rtl w:val="0"/>
        </w:rPr>
        <w:t>ê</w:t>
      </w:r>
      <w:r>
        <w:rPr>
          <w:rStyle w:val="Nenhum"/>
          <w:rtl w:val="0"/>
          <w:lang w:val="pt-PT"/>
        </w:rPr>
        <w:t>ncia da Rep</w:t>
      </w:r>
      <w:r>
        <w:rPr>
          <w:rStyle w:val="Nenhum A"/>
          <w:rtl w:val="0"/>
        </w:rPr>
        <w:t>ú</w:t>
      </w:r>
      <w:r>
        <w:rPr>
          <w:rStyle w:val="Nenhum"/>
          <w:rtl w:val="0"/>
          <w:lang w:val="pt-PT"/>
        </w:rPr>
        <w:t>blica, 2018. Dispon</w:t>
      </w:r>
      <w:r>
        <w:rPr>
          <w:rStyle w:val="Nenhum A"/>
          <w:rtl w:val="0"/>
        </w:rPr>
        <w:t>í</w:t>
      </w:r>
      <w:r>
        <w:rPr>
          <w:rStyle w:val="Nenhum"/>
          <w:rtl w:val="0"/>
          <w:lang w:val="es-ES_tradnl"/>
        </w:rPr>
        <w:t>vel em: &lt;</w:t>
      </w:r>
      <w:r>
        <w:rPr>
          <w:rStyle w:val="Hyperlink.6"/>
          <w:rtl w:val="0"/>
          <w:lang w:val="pt-PT"/>
        </w:rPr>
        <w:t>file:///C:/Users/home/Desktop/Andreia%20C%C3%A9lia/1%20Mestrado%20PAPP/A%20pesquisa/181218_avaliacao_de_politicas_publicas_vol2_guia_expost%20BPC%202018.pdf</w:t>
      </w:r>
      <w:r>
        <w:rPr>
          <w:rStyle w:val="Nenhum"/>
          <w:rtl w:val="0"/>
          <w:lang w:val="pt-PT"/>
        </w:rPr>
        <w:t xml:space="preserve"> &gt;. Acesso em: 13 set. 2019.</w:t>
      </w:r>
    </w:p>
    <w:p>
      <w:pPr>
        <w:pStyle w:val="Corpo A"/>
        <w:jc w:val="both"/>
      </w:pPr>
    </w:p>
    <w:p>
      <w:pPr>
        <w:pStyle w:val="Corpo A"/>
        <w:jc w:val="both"/>
      </w:pPr>
      <w:r>
        <w:rPr>
          <w:rStyle w:val="Nenhum"/>
          <w:rtl w:val="0"/>
          <w:lang w:val="pt-PT"/>
        </w:rPr>
        <w:t>BRASIL. Constitui</w:t>
      </w:r>
      <w:r>
        <w:rPr>
          <w:rStyle w:val="Nenhum"/>
          <w:rtl w:val="0"/>
          <w:lang w:val="pt-PT"/>
        </w:rPr>
        <w:t>çã</w:t>
      </w:r>
      <w:r>
        <w:rPr>
          <w:rStyle w:val="Nenhum"/>
          <w:rtl w:val="0"/>
          <w:lang w:val="it-IT"/>
        </w:rPr>
        <w:t xml:space="preserve">o. </w:t>
      </w:r>
      <w:r>
        <w:rPr>
          <w:rStyle w:val="Nenhum"/>
          <w:b w:val="1"/>
          <w:bCs w:val="1"/>
          <w:rtl w:val="0"/>
          <w:lang w:val="pt-PT"/>
        </w:rPr>
        <w:t>Atos das Disposi</w:t>
      </w:r>
      <w:r>
        <w:rPr>
          <w:rStyle w:val="Nenhum"/>
          <w:b w:val="1"/>
          <w:bCs w:val="1"/>
          <w:rtl w:val="0"/>
          <w:lang w:val="pt-PT"/>
        </w:rPr>
        <w:t>çõ</w:t>
      </w:r>
      <w:r>
        <w:rPr>
          <w:rStyle w:val="Nenhum"/>
          <w:b w:val="1"/>
          <w:bCs w:val="1"/>
          <w:rtl w:val="0"/>
          <w:lang w:val="pt-PT"/>
        </w:rPr>
        <w:t>es Constitucionais Transit</w:t>
      </w:r>
      <w:r>
        <w:rPr>
          <w:rStyle w:val="Nenhum"/>
          <w:b w:val="1"/>
          <w:bCs w:val="1"/>
          <w:rtl w:val="0"/>
          <w:lang w:val="es-ES_tradnl"/>
        </w:rPr>
        <w:t>ó</w:t>
      </w:r>
      <w:r>
        <w:rPr>
          <w:rStyle w:val="Nenhum"/>
          <w:b w:val="1"/>
          <w:bCs w:val="1"/>
          <w:rtl w:val="0"/>
          <w:lang w:val="pt-PT"/>
        </w:rPr>
        <w:t>rias de 1988</w:t>
      </w:r>
      <w:r>
        <w:rPr>
          <w:rStyle w:val="Nenhum"/>
          <w:rtl w:val="0"/>
          <w:lang w:val="it-IT"/>
        </w:rPr>
        <w:t>. Dispon</w:t>
      </w:r>
      <w:r>
        <w:rPr>
          <w:rStyle w:val="Nenhum A"/>
          <w:rtl w:val="0"/>
        </w:rPr>
        <w:t>í</w:t>
      </w:r>
      <w:r>
        <w:rPr>
          <w:rStyle w:val="Nenhum"/>
          <w:rtl w:val="0"/>
          <w:lang w:val="es-ES_tradnl"/>
        </w:rPr>
        <w:t>vel em:  &lt;</w:t>
      </w:r>
      <w:r>
        <w:rPr>
          <w:rStyle w:val="Hyperlink.6"/>
        </w:rPr>
        <w:fldChar w:fldCharType="begin" w:fldLock="0"/>
      </w:r>
      <w:r>
        <w:rPr>
          <w:rStyle w:val="Hyperlink.6"/>
        </w:rPr>
        <w:instrText xml:space="preserve"> HYPERLINK "https://www2.camara.leg.br/legin/fed/conadc/1988/constituicao.adct-1988-5-outubro-1988-322234-publicacaooriginal-1-pl.html"</w:instrText>
      </w:r>
      <w:r>
        <w:rPr>
          <w:rStyle w:val="Hyperlink.6"/>
        </w:rPr>
        <w:fldChar w:fldCharType="separate" w:fldLock="0"/>
      </w:r>
      <w:r>
        <w:rPr>
          <w:rStyle w:val="Hyperlink.6"/>
          <w:rtl w:val="0"/>
          <w:lang w:val="pt-PT"/>
        </w:rPr>
        <w:t>https://www2.camara.leg.br/legin/fed/conadc/1988/constituicao.adct-1988-5-outubro-1988-322234-publicacaooriginal-1-pl.html</w:t>
      </w:r>
      <w:r>
        <w:rPr/>
        <w:fldChar w:fldCharType="end" w:fldLock="0"/>
      </w:r>
      <w:r>
        <w:rPr>
          <w:rStyle w:val="Nenhum"/>
          <w:rtl w:val="0"/>
          <w:lang w:val="pt-PT"/>
        </w:rPr>
        <w:t>&gt;. Acesso em: 12 fev. 2021.</w:t>
      </w:r>
    </w:p>
    <w:p>
      <w:pPr>
        <w:pStyle w:val="Standard"/>
        <w:jc w:val="both"/>
      </w:pPr>
    </w:p>
    <w:p>
      <w:pPr>
        <w:pStyle w:val="Standard"/>
        <w:jc w:val="both"/>
      </w:pPr>
      <w:r>
        <w:rPr>
          <w:rStyle w:val="Nenhum A"/>
          <w:rtl w:val="0"/>
          <w:lang w:val="pt-PT"/>
        </w:rPr>
        <w:t>BRASIL, Constitui</w:t>
      </w:r>
      <w:r>
        <w:rPr>
          <w:rStyle w:val="Nenhum A"/>
          <w:rtl w:val="0"/>
          <w:lang w:val="pt-PT"/>
        </w:rPr>
        <w:t>çã</w:t>
      </w:r>
      <w:r>
        <w:rPr>
          <w:rStyle w:val="Nenhum A"/>
          <w:rtl w:val="0"/>
          <w:lang w:val="pt-PT"/>
        </w:rPr>
        <w:t>o da Rep</w:t>
      </w:r>
      <w:r>
        <w:rPr>
          <w:rStyle w:val="Nenhum A"/>
          <w:rtl w:val="0"/>
          <w:lang w:val="pt-PT"/>
        </w:rPr>
        <w:t>ú</w:t>
      </w:r>
      <w:r>
        <w:rPr>
          <w:rStyle w:val="Nenhum A"/>
          <w:rtl w:val="0"/>
          <w:lang w:val="pt-PT"/>
        </w:rPr>
        <w:t xml:space="preserve">blica Federativa do Brasil de 1988.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5 out. 1988. Dispon</w:t>
      </w:r>
      <w:r>
        <w:rPr>
          <w:rStyle w:val="Nenhum A"/>
          <w:rtl w:val="0"/>
          <w:lang w:val="pt-PT"/>
        </w:rPr>
        <w:t>í</w:t>
      </w:r>
      <w:r>
        <w:rPr>
          <w:rStyle w:val="Nenhum A"/>
          <w:rtl w:val="0"/>
          <w:lang w:val="pt-PT"/>
        </w:rPr>
        <w:t>vel em: http&lt;http://www.planalto.gov.br/ccivil_03/constituicao/constituicaocompilado.htm&gt;. Acesso em: 12 out. 2018.</w:t>
      </w:r>
    </w:p>
    <w:p>
      <w:pPr>
        <w:pStyle w:val="Standard"/>
        <w:jc w:val="both"/>
      </w:pPr>
    </w:p>
    <w:p>
      <w:pPr>
        <w:pStyle w:val="Standard"/>
        <w:jc w:val="both"/>
      </w:pPr>
      <w:r>
        <w:rPr>
          <w:rStyle w:val="Nenhum A"/>
          <w:rtl w:val="0"/>
          <w:lang w:val="pt-PT"/>
        </w:rPr>
        <w:t>BRASIL. Decreto no.6.214, de 26 de setembro de 2007. Regulamenta o benef</w:t>
      </w:r>
      <w:r>
        <w:rPr>
          <w:rStyle w:val="Nenhum A"/>
          <w:rtl w:val="0"/>
          <w:lang w:val="pt-PT"/>
        </w:rPr>
        <w:t>í</w:t>
      </w:r>
      <w:r>
        <w:rPr>
          <w:rStyle w:val="Nenhum A"/>
          <w:rtl w:val="0"/>
          <w:lang w:val="pt-PT"/>
        </w:rPr>
        <w:t>cio de presta</w:t>
      </w:r>
      <w:r>
        <w:rPr>
          <w:rStyle w:val="Nenhum A"/>
          <w:rtl w:val="0"/>
          <w:lang w:val="pt-PT"/>
        </w:rPr>
        <w:t>çã</w:t>
      </w:r>
      <w:r>
        <w:rPr>
          <w:rStyle w:val="Nenhum A"/>
          <w:rtl w:val="0"/>
          <w:lang w:val="pt-PT"/>
        </w:rPr>
        <w:t>o continuada da assist</w:t>
      </w:r>
      <w:r>
        <w:rPr>
          <w:rStyle w:val="Nenhum A"/>
          <w:rtl w:val="0"/>
          <w:lang w:val="pt-PT"/>
        </w:rPr>
        <w:t>ê</w:t>
      </w:r>
      <w:r>
        <w:rPr>
          <w:rStyle w:val="Nenhum A"/>
          <w:rtl w:val="0"/>
          <w:lang w:val="pt-PT"/>
        </w:rPr>
        <w:t xml:space="preserve">ncia social devido </w:t>
      </w:r>
      <w:r>
        <w:rPr>
          <w:rStyle w:val="Nenhum A"/>
          <w:rtl w:val="0"/>
          <w:lang w:val="pt-PT"/>
        </w:rPr>
        <w:t xml:space="preserve">à </w:t>
      </w:r>
      <w:r>
        <w:rPr>
          <w:rStyle w:val="Nenhum A"/>
          <w:rtl w:val="0"/>
          <w:lang w:val="pt-PT"/>
        </w:rPr>
        <w:t>pessoa com defici</w:t>
      </w:r>
      <w:r>
        <w:rPr>
          <w:rStyle w:val="Nenhum A"/>
          <w:rtl w:val="0"/>
          <w:lang w:val="pt-PT"/>
        </w:rPr>
        <w:t>ê</w:t>
      </w:r>
      <w:r>
        <w:rPr>
          <w:rStyle w:val="Nenhum A"/>
          <w:rtl w:val="0"/>
          <w:lang w:val="pt-PT"/>
        </w:rPr>
        <w:t xml:space="preserve">ncia e ao idoso.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28 set. 2007.Dispon</w:t>
      </w:r>
      <w:r>
        <w:rPr>
          <w:rStyle w:val="Nenhum A"/>
          <w:rtl w:val="0"/>
          <w:lang w:val="pt-PT"/>
        </w:rPr>
        <w:t>í</w:t>
      </w:r>
      <w:r>
        <w:rPr>
          <w:rStyle w:val="Nenhum A"/>
          <w:rtl w:val="0"/>
          <w:lang w:val="pt-PT"/>
        </w:rPr>
        <w:t>vel em:&lt;</w:t>
      </w:r>
      <w:r>
        <w:rPr>
          <w:rStyle w:val="Hyperlink.0"/>
        </w:rPr>
        <w:fldChar w:fldCharType="begin" w:fldLock="0"/>
      </w:r>
      <w:r>
        <w:rPr>
          <w:rStyle w:val="Hyperlink.0"/>
        </w:rPr>
        <w:instrText xml:space="preserve"> HYPERLINK "http://www.planalto.gov.br/ccivil_03/_Ato2007-2010/2007/Decreto/D6214.htm"</w:instrText>
      </w:r>
      <w:r>
        <w:rPr>
          <w:rStyle w:val="Hyperlink.0"/>
        </w:rPr>
        <w:fldChar w:fldCharType="separate" w:fldLock="0"/>
      </w:r>
      <w:r>
        <w:rPr>
          <w:rStyle w:val="Hyperlink.0"/>
          <w:rtl w:val="0"/>
          <w:lang w:val="pt-PT"/>
        </w:rPr>
        <w:t>http://www.planalto.gov.br/ccivil_03/_Ato2007-2010/2007/Decreto/D6214.htm</w:t>
      </w:r>
      <w:r>
        <w:rPr/>
        <w:fldChar w:fldCharType="end" w:fldLock="0"/>
      </w:r>
      <w:r>
        <w:rPr>
          <w:rStyle w:val="Nenhum A"/>
          <w:rtl w:val="0"/>
          <w:lang w:val="pt-PT"/>
        </w:rPr>
        <w:t>&gt;. Acesso em: 12 Jul. 2019.</w:t>
      </w:r>
    </w:p>
    <w:p>
      <w:pPr>
        <w:pStyle w:val="Standard"/>
        <w:jc w:val="both"/>
      </w:pPr>
    </w:p>
    <w:p>
      <w:pPr>
        <w:pStyle w:val="Normal (Web)"/>
        <w:spacing w:before="0" w:after="0"/>
        <w:jc w:val="both"/>
        <w:rPr>
          <w:rStyle w:val="Hyperlink.3"/>
        </w:rPr>
      </w:pPr>
      <w:r>
        <w:rPr>
          <w:rStyle w:val="Hyperlink.3"/>
          <w:rtl w:val="0"/>
          <w:lang w:val="pt-PT"/>
        </w:rPr>
        <w:t xml:space="preserve">BRASIL. </w:t>
      </w:r>
      <w:r>
        <w:rPr>
          <w:rStyle w:val="Hyperlink.0"/>
        </w:rPr>
        <w:fldChar w:fldCharType="begin" w:fldLock="0"/>
      </w:r>
      <w:r>
        <w:rPr>
          <w:rStyle w:val="Hyperlink.0"/>
        </w:rPr>
        <w:instrText xml:space="preserve"> HYPERLINK "http://legislacao.planalto.gov.br/legisla/legislacao.nsf/Viw_Identificacao/DEC%252525209.462-2018?OpenDocument"</w:instrText>
      </w:r>
      <w:r>
        <w:rPr>
          <w:rStyle w:val="Hyperlink.0"/>
        </w:rPr>
        <w:fldChar w:fldCharType="separate" w:fldLock="0"/>
      </w:r>
      <w:r>
        <w:rPr>
          <w:rStyle w:val="Hyperlink.0"/>
          <w:rtl w:val="0"/>
          <w:lang w:val="pt-PT"/>
        </w:rPr>
        <w:t>Decrreto n</w:t>
      </w:r>
      <w:r>
        <w:rPr>
          <w:rStyle w:val="Hyperlink.0"/>
          <w:rtl w:val="0"/>
          <w:lang w:val="pt-PT"/>
        </w:rPr>
        <w:t xml:space="preserve">º </w:t>
      </w:r>
      <w:r>
        <w:rPr>
          <w:rStyle w:val="Hyperlink.0"/>
          <w:rtl w:val="0"/>
          <w:lang w:val="pt-PT"/>
        </w:rPr>
        <w:t>9.462, DE 8 DE AGOSTO DE 2018</w:t>
      </w:r>
      <w:r>
        <w:rPr/>
        <w:fldChar w:fldCharType="end" w:fldLock="0"/>
      </w:r>
      <w:r>
        <w:rPr>
          <w:rStyle w:val="Nenhum"/>
          <w:rFonts w:ascii="Times New Roman" w:hAnsi="Times New Roman"/>
          <w:b w:val="1"/>
          <w:bCs w:val="1"/>
          <w:rtl w:val="0"/>
          <w:lang w:val="pt-PT"/>
        </w:rPr>
        <w:t xml:space="preserve">. </w:t>
      </w:r>
      <w:r>
        <w:rPr>
          <w:rStyle w:val="Hyperlink.3"/>
          <w:rtl w:val="0"/>
          <w:lang w:val="pt-PT"/>
        </w:rPr>
        <w:t>Altera o Regulamento do Benef</w:t>
      </w:r>
      <w:r>
        <w:rPr>
          <w:rStyle w:val="Hyperlink.3"/>
          <w:rtl w:val="0"/>
          <w:lang w:val="pt-PT"/>
        </w:rPr>
        <w:t>í</w:t>
      </w:r>
      <w:r>
        <w:rPr>
          <w:rStyle w:val="Hyperlink.3"/>
          <w:rtl w:val="0"/>
          <w:lang w:val="pt-PT"/>
        </w:rPr>
        <w:t>cio de Presta</w:t>
      </w:r>
      <w:r>
        <w:rPr>
          <w:rStyle w:val="Hyperlink.3"/>
          <w:rtl w:val="0"/>
          <w:lang w:val="pt-PT"/>
        </w:rPr>
        <w:t>çã</w:t>
      </w:r>
      <w:r>
        <w:rPr>
          <w:rStyle w:val="Hyperlink.3"/>
          <w:rtl w:val="0"/>
          <w:lang w:val="pt-PT"/>
        </w:rPr>
        <w:t>o Continuada, aprovado pelo Decreto n</w:t>
      </w:r>
      <w:r>
        <w:rPr>
          <w:rStyle w:val="Hyperlink.3"/>
          <w:rtl w:val="0"/>
          <w:lang w:val="pt-PT"/>
        </w:rPr>
        <w:t xml:space="preserve">º </w:t>
      </w:r>
      <w:r>
        <w:rPr>
          <w:rStyle w:val="Hyperlink.3"/>
          <w:rtl w:val="0"/>
          <w:lang w:val="pt-PT"/>
        </w:rPr>
        <w:t>6.214, de 26 de setembro de 2007, e o Decreto n</w:t>
      </w:r>
      <w:r>
        <w:rPr>
          <w:rStyle w:val="Hyperlink.3"/>
          <w:rtl w:val="0"/>
          <w:lang w:val="pt-PT"/>
        </w:rPr>
        <w:t xml:space="preserve">º </w:t>
      </w:r>
      <w:r>
        <w:rPr>
          <w:rStyle w:val="Hyperlink.3"/>
          <w:rtl w:val="0"/>
          <w:lang w:val="pt-PT"/>
        </w:rPr>
        <w:t>6.135, de 26 de junho de 2007, que disp</w:t>
      </w:r>
      <w:r>
        <w:rPr>
          <w:rStyle w:val="Hyperlink.3"/>
          <w:rtl w:val="0"/>
          <w:lang w:val="pt-PT"/>
        </w:rPr>
        <w:t>õ</w:t>
      </w:r>
      <w:r>
        <w:rPr>
          <w:rStyle w:val="Hyperlink.3"/>
          <w:rtl w:val="0"/>
          <w:lang w:val="pt-PT"/>
        </w:rPr>
        <w:t>e sobre o</w:t>
      </w:r>
      <w:r>
        <w:rPr>
          <w:rStyle w:val="Hyperlink.3"/>
          <w:rtl w:val="0"/>
          <w:lang w:val="pt-PT"/>
        </w:rPr>
        <w:t> </w:t>
      </w:r>
      <w:r>
        <w:rPr>
          <w:rStyle w:val="Hyperlink.3"/>
          <w:rtl w:val="0"/>
          <w:lang w:val="pt-PT"/>
        </w:rPr>
        <w:t xml:space="preserve">Cadastro </w:t>
      </w:r>
      <w:r>
        <w:rPr>
          <w:rStyle w:val="Hyperlink.3"/>
          <w:rtl w:val="0"/>
          <w:lang w:val="pt-PT"/>
        </w:rPr>
        <w:t>Ú</w:t>
      </w:r>
      <w:r>
        <w:rPr>
          <w:rStyle w:val="Hyperlink.3"/>
          <w:rtl w:val="0"/>
          <w:lang w:val="pt-PT"/>
        </w:rPr>
        <w:t>nico para Programas Sociais do Governo Federal -</w:t>
      </w:r>
      <w:r>
        <w:rPr>
          <w:rStyle w:val="Hyperlink.3"/>
          <w:rtl w:val="0"/>
          <w:lang w:val="pt-PT"/>
        </w:rPr>
        <w:t> </w:t>
      </w:r>
      <w:r>
        <w:rPr>
          <w:rStyle w:val="Hyperlink.3"/>
          <w:rtl w:val="0"/>
          <w:lang w:val="pt-PT"/>
        </w:rPr>
        <w:t>Cad</w:t>
      </w:r>
      <w:r>
        <w:rPr>
          <w:rStyle w:val="Hyperlink.3"/>
          <w:rtl w:val="0"/>
          <w:lang w:val="pt-PT"/>
        </w:rPr>
        <w:t>Ú</w:t>
      </w:r>
      <w:r>
        <w:rPr>
          <w:rStyle w:val="Hyperlink.3"/>
          <w:rtl w:val="0"/>
          <w:lang w:val="pt-PT"/>
        </w:rPr>
        <w:t xml:space="preserve">nico. </w:t>
      </w:r>
      <w:r>
        <w:rPr>
          <w:rStyle w:val="Nenhum"/>
          <w:rFonts w:ascii="Times New Roman" w:hAnsi="Times New Roman"/>
          <w:b w:val="1"/>
          <w:bCs w:val="1"/>
          <w:rtl w:val="0"/>
          <w:lang w:val="pt-PT"/>
        </w:rPr>
        <w:t>Di</w:t>
      </w:r>
      <w:r>
        <w:rPr>
          <w:rStyle w:val="Nenhum"/>
          <w:rFonts w:ascii="Times New Roman" w:hAnsi="Times New Roman" w:hint="default"/>
          <w:b w:val="1"/>
          <w:bCs w:val="1"/>
          <w:rtl w:val="0"/>
          <w:lang w:val="pt-PT"/>
        </w:rPr>
        <w:t>á</w:t>
      </w:r>
      <w:r>
        <w:rPr>
          <w:rStyle w:val="Nenhum"/>
          <w:rFonts w:ascii="Times New Roman" w:hAnsi="Times New Roman"/>
          <w:b w:val="1"/>
          <w:bCs w:val="1"/>
          <w:rtl w:val="0"/>
          <w:lang w:val="pt-PT"/>
        </w:rPr>
        <w:t>rio Oficial [da] Rep</w:t>
      </w:r>
      <w:r>
        <w:rPr>
          <w:rStyle w:val="Nenhum"/>
          <w:rFonts w:ascii="Times New Roman" w:hAnsi="Times New Roman" w:hint="default"/>
          <w:b w:val="1"/>
          <w:bCs w:val="1"/>
          <w:rtl w:val="0"/>
          <w:lang w:val="pt-PT"/>
        </w:rPr>
        <w:t>ú</w:t>
      </w:r>
      <w:r>
        <w:rPr>
          <w:rStyle w:val="Nenhum"/>
          <w:rFonts w:ascii="Times New Roman" w:hAnsi="Times New Roman"/>
          <w:b w:val="1"/>
          <w:bCs w:val="1"/>
          <w:rtl w:val="0"/>
          <w:lang w:val="pt-PT"/>
        </w:rPr>
        <w:t>blica Federativa do Brasil</w:t>
      </w:r>
      <w:r>
        <w:rPr>
          <w:rStyle w:val="Hyperlink.3"/>
          <w:rtl w:val="0"/>
          <w:lang w:val="pt-PT"/>
        </w:rPr>
        <w:t>, Bras</w:t>
      </w:r>
      <w:r>
        <w:rPr>
          <w:rStyle w:val="Hyperlink.3"/>
          <w:rtl w:val="0"/>
          <w:lang w:val="pt-PT"/>
        </w:rPr>
        <w:t>í</w:t>
      </w:r>
      <w:r>
        <w:rPr>
          <w:rStyle w:val="Hyperlink.3"/>
          <w:rtl w:val="0"/>
          <w:lang w:val="pt-PT"/>
        </w:rPr>
        <w:t>lia, DF, 9 ago. 2018. Dispon</w:t>
      </w:r>
      <w:r>
        <w:rPr>
          <w:rStyle w:val="Hyperlink.3"/>
          <w:rtl w:val="0"/>
          <w:lang w:val="pt-PT"/>
        </w:rPr>
        <w:t>í</w:t>
      </w:r>
      <w:r>
        <w:rPr>
          <w:rStyle w:val="Hyperlink.3"/>
          <w:rtl w:val="0"/>
          <w:lang w:val="pt-PT"/>
        </w:rPr>
        <w:t>vel em: &lt;</w:t>
      </w:r>
      <w:r>
        <w:rPr>
          <w:rStyle w:val="Hyperlink.0"/>
        </w:rPr>
        <w:fldChar w:fldCharType="begin" w:fldLock="0"/>
      </w:r>
      <w:r>
        <w:rPr>
          <w:rStyle w:val="Hyperlink.0"/>
        </w:rPr>
        <w:instrText xml:space="preserve"> HYPERLINK "http://www.planalto.gov.br/ccivil_03/_Ato2015-2018/2018/Decreto/D9462.htm"</w:instrText>
      </w:r>
      <w:r>
        <w:rPr>
          <w:rStyle w:val="Hyperlink.0"/>
        </w:rPr>
        <w:fldChar w:fldCharType="separate" w:fldLock="0"/>
      </w:r>
      <w:r>
        <w:rPr>
          <w:rStyle w:val="Hyperlink.0"/>
          <w:rtl w:val="0"/>
          <w:lang w:val="pt-PT"/>
        </w:rPr>
        <w:t>http://www.planalto.gov.br/ccivil_03/_Ato2015-2018/2018/Decreto/D9462.htm</w:t>
      </w:r>
      <w:r>
        <w:rPr/>
        <w:fldChar w:fldCharType="end" w:fldLock="0"/>
      </w:r>
      <w:r>
        <w:rPr>
          <w:rStyle w:val="Hyperlink.3"/>
          <w:rtl w:val="0"/>
          <w:lang w:val="pt-PT"/>
        </w:rPr>
        <w:t>&gt;. Acesso em: 12 set. 2019.</w:t>
      </w:r>
    </w:p>
    <w:p>
      <w:pPr>
        <w:pStyle w:val="Standard"/>
        <w:jc w:val="both"/>
      </w:pPr>
    </w:p>
    <w:p>
      <w:pPr>
        <w:pStyle w:val="Corpo A"/>
        <w:jc w:val="both"/>
      </w:pPr>
      <w:r>
        <w:rPr>
          <w:rStyle w:val="Nenhum"/>
          <w:rtl w:val="0"/>
          <w:lang w:val="pt-PT"/>
        </w:rPr>
        <w:t>BRASIL. Decreto 9.674/ 2019, de 2 de janeiro de 2019. Aprova o quadro regimental e o quadro demonstrativo dos cargos em comiss</w:t>
      </w:r>
      <w:r>
        <w:rPr>
          <w:rStyle w:val="Nenhum"/>
          <w:rtl w:val="0"/>
          <w:lang w:val="pt-PT"/>
        </w:rPr>
        <w:t>ã</w:t>
      </w:r>
      <w:r>
        <w:rPr>
          <w:rStyle w:val="Nenhum"/>
          <w:rtl w:val="0"/>
          <w:lang w:val="pt-PT"/>
        </w:rPr>
        <w:t>o e das fun</w:t>
      </w:r>
      <w:r>
        <w:rPr>
          <w:rStyle w:val="Nenhum"/>
          <w:rtl w:val="0"/>
          <w:lang w:val="pt-PT"/>
        </w:rPr>
        <w:t>çõ</w:t>
      </w:r>
      <w:r>
        <w:rPr>
          <w:rStyle w:val="Nenhum"/>
          <w:rtl w:val="0"/>
          <w:lang w:val="fr-FR"/>
        </w:rPr>
        <w:t>es de confian</w:t>
      </w:r>
      <w:r>
        <w:rPr>
          <w:rStyle w:val="Nenhum A"/>
          <w:rtl w:val="0"/>
        </w:rPr>
        <w:t>ç</w:t>
      </w:r>
      <w:r>
        <w:rPr>
          <w:rStyle w:val="Nenhum"/>
          <w:rtl w:val="0"/>
          <w:lang w:val="pt-PT"/>
        </w:rPr>
        <w:t>a do Minist</w:t>
      </w:r>
      <w:r>
        <w:rPr>
          <w:rStyle w:val="Nenhum"/>
          <w:rtl w:val="0"/>
          <w:lang w:val="fr-FR"/>
        </w:rPr>
        <w:t>é</w:t>
      </w:r>
      <w:r>
        <w:rPr>
          <w:rStyle w:val="Nenhum"/>
          <w:rtl w:val="0"/>
          <w:lang w:val="pt-PT"/>
        </w:rPr>
        <w:t xml:space="preserve">rio da Cidadania. </w:t>
      </w:r>
      <w:r>
        <w:rPr>
          <w:rStyle w:val="Nenhum"/>
          <w:b w:val="1"/>
          <w:bCs w:val="1"/>
          <w:rtl w:val="0"/>
          <w:lang w:val="de-DE"/>
        </w:rPr>
        <w:t>Di</w:t>
      </w:r>
      <w:r>
        <w:rPr>
          <w:rStyle w:val="Nenhum"/>
          <w:b w:val="1"/>
          <w:bCs w:val="1"/>
          <w:rtl w:val="0"/>
        </w:rPr>
        <w:t>á</w:t>
      </w:r>
      <w:r>
        <w:rPr>
          <w:rStyle w:val="Nenhum"/>
          <w:b w:val="1"/>
          <w:bCs w:val="1"/>
          <w:rtl w:val="0"/>
          <w:lang w:val="pt-PT"/>
        </w:rPr>
        <w:t>rio Oficial [da] Rep</w:t>
      </w:r>
      <w:r>
        <w:rPr>
          <w:rStyle w:val="Nenhum"/>
          <w:b w:val="1"/>
          <w:bCs w:val="1"/>
          <w:rtl w:val="0"/>
        </w:rPr>
        <w:t>ú</w:t>
      </w:r>
      <w:r>
        <w:rPr>
          <w:rStyle w:val="Nenhum"/>
          <w:b w:val="1"/>
          <w:bCs w:val="1"/>
          <w:rtl w:val="0"/>
          <w:lang w:val="pt-PT"/>
        </w:rPr>
        <w:t>blica Federativa do Brasil</w:t>
      </w:r>
      <w:r>
        <w:rPr>
          <w:rStyle w:val="Nenhum"/>
          <w:rtl w:val="0"/>
          <w:lang w:val="pt-PT"/>
        </w:rPr>
        <w:t>, Bras</w:t>
      </w:r>
      <w:r>
        <w:rPr>
          <w:rStyle w:val="Nenhum A"/>
          <w:rtl w:val="0"/>
        </w:rPr>
        <w:t>í</w:t>
      </w:r>
      <w:r>
        <w:rPr>
          <w:rStyle w:val="Nenhum"/>
          <w:rtl w:val="0"/>
          <w:lang w:val="pt-PT"/>
        </w:rPr>
        <w:t>lia, DF, 02 jan. 2019. Dispon</w:t>
      </w:r>
      <w:r>
        <w:rPr>
          <w:rStyle w:val="Nenhum A"/>
          <w:rtl w:val="0"/>
        </w:rPr>
        <w:t>í</w:t>
      </w:r>
      <w:r>
        <w:rPr>
          <w:rStyle w:val="Nenhum"/>
          <w:rtl w:val="0"/>
          <w:lang w:val="pt-PT"/>
        </w:rPr>
        <w:t>vel em:</w:t>
      </w:r>
    </w:p>
    <w:p>
      <w:pPr>
        <w:pStyle w:val="Corpo A"/>
        <w:jc w:val="both"/>
      </w:pPr>
      <w:r>
        <w:rPr>
          <w:rStyle w:val="Nenhum A"/>
          <w:rtl w:val="0"/>
        </w:rPr>
        <w:t xml:space="preserve">&lt; </w:t>
      </w:r>
      <w:r>
        <w:rPr>
          <w:rStyle w:val="Hyperlink.8"/>
        </w:rPr>
        <w:fldChar w:fldCharType="begin" w:fldLock="0"/>
      </w:r>
      <w:r>
        <w:rPr>
          <w:rStyle w:val="Hyperlink.8"/>
        </w:rPr>
        <w:instrText xml:space="preserve"> HYPERLINK "http://www.planalto.gov.br/ccivil_03/_ato2019-2022/2019/decreto/D9674.htm%2523anexo1"</w:instrText>
      </w:r>
      <w:r>
        <w:rPr>
          <w:rStyle w:val="Hyperlink.8"/>
        </w:rPr>
        <w:fldChar w:fldCharType="separate" w:fldLock="0"/>
      </w:r>
      <w:r>
        <w:rPr>
          <w:rStyle w:val="Hyperlink.8"/>
          <w:rtl w:val="0"/>
          <w:lang w:val="en-US"/>
        </w:rPr>
        <w:t>http://www.planalto.gov.br/ccivil_03/_ato20192022/2019/decreto/D9674.htm#anexo1</w:t>
      </w:r>
      <w:r>
        <w:rPr/>
        <w:fldChar w:fldCharType="end" w:fldLock="0"/>
      </w:r>
      <w:r>
        <w:rPr>
          <w:rStyle w:val="Nenhum"/>
          <w:rtl w:val="0"/>
          <w:lang w:val="pt-PT"/>
        </w:rPr>
        <w:t>&gt;. Acesso em: 26 ago. 2019.</w:t>
      </w:r>
    </w:p>
    <w:p>
      <w:pPr>
        <w:pStyle w:val="Corpo A"/>
        <w:jc w:val="both"/>
      </w:pPr>
    </w:p>
    <w:p>
      <w:pPr>
        <w:pStyle w:val="footnote text"/>
        <w:jc w:val="both"/>
        <w:rPr>
          <w:rStyle w:val="Nenhum"/>
          <w:rFonts w:ascii="Times New Roman" w:cs="Times New Roman" w:hAnsi="Times New Roman" w:eastAsia="Times New Roman"/>
          <w:sz w:val="24"/>
          <w:szCs w:val="24"/>
        </w:rPr>
      </w:pPr>
      <w:r>
        <w:rPr>
          <w:rStyle w:val="Nenhum"/>
          <w:rFonts w:ascii="Times New Roman" w:hAnsi="Times New Roman"/>
          <w:sz w:val="24"/>
          <w:szCs w:val="24"/>
          <w:rtl w:val="0"/>
          <w:lang w:val="pt-PT"/>
        </w:rPr>
        <w:t>BRASIL. Di</w:t>
      </w:r>
      <w:r>
        <w:rPr>
          <w:rStyle w:val="Nenhum"/>
          <w:rFonts w:ascii="Times New Roman" w:hAnsi="Times New Roman" w:hint="default"/>
          <w:sz w:val="24"/>
          <w:szCs w:val="24"/>
          <w:rtl w:val="0"/>
          <w:lang w:val="pt-PT"/>
        </w:rPr>
        <w:t>á</w:t>
      </w:r>
      <w:r>
        <w:rPr>
          <w:rStyle w:val="Nenhum"/>
          <w:rFonts w:ascii="Times New Roman" w:hAnsi="Times New Roman"/>
          <w:sz w:val="24"/>
          <w:szCs w:val="24"/>
          <w:rtl w:val="0"/>
          <w:lang w:val="pt-PT"/>
        </w:rPr>
        <w:t>rio oficial da Uni</w:t>
      </w:r>
      <w:r>
        <w:rPr>
          <w:rStyle w:val="Nenhum"/>
          <w:rFonts w:ascii="Times New Roman" w:hAnsi="Times New Roman" w:hint="default"/>
          <w:sz w:val="24"/>
          <w:szCs w:val="24"/>
          <w:rtl w:val="0"/>
          <w:lang w:val="pt-PT"/>
        </w:rPr>
        <w:t>ã</w:t>
      </w:r>
      <w:r>
        <w:rPr>
          <w:rStyle w:val="Nenhum"/>
          <w:rFonts w:ascii="Times New Roman" w:hAnsi="Times New Roman"/>
          <w:sz w:val="24"/>
          <w:szCs w:val="24"/>
          <w:rtl w:val="0"/>
          <w:lang w:val="pt-PT"/>
        </w:rPr>
        <w:t xml:space="preserve">o </w:t>
      </w:r>
      <w:r>
        <w:rPr>
          <w:rStyle w:val="Nenhum"/>
          <w:rFonts w:ascii="Times New Roman" w:hAnsi="Times New Roman" w:hint="default"/>
          <w:sz w:val="24"/>
          <w:szCs w:val="24"/>
          <w:rtl w:val="0"/>
          <w:lang w:val="pt-PT"/>
        </w:rPr>
        <w:t xml:space="preserve">– </w:t>
      </w:r>
      <w:r>
        <w:rPr>
          <w:rStyle w:val="Nenhum"/>
          <w:rFonts w:ascii="Times New Roman" w:hAnsi="Times New Roman"/>
          <w:sz w:val="24"/>
          <w:szCs w:val="24"/>
          <w:rtl w:val="0"/>
          <w:lang w:val="pt-PT"/>
        </w:rPr>
        <w:t>edi</w:t>
      </w:r>
      <w:r>
        <w:rPr>
          <w:rStyle w:val="Nenhum"/>
          <w:rFonts w:ascii="Times New Roman" w:hAnsi="Times New Roman" w:hint="default"/>
          <w:sz w:val="24"/>
          <w:szCs w:val="24"/>
          <w:rtl w:val="0"/>
          <w:lang w:val="pt-PT"/>
        </w:rPr>
        <w:t>çã</w:t>
      </w:r>
      <w:r>
        <w:rPr>
          <w:rStyle w:val="Nenhum"/>
          <w:rFonts w:ascii="Times New Roman" w:hAnsi="Times New Roman"/>
          <w:sz w:val="24"/>
          <w:szCs w:val="24"/>
          <w:rtl w:val="0"/>
          <w:lang w:val="pt-PT"/>
        </w:rPr>
        <w:t>o extra. Dispon</w:t>
      </w:r>
      <w:r>
        <w:rPr>
          <w:rStyle w:val="Nenhum"/>
          <w:rFonts w:ascii="Times New Roman" w:hAnsi="Times New Roman" w:hint="default"/>
          <w:sz w:val="24"/>
          <w:szCs w:val="24"/>
          <w:rtl w:val="0"/>
          <w:lang w:val="pt-PT"/>
        </w:rPr>
        <w:t>í</w:t>
      </w:r>
      <w:r>
        <w:rPr>
          <w:rStyle w:val="Nenhum"/>
          <w:rFonts w:ascii="Times New Roman" w:hAnsi="Times New Roman"/>
          <w:sz w:val="24"/>
          <w:szCs w:val="24"/>
          <w:rtl w:val="0"/>
          <w:lang w:val="pt-PT"/>
        </w:rPr>
        <w:t>vel em: &lt;</w:t>
      </w:r>
      <w:r>
        <w:rPr>
          <w:rStyle w:val="Hyperlink.9"/>
        </w:rPr>
        <w:fldChar w:fldCharType="begin" w:fldLock="0"/>
      </w:r>
      <w:r>
        <w:rPr>
          <w:rStyle w:val="Hyperlink.9"/>
        </w:rPr>
        <w:instrText xml:space="preserve"> HYPERLINK "https://www.camara.leg.br/proposicoesWeb/prop_mostrarintegra%25253Bjsessionid=node05lm6fj6goxehq8i3blez1zpu2840536.node0?codteor=1957256&amp;filename=MPV+1023/2020"</w:instrText>
      </w:r>
      <w:r>
        <w:rPr>
          <w:rStyle w:val="Hyperlink.9"/>
        </w:rPr>
        <w:fldChar w:fldCharType="separate" w:fldLock="0"/>
      </w:r>
      <w:r>
        <w:rPr>
          <w:rStyle w:val="Hyperlink.9"/>
          <w:rtl w:val="0"/>
          <w:lang w:val="pt-PT"/>
        </w:rPr>
        <w:t>https://www.camara.leg.br/proposicoesWeb/prop_mostrarintegra;jsessionid=node05lm6fj6goxehq8i3blez1zpu2840536.node0?codteor=1957256&amp;filename=MPV+1023/2020</w:t>
      </w:r>
      <w:r>
        <w:rPr/>
        <w:fldChar w:fldCharType="end" w:fldLock="0"/>
      </w:r>
      <w:r>
        <w:rPr>
          <w:rStyle w:val="Nenhum"/>
          <w:rFonts w:ascii="Times New Roman" w:hAnsi="Times New Roman"/>
          <w:sz w:val="24"/>
          <w:szCs w:val="24"/>
          <w:rtl w:val="0"/>
          <w:lang w:val="pt-PT"/>
        </w:rPr>
        <w:t>&gt;. Acesso em 23 jan. 2021.</w:t>
      </w:r>
    </w:p>
    <w:p>
      <w:pPr>
        <w:pStyle w:val="Corpo A"/>
      </w:pPr>
    </w:p>
    <w:p>
      <w:pPr>
        <w:pStyle w:val="Corpo A"/>
        <w:jc w:val="both"/>
      </w:pPr>
      <w:r>
        <w:rPr>
          <w:rStyle w:val="Nenhum"/>
          <w:rtl w:val="0"/>
          <w:lang w:val="pt-PT"/>
        </w:rPr>
        <w:t>BRASIL. Emenda Constitucional n. 6, de 22 de dezembro de 2010. Prorroga, por tempo indeterminado, o prazo de vig</w:t>
      </w:r>
      <w:r>
        <w:rPr>
          <w:rStyle w:val="Nenhum A"/>
          <w:rtl w:val="0"/>
        </w:rPr>
        <w:t>ê</w:t>
      </w:r>
      <w:r>
        <w:rPr>
          <w:rStyle w:val="Nenhum"/>
          <w:rtl w:val="0"/>
          <w:lang w:val="pt-PT"/>
        </w:rPr>
        <w:t>ncia do Fundo de Combate e Erradica</w:t>
      </w:r>
      <w:r>
        <w:rPr>
          <w:rStyle w:val="Nenhum"/>
          <w:rtl w:val="0"/>
          <w:lang w:val="pt-PT"/>
        </w:rPr>
        <w:t>çã</w:t>
      </w:r>
      <w:r>
        <w:rPr>
          <w:rStyle w:val="Nenhum"/>
          <w:rtl w:val="0"/>
          <w:lang w:val="pt-PT"/>
        </w:rPr>
        <w:t xml:space="preserve">o da Pobreza. </w:t>
      </w:r>
      <w:r>
        <w:rPr>
          <w:rStyle w:val="Nenhum"/>
          <w:b w:val="1"/>
          <w:bCs w:val="1"/>
          <w:rtl w:val="0"/>
          <w:lang w:val="de-DE"/>
        </w:rPr>
        <w:t>Di</w:t>
      </w:r>
      <w:r>
        <w:rPr>
          <w:rStyle w:val="Nenhum"/>
          <w:b w:val="1"/>
          <w:bCs w:val="1"/>
          <w:rtl w:val="0"/>
        </w:rPr>
        <w:t>á</w:t>
      </w:r>
      <w:r>
        <w:rPr>
          <w:rStyle w:val="Nenhum"/>
          <w:b w:val="1"/>
          <w:bCs w:val="1"/>
          <w:rtl w:val="0"/>
          <w:lang w:val="pt-PT"/>
        </w:rPr>
        <w:t>rio Oficial [da] Rep</w:t>
      </w:r>
      <w:r>
        <w:rPr>
          <w:rStyle w:val="Nenhum"/>
          <w:b w:val="1"/>
          <w:bCs w:val="1"/>
          <w:rtl w:val="0"/>
        </w:rPr>
        <w:t>ú</w:t>
      </w:r>
      <w:r>
        <w:rPr>
          <w:rStyle w:val="Nenhum"/>
          <w:b w:val="1"/>
          <w:bCs w:val="1"/>
          <w:rtl w:val="0"/>
          <w:lang w:val="pt-PT"/>
        </w:rPr>
        <w:t>blica Federativa do Brasil</w:t>
      </w:r>
      <w:r>
        <w:rPr>
          <w:rStyle w:val="Nenhum"/>
          <w:rtl w:val="0"/>
          <w:lang w:val="pt-PT"/>
        </w:rPr>
        <w:t>, Bras</w:t>
      </w:r>
      <w:r>
        <w:rPr>
          <w:rStyle w:val="Nenhum A"/>
          <w:rtl w:val="0"/>
        </w:rPr>
        <w:t>í</w:t>
      </w:r>
      <w:r>
        <w:rPr>
          <w:rStyle w:val="Nenhum"/>
          <w:rtl w:val="0"/>
          <w:lang w:val="pt-PT"/>
        </w:rPr>
        <w:t>lia, DF, 23 de dezembro de 2010. Dispon</w:t>
      </w:r>
      <w:r>
        <w:rPr>
          <w:rStyle w:val="Nenhum A"/>
          <w:rtl w:val="0"/>
        </w:rPr>
        <w:t>í</w:t>
      </w:r>
      <w:r>
        <w:rPr>
          <w:rStyle w:val="Nenhum"/>
          <w:rtl w:val="0"/>
          <w:lang w:val="pt-PT"/>
        </w:rPr>
        <w:t>vel em: &lt;http://www.planalto.gov.br/ccivil_03/constituicao/Emendas/Emc/emc67.htm&gt;. Acesso em: 11 jan. 2021.</w:t>
      </w:r>
    </w:p>
    <w:p>
      <w:pPr>
        <w:pStyle w:val="Corpo A"/>
        <w:jc w:val="both"/>
      </w:pPr>
    </w:p>
    <w:p>
      <w:pPr>
        <w:pStyle w:val="footnote text"/>
        <w:jc w:val="both"/>
        <w:rPr>
          <w:rStyle w:val="Nenhum"/>
          <w:rFonts w:ascii="Times New Roman" w:cs="Times New Roman" w:hAnsi="Times New Roman" w:eastAsia="Times New Roman"/>
          <w:sz w:val="24"/>
          <w:szCs w:val="24"/>
        </w:rPr>
      </w:pPr>
      <w:r>
        <w:rPr>
          <w:rStyle w:val="Nenhum"/>
          <w:rFonts w:ascii="Times New Roman" w:hAnsi="Times New Roman"/>
          <w:sz w:val="24"/>
          <w:szCs w:val="24"/>
          <w:rtl w:val="0"/>
          <w:lang w:val="pt-PT"/>
        </w:rPr>
        <w:t xml:space="preserve">BRASIL. </w:t>
      </w:r>
      <w:r>
        <w:rPr>
          <w:rStyle w:val="Nenhum"/>
          <w:rFonts w:ascii="Times New Roman" w:hAnsi="Times New Roman"/>
          <w:b w:val="1"/>
          <w:bCs w:val="1"/>
          <w:sz w:val="24"/>
          <w:szCs w:val="24"/>
          <w:rtl w:val="0"/>
          <w:lang w:val="pt-PT"/>
        </w:rPr>
        <w:t>EMI n</w:t>
      </w:r>
      <w:r>
        <w:rPr>
          <w:rStyle w:val="Nenhum"/>
          <w:rFonts w:ascii="Times New Roman" w:hAnsi="Times New Roman" w:hint="default"/>
          <w:b w:val="1"/>
          <w:bCs w:val="1"/>
          <w:sz w:val="24"/>
          <w:szCs w:val="24"/>
          <w:rtl w:val="0"/>
          <w:lang w:val="pt-PT"/>
        </w:rPr>
        <w:t xml:space="preserve">º </w:t>
      </w:r>
      <w:r>
        <w:rPr>
          <w:rStyle w:val="Nenhum"/>
          <w:rFonts w:ascii="Times New Roman" w:hAnsi="Times New Roman"/>
          <w:b w:val="1"/>
          <w:bCs w:val="1"/>
          <w:sz w:val="24"/>
          <w:szCs w:val="24"/>
          <w:rtl w:val="0"/>
          <w:lang w:val="pt-PT"/>
        </w:rPr>
        <w:t>00041/2020 MCID ME</w:t>
      </w:r>
      <w:r>
        <w:rPr>
          <w:rStyle w:val="Nenhum"/>
          <w:rFonts w:ascii="Times New Roman" w:hAnsi="Times New Roman"/>
          <w:sz w:val="24"/>
          <w:szCs w:val="24"/>
          <w:rtl w:val="0"/>
          <w:lang w:val="pt-PT"/>
        </w:rPr>
        <w:t>. 2020. Dispon</w:t>
      </w:r>
      <w:r>
        <w:rPr>
          <w:rStyle w:val="Nenhum"/>
          <w:rFonts w:ascii="Times New Roman" w:hAnsi="Times New Roman" w:hint="default"/>
          <w:sz w:val="24"/>
          <w:szCs w:val="24"/>
          <w:rtl w:val="0"/>
          <w:lang w:val="pt-PT"/>
        </w:rPr>
        <w:t>í</w:t>
      </w:r>
      <w:r>
        <w:rPr>
          <w:rStyle w:val="Nenhum"/>
          <w:rFonts w:ascii="Times New Roman" w:hAnsi="Times New Roman"/>
          <w:sz w:val="24"/>
          <w:szCs w:val="24"/>
          <w:rtl w:val="0"/>
          <w:lang w:val="pt-PT"/>
        </w:rPr>
        <w:t>vel em: &lt;</w:t>
      </w:r>
      <w:r>
        <w:rPr>
          <w:rStyle w:val="Hyperlink.9"/>
        </w:rPr>
        <w:fldChar w:fldCharType="begin" w:fldLock="0"/>
      </w:r>
      <w:r>
        <w:rPr>
          <w:rStyle w:val="Hyperlink.9"/>
        </w:rPr>
        <w:instrText xml:space="preserve"> HYPERLINK "http://www.planalto.gov.br/ccivil_03/_Ato2019-2022/2020/Exm/Exm-MP-1023-20.pdf"</w:instrText>
      </w:r>
      <w:r>
        <w:rPr>
          <w:rStyle w:val="Hyperlink.9"/>
        </w:rPr>
        <w:fldChar w:fldCharType="separate" w:fldLock="0"/>
      </w:r>
      <w:r>
        <w:rPr>
          <w:rStyle w:val="Hyperlink.9"/>
          <w:rtl w:val="0"/>
          <w:lang w:val="pt-PT"/>
        </w:rPr>
        <w:t>http://www.planalto.gov.br/ccivil_03/_Ato2019-2022/2020/Exm/Exm-MP-1023-20.pdf</w:t>
      </w:r>
      <w:r>
        <w:rPr/>
        <w:fldChar w:fldCharType="end" w:fldLock="0"/>
      </w:r>
      <w:r>
        <w:rPr>
          <w:rStyle w:val="Nenhum"/>
          <w:rFonts w:ascii="Times New Roman" w:hAnsi="Times New Roman"/>
          <w:sz w:val="24"/>
          <w:szCs w:val="24"/>
          <w:rtl w:val="0"/>
          <w:lang w:val="pt-PT"/>
        </w:rPr>
        <w:t>&gt;. Acesso em: 23 jan. 2021.</w:t>
      </w:r>
    </w:p>
    <w:p>
      <w:pPr>
        <w:pStyle w:val="Standard"/>
        <w:jc w:val="both"/>
      </w:pPr>
    </w:p>
    <w:p>
      <w:pPr>
        <w:pStyle w:val="Standard"/>
        <w:jc w:val="both"/>
      </w:pPr>
      <w:r>
        <w:rPr>
          <w:rStyle w:val="Nenhum A"/>
          <w:rtl w:val="0"/>
          <w:lang w:val="pt-PT"/>
        </w:rPr>
        <w:t>BRASIL. Lei 8.742, de 7 de dezembro de 1993. Disp</w:t>
      </w:r>
      <w:r>
        <w:rPr>
          <w:rStyle w:val="Nenhum A"/>
          <w:rtl w:val="0"/>
          <w:lang w:val="pt-PT"/>
        </w:rPr>
        <w:t>õ</w:t>
      </w:r>
      <w:r>
        <w:rPr>
          <w:rStyle w:val="Nenhum A"/>
          <w:rtl w:val="0"/>
          <w:lang w:val="pt-PT"/>
        </w:rPr>
        <w:t>e sobre a organiza</w:t>
      </w:r>
      <w:r>
        <w:rPr>
          <w:rStyle w:val="Nenhum A"/>
          <w:rtl w:val="0"/>
          <w:lang w:val="pt-PT"/>
        </w:rPr>
        <w:t>çã</w:t>
      </w:r>
      <w:r>
        <w:rPr>
          <w:rStyle w:val="Nenhum A"/>
          <w:rtl w:val="0"/>
          <w:lang w:val="pt-PT"/>
        </w:rPr>
        <w:t>o da assist</w:t>
      </w:r>
      <w:r>
        <w:rPr>
          <w:rStyle w:val="Nenhum A"/>
          <w:rtl w:val="0"/>
          <w:lang w:val="pt-PT"/>
        </w:rPr>
        <w:t>ê</w:t>
      </w:r>
      <w:r>
        <w:rPr>
          <w:rStyle w:val="Nenhum A"/>
          <w:rtl w:val="0"/>
          <w:lang w:val="pt-PT"/>
        </w:rPr>
        <w:t xml:space="preserve">ncia social.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8 dez. 1993. Dispon</w:t>
      </w:r>
      <w:r>
        <w:rPr>
          <w:rStyle w:val="Nenhum A"/>
          <w:rtl w:val="0"/>
          <w:lang w:val="pt-PT"/>
        </w:rPr>
        <w:t>í</w:t>
      </w:r>
      <w:r>
        <w:rPr>
          <w:rStyle w:val="Nenhum A"/>
          <w:rtl w:val="0"/>
          <w:lang w:val="pt-PT"/>
        </w:rPr>
        <w:t>vel em: http&lt; http://www.planalto.gov.br/ccivil_03/leis/L8742.htm&gt;. Acesso em: 09 out. 2018.</w:t>
      </w:r>
    </w:p>
    <w:p>
      <w:pPr>
        <w:pStyle w:val="Standard"/>
        <w:jc w:val="both"/>
      </w:pPr>
    </w:p>
    <w:p>
      <w:pPr>
        <w:pStyle w:val="Standard"/>
        <w:jc w:val="both"/>
      </w:pPr>
      <w:r>
        <w:rPr>
          <w:rStyle w:val="Nenhum A"/>
          <w:rtl w:val="0"/>
          <w:lang w:val="pt-PT"/>
        </w:rPr>
        <w:t>BRASIL. Lei 10.741, de 1 de outubro de 2003. Disp</w:t>
      </w:r>
      <w:r>
        <w:rPr>
          <w:rStyle w:val="Nenhum A"/>
          <w:rtl w:val="0"/>
          <w:lang w:val="pt-PT"/>
        </w:rPr>
        <w:t>õ</w:t>
      </w:r>
      <w:r>
        <w:rPr>
          <w:rStyle w:val="Nenhum A"/>
          <w:rtl w:val="0"/>
          <w:lang w:val="pt-PT"/>
        </w:rPr>
        <w:t>e sobre o Estatuto do Idoso e d</w:t>
      </w:r>
      <w:r>
        <w:rPr>
          <w:rStyle w:val="Nenhum A"/>
          <w:rtl w:val="0"/>
          <w:lang w:val="pt-PT"/>
        </w:rPr>
        <w:t xml:space="preserve">á </w:t>
      </w:r>
      <w:r>
        <w:rPr>
          <w:rStyle w:val="Nenhum A"/>
          <w:rtl w:val="0"/>
          <w:lang w:val="pt-PT"/>
        </w:rPr>
        <w:t>outras provid</w:t>
      </w:r>
      <w:r>
        <w:rPr>
          <w:rStyle w:val="Nenhum A"/>
          <w:rtl w:val="0"/>
          <w:lang w:val="pt-PT"/>
        </w:rPr>
        <w:t>ê</w:t>
      </w:r>
      <w:r>
        <w:rPr>
          <w:rStyle w:val="Nenhum A"/>
          <w:rtl w:val="0"/>
          <w:lang w:val="pt-PT"/>
        </w:rPr>
        <w:t xml:space="preserve">ncias.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3 out. 2003. Dispon</w:t>
      </w:r>
      <w:r>
        <w:rPr>
          <w:rStyle w:val="Nenhum A"/>
          <w:rtl w:val="0"/>
          <w:lang w:val="pt-PT"/>
        </w:rPr>
        <w:t>í</w:t>
      </w:r>
      <w:r>
        <w:rPr>
          <w:rStyle w:val="Nenhum A"/>
          <w:rtl w:val="0"/>
          <w:lang w:val="pt-PT"/>
        </w:rPr>
        <w:t>vel em: &lt;</w:t>
      </w:r>
      <w:r>
        <w:rPr>
          <w:rStyle w:val="Hyperlink.0"/>
        </w:rPr>
        <w:fldChar w:fldCharType="begin" w:fldLock="0"/>
      </w:r>
      <w:r>
        <w:rPr>
          <w:rStyle w:val="Hyperlink.0"/>
        </w:rPr>
        <w:instrText xml:space="preserve"> HYPERLINK "http://www.planalto.gov.br/ccivil_03/leis/2003/l10.741.htm"</w:instrText>
      </w:r>
      <w:r>
        <w:rPr>
          <w:rStyle w:val="Hyperlink.0"/>
        </w:rPr>
        <w:fldChar w:fldCharType="separate" w:fldLock="0"/>
      </w:r>
      <w:r>
        <w:rPr>
          <w:rStyle w:val="Hyperlink.0"/>
          <w:rtl w:val="0"/>
          <w:lang w:val="pt-PT"/>
        </w:rPr>
        <w:t>http://www.planalto.gov.br/ccivil_03/leis/2003/l10.741.htm</w:t>
      </w:r>
      <w:r>
        <w:rPr/>
        <w:fldChar w:fldCharType="end" w:fldLock="0"/>
      </w:r>
      <w:r>
        <w:rPr>
          <w:rStyle w:val="Nenhum A"/>
          <w:rtl w:val="0"/>
          <w:lang w:val="pt-PT"/>
        </w:rPr>
        <w:t>&gt;. Acesso em: 17 Jul. 2019.</w:t>
      </w:r>
    </w:p>
    <w:p>
      <w:pPr>
        <w:pStyle w:val="Standard"/>
        <w:jc w:val="both"/>
      </w:pPr>
    </w:p>
    <w:p>
      <w:pPr>
        <w:pStyle w:val="Standard"/>
        <w:jc w:val="both"/>
      </w:pPr>
      <w:r>
        <w:rPr>
          <w:rStyle w:val="Nenhum A"/>
          <w:rtl w:val="0"/>
          <w:lang w:val="pt-PT"/>
        </w:rPr>
        <w:t>BRASIL,  Lei 12.435, de 6 de julho de 2011. Altera a Lei n. 8.742, de 7 de dezembro de 1993, que disp</w:t>
      </w:r>
      <w:r>
        <w:rPr>
          <w:rStyle w:val="Nenhum A"/>
          <w:rtl w:val="0"/>
          <w:lang w:val="pt-PT"/>
        </w:rPr>
        <w:t>õ</w:t>
      </w:r>
      <w:r>
        <w:rPr>
          <w:rStyle w:val="Nenhum A"/>
          <w:rtl w:val="0"/>
          <w:lang w:val="pt-PT"/>
        </w:rPr>
        <w:t>e sobre a organiza</w:t>
      </w:r>
      <w:r>
        <w:rPr>
          <w:rStyle w:val="Nenhum A"/>
          <w:rtl w:val="0"/>
          <w:lang w:val="pt-PT"/>
        </w:rPr>
        <w:t>çã</w:t>
      </w:r>
      <w:r>
        <w:rPr>
          <w:rStyle w:val="Nenhum A"/>
          <w:rtl w:val="0"/>
          <w:lang w:val="pt-PT"/>
        </w:rPr>
        <w:t>o da Assist</w:t>
      </w:r>
      <w:r>
        <w:rPr>
          <w:rStyle w:val="Nenhum A"/>
          <w:rtl w:val="0"/>
          <w:lang w:val="pt-PT"/>
        </w:rPr>
        <w:t>ê</w:t>
      </w:r>
      <w:r>
        <w:rPr>
          <w:rStyle w:val="Nenhum A"/>
          <w:rtl w:val="0"/>
          <w:lang w:val="pt-PT"/>
        </w:rPr>
        <w:t xml:space="preserve">ncia Social.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7 de jul. 2011. Dispon</w:t>
      </w:r>
      <w:r>
        <w:rPr>
          <w:rStyle w:val="Nenhum A"/>
          <w:rtl w:val="0"/>
          <w:lang w:val="pt-PT"/>
        </w:rPr>
        <w:t>í</w:t>
      </w:r>
      <w:r>
        <w:rPr>
          <w:rStyle w:val="Nenhum A"/>
          <w:rtl w:val="0"/>
          <w:lang w:val="pt-PT"/>
        </w:rPr>
        <w:t>vel em: &lt;http://www.planalto.gov.br/ccivil_03/_ato2011-2014/2011/lei/l12435.htm&gt;. Acesso em: 09 jan. 2021.</w:t>
      </w:r>
    </w:p>
    <w:p>
      <w:pPr>
        <w:pStyle w:val="Standard"/>
        <w:jc w:val="both"/>
      </w:pPr>
    </w:p>
    <w:p>
      <w:pPr>
        <w:pStyle w:val="Standard"/>
        <w:jc w:val="both"/>
      </w:pPr>
      <w:r>
        <w:rPr>
          <w:rStyle w:val="Nenhum A"/>
          <w:rtl w:val="0"/>
          <w:lang w:val="pt-PT"/>
        </w:rPr>
        <w:t>BRASIL. Lei 12.470, de 31 de agosto de 2011. Disp</w:t>
      </w:r>
      <w:r>
        <w:rPr>
          <w:rStyle w:val="Nenhum A"/>
          <w:rtl w:val="0"/>
          <w:lang w:val="pt-PT"/>
        </w:rPr>
        <w:t>õ</w:t>
      </w:r>
      <w:r>
        <w:rPr>
          <w:rStyle w:val="Nenhum A"/>
          <w:rtl w:val="0"/>
          <w:lang w:val="pt-PT"/>
        </w:rPr>
        <w:t>e sobre o plano de custeio da Previd</w:t>
      </w:r>
      <w:r>
        <w:rPr>
          <w:rStyle w:val="Nenhum A"/>
          <w:rtl w:val="0"/>
          <w:lang w:val="pt-PT"/>
        </w:rPr>
        <w:t>ê</w:t>
      </w:r>
      <w:r>
        <w:rPr>
          <w:rStyle w:val="Nenhum A"/>
          <w:rtl w:val="0"/>
          <w:lang w:val="pt-PT"/>
        </w:rPr>
        <w:t>ncia Social e altera a Lei Org</w:t>
      </w:r>
      <w:r>
        <w:rPr>
          <w:rStyle w:val="Nenhum A"/>
          <w:rtl w:val="0"/>
          <w:lang w:val="pt-PT"/>
        </w:rPr>
        <w:t>â</w:t>
      </w:r>
      <w:r>
        <w:rPr>
          <w:rStyle w:val="Nenhum A"/>
          <w:rtl w:val="0"/>
          <w:lang w:val="pt-PT"/>
        </w:rPr>
        <w:t>ncia da Assist</w:t>
      </w:r>
      <w:r>
        <w:rPr>
          <w:rStyle w:val="Nenhum A"/>
          <w:rtl w:val="0"/>
          <w:lang w:val="pt-PT"/>
        </w:rPr>
        <w:t>ê</w:t>
      </w:r>
      <w:r>
        <w:rPr>
          <w:rStyle w:val="Nenhum A"/>
          <w:rtl w:val="0"/>
          <w:lang w:val="pt-PT"/>
        </w:rPr>
        <w:t>ncia Social e acrescenta artigos ao C</w:t>
      </w:r>
      <w:r>
        <w:rPr>
          <w:rStyle w:val="Nenhum A"/>
          <w:rtl w:val="0"/>
          <w:lang w:val="pt-PT"/>
        </w:rPr>
        <w:t>ó</w:t>
      </w:r>
      <w:r>
        <w:rPr>
          <w:rStyle w:val="Nenhum A"/>
          <w:rtl w:val="0"/>
          <w:lang w:val="pt-PT"/>
        </w:rPr>
        <w:t xml:space="preserve">digo Civil.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1 de outubro de 2011. Dispon</w:t>
      </w:r>
      <w:r>
        <w:rPr>
          <w:rStyle w:val="Nenhum A"/>
          <w:rtl w:val="0"/>
          <w:lang w:val="pt-PT"/>
        </w:rPr>
        <w:t>í</w:t>
      </w:r>
      <w:r>
        <w:rPr>
          <w:rStyle w:val="Nenhum A"/>
          <w:rtl w:val="0"/>
          <w:lang w:val="pt-PT"/>
        </w:rPr>
        <w:t>vel em: &lt;http://www.planalto.gov.br/ccivil_03/_ato2011-2014/2011/lei/l12470.htm&gt;. Acesso em: 11 jan. 2021.</w:t>
      </w:r>
    </w:p>
    <w:p>
      <w:pPr>
        <w:pStyle w:val="Corpo A"/>
        <w:jc w:val="both"/>
      </w:pPr>
    </w:p>
    <w:p>
      <w:pPr>
        <w:pStyle w:val="Standard"/>
        <w:jc w:val="both"/>
      </w:pPr>
      <w:r>
        <w:rPr>
          <w:rStyle w:val="Nenhum A"/>
          <w:rtl w:val="0"/>
          <w:lang w:val="pt-PT"/>
        </w:rPr>
        <w:t>BRASIL. Lei 13.140, de 26 de junho de 2015. Disp</w:t>
      </w:r>
      <w:r>
        <w:rPr>
          <w:rStyle w:val="Nenhum A"/>
          <w:rtl w:val="0"/>
          <w:lang w:val="pt-PT"/>
        </w:rPr>
        <w:t>õ</w:t>
      </w:r>
      <w:r>
        <w:rPr>
          <w:rStyle w:val="Nenhum A"/>
          <w:rtl w:val="0"/>
          <w:lang w:val="pt-PT"/>
        </w:rPr>
        <w:t>e sobre a media</w:t>
      </w:r>
      <w:r>
        <w:rPr>
          <w:rStyle w:val="Nenhum A"/>
          <w:rtl w:val="0"/>
          <w:lang w:val="pt-PT"/>
        </w:rPr>
        <w:t>çã</w:t>
      </w:r>
      <w:r>
        <w:rPr>
          <w:rStyle w:val="Nenhum A"/>
          <w:rtl w:val="0"/>
          <w:lang w:val="pt-PT"/>
        </w:rPr>
        <w:t>o entre particulares como meio de solu</w:t>
      </w:r>
      <w:r>
        <w:rPr>
          <w:rStyle w:val="Nenhum A"/>
          <w:rtl w:val="0"/>
          <w:lang w:val="pt-PT"/>
        </w:rPr>
        <w:t>çã</w:t>
      </w:r>
      <w:r>
        <w:rPr>
          <w:rStyle w:val="Nenhum A"/>
          <w:rtl w:val="0"/>
          <w:lang w:val="pt-PT"/>
        </w:rPr>
        <w:t>o de controv</w:t>
      </w:r>
      <w:r>
        <w:rPr>
          <w:rStyle w:val="Nenhum A"/>
          <w:rtl w:val="0"/>
          <w:lang w:val="pt-PT"/>
        </w:rPr>
        <w:t>é</w:t>
      </w:r>
      <w:r>
        <w:rPr>
          <w:rStyle w:val="Nenhum A"/>
          <w:rtl w:val="0"/>
          <w:lang w:val="pt-PT"/>
        </w:rPr>
        <w:t>rsias e sobre a autocomposi</w:t>
      </w:r>
      <w:r>
        <w:rPr>
          <w:rStyle w:val="Nenhum A"/>
          <w:rtl w:val="0"/>
          <w:lang w:val="pt-PT"/>
        </w:rPr>
        <w:t>çã</w:t>
      </w:r>
      <w:r>
        <w:rPr>
          <w:rStyle w:val="Nenhum A"/>
          <w:rtl w:val="0"/>
          <w:lang w:val="pt-PT"/>
        </w:rPr>
        <w:t xml:space="preserve">o de conflitos no </w:t>
      </w:r>
      <w:r>
        <w:rPr>
          <w:rStyle w:val="Nenhum A"/>
          <w:rtl w:val="0"/>
          <w:lang w:val="pt-PT"/>
        </w:rPr>
        <w:t>â</w:t>
      </w:r>
      <w:r>
        <w:rPr>
          <w:rStyle w:val="Nenhum A"/>
          <w:rtl w:val="0"/>
          <w:lang w:val="pt-PT"/>
        </w:rPr>
        <w:t>mbito da administra</w:t>
      </w:r>
      <w:r>
        <w:rPr>
          <w:rStyle w:val="Nenhum A"/>
          <w:rtl w:val="0"/>
          <w:lang w:val="pt-PT"/>
        </w:rPr>
        <w:t>çã</w:t>
      </w:r>
      <w:r>
        <w:rPr>
          <w:rStyle w:val="Nenhum A"/>
          <w:rtl w:val="0"/>
          <w:lang w:val="pt-PT"/>
        </w:rPr>
        <w:t>o p</w:t>
      </w:r>
      <w:r>
        <w:rPr>
          <w:rStyle w:val="Nenhum A"/>
          <w:rtl w:val="0"/>
          <w:lang w:val="pt-PT"/>
        </w:rPr>
        <w:t>ú</w:t>
      </w:r>
      <w:r>
        <w:rPr>
          <w:rStyle w:val="Nenhum A"/>
          <w:rtl w:val="0"/>
          <w:lang w:val="pt-PT"/>
        </w:rPr>
        <w:t>blica; altera a Lei n</w:t>
      </w:r>
      <w:r>
        <w:rPr>
          <w:rStyle w:val="Nenhum A"/>
          <w:rtl w:val="0"/>
          <w:lang w:val="pt-PT"/>
        </w:rPr>
        <w:t xml:space="preserve">º </w:t>
      </w:r>
      <w:r>
        <w:rPr>
          <w:rStyle w:val="Nenhum A"/>
          <w:rtl w:val="0"/>
          <w:lang w:val="pt-PT"/>
        </w:rPr>
        <w:t>9.469, de 10 de julho de 1997, e o Decreto n</w:t>
      </w:r>
      <w:r>
        <w:rPr>
          <w:rStyle w:val="Nenhum A"/>
          <w:rtl w:val="0"/>
          <w:lang w:val="pt-PT"/>
        </w:rPr>
        <w:t xml:space="preserve">º </w:t>
      </w:r>
      <w:r>
        <w:rPr>
          <w:rStyle w:val="Nenhum A"/>
          <w:rtl w:val="0"/>
          <w:lang w:val="pt-PT"/>
        </w:rPr>
        <w:t>70.235, de 6 de mar</w:t>
      </w:r>
      <w:r>
        <w:rPr>
          <w:rStyle w:val="Nenhum A"/>
          <w:rtl w:val="0"/>
          <w:lang w:val="pt-PT"/>
        </w:rPr>
        <w:t>ç</w:t>
      </w:r>
      <w:r>
        <w:rPr>
          <w:rStyle w:val="Nenhum A"/>
          <w:rtl w:val="0"/>
          <w:lang w:val="pt-PT"/>
        </w:rPr>
        <w:t xml:space="preserve">o de 1972; e revoga o </w:t>
      </w:r>
      <w:r>
        <w:rPr>
          <w:rStyle w:val="Nenhum A"/>
          <w:rtl w:val="0"/>
          <w:lang w:val="pt-PT"/>
        </w:rPr>
        <w:t xml:space="preserve">§ </w:t>
      </w:r>
      <w:r>
        <w:rPr>
          <w:rStyle w:val="Nenhum A"/>
          <w:rtl w:val="0"/>
          <w:lang w:val="pt-PT"/>
        </w:rPr>
        <w:t>2</w:t>
      </w:r>
      <w:r>
        <w:rPr>
          <w:rStyle w:val="Nenhum A"/>
          <w:rtl w:val="0"/>
          <w:lang w:val="pt-PT"/>
        </w:rPr>
        <w:t xml:space="preserve">º </w:t>
      </w:r>
      <w:r>
        <w:rPr>
          <w:rStyle w:val="Nenhum A"/>
          <w:rtl w:val="0"/>
          <w:lang w:val="pt-PT"/>
        </w:rPr>
        <w:t>do art. 6</w:t>
      </w:r>
      <w:r>
        <w:rPr>
          <w:rStyle w:val="Nenhum A"/>
          <w:rtl w:val="0"/>
          <w:lang w:val="pt-PT"/>
        </w:rPr>
        <w:t xml:space="preserve">º </w:t>
      </w:r>
      <w:r>
        <w:rPr>
          <w:rStyle w:val="Nenhum A"/>
          <w:rtl w:val="0"/>
          <w:lang w:val="pt-PT"/>
        </w:rPr>
        <w:t>da Lei n</w:t>
      </w:r>
      <w:r>
        <w:rPr>
          <w:rStyle w:val="Nenhum A"/>
          <w:rtl w:val="0"/>
          <w:lang w:val="pt-PT"/>
        </w:rPr>
        <w:t xml:space="preserve">º </w:t>
      </w:r>
      <w:r>
        <w:rPr>
          <w:rStyle w:val="Nenhum A"/>
          <w:rtl w:val="0"/>
          <w:lang w:val="pt-PT"/>
        </w:rPr>
        <w:t xml:space="preserve">9.469, de 10 de julho de 1997.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29 de jun. 2015. Dispon</w:t>
      </w:r>
      <w:r>
        <w:rPr>
          <w:rStyle w:val="Nenhum A"/>
          <w:rtl w:val="0"/>
          <w:lang w:val="pt-PT"/>
        </w:rPr>
        <w:t>í</w:t>
      </w:r>
      <w:r>
        <w:rPr>
          <w:rStyle w:val="Nenhum A"/>
          <w:rtl w:val="0"/>
          <w:lang w:val="pt-PT"/>
        </w:rPr>
        <w:t>vel em: &lt;http://www.planalto.gov.br/ccivil_03/_ato2015-2018/2015/lei/l13140.htm&gt;. Acesso em: 09 jan. 2021.</w:t>
      </w:r>
    </w:p>
    <w:p>
      <w:pPr>
        <w:pStyle w:val="Standard"/>
        <w:jc w:val="both"/>
      </w:pPr>
    </w:p>
    <w:p>
      <w:pPr>
        <w:pStyle w:val="Standard"/>
        <w:jc w:val="both"/>
      </w:pPr>
      <w:r>
        <w:rPr>
          <w:rStyle w:val="Nenhum A"/>
          <w:rtl w:val="0"/>
          <w:lang w:val="pt-PT"/>
        </w:rPr>
        <w:t>BRASIL. Lei 13.146, de 6 de julho de 2015. Institui a lei brasileira de inclus</w:t>
      </w:r>
      <w:r>
        <w:rPr>
          <w:rStyle w:val="Nenhum A"/>
          <w:rtl w:val="0"/>
          <w:lang w:val="pt-PT"/>
        </w:rPr>
        <w:t>ã</w:t>
      </w:r>
      <w:r>
        <w:rPr>
          <w:rStyle w:val="Nenhum A"/>
          <w:rtl w:val="0"/>
          <w:lang w:val="pt-PT"/>
        </w:rPr>
        <w:t>o da pessoa com defici</w:t>
      </w:r>
      <w:r>
        <w:rPr>
          <w:rStyle w:val="Nenhum A"/>
          <w:rtl w:val="0"/>
          <w:lang w:val="pt-PT"/>
        </w:rPr>
        <w:t>ê</w:t>
      </w:r>
      <w:r>
        <w:rPr>
          <w:rStyle w:val="Nenhum A"/>
          <w:rtl w:val="0"/>
          <w:lang w:val="pt-PT"/>
        </w:rPr>
        <w:t xml:space="preserve">ncia.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7 jul. 2015. Dispon</w:t>
      </w:r>
      <w:r>
        <w:rPr>
          <w:rStyle w:val="Nenhum A"/>
          <w:rtl w:val="0"/>
          <w:lang w:val="pt-PT"/>
        </w:rPr>
        <w:t>í</w:t>
      </w:r>
      <w:r>
        <w:rPr>
          <w:rStyle w:val="Nenhum A"/>
          <w:rtl w:val="0"/>
          <w:lang w:val="pt-PT"/>
        </w:rPr>
        <w:t>vel em: &lt;</w:t>
      </w:r>
      <w:r>
        <w:rPr>
          <w:rStyle w:val="Hyperlink.0"/>
        </w:rPr>
        <w:fldChar w:fldCharType="begin" w:fldLock="0"/>
      </w:r>
      <w:r>
        <w:rPr>
          <w:rStyle w:val="Hyperlink.0"/>
        </w:rPr>
        <w:instrText xml:space="preserve"> HYPERLINK "http://www.planalto.gov.br/ccivil_03/_ato2015-2018/2015/lei/l13146.htm"</w:instrText>
      </w:r>
      <w:r>
        <w:rPr>
          <w:rStyle w:val="Hyperlink.0"/>
        </w:rPr>
        <w:fldChar w:fldCharType="separate" w:fldLock="0"/>
      </w:r>
      <w:r>
        <w:rPr>
          <w:rStyle w:val="Hyperlink.0"/>
          <w:rtl w:val="0"/>
          <w:lang w:val="pt-PT"/>
        </w:rPr>
        <w:t>http://www.planalto.gov.br/ccivil_03/_ato2015-2018/2015/lei/l13146.htm</w:t>
      </w:r>
      <w:r>
        <w:rPr/>
        <w:fldChar w:fldCharType="end" w:fldLock="0"/>
      </w:r>
      <w:r>
        <w:rPr>
          <w:rStyle w:val="Nenhum A"/>
          <w:rtl w:val="0"/>
          <w:lang w:val="pt-PT"/>
        </w:rPr>
        <w:t>&gt;. Acesso em: 10 Jul. 2019.</w:t>
      </w:r>
    </w:p>
    <w:p>
      <w:pPr>
        <w:pStyle w:val="Standard"/>
        <w:jc w:val="both"/>
      </w:pPr>
    </w:p>
    <w:p>
      <w:pPr>
        <w:pStyle w:val="Standard"/>
        <w:jc w:val="both"/>
      </w:pPr>
      <w:r>
        <w:rPr>
          <w:rStyle w:val="Nenhum A"/>
          <w:rtl w:val="0"/>
          <w:lang w:val="pt-PT"/>
        </w:rPr>
        <w:t>BRASIL. Lei 13.152, de 29 de julho de 2015. Disp</w:t>
      </w:r>
      <w:r>
        <w:rPr>
          <w:rStyle w:val="Nenhum A"/>
          <w:rtl w:val="0"/>
          <w:lang w:val="pt-PT"/>
        </w:rPr>
        <w:t>õ</w:t>
      </w:r>
      <w:r>
        <w:rPr>
          <w:rStyle w:val="Nenhum A"/>
          <w:rtl w:val="0"/>
          <w:lang w:val="pt-PT"/>
        </w:rPr>
        <w:t>e sobre a pol</w:t>
      </w:r>
      <w:r>
        <w:rPr>
          <w:rStyle w:val="Nenhum A"/>
          <w:rtl w:val="0"/>
          <w:lang w:val="pt-PT"/>
        </w:rPr>
        <w:t>í</w:t>
      </w:r>
      <w:r>
        <w:rPr>
          <w:rStyle w:val="Nenhum A"/>
          <w:rtl w:val="0"/>
          <w:lang w:val="pt-PT"/>
        </w:rPr>
        <w:t>tica de valoriza</w:t>
      </w:r>
      <w:r>
        <w:rPr>
          <w:rStyle w:val="Nenhum A"/>
          <w:rtl w:val="0"/>
          <w:lang w:val="pt-PT"/>
        </w:rPr>
        <w:t>çã</w:t>
      </w:r>
      <w:r>
        <w:rPr>
          <w:rStyle w:val="Nenhum A"/>
          <w:rtl w:val="0"/>
          <w:lang w:val="pt-PT"/>
        </w:rPr>
        <w:t>o do sal</w:t>
      </w:r>
      <w:r>
        <w:rPr>
          <w:rStyle w:val="Nenhum A"/>
          <w:rtl w:val="0"/>
          <w:lang w:val="pt-PT"/>
        </w:rPr>
        <w:t>á</w:t>
      </w:r>
      <w:r>
        <w:rPr>
          <w:rStyle w:val="Nenhum A"/>
          <w:rtl w:val="0"/>
          <w:lang w:val="pt-PT"/>
        </w:rPr>
        <w:t>rio-m</w:t>
      </w:r>
      <w:r>
        <w:rPr>
          <w:rStyle w:val="Nenhum A"/>
          <w:rtl w:val="0"/>
          <w:lang w:val="pt-PT"/>
        </w:rPr>
        <w:t>í</w:t>
      </w:r>
      <w:r>
        <w:rPr>
          <w:rStyle w:val="Nenhum A"/>
          <w:rtl w:val="0"/>
          <w:lang w:val="pt-PT"/>
        </w:rPr>
        <w:t>nimo e dos benef</w:t>
      </w:r>
      <w:r>
        <w:rPr>
          <w:rStyle w:val="Nenhum A"/>
          <w:rtl w:val="0"/>
          <w:lang w:val="pt-PT"/>
        </w:rPr>
        <w:t>í</w:t>
      </w:r>
      <w:r>
        <w:rPr>
          <w:rStyle w:val="Nenhum A"/>
          <w:rtl w:val="0"/>
          <w:lang w:val="pt-PT"/>
        </w:rPr>
        <w:t>cios pagos pelo Regime Geral de Previd</w:t>
      </w:r>
      <w:r>
        <w:rPr>
          <w:rStyle w:val="Nenhum A"/>
          <w:rtl w:val="0"/>
          <w:lang w:val="pt-PT"/>
        </w:rPr>
        <w:t>ê</w:t>
      </w:r>
      <w:r>
        <w:rPr>
          <w:rStyle w:val="Nenhum A"/>
          <w:rtl w:val="0"/>
          <w:lang w:val="pt-PT"/>
        </w:rPr>
        <w:t>ncia Social (RGPS) para o per</w:t>
      </w:r>
      <w:r>
        <w:rPr>
          <w:rStyle w:val="Nenhum A"/>
          <w:rtl w:val="0"/>
          <w:lang w:val="pt-PT"/>
        </w:rPr>
        <w:t>í</w:t>
      </w:r>
      <w:r>
        <w:rPr>
          <w:rStyle w:val="Nenhum A"/>
          <w:rtl w:val="0"/>
          <w:lang w:val="pt-PT"/>
        </w:rPr>
        <w:t xml:space="preserve">odo de 2016 a 2019.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30 de jul. 2015. Dispon</w:t>
      </w:r>
      <w:r>
        <w:rPr>
          <w:rStyle w:val="Nenhum A"/>
          <w:rtl w:val="0"/>
          <w:lang w:val="pt-PT"/>
        </w:rPr>
        <w:t>í</w:t>
      </w:r>
      <w:r>
        <w:rPr>
          <w:rStyle w:val="Nenhum A"/>
          <w:rtl w:val="0"/>
          <w:lang w:val="pt-PT"/>
        </w:rPr>
        <w:t>vel em: &lt;http://www.planalto.gov.br/ccivil_03/_ato2015-2018/2015/lei/l13152.htm&gt;. Acesso em: 09 jan. 2021.</w:t>
      </w:r>
    </w:p>
    <w:p>
      <w:pPr>
        <w:pStyle w:val="Corpo A"/>
        <w:jc w:val="both"/>
      </w:pPr>
    </w:p>
    <w:p>
      <w:pPr>
        <w:pStyle w:val="Standard"/>
        <w:jc w:val="both"/>
      </w:pPr>
      <w:r>
        <w:rPr>
          <w:rStyle w:val="Nenhum A"/>
          <w:rtl w:val="0"/>
          <w:lang w:val="pt-PT"/>
        </w:rPr>
        <w:t>BRASIL. Lei 13.982, de 2 de abril de 2020. A</w:t>
      </w:r>
      <w:r>
        <w:rPr>
          <w:rStyle w:val="Hyperlink.1"/>
          <w:rtl w:val="0"/>
          <w:lang w:val="pt-PT"/>
        </w:rPr>
        <w:t>ltera a Lei n</w:t>
      </w:r>
      <w:r>
        <w:rPr>
          <w:rStyle w:val="Hyperlink.1"/>
          <w:rtl w:val="0"/>
          <w:lang w:val="pt-PT"/>
        </w:rPr>
        <w:t xml:space="preserve">º </w:t>
      </w:r>
      <w:r>
        <w:rPr>
          <w:rStyle w:val="Hyperlink.1"/>
          <w:rtl w:val="0"/>
          <w:lang w:val="pt-PT"/>
        </w:rPr>
        <w:t>8.742, de 7 de dezembro de 1993, para dispor sobre par</w:t>
      </w:r>
      <w:r>
        <w:rPr>
          <w:rStyle w:val="Hyperlink.1"/>
          <w:rtl w:val="0"/>
          <w:lang w:val="pt-PT"/>
        </w:rPr>
        <w:t>â</w:t>
      </w:r>
      <w:r>
        <w:rPr>
          <w:rStyle w:val="Hyperlink.1"/>
          <w:rtl w:val="0"/>
          <w:lang w:val="pt-PT"/>
        </w:rPr>
        <w:t>metros adicionais de caracteriza</w:t>
      </w:r>
      <w:r>
        <w:rPr>
          <w:rStyle w:val="Hyperlink.1"/>
          <w:rtl w:val="0"/>
          <w:lang w:val="pt-PT"/>
        </w:rPr>
        <w:t>çã</w:t>
      </w:r>
      <w:r>
        <w:rPr>
          <w:rStyle w:val="Hyperlink.1"/>
          <w:rtl w:val="0"/>
          <w:lang w:val="pt-PT"/>
        </w:rPr>
        <w:t>o da situa</w:t>
      </w:r>
      <w:r>
        <w:rPr>
          <w:rStyle w:val="Hyperlink.1"/>
          <w:rtl w:val="0"/>
          <w:lang w:val="pt-PT"/>
        </w:rPr>
        <w:t>çã</w:t>
      </w:r>
      <w:r>
        <w:rPr>
          <w:rStyle w:val="Hyperlink.1"/>
          <w:rtl w:val="0"/>
          <w:lang w:val="pt-PT"/>
        </w:rPr>
        <w:t>o de vulnerabilidade social para fins de elegibilidade ao benef</w:t>
      </w:r>
      <w:r>
        <w:rPr>
          <w:rStyle w:val="Hyperlink.1"/>
          <w:rtl w:val="0"/>
          <w:lang w:val="pt-PT"/>
        </w:rPr>
        <w:t>í</w:t>
      </w:r>
      <w:r>
        <w:rPr>
          <w:rStyle w:val="Hyperlink.1"/>
          <w:rtl w:val="0"/>
          <w:lang w:val="pt-PT"/>
        </w:rPr>
        <w:t>cio de presta</w:t>
      </w:r>
      <w:r>
        <w:rPr>
          <w:rStyle w:val="Hyperlink.1"/>
          <w:rtl w:val="0"/>
          <w:lang w:val="pt-PT"/>
        </w:rPr>
        <w:t>çã</w:t>
      </w:r>
      <w:r>
        <w:rPr>
          <w:rStyle w:val="Hyperlink.1"/>
          <w:rtl w:val="0"/>
          <w:lang w:val="pt-PT"/>
        </w:rPr>
        <w:t>o continuada (BPC), e estabelece medidas excepcionais de prote</w:t>
      </w:r>
      <w:r>
        <w:rPr>
          <w:rStyle w:val="Hyperlink.1"/>
          <w:rtl w:val="0"/>
          <w:lang w:val="pt-PT"/>
        </w:rPr>
        <w:t>çã</w:t>
      </w:r>
      <w:r>
        <w:rPr>
          <w:rStyle w:val="Hyperlink.1"/>
          <w:rtl w:val="0"/>
          <w:lang w:val="pt-PT"/>
        </w:rPr>
        <w:t>o social a serem adotadas durante o per</w:t>
      </w:r>
      <w:r>
        <w:rPr>
          <w:rStyle w:val="Hyperlink.1"/>
          <w:rtl w:val="0"/>
          <w:lang w:val="pt-PT"/>
        </w:rPr>
        <w:t>í</w:t>
      </w:r>
      <w:r>
        <w:rPr>
          <w:rStyle w:val="Hyperlink.1"/>
          <w:rtl w:val="0"/>
          <w:lang w:val="pt-PT"/>
        </w:rPr>
        <w:t>odo de enfrentamento da emerg</w:t>
      </w:r>
      <w:r>
        <w:rPr>
          <w:rStyle w:val="Hyperlink.1"/>
          <w:rtl w:val="0"/>
          <w:lang w:val="pt-PT"/>
        </w:rPr>
        <w:t>ê</w:t>
      </w:r>
      <w:r>
        <w:rPr>
          <w:rStyle w:val="Hyperlink.1"/>
          <w:rtl w:val="0"/>
          <w:lang w:val="pt-PT"/>
        </w:rPr>
        <w:t>ncia de sa</w:t>
      </w:r>
      <w:r>
        <w:rPr>
          <w:rStyle w:val="Hyperlink.1"/>
          <w:rtl w:val="0"/>
          <w:lang w:val="pt-PT"/>
        </w:rPr>
        <w:t>ú</w:t>
      </w:r>
      <w:r>
        <w:rPr>
          <w:rStyle w:val="Hyperlink.1"/>
          <w:rtl w:val="0"/>
          <w:lang w:val="pt-PT"/>
        </w:rPr>
        <w:t>de p</w:t>
      </w:r>
      <w:r>
        <w:rPr>
          <w:rStyle w:val="Hyperlink.1"/>
          <w:rtl w:val="0"/>
          <w:lang w:val="pt-PT"/>
        </w:rPr>
        <w:t>ú</w:t>
      </w:r>
      <w:r>
        <w:rPr>
          <w:rStyle w:val="Hyperlink.1"/>
          <w:rtl w:val="0"/>
          <w:lang w:val="pt-PT"/>
        </w:rPr>
        <w:t>blica de import</w:t>
      </w:r>
      <w:r>
        <w:rPr>
          <w:rStyle w:val="Hyperlink.1"/>
          <w:rtl w:val="0"/>
          <w:lang w:val="pt-PT"/>
        </w:rPr>
        <w:t>â</w:t>
      </w:r>
      <w:r>
        <w:rPr>
          <w:rStyle w:val="Hyperlink.1"/>
          <w:rtl w:val="0"/>
          <w:lang w:val="pt-PT"/>
        </w:rPr>
        <w:t>ncia internacional decorrente do coronav</w:t>
      </w:r>
      <w:r>
        <w:rPr>
          <w:rStyle w:val="Hyperlink.1"/>
          <w:rtl w:val="0"/>
          <w:lang w:val="pt-PT"/>
        </w:rPr>
        <w:t>í</w:t>
      </w:r>
      <w:r>
        <w:rPr>
          <w:rStyle w:val="Hyperlink.1"/>
          <w:rtl w:val="0"/>
          <w:lang w:val="pt-PT"/>
        </w:rPr>
        <w:t>rus (Covid-19) respons</w:t>
      </w:r>
      <w:r>
        <w:rPr>
          <w:rStyle w:val="Hyperlink.1"/>
          <w:rtl w:val="0"/>
          <w:lang w:val="pt-PT"/>
        </w:rPr>
        <w:t>á</w:t>
      </w:r>
      <w:r>
        <w:rPr>
          <w:rStyle w:val="Hyperlink.1"/>
          <w:rtl w:val="0"/>
          <w:lang w:val="pt-PT"/>
        </w:rPr>
        <w:t>vel pelo surto de 2019, a que se refere a Lei n</w:t>
      </w:r>
      <w:r>
        <w:rPr>
          <w:rStyle w:val="Hyperlink.1"/>
          <w:rtl w:val="0"/>
          <w:lang w:val="pt-PT"/>
        </w:rPr>
        <w:t xml:space="preserve">º </w:t>
      </w:r>
      <w:r>
        <w:rPr>
          <w:rStyle w:val="Hyperlink.1"/>
          <w:rtl w:val="0"/>
          <w:lang w:val="pt-PT"/>
        </w:rPr>
        <w:t>13.979, de 6 de fevereiro de 2020.</w:t>
      </w:r>
      <w:r>
        <w:rPr>
          <w:rStyle w:val="Nenhum A"/>
          <w:rtl w:val="0"/>
          <w:lang w:val="pt-PT"/>
        </w:rPr>
        <w:t xml:space="preserve">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9 de set. 2001. Dispon</w:t>
      </w:r>
      <w:r>
        <w:rPr>
          <w:rStyle w:val="Nenhum A"/>
          <w:rtl w:val="0"/>
          <w:lang w:val="pt-PT"/>
        </w:rPr>
        <w:t>í</w:t>
      </w:r>
      <w:r>
        <w:rPr>
          <w:rStyle w:val="Nenhum A"/>
          <w:rtl w:val="0"/>
          <w:lang w:val="pt-PT"/>
        </w:rPr>
        <w:t>vel em: &lt;http://www.planalto.gov.br/ccivil_03/_ato2019-2022/2020/lei/l13982.htm&gt;. Acesso em: 07 jan. 2021.</w:t>
      </w:r>
    </w:p>
    <w:p>
      <w:pPr>
        <w:pStyle w:val="Standard"/>
        <w:jc w:val="both"/>
      </w:pPr>
    </w:p>
    <w:p>
      <w:pPr>
        <w:pStyle w:val="Standard"/>
        <w:jc w:val="both"/>
      </w:pPr>
      <w:r>
        <w:rPr>
          <w:rStyle w:val="Nenhum A"/>
          <w:rtl w:val="0"/>
          <w:lang w:val="pt-PT"/>
        </w:rPr>
        <w:t xml:space="preserve">BRASIL. Lei 14.176, de 22 de junho de 2021. </w:t>
      </w:r>
      <w:r>
        <w:rPr>
          <w:rStyle w:val="Hyperlink.1"/>
          <w:rtl w:val="0"/>
          <w:lang w:val="pt-PT"/>
        </w:rPr>
        <w:t>Altera a</w:t>
      </w:r>
      <w:r>
        <w:rPr>
          <w:rStyle w:val="Hyperlink.1"/>
          <w:rtl w:val="0"/>
          <w:lang w:val="pt-PT"/>
        </w:rPr>
        <w:t> </w:t>
      </w:r>
      <w:r>
        <w:rPr>
          <w:rStyle w:val="Hyperlink.10"/>
        </w:rPr>
        <w:fldChar w:fldCharType="begin" w:fldLock="0"/>
      </w:r>
      <w:r>
        <w:rPr>
          <w:rStyle w:val="Hyperlink.10"/>
        </w:rPr>
        <w:instrText xml:space="preserve"> HYPERLINK "http://www.planalto.gov.br/ccivil_03/leis/L8742compilado.htm"</w:instrText>
      </w:r>
      <w:r>
        <w:rPr>
          <w:rStyle w:val="Hyperlink.10"/>
        </w:rPr>
        <w:fldChar w:fldCharType="separate" w:fldLock="0"/>
      </w:r>
      <w:r>
        <w:rPr>
          <w:rStyle w:val="Hyperlink.10"/>
          <w:rtl w:val="0"/>
          <w:lang w:val="pt-PT"/>
        </w:rPr>
        <w:t>Lei n</w:t>
      </w:r>
      <w:r>
        <w:rPr>
          <w:rStyle w:val="Hyperlink.10"/>
          <w:rtl w:val="0"/>
          <w:lang w:val="pt-PT"/>
        </w:rPr>
        <w:t xml:space="preserve">º </w:t>
      </w:r>
      <w:r>
        <w:rPr>
          <w:rStyle w:val="Hyperlink.10"/>
          <w:rtl w:val="0"/>
          <w:lang w:val="pt-PT"/>
        </w:rPr>
        <w:t>8.742, de 7 de dezembro de 1993</w:t>
      </w:r>
      <w:r>
        <w:rPr/>
        <w:fldChar w:fldCharType="end" w:fldLock="0"/>
      </w:r>
      <w:r>
        <w:rPr>
          <w:rStyle w:val="Hyperlink.1"/>
          <w:rtl w:val="0"/>
          <w:lang w:val="pt-PT"/>
        </w:rPr>
        <w:t>, para estabelecer o crit</w:t>
      </w:r>
      <w:r>
        <w:rPr>
          <w:rStyle w:val="Hyperlink.1"/>
          <w:rtl w:val="0"/>
          <w:lang w:val="pt-PT"/>
        </w:rPr>
        <w:t>é</w:t>
      </w:r>
      <w:r>
        <w:rPr>
          <w:rStyle w:val="Hyperlink.1"/>
          <w:rtl w:val="0"/>
          <w:lang w:val="pt-PT"/>
        </w:rPr>
        <w:t>rio de renda familiar</w:t>
      </w:r>
      <w:r>
        <w:rPr>
          <w:rStyle w:val="Hyperlink.1"/>
          <w:rtl w:val="0"/>
          <w:lang w:val="pt-PT"/>
        </w:rPr>
        <w:t> </w:t>
      </w:r>
      <w:r>
        <w:rPr>
          <w:rStyle w:val="Nenhum"/>
          <w:b w:val="1"/>
          <w:bCs w:val="1"/>
          <w:shd w:val="clear" w:color="auto" w:fill="ffffff"/>
          <w:rtl w:val="0"/>
          <w:lang w:val="pt-PT"/>
        </w:rPr>
        <w:t>per capita</w:t>
      </w:r>
      <w:r>
        <w:rPr>
          <w:rStyle w:val="Hyperlink.1"/>
          <w:rtl w:val="0"/>
          <w:lang w:val="pt-PT"/>
        </w:rPr>
        <w:t> </w:t>
      </w:r>
      <w:r>
        <w:rPr>
          <w:rStyle w:val="Hyperlink.1"/>
          <w:rtl w:val="0"/>
          <w:lang w:val="pt-PT"/>
        </w:rPr>
        <w:t>para acesso ao benef</w:t>
      </w:r>
      <w:r>
        <w:rPr>
          <w:rStyle w:val="Hyperlink.1"/>
          <w:rtl w:val="0"/>
          <w:lang w:val="pt-PT"/>
        </w:rPr>
        <w:t>í</w:t>
      </w:r>
      <w:r>
        <w:rPr>
          <w:rStyle w:val="Hyperlink.1"/>
          <w:rtl w:val="0"/>
          <w:lang w:val="pt-PT"/>
        </w:rPr>
        <w:t>cio de presta</w:t>
      </w:r>
      <w:r>
        <w:rPr>
          <w:rStyle w:val="Hyperlink.1"/>
          <w:rtl w:val="0"/>
          <w:lang w:val="pt-PT"/>
        </w:rPr>
        <w:t>çã</w:t>
      </w:r>
      <w:r>
        <w:rPr>
          <w:rStyle w:val="Hyperlink.1"/>
          <w:rtl w:val="0"/>
          <w:lang w:val="pt-PT"/>
        </w:rPr>
        <w:t>o continuada, estipular par</w:t>
      </w:r>
      <w:r>
        <w:rPr>
          <w:rStyle w:val="Hyperlink.1"/>
          <w:rtl w:val="0"/>
          <w:lang w:val="pt-PT"/>
        </w:rPr>
        <w:t>â</w:t>
      </w:r>
      <w:r>
        <w:rPr>
          <w:rStyle w:val="Hyperlink.1"/>
          <w:rtl w:val="0"/>
          <w:lang w:val="pt-PT"/>
        </w:rPr>
        <w:t>metros adicionais de caracteriza</w:t>
      </w:r>
      <w:r>
        <w:rPr>
          <w:rStyle w:val="Hyperlink.1"/>
          <w:rtl w:val="0"/>
          <w:lang w:val="pt-PT"/>
        </w:rPr>
        <w:t>çã</w:t>
      </w:r>
      <w:r>
        <w:rPr>
          <w:rStyle w:val="Hyperlink.1"/>
          <w:rtl w:val="0"/>
          <w:lang w:val="pt-PT"/>
        </w:rPr>
        <w:t>o da situa</w:t>
      </w:r>
      <w:r>
        <w:rPr>
          <w:rStyle w:val="Hyperlink.1"/>
          <w:rtl w:val="0"/>
          <w:lang w:val="pt-PT"/>
        </w:rPr>
        <w:t>çã</w:t>
      </w:r>
      <w:r>
        <w:rPr>
          <w:rStyle w:val="Hyperlink.1"/>
          <w:rtl w:val="0"/>
          <w:lang w:val="pt-PT"/>
        </w:rPr>
        <w:t>o de miserabilidade e de vulnerabilidade social e dispor sobre o aux</w:t>
      </w:r>
      <w:r>
        <w:rPr>
          <w:rStyle w:val="Hyperlink.1"/>
          <w:rtl w:val="0"/>
          <w:lang w:val="pt-PT"/>
        </w:rPr>
        <w:t>í</w:t>
      </w:r>
      <w:r>
        <w:rPr>
          <w:rStyle w:val="Hyperlink.1"/>
          <w:rtl w:val="0"/>
          <w:lang w:val="pt-PT"/>
        </w:rPr>
        <w:t>lio-inclus</w:t>
      </w:r>
      <w:r>
        <w:rPr>
          <w:rStyle w:val="Hyperlink.1"/>
          <w:rtl w:val="0"/>
          <w:lang w:val="pt-PT"/>
        </w:rPr>
        <w:t>ã</w:t>
      </w:r>
      <w:r>
        <w:rPr>
          <w:rStyle w:val="Hyperlink.1"/>
          <w:rtl w:val="0"/>
          <w:lang w:val="pt-PT"/>
        </w:rPr>
        <w:t>o de que trata a</w:t>
      </w:r>
      <w:r>
        <w:rPr>
          <w:rStyle w:val="Hyperlink.1"/>
          <w:rtl w:val="0"/>
          <w:lang w:val="pt-PT"/>
        </w:rPr>
        <w:t> </w:t>
      </w:r>
      <w:r>
        <w:rPr>
          <w:rStyle w:val="Hyperlink.10"/>
        </w:rPr>
        <w:fldChar w:fldCharType="begin" w:fldLock="0"/>
      </w:r>
      <w:r>
        <w:rPr>
          <w:rStyle w:val="Hyperlink.10"/>
        </w:rPr>
        <w:instrText xml:space="preserve"> HYPERLINK "http://www.planalto.gov.br/ccivil_03/_ato2015-2018/2015/lei/l13146.htm"</w:instrText>
      </w:r>
      <w:r>
        <w:rPr>
          <w:rStyle w:val="Hyperlink.10"/>
        </w:rPr>
        <w:fldChar w:fldCharType="separate" w:fldLock="0"/>
      </w:r>
      <w:r>
        <w:rPr>
          <w:rStyle w:val="Hyperlink.10"/>
          <w:rtl w:val="0"/>
          <w:lang w:val="pt-PT"/>
        </w:rPr>
        <w:t>Lei n</w:t>
      </w:r>
      <w:r>
        <w:rPr>
          <w:rStyle w:val="Hyperlink.10"/>
          <w:rtl w:val="0"/>
          <w:lang w:val="pt-PT"/>
        </w:rPr>
        <w:t xml:space="preserve">º </w:t>
      </w:r>
      <w:r>
        <w:rPr>
          <w:rStyle w:val="Hyperlink.10"/>
          <w:rtl w:val="0"/>
          <w:lang w:val="pt-PT"/>
        </w:rPr>
        <w:t>13.146, de 6 de julho de 2015</w:t>
      </w:r>
      <w:r>
        <w:rPr/>
        <w:fldChar w:fldCharType="end" w:fldLock="0"/>
      </w:r>
      <w:r>
        <w:rPr>
          <w:rStyle w:val="Hyperlink.1"/>
          <w:rtl w:val="0"/>
          <w:lang w:val="pt-PT"/>
        </w:rPr>
        <w:t> </w:t>
      </w:r>
      <w:r>
        <w:rPr>
          <w:rStyle w:val="Hyperlink.1"/>
          <w:rtl w:val="0"/>
          <w:lang w:val="pt-PT"/>
        </w:rPr>
        <w:t>(Estatuto da Pessoa com Defici</w:t>
      </w:r>
      <w:r>
        <w:rPr>
          <w:rStyle w:val="Hyperlink.1"/>
          <w:rtl w:val="0"/>
          <w:lang w:val="pt-PT"/>
        </w:rPr>
        <w:t>ê</w:t>
      </w:r>
      <w:r>
        <w:rPr>
          <w:rStyle w:val="Hyperlink.1"/>
          <w:rtl w:val="0"/>
          <w:lang w:val="pt-PT"/>
        </w:rPr>
        <w:t>ncia); autoriza, em car</w:t>
      </w:r>
      <w:r>
        <w:rPr>
          <w:rStyle w:val="Hyperlink.1"/>
          <w:rtl w:val="0"/>
          <w:lang w:val="pt-PT"/>
        </w:rPr>
        <w:t>á</w:t>
      </w:r>
      <w:r>
        <w:rPr>
          <w:rStyle w:val="Hyperlink.1"/>
          <w:rtl w:val="0"/>
          <w:lang w:val="pt-PT"/>
        </w:rPr>
        <w:t>ter excepcional, a realiza</w:t>
      </w:r>
      <w:r>
        <w:rPr>
          <w:rStyle w:val="Hyperlink.1"/>
          <w:rtl w:val="0"/>
          <w:lang w:val="pt-PT"/>
        </w:rPr>
        <w:t>çã</w:t>
      </w:r>
      <w:r>
        <w:rPr>
          <w:rStyle w:val="Hyperlink.1"/>
          <w:rtl w:val="0"/>
          <w:lang w:val="pt-PT"/>
        </w:rPr>
        <w:t>o de avalia</w:t>
      </w:r>
      <w:r>
        <w:rPr>
          <w:rStyle w:val="Hyperlink.1"/>
          <w:rtl w:val="0"/>
          <w:lang w:val="pt-PT"/>
        </w:rPr>
        <w:t>çã</w:t>
      </w:r>
      <w:r>
        <w:rPr>
          <w:rStyle w:val="Hyperlink.1"/>
          <w:rtl w:val="0"/>
          <w:lang w:val="pt-PT"/>
        </w:rPr>
        <w:t>o social mediada por meio de videoconfer</w:t>
      </w:r>
      <w:r>
        <w:rPr>
          <w:rStyle w:val="Hyperlink.1"/>
          <w:rtl w:val="0"/>
          <w:lang w:val="pt-PT"/>
        </w:rPr>
        <w:t>ê</w:t>
      </w:r>
      <w:r>
        <w:rPr>
          <w:rStyle w:val="Hyperlink.1"/>
          <w:rtl w:val="0"/>
          <w:lang w:val="pt-PT"/>
        </w:rPr>
        <w:t>ncia; e d</w:t>
      </w:r>
      <w:r>
        <w:rPr>
          <w:rStyle w:val="Hyperlink.1"/>
          <w:rtl w:val="0"/>
          <w:lang w:val="pt-PT"/>
        </w:rPr>
        <w:t xml:space="preserve">á </w:t>
      </w:r>
      <w:r>
        <w:rPr>
          <w:rStyle w:val="Hyperlink.1"/>
          <w:rtl w:val="0"/>
          <w:lang w:val="pt-PT"/>
        </w:rPr>
        <w:t>outras provid</w:t>
      </w:r>
      <w:r>
        <w:rPr>
          <w:rStyle w:val="Hyperlink.1"/>
          <w:rtl w:val="0"/>
          <w:lang w:val="pt-PT"/>
        </w:rPr>
        <w:t>ê</w:t>
      </w:r>
      <w:r>
        <w:rPr>
          <w:rStyle w:val="Hyperlink.1"/>
          <w:rtl w:val="0"/>
          <w:lang w:val="pt-PT"/>
        </w:rPr>
        <w:t xml:space="preserve">ncias.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23 de jun. 2021. Dispon</w:t>
      </w:r>
      <w:r>
        <w:rPr>
          <w:rStyle w:val="Nenhum A"/>
          <w:rtl w:val="0"/>
          <w:lang w:val="pt-PT"/>
        </w:rPr>
        <w:t>í</w:t>
      </w:r>
      <w:r>
        <w:rPr>
          <w:rStyle w:val="Nenhum A"/>
          <w:rtl w:val="0"/>
          <w:lang w:val="pt-PT"/>
        </w:rPr>
        <w:t>vel em: &lt; https://www.in.gov.br/en/web/dou/-/lei-n-14.176-de-22-de-junho-de-2021-327647403&gt;. Acesso em: 10 abr. 2022.</w:t>
      </w:r>
    </w:p>
    <w:p>
      <w:pPr>
        <w:pStyle w:val="Standard"/>
        <w:jc w:val="both"/>
      </w:pPr>
    </w:p>
    <w:p>
      <w:pPr>
        <w:pStyle w:val="Standard"/>
        <w:jc w:val="both"/>
      </w:pPr>
      <w:r>
        <w:rPr>
          <w:rStyle w:val="Nenhum A"/>
          <w:rtl w:val="0"/>
          <w:lang w:val="pt-PT"/>
        </w:rPr>
        <w:t xml:space="preserve">BRASIL. Lei 14.284, de 29 de dezembro de 2021. </w:t>
      </w:r>
      <w:r>
        <w:rPr>
          <w:rStyle w:val="Hyperlink.1"/>
          <w:rtl w:val="0"/>
          <w:lang w:val="pt-PT"/>
        </w:rPr>
        <w:t>Institui o Programa Aux</w:t>
      </w:r>
      <w:r>
        <w:rPr>
          <w:rStyle w:val="Hyperlink.1"/>
          <w:rtl w:val="0"/>
          <w:lang w:val="pt-PT"/>
        </w:rPr>
        <w:t>í</w:t>
      </w:r>
      <w:r>
        <w:rPr>
          <w:rStyle w:val="Hyperlink.1"/>
          <w:rtl w:val="0"/>
          <w:lang w:val="pt-PT"/>
        </w:rPr>
        <w:t>lio Brasil e o Programa Alimenta Brasil; define metas para taxas de pobreza; altera a</w:t>
      </w:r>
      <w:r>
        <w:rPr>
          <w:rStyle w:val="Hyperlink.10"/>
        </w:rPr>
        <w:fldChar w:fldCharType="begin" w:fldLock="0"/>
      </w:r>
      <w:r>
        <w:rPr>
          <w:rStyle w:val="Hyperlink.10"/>
        </w:rPr>
        <w:instrText xml:space="preserve"> HYPERLINK "http://www.planalto.gov.br/ccivil_03/leis/l8742compilado.htm"</w:instrText>
      </w:r>
      <w:r>
        <w:rPr>
          <w:rStyle w:val="Hyperlink.10"/>
        </w:rPr>
        <w:fldChar w:fldCharType="separate" w:fldLock="0"/>
      </w:r>
      <w:r>
        <w:rPr>
          <w:rStyle w:val="Hyperlink.10"/>
          <w:rtl w:val="0"/>
          <w:lang w:val="pt-PT"/>
        </w:rPr>
        <w:t> </w:t>
      </w:r>
      <w:r>
        <w:rPr>
          <w:rStyle w:val="Hyperlink.10"/>
          <w:rtl w:val="0"/>
          <w:lang w:val="pt-PT"/>
        </w:rPr>
        <w:t>Lei n</w:t>
      </w:r>
      <w:r>
        <w:rPr>
          <w:rStyle w:val="Hyperlink.10"/>
          <w:rtl w:val="0"/>
          <w:lang w:val="pt-PT"/>
        </w:rPr>
        <w:t xml:space="preserve">º </w:t>
      </w:r>
      <w:r>
        <w:rPr>
          <w:rStyle w:val="Hyperlink.10"/>
          <w:rtl w:val="0"/>
          <w:lang w:val="pt-PT"/>
        </w:rPr>
        <w:t>8.742, de 7 de dezembro de 1993</w:t>
      </w:r>
      <w:r>
        <w:rPr/>
        <w:fldChar w:fldCharType="end" w:fldLock="0"/>
      </w:r>
      <w:r>
        <w:rPr>
          <w:rStyle w:val="Hyperlink.1"/>
          <w:rtl w:val="0"/>
          <w:lang w:val="pt-PT"/>
        </w:rPr>
        <w:t>; revoga a</w:t>
      </w:r>
      <w:r>
        <w:rPr>
          <w:rStyle w:val="Hyperlink.10"/>
        </w:rPr>
        <w:fldChar w:fldCharType="begin" w:fldLock="0"/>
      </w:r>
      <w:r>
        <w:rPr>
          <w:rStyle w:val="Hyperlink.10"/>
        </w:rPr>
        <w:instrText xml:space="preserve"> HYPERLINK "http://www.planalto.gov.br/ccivil_03/_ato2004-2006/2004/lei/L10.836compilado.htm"</w:instrText>
      </w:r>
      <w:r>
        <w:rPr>
          <w:rStyle w:val="Hyperlink.10"/>
        </w:rPr>
        <w:fldChar w:fldCharType="separate" w:fldLock="0"/>
      </w:r>
      <w:r>
        <w:rPr>
          <w:rStyle w:val="Hyperlink.10"/>
          <w:rtl w:val="0"/>
          <w:lang w:val="pt-PT"/>
        </w:rPr>
        <w:t> </w:t>
      </w:r>
      <w:r>
        <w:rPr>
          <w:rStyle w:val="Hyperlink.10"/>
          <w:rtl w:val="0"/>
          <w:lang w:val="pt-PT"/>
        </w:rPr>
        <w:t>Lei n</w:t>
      </w:r>
      <w:r>
        <w:rPr>
          <w:rStyle w:val="Hyperlink.10"/>
          <w:rtl w:val="0"/>
          <w:lang w:val="pt-PT"/>
        </w:rPr>
        <w:t xml:space="preserve">º </w:t>
      </w:r>
      <w:r>
        <w:rPr>
          <w:rStyle w:val="Hyperlink.10"/>
          <w:rtl w:val="0"/>
          <w:lang w:val="pt-PT"/>
        </w:rPr>
        <w:t>10.836, de 9 de janeiro de 2004</w:t>
      </w:r>
      <w:r>
        <w:rPr/>
        <w:fldChar w:fldCharType="end" w:fldLock="0"/>
      </w:r>
      <w:r>
        <w:rPr>
          <w:rStyle w:val="Hyperlink.1"/>
          <w:rtl w:val="0"/>
          <w:lang w:val="pt-PT"/>
        </w:rPr>
        <w:t>, e dispositivos das</w:t>
      </w:r>
      <w:r>
        <w:rPr>
          <w:rStyle w:val="Hyperlink.1"/>
          <w:rtl w:val="0"/>
          <w:lang w:val="pt-PT"/>
        </w:rPr>
        <w:t> </w:t>
      </w:r>
      <w:r>
        <w:rPr>
          <w:rStyle w:val="Hyperlink.10"/>
        </w:rPr>
        <w:fldChar w:fldCharType="begin" w:fldLock="0"/>
      </w:r>
      <w:r>
        <w:rPr>
          <w:rStyle w:val="Hyperlink.10"/>
        </w:rPr>
        <w:instrText xml:space="preserve"> HYPERLINK "http://www.planalto.gov.br/ccivil_03/leis/2003/l10.696.htm"</w:instrText>
      </w:r>
      <w:r>
        <w:rPr>
          <w:rStyle w:val="Hyperlink.10"/>
        </w:rPr>
        <w:fldChar w:fldCharType="separate" w:fldLock="0"/>
      </w:r>
      <w:r>
        <w:rPr>
          <w:rStyle w:val="Hyperlink.10"/>
          <w:rtl w:val="0"/>
          <w:lang w:val="pt-PT"/>
        </w:rPr>
        <w:t>Leis n</w:t>
      </w:r>
      <w:r>
        <w:rPr>
          <w:rStyle w:val="Hyperlink.10"/>
          <w:rtl w:val="0"/>
          <w:lang w:val="pt-PT"/>
        </w:rPr>
        <w:t> </w:t>
      </w:r>
      <w:r>
        <w:rPr>
          <w:rStyle w:val="Hyperlink.10"/>
          <w:rtl w:val="0"/>
          <w:lang w:val="pt-PT"/>
        </w:rPr>
        <w:t>os</w:t>
      </w:r>
      <w:r>
        <w:rPr>
          <w:rStyle w:val="Hyperlink.10"/>
          <w:rtl w:val="0"/>
          <w:lang w:val="pt-PT"/>
        </w:rPr>
        <w:t> </w:t>
      </w:r>
      <w:r>
        <w:rPr>
          <w:rStyle w:val="Hyperlink.10"/>
          <w:rtl w:val="0"/>
          <w:lang w:val="pt-PT"/>
        </w:rPr>
        <w:t>10.696, de 2 de julho de 2003</w:t>
      </w:r>
      <w:r>
        <w:rPr/>
        <w:fldChar w:fldCharType="end" w:fldLock="0"/>
      </w:r>
      <w:r>
        <w:rPr>
          <w:rStyle w:val="Hyperlink.1"/>
          <w:rtl w:val="0"/>
          <w:lang w:val="pt-PT"/>
        </w:rPr>
        <w:t>,</w:t>
      </w:r>
      <w:r>
        <w:rPr>
          <w:rStyle w:val="Hyperlink.1"/>
          <w:rtl w:val="0"/>
          <w:lang w:val="pt-PT"/>
        </w:rPr>
        <w:t> </w:t>
      </w:r>
      <w:r>
        <w:rPr>
          <w:rStyle w:val="Hyperlink.10"/>
        </w:rPr>
        <w:fldChar w:fldCharType="begin" w:fldLock="0"/>
      </w:r>
      <w:r>
        <w:rPr>
          <w:rStyle w:val="Hyperlink.10"/>
        </w:rPr>
        <w:instrText xml:space="preserve"> HYPERLINK "http://www.planalto.gov.br/ccivil_03/_ato2011-2014/2011/lei/l12512.htm"</w:instrText>
      </w:r>
      <w:r>
        <w:rPr>
          <w:rStyle w:val="Hyperlink.10"/>
        </w:rPr>
        <w:fldChar w:fldCharType="separate" w:fldLock="0"/>
      </w:r>
      <w:r>
        <w:rPr>
          <w:rStyle w:val="Hyperlink.10"/>
          <w:rtl w:val="0"/>
          <w:lang w:val="pt-PT"/>
        </w:rPr>
        <w:t>12.512, de 14 de outubro de 2011</w:t>
      </w:r>
      <w:r>
        <w:rPr/>
        <w:fldChar w:fldCharType="end" w:fldLock="0"/>
      </w:r>
      <w:r>
        <w:rPr>
          <w:rStyle w:val="Hyperlink.1"/>
          <w:rtl w:val="0"/>
          <w:lang w:val="pt-PT"/>
        </w:rPr>
        <w:t>, e</w:t>
      </w:r>
      <w:r>
        <w:rPr>
          <w:rStyle w:val="Hyperlink.1"/>
          <w:rtl w:val="0"/>
          <w:lang w:val="pt-PT"/>
        </w:rPr>
        <w:t> </w:t>
      </w:r>
      <w:r>
        <w:rPr>
          <w:rStyle w:val="Hyperlink.10"/>
        </w:rPr>
        <w:fldChar w:fldCharType="begin" w:fldLock="0"/>
      </w:r>
      <w:r>
        <w:rPr>
          <w:rStyle w:val="Hyperlink.10"/>
        </w:rPr>
        <w:instrText xml:space="preserve"> HYPERLINK "http://www.planalto.gov.br/ccivil_03/_ato2011-2014/2012/lei/l12722.htm"</w:instrText>
      </w:r>
      <w:r>
        <w:rPr>
          <w:rStyle w:val="Hyperlink.10"/>
        </w:rPr>
        <w:fldChar w:fldCharType="separate" w:fldLock="0"/>
      </w:r>
      <w:r>
        <w:rPr>
          <w:rStyle w:val="Hyperlink.10"/>
          <w:rtl w:val="0"/>
          <w:lang w:val="pt-PT"/>
        </w:rPr>
        <w:t>12.722, de 3 de outubro de 2012</w:t>
      </w:r>
      <w:r>
        <w:rPr/>
        <w:fldChar w:fldCharType="end" w:fldLock="0"/>
      </w:r>
      <w:r>
        <w:rPr>
          <w:rStyle w:val="Hyperlink.1"/>
          <w:rtl w:val="0"/>
          <w:lang w:val="pt-PT"/>
        </w:rPr>
        <w:t>; e d</w:t>
      </w:r>
      <w:r>
        <w:rPr>
          <w:rStyle w:val="Hyperlink.1"/>
          <w:rtl w:val="0"/>
          <w:lang w:val="pt-PT"/>
        </w:rPr>
        <w:t xml:space="preserve">á </w:t>
      </w:r>
      <w:r>
        <w:rPr>
          <w:rStyle w:val="Hyperlink.1"/>
          <w:rtl w:val="0"/>
          <w:lang w:val="pt-PT"/>
        </w:rPr>
        <w:t>outras provid</w:t>
      </w:r>
      <w:r>
        <w:rPr>
          <w:rStyle w:val="Hyperlink.1"/>
          <w:rtl w:val="0"/>
          <w:lang w:val="pt-PT"/>
        </w:rPr>
        <w:t>ê</w:t>
      </w:r>
      <w:r>
        <w:rPr>
          <w:rStyle w:val="Hyperlink.1"/>
          <w:rtl w:val="0"/>
          <w:lang w:val="pt-PT"/>
        </w:rPr>
        <w:t xml:space="preserve">ncias.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30 dez. 2021. Dispon</w:t>
      </w:r>
      <w:r>
        <w:rPr>
          <w:rStyle w:val="Nenhum A"/>
          <w:rtl w:val="0"/>
          <w:lang w:val="pt-PT"/>
        </w:rPr>
        <w:t>í</w:t>
      </w:r>
      <w:r>
        <w:rPr>
          <w:rStyle w:val="Nenhum A"/>
          <w:rtl w:val="0"/>
          <w:lang w:val="pt-PT"/>
        </w:rPr>
        <w:t>vel em: &lt; https://in.gov.br/en/web/dou/-/lei-n-14.284-de-29-de-dezembro-de-2021-370918498&gt;. Acesso em: 13 abr. 2022.</w:t>
      </w:r>
    </w:p>
    <w:p>
      <w:pPr>
        <w:pStyle w:val="Corpo A"/>
        <w:jc w:val="both"/>
      </w:pPr>
    </w:p>
    <w:p>
      <w:pPr>
        <w:pStyle w:val="Standard"/>
        <w:jc w:val="both"/>
      </w:pPr>
      <w:r>
        <w:rPr>
          <w:rStyle w:val="Nenhum A"/>
          <w:rtl w:val="0"/>
          <w:lang w:val="pt-PT"/>
        </w:rPr>
        <w:t xml:space="preserve">BRASIL. Lei complementar111, de 6 de julho de 2001. </w:t>
      </w:r>
      <w:r>
        <w:rPr>
          <w:rStyle w:val="Hyperlink.1"/>
          <w:rtl w:val="0"/>
          <w:lang w:val="pt-PT"/>
        </w:rPr>
        <w:t>Disp</w:t>
      </w:r>
      <w:r>
        <w:rPr>
          <w:rStyle w:val="Hyperlink.1"/>
          <w:rtl w:val="0"/>
          <w:lang w:val="pt-PT"/>
        </w:rPr>
        <w:t>õ</w:t>
      </w:r>
      <w:r>
        <w:rPr>
          <w:rStyle w:val="Hyperlink.1"/>
          <w:rtl w:val="0"/>
          <w:lang w:val="pt-PT"/>
        </w:rPr>
        <w:t>e sobre o Fundo de Combate e Erradica</w:t>
      </w:r>
      <w:r>
        <w:rPr>
          <w:rStyle w:val="Hyperlink.1"/>
          <w:rtl w:val="0"/>
          <w:lang w:val="pt-PT"/>
        </w:rPr>
        <w:t>çã</w:t>
      </w:r>
      <w:r>
        <w:rPr>
          <w:rStyle w:val="Hyperlink.1"/>
          <w:rtl w:val="0"/>
          <w:lang w:val="pt-PT"/>
        </w:rPr>
        <w:t>o da Pobreza, na forma prevista nos artigos 79, 80 e 81 do Ato das Disposi</w:t>
      </w:r>
      <w:r>
        <w:rPr>
          <w:rStyle w:val="Hyperlink.1"/>
          <w:rtl w:val="0"/>
          <w:lang w:val="pt-PT"/>
        </w:rPr>
        <w:t>çõ</w:t>
      </w:r>
      <w:r>
        <w:rPr>
          <w:rStyle w:val="Hyperlink.1"/>
          <w:rtl w:val="0"/>
          <w:lang w:val="pt-PT"/>
        </w:rPr>
        <w:t>es Constitucionais Transit</w:t>
      </w:r>
      <w:r>
        <w:rPr>
          <w:rStyle w:val="Hyperlink.1"/>
          <w:rtl w:val="0"/>
          <w:lang w:val="pt-PT"/>
        </w:rPr>
        <w:t>ó</w:t>
      </w:r>
      <w:r>
        <w:rPr>
          <w:rStyle w:val="Hyperlink.1"/>
          <w:rtl w:val="0"/>
          <w:lang w:val="pt-PT"/>
        </w:rPr>
        <w:t>rias</w:t>
      </w:r>
      <w:r>
        <w:rPr>
          <w:rStyle w:val="Nenhum A"/>
          <w:rtl w:val="0"/>
          <w:lang w:val="pt-PT"/>
        </w:rPr>
        <w:t xml:space="preserve">. </w:t>
      </w:r>
      <w:r>
        <w:rPr>
          <w:rStyle w:val="Nenhum"/>
          <w:b w:val="1"/>
          <w:bCs w:val="1"/>
          <w:rtl w:val="0"/>
          <w:lang w:val="pt-PT"/>
        </w:rPr>
        <w:t>Di</w:t>
      </w:r>
      <w:r>
        <w:rPr>
          <w:rStyle w:val="Nenhum"/>
          <w:b w:val="1"/>
          <w:bCs w:val="1"/>
          <w:rtl w:val="0"/>
          <w:lang w:val="pt-PT"/>
        </w:rPr>
        <w:t>á</w:t>
      </w:r>
      <w:r>
        <w:rPr>
          <w:rStyle w:val="Nenhum"/>
          <w:b w:val="1"/>
          <w:bCs w:val="1"/>
          <w:rtl w:val="0"/>
          <w:lang w:val="pt-PT"/>
        </w:rPr>
        <w:t>rio Oficial [da] Rep</w:t>
      </w:r>
      <w:r>
        <w:rPr>
          <w:rStyle w:val="Nenhum"/>
          <w:b w:val="1"/>
          <w:bCs w:val="1"/>
          <w:rtl w:val="0"/>
          <w:lang w:val="pt-PT"/>
        </w:rPr>
        <w:t>ú</w:t>
      </w:r>
      <w:r>
        <w:rPr>
          <w:rStyle w:val="Nenhum"/>
          <w:b w:val="1"/>
          <w:bCs w:val="1"/>
          <w:rtl w:val="0"/>
          <w:lang w:val="pt-PT"/>
        </w:rPr>
        <w:t>blica Federativa do Brasil</w:t>
      </w:r>
      <w:r>
        <w:rPr>
          <w:rStyle w:val="Nenhum A"/>
          <w:rtl w:val="0"/>
          <w:lang w:val="pt-PT"/>
        </w:rPr>
        <w:t>, Bras</w:t>
      </w:r>
      <w:r>
        <w:rPr>
          <w:rStyle w:val="Nenhum A"/>
          <w:rtl w:val="0"/>
          <w:lang w:val="pt-PT"/>
        </w:rPr>
        <w:t>í</w:t>
      </w:r>
      <w:r>
        <w:rPr>
          <w:rStyle w:val="Nenhum A"/>
          <w:rtl w:val="0"/>
          <w:lang w:val="pt-PT"/>
        </w:rPr>
        <w:t>lia, DF, 1 de outubro de 2011. Dispon</w:t>
      </w:r>
      <w:r>
        <w:rPr>
          <w:rStyle w:val="Nenhum A"/>
          <w:rtl w:val="0"/>
          <w:lang w:val="pt-PT"/>
        </w:rPr>
        <w:t>í</w:t>
      </w:r>
      <w:r>
        <w:rPr>
          <w:rStyle w:val="Nenhum A"/>
          <w:rtl w:val="0"/>
          <w:lang w:val="pt-PT"/>
        </w:rPr>
        <w:t>vel em: &lt;http://www.planalto.gov.br/ccivil_03/_ato2011-2014/2011/lei/l12470.htm&gt;. Acesso em: 11 jan. 2021.</w:t>
      </w:r>
    </w:p>
    <w:p>
      <w:pPr>
        <w:pStyle w:val="Standard"/>
        <w:jc w:val="both"/>
      </w:pPr>
    </w:p>
    <w:p>
      <w:pPr>
        <w:pStyle w:val="Corpo A"/>
        <w:jc w:val="both"/>
      </w:pPr>
      <w:r>
        <w:rPr>
          <w:rStyle w:val="Nenhum"/>
          <w:rtl w:val="0"/>
          <w:lang w:val="pt-PT"/>
        </w:rPr>
        <w:t>BRASIL. Medida Provis</w:t>
      </w:r>
      <w:r>
        <w:rPr>
          <w:rStyle w:val="Nenhum"/>
          <w:rtl w:val="0"/>
          <w:lang w:val="es-ES_tradnl"/>
        </w:rPr>
        <w:t>ó</w:t>
      </w:r>
      <w:r>
        <w:rPr>
          <w:rStyle w:val="Nenhum"/>
          <w:rtl w:val="0"/>
          <w:lang w:val="pt-PT"/>
        </w:rPr>
        <w:t>ria n. 1.023, de 31 de dezembro de 2020. Altera a Lei n</w:t>
      </w:r>
      <w:r>
        <w:rPr>
          <w:rStyle w:val="Nenhum A"/>
          <w:rtl w:val="0"/>
        </w:rPr>
        <w:t xml:space="preserve">º </w:t>
      </w:r>
      <w:r>
        <w:rPr>
          <w:rStyle w:val="Nenhum"/>
          <w:rtl w:val="0"/>
          <w:lang w:val="pt-PT"/>
        </w:rPr>
        <w:t>8.742, de 7 de dezembro de 1993, para dispor sobre o</w:t>
      </w:r>
      <w:r>
        <w:rPr>
          <w:rStyle w:val="Nenhum A"/>
          <w:rtl w:val="0"/>
        </w:rPr>
        <w:t> </w:t>
      </w:r>
      <w:r>
        <w:rPr>
          <w:rStyle w:val="Nenhum"/>
          <w:shd w:val="clear" w:color="auto" w:fill="ffffff"/>
          <w:rtl w:val="0"/>
          <w:lang w:val="it-IT"/>
        </w:rPr>
        <w:t>benef</w:t>
      </w:r>
      <w:r>
        <w:rPr>
          <w:rStyle w:val="Hyperlink.1"/>
          <w:rtl w:val="0"/>
        </w:rPr>
        <w:t>í</w:t>
      </w:r>
      <w:r>
        <w:rPr>
          <w:rStyle w:val="Nenhum"/>
          <w:shd w:val="clear" w:color="auto" w:fill="ffffff"/>
          <w:rtl w:val="0"/>
          <w:lang w:val="pt-PT"/>
        </w:rPr>
        <w:t>cio de presta</w:t>
      </w:r>
      <w:r>
        <w:rPr>
          <w:rStyle w:val="Nenhum"/>
          <w:shd w:val="clear" w:color="auto" w:fill="ffffff"/>
          <w:rtl w:val="0"/>
          <w:lang w:val="pt-PT"/>
        </w:rPr>
        <w:t>çã</w:t>
      </w:r>
      <w:r>
        <w:rPr>
          <w:rStyle w:val="Nenhum"/>
          <w:shd w:val="clear" w:color="auto" w:fill="ffffff"/>
          <w:rtl w:val="0"/>
          <w:lang w:val="it-IT"/>
        </w:rPr>
        <w:t>o continuada</w:t>
      </w:r>
      <w:r>
        <w:rPr>
          <w:rStyle w:val="Nenhum A"/>
          <w:rtl w:val="0"/>
        </w:rPr>
        <w:t xml:space="preserve">. </w:t>
      </w:r>
      <w:r>
        <w:rPr>
          <w:rStyle w:val="Nenhum"/>
          <w:b w:val="1"/>
          <w:bCs w:val="1"/>
          <w:rtl w:val="0"/>
          <w:lang w:val="de-DE"/>
        </w:rPr>
        <w:t>Di</w:t>
      </w:r>
      <w:r>
        <w:rPr>
          <w:rStyle w:val="Nenhum"/>
          <w:b w:val="1"/>
          <w:bCs w:val="1"/>
          <w:rtl w:val="0"/>
        </w:rPr>
        <w:t>á</w:t>
      </w:r>
      <w:r>
        <w:rPr>
          <w:rStyle w:val="Nenhum"/>
          <w:b w:val="1"/>
          <w:bCs w:val="1"/>
          <w:rtl w:val="0"/>
          <w:lang w:val="pt-PT"/>
        </w:rPr>
        <w:t>rio Oficial [da] Rep</w:t>
      </w:r>
      <w:r>
        <w:rPr>
          <w:rStyle w:val="Nenhum"/>
          <w:b w:val="1"/>
          <w:bCs w:val="1"/>
          <w:rtl w:val="0"/>
        </w:rPr>
        <w:t>ú</w:t>
      </w:r>
      <w:r>
        <w:rPr>
          <w:rStyle w:val="Nenhum"/>
          <w:b w:val="1"/>
          <w:bCs w:val="1"/>
          <w:rtl w:val="0"/>
          <w:lang w:val="pt-PT"/>
        </w:rPr>
        <w:t>blica Federativa do Brasil</w:t>
      </w:r>
      <w:r>
        <w:rPr>
          <w:rStyle w:val="Nenhum"/>
          <w:rtl w:val="0"/>
          <w:lang w:val="pt-PT"/>
        </w:rPr>
        <w:t>, Bras</w:t>
      </w:r>
      <w:r>
        <w:rPr>
          <w:rStyle w:val="Nenhum A"/>
          <w:rtl w:val="0"/>
        </w:rPr>
        <w:t>í</w:t>
      </w:r>
      <w:r>
        <w:rPr>
          <w:rStyle w:val="Nenhum"/>
          <w:rtl w:val="0"/>
          <w:lang w:val="pt-PT"/>
        </w:rPr>
        <w:t>lia, DF, 31 de dezembro de 2020. Dispon</w:t>
      </w:r>
      <w:r>
        <w:rPr>
          <w:rStyle w:val="Nenhum A"/>
          <w:rtl w:val="0"/>
        </w:rPr>
        <w:t>í</w:t>
      </w:r>
      <w:r>
        <w:rPr>
          <w:rStyle w:val="Nenhum"/>
          <w:rtl w:val="0"/>
          <w:lang w:val="pt-PT"/>
        </w:rPr>
        <w:t>vel em: &lt;http://www.planalto.gov.br/ccivil_03/_ato2019-2022/2020/Mpv/mpv1023.htm&gt;. Acesso em: 8 jan. 2021.</w:t>
      </w:r>
    </w:p>
    <w:p>
      <w:pPr>
        <w:pStyle w:val="footnote text"/>
        <w:jc w:val="both"/>
        <w:rPr>
          <w:rStyle w:val="Hyperlink.3"/>
          <w:rFonts w:ascii="Times New Roman" w:cs="Times New Roman" w:hAnsi="Times New Roman" w:eastAsia="Times New Roman"/>
          <w:sz w:val="24"/>
          <w:szCs w:val="24"/>
        </w:rPr>
      </w:pPr>
    </w:p>
    <w:p>
      <w:pPr>
        <w:pStyle w:val="footnote text"/>
        <w:jc w:val="both"/>
        <w:rPr>
          <w:rStyle w:val="Nenhum"/>
          <w:rFonts w:ascii="Times New Roman" w:cs="Times New Roman" w:hAnsi="Times New Roman" w:eastAsia="Times New Roman"/>
          <w:sz w:val="24"/>
          <w:szCs w:val="24"/>
          <w:shd w:val="clear" w:color="auto" w:fill="ffffff"/>
        </w:rPr>
      </w:pPr>
      <w:r>
        <w:rPr>
          <w:rStyle w:val="Nenhum"/>
          <w:rFonts w:ascii="Times New Roman" w:hAnsi="Times New Roman"/>
          <w:sz w:val="24"/>
          <w:szCs w:val="24"/>
          <w:shd w:val="clear" w:color="auto" w:fill="ffffff"/>
          <w:rtl w:val="0"/>
          <w:lang w:val="pt-PT"/>
        </w:rPr>
        <w:t>BRASIL. Minist</w:t>
      </w:r>
      <w:r>
        <w:rPr>
          <w:rStyle w:val="Nenhum"/>
          <w:rFonts w:ascii="Times New Roman" w:hAnsi="Times New Roman" w:hint="default"/>
          <w:sz w:val="24"/>
          <w:szCs w:val="24"/>
          <w:shd w:val="clear" w:color="auto" w:fill="ffffff"/>
          <w:rtl w:val="0"/>
          <w:lang w:val="pt-PT"/>
        </w:rPr>
        <w:t>é</w:t>
      </w:r>
      <w:r>
        <w:rPr>
          <w:rStyle w:val="Nenhum"/>
          <w:rFonts w:ascii="Times New Roman" w:hAnsi="Times New Roman"/>
          <w:sz w:val="24"/>
          <w:szCs w:val="24"/>
          <w:shd w:val="clear" w:color="auto" w:fill="ffffff"/>
          <w:rtl w:val="0"/>
          <w:lang w:val="pt-PT"/>
        </w:rPr>
        <w:t xml:space="preserve">rio da Cidadania. Gabinete do Ministro. </w:t>
      </w:r>
      <w:r>
        <w:rPr>
          <w:rStyle w:val="Nenhum"/>
          <w:rFonts w:ascii="Times New Roman" w:hAnsi="Times New Roman"/>
          <w:b w:val="1"/>
          <w:bCs w:val="1"/>
          <w:sz w:val="24"/>
          <w:szCs w:val="24"/>
          <w:shd w:val="clear" w:color="auto" w:fill="ffffff"/>
          <w:rtl w:val="0"/>
          <w:lang w:val="pt-PT"/>
        </w:rPr>
        <w:t>Portaria MDS no. 44 de 19 de fevereiro de 2009</w:t>
      </w:r>
      <w:r>
        <w:rPr>
          <w:rStyle w:val="Nenhum"/>
          <w:rFonts w:ascii="Times New Roman" w:hAnsi="Times New Roman"/>
          <w:sz w:val="24"/>
          <w:szCs w:val="24"/>
          <w:shd w:val="clear" w:color="auto" w:fill="ffffff"/>
          <w:rtl w:val="0"/>
          <w:lang w:val="pt-PT"/>
        </w:rPr>
        <w:t>. Bras</w:t>
      </w:r>
      <w:r>
        <w:rPr>
          <w:rStyle w:val="Nenhum"/>
          <w:rFonts w:ascii="Times New Roman" w:hAnsi="Times New Roman" w:hint="default"/>
          <w:sz w:val="24"/>
          <w:szCs w:val="24"/>
          <w:shd w:val="clear" w:color="auto" w:fill="ffffff"/>
          <w:rtl w:val="0"/>
          <w:lang w:val="pt-PT"/>
        </w:rPr>
        <w:t>í</w:t>
      </w:r>
      <w:r>
        <w:rPr>
          <w:rStyle w:val="Nenhum"/>
          <w:rFonts w:ascii="Times New Roman" w:hAnsi="Times New Roman"/>
          <w:sz w:val="24"/>
          <w:szCs w:val="24"/>
          <w:shd w:val="clear" w:color="auto" w:fill="ffffff"/>
          <w:rtl w:val="0"/>
          <w:lang w:val="pt-PT"/>
        </w:rPr>
        <w:t>lia, 2009. Dispon</w:t>
      </w:r>
      <w:r>
        <w:rPr>
          <w:rStyle w:val="Nenhum"/>
          <w:rFonts w:ascii="Times New Roman" w:hAnsi="Times New Roman" w:hint="default"/>
          <w:sz w:val="24"/>
          <w:szCs w:val="24"/>
          <w:shd w:val="clear" w:color="auto" w:fill="ffffff"/>
          <w:rtl w:val="0"/>
          <w:lang w:val="pt-PT"/>
        </w:rPr>
        <w:t>í</w:t>
      </w:r>
      <w:r>
        <w:rPr>
          <w:rStyle w:val="Nenhum"/>
          <w:rFonts w:ascii="Times New Roman" w:hAnsi="Times New Roman"/>
          <w:sz w:val="24"/>
          <w:szCs w:val="24"/>
          <w:shd w:val="clear" w:color="auto" w:fill="ffffff"/>
          <w:rtl w:val="0"/>
          <w:lang w:val="pt-PT"/>
        </w:rPr>
        <w:t>vel em: &lt;http://mds.gov.br/@@search?sort_on=sortable_title&amp;b_start:int=100&amp;Subject:list=portaria&gt;. Acesso em: 25 jan. 2021.</w:t>
      </w:r>
    </w:p>
    <w:p>
      <w:pPr>
        <w:pStyle w:val="footnote text"/>
        <w:jc w:val="both"/>
        <w:rPr>
          <w:rStyle w:val="Hyperlink.2"/>
          <w:rFonts w:ascii="Times New Roman" w:cs="Times New Roman" w:hAnsi="Times New Roman" w:eastAsia="Times New Roman"/>
          <w:sz w:val="24"/>
          <w:szCs w:val="24"/>
          <w:shd w:val="clear" w:color="auto" w:fill="ffffff"/>
        </w:rPr>
      </w:pPr>
    </w:p>
    <w:p>
      <w:pPr>
        <w:pStyle w:val="footnote text"/>
        <w:jc w:val="both"/>
        <w:rPr>
          <w:rStyle w:val="Nenhum"/>
          <w:rFonts w:ascii="Times New Roman" w:cs="Times New Roman" w:hAnsi="Times New Roman" w:eastAsia="Times New Roman"/>
          <w:sz w:val="24"/>
          <w:szCs w:val="24"/>
        </w:rPr>
      </w:pPr>
      <w:r>
        <w:rPr>
          <w:rStyle w:val="Nenhum"/>
          <w:rFonts w:ascii="Times New Roman" w:hAnsi="Times New Roman"/>
          <w:sz w:val="24"/>
          <w:szCs w:val="24"/>
          <w:rtl w:val="0"/>
          <w:lang w:val="pt-PT"/>
        </w:rPr>
        <w:t>BRASIL. Minist</w:t>
      </w:r>
      <w:r>
        <w:rPr>
          <w:rStyle w:val="Nenhum"/>
          <w:rFonts w:ascii="Times New Roman" w:hAnsi="Times New Roman" w:hint="default"/>
          <w:sz w:val="24"/>
          <w:szCs w:val="24"/>
          <w:rtl w:val="0"/>
          <w:lang w:val="pt-PT"/>
        </w:rPr>
        <w:t>é</w:t>
      </w:r>
      <w:r>
        <w:rPr>
          <w:rStyle w:val="Nenhum"/>
          <w:rFonts w:ascii="Times New Roman" w:hAnsi="Times New Roman"/>
          <w:sz w:val="24"/>
          <w:szCs w:val="24"/>
          <w:rtl w:val="0"/>
          <w:lang w:val="pt-PT"/>
        </w:rPr>
        <w:t xml:space="preserve">rio da Cidadania. Governo Federal. </w:t>
      </w:r>
      <w:r>
        <w:rPr>
          <w:rStyle w:val="Nenhum"/>
          <w:rFonts w:ascii="Times New Roman" w:hAnsi="Times New Roman"/>
          <w:b w:val="1"/>
          <w:bCs w:val="1"/>
          <w:sz w:val="24"/>
          <w:szCs w:val="24"/>
          <w:rtl w:val="0"/>
          <w:lang w:val="pt-PT"/>
        </w:rPr>
        <w:t>Aux</w:t>
      </w:r>
      <w:r>
        <w:rPr>
          <w:rStyle w:val="Nenhum"/>
          <w:rFonts w:ascii="Times New Roman" w:hAnsi="Times New Roman" w:hint="default"/>
          <w:b w:val="1"/>
          <w:bCs w:val="1"/>
          <w:sz w:val="24"/>
          <w:szCs w:val="24"/>
          <w:rtl w:val="0"/>
          <w:lang w:val="pt-PT"/>
        </w:rPr>
        <w:t>í</w:t>
      </w:r>
      <w:r>
        <w:rPr>
          <w:rStyle w:val="Nenhum"/>
          <w:rFonts w:ascii="Times New Roman" w:hAnsi="Times New Roman"/>
          <w:b w:val="1"/>
          <w:bCs w:val="1"/>
          <w:sz w:val="24"/>
          <w:szCs w:val="24"/>
          <w:rtl w:val="0"/>
          <w:lang w:val="pt-PT"/>
        </w:rPr>
        <w:t>lio Brasil</w:t>
      </w:r>
      <w:r>
        <w:rPr>
          <w:rStyle w:val="Nenhum"/>
          <w:rFonts w:ascii="Times New Roman" w:hAnsi="Times New Roman"/>
          <w:sz w:val="24"/>
          <w:szCs w:val="24"/>
          <w:rtl w:val="0"/>
          <w:lang w:val="pt-PT"/>
        </w:rPr>
        <w:t>. Dispon</w:t>
      </w:r>
      <w:r>
        <w:rPr>
          <w:rStyle w:val="Nenhum"/>
          <w:rFonts w:ascii="Times New Roman" w:hAnsi="Times New Roman" w:hint="default"/>
          <w:sz w:val="24"/>
          <w:szCs w:val="24"/>
          <w:rtl w:val="0"/>
          <w:lang w:val="pt-PT"/>
        </w:rPr>
        <w:t>í</w:t>
      </w:r>
      <w:r>
        <w:rPr>
          <w:rStyle w:val="Nenhum"/>
          <w:rFonts w:ascii="Times New Roman" w:hAnsi="Times New Roman"/>
          <w:sz w:val="24"/>
          <w:szCs w:val="24"/>
          <w:rtl w:val="0"/>
          <w:lang w:val="pt-PT"/>
        </w:rPr>
        <w:t>vel em: &lt;https://www.gov.br/cidadania/pt-br/auxilio-brasil/auxilio-brasil/#quem-direito&gt; . Acesso em: 13 abr. 2022.</w:t>
      </w:r>
    </w:p>
    <w:p>
      <w:pPr>
        <w:pStyle w:val="footnote text"/>
        <w:jc w:val="both"/>
        <w:rPr>
          <w:rStyle w:val="Hyperlink.2"/>
          <w:rFonts w:ascii="Times New Roman" w:cs="Times New Roman" w:hAnsi="Times New Roman" w:eastAsia="Times New Roman"/>
          <w:sz w:val="24"/>
          <w:szCs w:val="24"/>
          <w:shd w:val="clear" w:color="auto" w:fill="ffffff"/>
        </w:rPr>
      </w:pPr>
    </w:p>
    <w:p>
      <w:pPr>
        <w:pStyle w:val="Corpo A"/>
        <w:jc w:val="both"/>
      </w:pPr>
      <w:r>
        <w:rPr>
          <w:rStyle w:val="Nenhum A"/>
          <w:rtl w:val="0"/>
        </w:rPr>
        <w:t>BRASIL. Minist</w:t>
      </w:r>
      <w:r>
        <w:rPr>
          <w:rStyle w:val="Nenhum"/>
          <w:rtl w:val="0"/>
          <w:lang w:val="fr-FR"/>
        </w:rPr>
        <w:t>é</w:t>
      </w:r>
      <w:r>
        <w:rPr>
          <w:rStyle w:val="Nenhum"/>
          <w:rtl w:val="0"/>
          <w:lang w:val="pt-PT"/>
        </w:rPr>
        <w:t xml:space="preserve">rio da Cidadania. </w:t>
      </w:r>
      <w:r>
        <w:rPr>
          <w:rStyle w:val="Nenhum"/>
          <w:b w:val="1"/>
          <w:bCs w:val="1"/>
          <w:rtl w:val="0"/>
          <w:lang w:val="pt-PT"/>
        </w:rPr>
        <w:t>Governo. Publica MP com atualiza</w:t>
      </w:r>
      <w:r>
        <w:rPr>
          <w:rStyle w:val="Nenhum"/>
          <w:b w:val="1"/>
          <w:bCs w:val="1"/>
          <w:rtl w:val="0"/>
          <w:lang w:val="pt-PT"/>
        </w:rPr>
        <w:t>çã</w:t>
      </w:r>
      <w:r>
        <w:rPr>
          <w:rStyle w:val="Nenhum"/>
          <w:b w:val="1"/>
          <w:bCs w:val="1"/>
          <w:rtl w:val="0"/>
          <w:lang w:val="pt-PT"/>
        </w:rPr>
        <w:t>o dos crit</w:t>
      </w:r>
      <w:r>
        <w:rPr>
          <w:rStyle w:val="Nenhum"/>
          <w:b w:val="1"/>
          <w:bCs w:val="1"/>
          <w:rtl w:val="0"/>
          <w:lang w:val="fr-FR"/>
        </w:rPr>
        <w:t>é</w:t>
      </w:r>
      <w:r>
        <w:rPr>
          <w:rStyle w:val="Nenhum"/>
          <w:b w:val="1"/>
          <w:bCs w:val="1"/>
          <w:rtl w:val="0"/>
          <w:lang w:val="pt-PT"/>
        </w:rPr>
        <w:t>rios para concess</w:t>
      </w:r>
      <w:r>
        <w:rPr>
          <w:rStyle w:val="Nenhum"/>
          <w:b w:val="1"/>
          <w:bCs w:val="1"/>
          <w:rtl w:val="0"/>
          <w:lang w:val="pt-PT"/>
        </w:rPr>
        <w:t>ã</w:t>
      </w:r>
      <w:r>
        <w:rPr>
          <w:rStyle w:val="Nenhum"/>
          <w:b w:val="1"/>
          <w:bCs w:val="1"/>
          <w:rtl w:val="0"/>
          <w:lang w:val="pt-PT"/>
        </w:rPr>
        <w:t>o do Benef</w:t>
      </w:r>
      <w:r>
        <w:rPr>
          <w:rStyle w:val="Nenhum"/>
          <w:b w:val="1"/>
          <w:bCs w:val="1"/>
          <w:rtl w:val="0"/>
        </w:rPr>
        <w:t>í</w:t>
      </w:r>
      <w:r>
        <w:rPr>
          <w:rStyle w:val="Nenhum"/>
          <w:b w:val="1"/>
          <w:bCs w:val="1"/>
          <w:rtl w:val="0"/>
          <w:lang w:val="pt-PT"/>
        </w:rPr>
        <w:t>cio de Presta</w:t>
      </w:r>
      <w:r>
        <w:rPr>
          <w:rStyle w:val="Nenhum"/>
          <w:b w:val="1"/>
          <w:bCs w:val="1"/>
          <w:rtl w:val="0"/>
          <w:lang w:val="pt-PT"/>
        </w:rPr>
        <w:t>çã</w:t>
      </w:r>
      <w:r>
        <w:rPr>
          <w:rStyle w:val="Nenhum"/>
          <w:b w:val="1"/>
          <w:bCs w:val="1"/>
          <w:rtl w:val="0"/>
          <w:lang w:val="pt-PT"/>
        </w:rPr>
        <w:t>o Continuada</w:t>
      </w:r>
      <w:r>
        <w:rPr>
          <w:rStyle w:val="Nenhum"/>
          <w:rtl w:val="0"/>
          <w:lang w:val="pt-PT"/>
        </w:rPr>
        <w:t>. Bras</w:t>
      </w:r>
      <w:r>
        <w:rPr>
          <w:rStyle w:val="Nenhum A"/>
          <w:rtl w:val="0"/>
        </w:rPr>
        <w:t>í</w:t>
      </w:r>
      <w:r>
        <w:rPr>
          <w:rStyle w:val="Nenhum"/>
          <w:rtl w:val="0"/>
          <w:lang w:val="it-IT"/>
        </w:rPr>
        <w:t>lia, 2021.Dispon</w:t>
      </w:r>
      <w:r>
        <w:rPr>
          <w:rStyle w:val="Nenhum A"/>
          <w:rtl w:val="0"/>
        </w:rPr>
        <w:t>í</w:t>
      </w:r>
      <w:r>
        <w:rPr>
          <w:rStyle w:val="Nenhum"/>
          <w:rtl w:val="0"/>
          <w:lang w:val="es-ES_tradnl"/>
        </w:rPr>
        <w:t>vel em: &lt;</w:t>
      </w:r>
      <w:r>
        <w:rPr>
          <w:rStyle w:val="Hyperlink.6"/>
        </w:rPr>
        <w:fldChar w:fldCharType="begin" w:fldLock="0"/>
      </w:r>
      <w:r>
        <w:rPr>
          <w:rStyle w:val="Hyperlink.6"/>
        </w:rPr>
        <w:instrText xml:space="preserve"> HYPERLINK "https://www.gov.br/cidadania/pt-br/noticias-e-conteudos/desenvolvimento-social/noticias-desenvolvimento-social/governo-federal-publica-mp-com-atualizacao-dos-criterios-para-concessao-do-beneficio-de-prestacao-continuada"</w:instrText>
      </w:r>
      <w:r>
        <w:rPr>
          <w:rStyle w:val="Hyperlink.6"/>
        </w:rPr>
        <w:fldChar w:fldCharType="separate" w:fldLock="0"/>
      </w:r>
      <w:r>
        <w:rPr>
          <w:rStyle w:val="Hyperlink.6"/>
          <w:rtl w:val="0"/>
          <w:lang w:val="pt-PT"/>
        </w:rPr>
        <w:t>https://www.gov.br/cidadania/pt-br/noticias-e-conteudos/desenvolvimento-social/noticias-desenvolvimento-social/governo-federal-publica-mp-com-atualizacao-dos-criterios-para-concessao-do-beneficio-de-prestacao-continuada</w:t>
      </w:r>
      <w:r>
        <w:rPr/>
        <w:fldChar w:fldCharType="end" w:fldLock="0"/>
      </w:r>
      <w:r>
        <w:rPr>
          <w:rStyle w:val="Hyperlink.8"/>
          <w:rtl w:val="0"/>
          <w:lang w:val="en-US"/>
        </w:rPr>
        <w:t>&gt;</w:t>
      </w:r>
      <w:r>
        <w:rPr>
          <w:rStyle w:val="Nenhum"/>
          <w:rtl w:val="0"/>
          <w:lang w:val="pt-PT"/>
        </w:rPr>
        <w:t>. Acesso em 23 jan. 2021.</w:t>
      </w:r>
    </w:p>
    <w:p>
      <w:pPr>
        <w:pStyle w:val="Standard"/>
        <w:jc w:val="both"/>
      </w:pPr>
    </w:p>
    <w:p>
      <w:pPr>
        <w:pStyle w:val="Corpo A"/>
        <w:jc w:val="both"/>
      </w:pPr>
      <w:r>
        <w:rPr>
          <w:rStyle w:val="Nenhum A"/>
          <w:rtl w:val="0"/>
        </w:rPr>
        <w:t xml:space="preserve"> BRASIL. Minist</w:t>
      </w:r>
      <w:r>
        <w:rPr>
          <w:rStyle w:val="Nenhum"/>
          <w:rtl w:val="0"/>
          <w:lang w:val="fr-FR"/>
        </w:rPr>
        <w:t>é</w:t>
      </w:r>
      <w:r>
        <w:rPr>
          <w:rStyle w:val="Nenhum"/>
          <w:rtl w:val="0"/>
          <w:lang w:val="pt-PT"/>
        </w:rPr>
        <w:t xml:space="preserve">rio do Desenvolvimento Social e Combate </w:t>
      </w:r>
      <w:r>
        <w:rPr>
          <w:rStyle w:val="Nenhum A"/>
          <w:rtl w:val="0"/>
        </w:rPr>
        <w:t xml:space="preserve">à </w:t>
      </w:r>
      <w:r>
        <w:rPr>
          <w:rStyle w:val="Nenhum"/>
          <w:rtl w:val="0"/>
          <w:lang w:val="it-IT"/>
        </w:rPr>
        <w:t xml:space="preserve">Fome. </w:t>
      </w:r>
      <w:r>
        <w:rPr>
          <w:rStyle w:val="Nenhum"/>
          <w:b w:val="1"/>
          <w:bCs w:val="1"/>
          <w:rtl w:val="0"/>
          <w:lang w:val="it-IT"/>
        </w:rPr>
        <w:t>Nota t</w:t>
      </w:r>
      <w:r>
        <w:rPr>
          <w:rStyle w:val="Nenhum"/>
          <w:b w:val="1"/>
          <w:bCs w:val="1"/>
          <w:rtl w:val="0"/>
          <w:lang w:val="fr-FR"/>
        </w:rPr>
        <w:t>é</w:t>
      </w:r>
      <w:r>
        <w:rPr>
          <w:rStyle w:val="Nenhum"/>
          <w:b w:val="1"/>
          <w:bCs w:val="1"/>
          <w:rtl w:val="0"/>
          <w:lang w:val="pt-PT"/>
        </w:rPr>
        <w:t>cnica no. 03/2016/DBA/SNAS/MDS</w:t>
      </w:r>
      <w:r>
        <w:rPr>
          <w:rStyle w:val="Nenhum"/>
          <w:rtl w:val="0"/>
          <w:lang w:val="en-US"/>
        </w:rPr>
        <w:t>. Nota t</w:t>
      </w:r>
      <w:r>
        <w:rPr>
          <w:rStyle w:val="Nenhum"/>
          <w:rtl w:val="0"/>
          <w:lang w:val="fr-FR"/>
        </w:rPr>
        <w:t>é</w:t>
      </w:r>
      <w:r>
        <w:rPr>
          <w:rStyle w:val="Nenhum"/>
          <w:rtl w:val="0"/>
          <w:lang w:val="pt-PT"/>
        </w:rPr>
        <w:t>cnica sobre as concess</w:t>
      </w:r>
      <w:r>
        <w:rPr>
          <w:rStyle w:val="Nenhum"/>
          <w:rtl w:val="0"/>
          <w:lang w:val="pt-PT"/>
        </w:rPr>
        <w:t>õ</w:t>
      </w:r>
      <w:r>
        <w:rPr>
          <w:rStyle w:val="Nenhum"/>
          <w:rtl w:val="0"/>
          <w:lang w:val="pt-PT"/>
        </w:rPr>
        <w:t>es judiciais do BPC e sobre o processo de judicializa</w:t>
      </w:r>
      <w:r>
        <w:rPr>
          <w:rStyle w:val="Nenhum"/>
          <w:rtl w:val="0"/>
          <w:lang w:val="pt-PT"/>
        </w:rPr>
        <w:t>çã</w:t>
      </w:r>
      <w:r>
        <w:rPr>
          <w:rStyle w:val="Nenhum"/>
          <w:rtl w:val="0"/>
          <w:lang w:val="pt-PT"/>
        </w:rPr>
        <w:t>o do benef</w:t>
      </w:r>
      <w:r>
        <w:rPr>
          <w:rStyle w:val="Nenhum A"/>
          <w:rtl w:val="0"/>
        </w:rPr>
        <w:t>í</w:t>
      </w:r>
      <w:r>
        <w:rPr>
          <w:rStyle w:val="Nenhum"/>
          <w:rtl w:val="0"/>
          <w:lang w:val="pt-PT"/>
        </w:rPr>
        <w:t>cio. Bras</w:t>
      </w:r>
      <w:r>
        <w:rPr>
          <w:rStyle w:val="Nenhum A"/>
          <w:rtl w:val="0"/>
        </w:rPr>
        <w:t>í</w:t>
      </w:r>
      <w:r>
        <w:rPr>
          <w:rStyle w:val="Nenhum"/>
          <w:rtl w:val="0"/>
          <w:lang w:val="pt-PT"/>
        </w:rPr>
        <w:t>lia: MDS/ SNAS, 2016. Dispon</w:t>
      </w:r>
      <w:r>
        <w:rPr>
          <w:rStyle w:val="Nenhum A"/>
          <w:rtl w:val="0"/>
        </w:rPr>
        <w:t>í</w:t>
      </w:r>
      <w:r>
        <w:rPr>
          <w:rStyle w:val="Nenhum"/>
          <w:rtl w:val="0"/>
          <w:lang w:val="es-ES_tradnl"/>
        </w:rPr>
        <w:t>vel em: &lt;</w:t>
      </w:r>
      <w:r>
        <w:rPr>
          <w:rStyle w:val="Hyperlink.6"/>
        </w:rPr>
        <w:fldChar w:fldCharType="begin" w:fldLock="0"/>
      </w:r>
      <w:r>
        <w:rPr>
          <w:rStyle w:val="Hyperlink.6"/>
        </w:rPr>
        <w:instrText xml:space="preserve"> HYPERLINK "https://www.mds.gov.br/webarquivos/publicacao/assistencia_social/Normativas/NotaTecnica_n03_Judicializacao_BPC.PDF"</w:instrText>
      </w:r>
      <w:r>
        <w:rPr>
          <w:rStyle w:val="Hyperlink.6"/>
        </w:rPr>
        <w:fldChar w:fldCharType="separate" w:fldLock="0"/>
      </w:r>
      <w:r>
        <w:rPr>
          <w:rStyle w:val="Hyperlink.6"/>
          <w:rtl w:val="0"/>
          <w:lang w:val="pt-PT"/>
        </w:rPr>
        <w:t>https://www.mds.gov.br/webarquivos/publicacao/assistencia_social/Normativas/NotaTecnica_n03_Judicializacao_BPC.PDF</w:t>
      </w:r>
      <w:r>
        <w:rPr/>
        <w:fldChar w:fldCharType="end" w:fldLock="0"/>
      </w:r>
      <w:r>
        <w:rPr>
          <w:rStyle w:val="Nenhum"/>
          <w:rtl w:val="0"/>
          <w:lang w:val="pt-PT"/>
        </w:rPr>
        <w:t>&gt;. Acesso em: 10 jul. 2019.</w:t>
      </w:r>
    </w:p>
    <w:p>
      <w:pPr>
        <w:pStyle w:val="Corpo A"/>
        <w:jc w:val="both"/>
      </w:pPr>
    </w:p>
    <w:p>
      <w:pPr>
        <w:pStyle w:val="Corpo A"/>
        <w:jc w:val="both"/>
      </w:pPr>
      <w:r>
        <w:rPr>
          <w:rStyle w:val="Nenhum A"/>
          <w:rtl w:val="0"/>
        </w:rPr>
        <w:t>BRASIL. Minist</w:t>
      </w:r>
      <w:r>
        <w:rPr>
          <w:rStyle w:val="Nenhum"/>
          <w:rtl w:val="0"/>
          <w:lang w:val="fr-FR"/>
        </w:rPr>
        <w:t>é</w:t>
      </w:r>
      <w:r>
        <w:rPr>
          <w:rStyle w:val="Nenhum"/>
          <w:rtl w:val="0"/>
          <w:lang w:val="pt-PT"/>
        </w:rPr>
        <w:t>rio do Desenvolvimento Social e Agr</w:t>
      </w:r>
      <w:r>
        <w:rPr>
          <w:rStyle w:val="Nenhum A"/>
          <w:rtl w:val="0"/>
        </w:rPr>
        <w:t>á</w:t>
      </w:r>
      <w:r>
        <w:rPr>
          <w:rStyle w:val="Nenhum"/>
          <w:rtl w:val="0"/>
          <w:lang w:val="it-IT"/>
        </w:rPr>
        <w:t xml:space="preserve">rio. </w:t>
      </w:r>
      <w:r>
        <w:rPr>
          <w:rStyle w:val="Nenhum"/>
          <w:b w:val="1"/>
          <w:bCs w:val="1"/>
          <w:rtl w:val="0"/>
          <w:lang w:val="pt-PT"/>
        </w:rPr>
        <w:t>Portaria conjunta no - 1, DE 3 de janeiro de 2017.</w:t>
      </w:r>
      <w:r>
        <w:rPr>
          <w:rStyle w:val="Nenhum"/>
          <w:rtl w:val="0"/>
          <w:lang w:val="de-DE"/>
        </w:rPr>
        <w:t xml:space="preserve"> Di</w:t>
      </w:r>
      <w:r>
        <w:rPr>
          <w:rStyle w:val="Nenhum A"/>
          <w:rtl w:val="0"/>
        </w:rPr>
        <w:t>á</w:t>
      </w:r>
      <w:r>
        <w:rPr>
          <w:rStyle w:val="Nenhum"/>
          <w:rtl w:val="0"/>
          <w:lang w:val="pt-PT"/>
        </w:rPr>
        <w:t>rio Oficial [da] Rep</w:t>
      </w:r>
      <w:r>
        <w:rPr>
          <w:rStyle w:val="Nenhum A"/>
          <w:rtl w:val="0"/>
        </w:rPr>
        <w:t>ú</w:t>
      </w:r>
      <w:r>
        <w:rPr>
          <w:rStyle w:val="Nenhum"/>
          <w:rtl w:val="0"/>
          <w:lang w:val="pt-PT"/>
        </w:rPr>
        <w:t>blica Federativa do Brasil, Bras</w:t>
      </w:r>
      <w:r>
        <w:rPr>
          <w:rStyle w:val="Nenhum A"/>
          <w:rtl w:val="0"/>
        </w:rPr>
        <w:t>í</w:t>
      </w:r>
      <w:r>
        <w:rPr>
          <w:rStyle w:val="Nenhum"/>
          <w:rtl w:val="0"/>
          <w:lang w:val="pt-PT"/>
        </w:rPr>
        <w:t>lia, DF, 3 jan. 2017. Dispon</w:t>
      </w:r>
      <w:r>
        <w:rPr>
          <w:rStyle w:val="Nenhum A"/>
          <w:rtl w:val="0"/>
        </w:rPr>
        <w:t>í</w:t>
      </w:r>
      <w:r>
        <w:rPr>
          <w:rStyle w:val="Nenhum"/>
          <w:rtl w:val="0"/>
          <w:lang w:val="es-ES_tradnl"/>
        </w:rPr>
        <w:t>vel em: &lt;</w:t>
      </w:r>
      <w:r>
        <w:rPr>
          <w:rStyle w:val="Hyperlink.6"/>
        </w:rPr>
        <w:fldChar w:fldCharType="begin" w:fldLock="0"/>
      </w:r>
      <w:r>
        <w:rPr>
          <w:rStyle w:val="Hyperlink.6"/>
        </w:rPr>
        <w:instrText xml:space="preserve"> HYPERLINK "http://www.mds.gov.br/webarquivos/legislacao/assistencia_social/portarias/2017/portaria_conjunta_01_2017.pdf"</w:instrText>
      </w:r>
      <w:r>
        <w:rPr>
          <w:rStyle w:val="Hyperlink.6"/>
        </w:rPr>
        <w:fldChar w:fldCharType="separate" w:fldLock="0"/>
      </w:r>
      <w:r>
        <w:rPr>
          <w:rStyle w:val="Hyperlink.6"/>
          <w:rtl w:val="0"/>
          <w:lang w:val="pt-PT"/>
        </w:rPr>
        <w:t>http://www.mds.gov.br/webarquivos/legislacao/assistencia_social/portarias/2017/portaria_conjunta_01_2017.pdf</w:t>
      </w:r>
      <w:r>
        <w:rPr/>
        <w:fldChar w:fldCharType="end" w:fldLock="0"/>
      </w:r>
      <w:r>
        <w:rPr>
          <w:rStyle w:val="Nenhum"/>
          <w:rtl w:val="0"/>
          <w:lang w:val="pt-PT"/>
        </w:rPr>
        <w:t>&gt;. Acesso em: 13 set. 2019.</w:t>
      </w:r>
    </w:p>
    <w:p>
      <w:pPr>
        <w:pStyle w:val="Corpo A"/>
        <w:jc w:val="both"/>
      </w:pPr>
    </w:p>
    <w:p>
      <w:pPr>
        <w:pStyle w:val="Corpo A"/>
        <w:jc w:val="both"/>
      </w:pPr>
      <w:r>
        <w:rPr>
          <w:rStyle w:val="Nenhum A"/>
          <w:rtl w:val="0"/>
        </w:rPr>
        <w:t>BRASIL. Minist</w:t>
      </w:r>
      <w:r>
        <w:rPr>
          <w:rStyle w:val="Nenhum"/>
          <w:rtl w:val="0"/>
          <w:lang w:val="fr-FR"/>
        </w:rPr>
        <w:t>é</w:t>
      </w:r>
      <w:r>
        <w:rPr>
          <w:rStyle w:val="Nenhum"/>
          <w:rtl w:val="0"/>
          <w:lang w:val="pt-PT"/>
        </w:rPr>
        <w:t xml:space="preserve">rio do Desenvolvimento Social e Combate </w:t>
      </w:r>
      <w:r>
        <w:rPr>
          <w:rStyle w:val="Nenhum A"/>
          <w:rtl w:val="0"/>
        </w:rPr>
        <w:t xml:space="preserve">à </w:t>
      </w:r>
      <w:r>
        <w:rPr>
          <w:rStyle w:val="Nenhum"/>
          <w:rtl w:val="0"/>
          <w:lang w:val="pt-PT"/>
        </w:rPr>
        <w:t>Fome. Portaria n</w:t>
      </w:r>
      <w:r>
        <w:rPr>
          <w:rStyle w:val="Nenhum A"/>
          <w:rtl w:val="0"/>
        </w:rPr>
        <w:t xml:space="preserve">º </w:t>
      </w:r>
      <w:r>
        <w:rPr>
          <w:rStyle w:val="Nenhum"/>
          <w:rtl w:val="0"/>
          <w:lang w:val="pt-PT"/>
        </w:rPr>
        <w:t xml:space="preserve">44, DE 19 de fevereiro de 2009.. </w:t>
      </w:r>
      <w:r>
        <w:rPr>
          <w:rStyle w:val="Nenhum"/>
          <w:b w:val="1"/>
          <w:bCs w:val="1"/>
          <w:rtl w:val="0"/>
          <w:lang w:val="de-DE"/>
        </w:rPr>
        <w:t>Di</w:t>
      </w:r>
      <w:r>
        <w:rPr>
          <w:rStyle w:val="Nenhum"/>
          <w:b w:val="1"/>
          <w:bCs w:val="1"/>
          <w:rtl w:val="0"/>
        </w:rPr>
        <w:t>á</w:t>
      </w:r>
      <w:r>
        <w:rPr>
          <w:rStyle w:val="Nenhum"/>
          <w:b w:val="1"/>
          <w:bCs w:val="1"/>
          <w:rtl w:val="0"/>
          <w:lang w:val="pt-PT"/>
        </w:rPr>
        <w:t>rio Oficial [da] Rep</w:t>
      </w:r>
      <w:r>
        <w:rPr>
          <w:rStyle w:val="Nenhum"/>
          <w:b w:val="1"/>
          <w:bCs w:val="1"/>
          <w:rtl w:val="0"/>
        </w:rPr>
        <w:t>ú</w:t>
      </w:r>
      <w:r>
        <w:rPr>
          <w:rStyle w:val="Nenhum"/>
          <w:b w:val="1"/>
          <w:bCs w:val="1"/>
          <w:rtl w:val="0"/>
          <w:lang w:val="pt-PT"/>
        </w:rPr>
        <w:t>blica Federativa do Brasil</w:t>
      </w:r>
      <w:r>
        <w:rPr>
          <w:rStyle w:val="Nenhum"/>
          <w:rtl w:val="0"/>
          <w:lang w:val="pt-PT"/>
        </w:rPr>
        <w:t>, Bras</w:t>
      </w:r>
      <w:r>
        <w:rPr>
          <w:rStyle w:val="Nenhum A"/>
          <w:rtl w:val="0"/>
        </w:rPr>
        <w:t>í</w:t>
      </w:r>
      <w:r>
        <w:rPr>
          <w:rStyle w:val="Nenhum"/>
          <w:rtl w:val="0"/>
          <w:lang w:val="pt-PT"/>
        </w:rPr>
        <w:t>lia, DF, 19 fev. 2009. Dispon</w:t>
      </w:r>
      <w:r>
        <w:rPr>
          <w:rStyle w:val="Nenhum A"/>
          <w:rtl w:val="0"/>
        </w:rPr>
        <w:t>í</w:t>
      </w:r>
      <w:r>
        <w:rPr>
          <w:rStyle w:val="Nenhum"/>
          <w:rtl w:val="0"/>
          <w:lang w:val="es-ES_tradnl"/>
        </w:rPr>
        <w:t>vel em: &lt;</w:t>
      </w:r>
      <w:r>
        <w:rPr>
          <w:rStyle w:val="Hyperlink.8"/>
          <w:rtl w:val="0"/>
          <w:lang w:val="en-US"/>
        </w:rPr>
        <w:t>file:///C:/Users/home/Downloads/2009%20(02)%2019.02.2009%20-%20MDS%2044.pdf</w:t>
      </w:r>
      <w:r>
        <w:rPr>
          <w:rStyle w:val="Nenhum"/>
          <w:rtl w:val="0"/>
          <w:lang w:val="pt-PT"/>
        </w:rPr>
        <w:t>&gt;. Acesso em: 10 set. 2019.</w:t>
      </w:r>
    </w:p>
    <w:p>
      <w:pPr>
        <w:pStyle w:val="Corpo A"/>
        <w:jc w:val="both"/>
      </w:pPr>
    </w:p>
    <w:p>
      <w:pPr>
        <w:pStyle w:val="footnote text"/>
        <w:jc w:val="both"/>
        <w:rPr>
          <w:rStyle w:val="Nenhum"/>
          <w:rFonts w:ascii="Times New Roman" w:cs="Times New Roman" w:hAnsi="Times New Roman" w:eastAsia="Times New Roman"/>
          <w:sz w:val="24"/>
          <w:szCs w:val="24"/>
        </w:rPr>
      </w:pPr>
      <w:r>
        <w:rPr>
          <w:rStyle w:val="Nenhum"/>
          <w:rFonts w:ascii="Times New Roman" w:hAnsi="Times New Roman"/>
          <w:sz w:val="24"/>
          <w:szCs w:val="24"/>
          <w:rtl w:val="0"/>
          <w:lang w:val="pt-PT"/>
        </w:rPr>
        <w:t xml:space="preserve">BRASIL, </w:t>
      </w:r>
      <w:r>
        <w:rPr>
          <w:rStyle w:val="Nenhum"/>
          <w:rFonts w:ascii="Times New Roman" w:hAnsi="Times New Roman"/>
          <w:caps w:val="1"/>
          <w:sz w:val="24"/>
          <w:szCs w:val="24"/>
          <w:rtl w:val="0"/>
          <w:lang w:val="pt-PT"/>
        </w:rPr>
        <w:t>M</w:t>
      </w:r>
      <w:r>
        <w:rPr>
          <w:rStyle w:val="Nenhum"/>
          <w:rFonts w:ascii="Times New Roman" w:hAnsi="Times New Roman"/>
          <w:sz w:val="24"/>
          <w:szCs w:val="24"/>
          <w:rtl w:val="0"/>
          <w:lang w:val="pt-PT"/>
        </w:rPr>
        <w:t>inist</w:t>
      </w:r>
      <w:r>
        <w:rPr>
          <w:rStyle w:val="Nenhum"/>
          <w:rFonts w:ascii="Times New Roman" w:hAnsi="Times New Roman" w:hint="default"/>
          <w:sz w:val="24"/>
          <w:szCs w:val="24"/>
          <w:rtl w:val="0"/>
          <w:lang w:val="pt-PT"/>
        </w:rPr>
        <w:t>é</w:t>
      </w:r>
      <w:r>
        <w:rPr>
          <w:rStyle w:val="Nenhum"/>
          <w:rFonts w:ascii="Times New Roman" w:hAnsi="Times New Roman"/>
          <w:sz w:val="24"/>
          <w:szCs w:val="24"/>
          <w:rtl w:val="0"/>
          <w:lang w:val="pt-PT"/>
        </w:rPr>
        <w:t>rio do Desenvolvimento Social. Secretaria de avalia</w:t>
      </w:r>
      <w:r>
        <w:rPr>
          <w:rStyle w:val="Nenhum"/>
          <w:rFonts w:ascii="Times New Roman" w:hAnsi="Times New Roman" w:hint="default"/>
          <w:sz w:val="24"/>
          <w:szCs w:val="24"/>
          <w:rtl w:val="0"/>
          <w:lang w:val="pt-PT"/>
        </w:rPr>
        <w:t>çã</w:t>
      </w:r>
      <w:r>
        <w:rPr>
          <w:rStyle w:val="Nenhum"/>
          <w:rFonts w:ascii="Times New Roman" w:hAnsi="Times New Roman"/>
          <w:sz w:val="24"/>
          <w:szCs w:val="24"/>
          <w:rtl w:val="0"/>
          <w:lang w:val="pt-PT"/>
        </w:rPr>
        <w:t>o e gest</w:t>
      </w:r>
      <w:r>
        <w:rPr>
          <w:rStyle w:val="Nenhum"/>
          <w:rFonts w:ascii="Times New Roman" w:hAnsi="Times New Roman" w:hint="default"/>
          <w:sz w:val="24"/>
          <w:szCs w:val="24"/>
          <w:rtl w:val="0"/>
          <w:lang w:val="pt-PT"/>
        </w:rPr>
        <w:t>ã</w:t>
      </w:r>
      <w:r>
        <w:rPr>
          <w:rStyle w:val="Nenhum"/>
          <w:rFonts w:ascii="Times New Roman" w:hAnsi="Times New Roman"/>
          <w:sz w:val="24"/>
          <w:szCs w:val="24"/>
          <w:rtl w:val="0"/>
          <w:lang w:val="pt-PT"/>
        </w:rPr>
        <w:t>o da informa</w:t>
      </w:r>
      <w:r>
        <w:rPr>
          <w:rStyle w:val="Nenhum"/>
          <w:rFonts w:ascii="Times New Roman" w:hAnsi="Times New Roman" w:hint="default"/>
          <w:sz w:val="24"/>
          <w:szCs w:val="24"/>
          <w:rtl w:val="0"/>
          <w:lang w:val="pt-PT"/>
        </w:rPr>
        <w:t>çã</w:t>
      </w:r>
      <w:r>
        <w:rPr>
          <w:rStyle w:val="Nenhum"/>
          <w:rFonts w:ascii="Times New Roman" w:hAnsi="Times New Roman"/>
          <w:sz w:val="24"/>
          <w:szCs w:val="24"/>
          <w:rtl w:val="0"/>
          <w:lang w:val="pt-PT"/>
        </w:rPr>
        <w:t xml:space="preserve">o. </w:t>
      </w:r>
      <w:r>
        <w:rPr>
          <w:rStyle w:val="Nenhum"/>
          <w:rFonts w:ascii="Times New Roman" w:hAnsi="Times New Roman"/>
          <w:b w:val="1"/>
          <w:bCs w:val="1"/>
          <w:sz w:val="24"/>
          <w:szCs w:val="24"/>
          <w:rtl w:val="0"/>
          <w:lang w:val="pt-PT"/>
        </w:rPr>
        <w:t>Manual do pesquisador. Programa e Benef</w:t>
      </w:r>
      <w:r>
        <w:rPr>
          <w:rStyle w:val="Nenhum"/>
          <w:rFonts w:ascii="Times New Roman" w:hAnsi="Times New Roman" w:hint="default"/>
          <w:b w:val="1"/>
          <w:bCs w:val="1"/>
          <w:sz w:val="24"/>
          <w:szCs w:val="24"/>
          <w:rtl w:val="0"/>
          <w:lang w:val="pt-PT"/>
        </w:rPr>
        <w:t>í</w:t>
      </w:r>
      <w:r>
        <w:rPr>
          <w:rStyle w:val="Nenhum"/>
          <w:rFonts w:ascii="Times New Roman" w:hAnsi="Times New Roman"/>
          <w:b w:val="1"/>
          <w:bCs w:val="1"/>
          <w:sz w:val="24"/>
          <w:szCs w:val="24"/>
          <w:rtl w:val="0"/>
          <w:lang w:val="pt-PT"/>
        </w:rPr>
        <w:t>cios de Presta</w:t>
      </w:r>
      <w:r>
        <w:rPr>
          <w:rStyle w:val="Nenhum"/>
          <w:rFonts w:ascii="Times New Roman" w:hAnsi="Times New Roman" w:hint="default"/>
          <w:b w:val="1"/>
          <w:bCs w:val="1"/>
          <w:sz w:val="24"/>
          <w:szCs w:val="24"/>
          <w:rtl w:val="0"/>
          <w:lang w:val="pt-PT"/>
        </w:rPr>
        <w:t>çã</w:t>
      </w:r>
      <w:r>
        <w:rPr>
          <w:rStyle w:val="Nenhum"/>
          <w:rFonts w:ascii="Times New Roman" w:hAnsi="Times New Roman"/>
          <w:b w:val="1"/>
          <w:bCs w:val="1"/>
          <w:sz w:val="24"/>
          <w:szCs w:val="24"/>
          <w:rtl w:val="0"/>
          <w:lang w:val="pt-PT"/>
        </w:rPr>
        <w:t>o Continuada.</w:t>
      </w:r>
      <w:r>
        <w:rPr>
          <w:rStyle w:val="Nenhum"/>
          <w:rFonts w:ascii="Times New Roman" w:hAnsi="Times New Roman"/>
          <w:sz w:val="24"/>
          <w:szCs w:val="24"/>
          <w:rtl w:val="0"/>
          <w:lang w:val="pt-PT"/>
        </w:rPr>
        <w:t xml:space="preserve"> Bras</w:t>
      </w:r>
      <w:r>
        <w:rPr>
          <w:rStyle w:val="Nenhum"/>
          <w:rFonts w:ascii="Times New Roman" w:hAnsi="Times New Roman" w:hint="default"/>
          <w:sz w:val="24"/>
          <w:szCs w:val="24"/>
          <w:rtl w:val="0"/>
          <w:lang w:val="pt-PT"/>
        </w:rPr>
        <w:t>í</w:t>
      </w:r>
      <w:r>
        <w:rPr>
          <w:rStyle w:val="Nenhum"/>
          <w:rFonts w:ascii="Times New Roman" w:hAnsi="Times New Roman"/>
          <w:sz w:val="24"/>
          <w:szCs w:val="24"/>
          <w:rtl w:val="0"/>
          <w:lang w:val="pt-PT"/>
        </w:rPr>
        <w:t>lia, 2018. Dispon</w:t>
      </w:r>
      <w:r>
        <w:rPr>
          <w:rStyle w:val="Nenhum"/>
          <w:rFonts w:ascii="Times New Roman" w:hAnsi="Times New Roman" w:hint="default"/>
          <w:sz w:val="24"/>
          <w:szCs w:val="24"/>
          <w:rtl w:val="0"/>
          <w:lang w:val="pt-PT"/>
        </w:rPr>
        <w:t>í</w:t>
      </w:r>
      <w:r>
        <w:rPr>
          <w:rStyle w:val="Nenhum"/>
          <w:rFonts w:ascii="Times New Roman" w:hAnsi="Times New Roman"/>
          <w:sz w:val="24"/>
          <w:szCs w:val="24"/>
          <w:rtl w:val="0"/>
          <w:lang w:val="pt-PT"/>
        </w:rPr>
        <w:t>vel em: &lt;</w:t>
      </w:r>
      <w:r>
        <w:rPr>
          <w:rStyle w:val="Hyperlink.9"/>
        </w:rPr>
        <w:fldChar w:fldCharType="begin" w:fldLock="0"/>
      </w:r>
      <w:r>
        <w:rPr>
          <w:rStyle w:val="Hyperlink.9"/>
        </w:rPr>
        <w:instrText xml:space="preserve"> HYPERLINK "https://aplicacoes.mds.gov.br/sagirmps/ferramentas/docs/manual_pesquisador_BPC.pdf"</w:instrText>
      </w:r>
      <w:r>
        <w:rPr>
          <w:rStyle w:val="Hyperlink.9"/>
        </w:rPr>
        <w:fldChar w:fldCharType="separate" w:fldLock="0"/>
      </w:r>
      <w:r>
        <w:rPr>
          <w:rStyle w:val="Hyperlink.9"/>
          <w:rtl w:val="0"/>
          <w:lang w:val="pt-PT"/>
        </w:rPr>
        <w:t>https://aplicacoes.mds.gov.br/sagirmps/ferramentas/docs/manual_pesquisador_BPC.pdf</w:t>
      </w:r>
      <w:r>
        <w:rPr/>
        <w:fldChar w:fldCharType="end" w:fldLock="0"/>
      </w:r>
      <w:r>
        <w:rPr>
          <w:rStyle w:val="Nenhum"/>
          <w:rFonts w:ascii="Times New Roman" w:hAnsi="Times New Roman"/>
          <w:sz w:val="24"/>
          <w:szCs w:val="24"/>
          <w:rtl w:val="0"/>
          <w:lang w:val="pt-PT"/>
        </w:rPr>
        <w:t>&gt;. Acesso em: 14 fev. 2020.</w:t>
      </w:r>
    </w:p>
    <w:p>
      <w:pPr>
        <w:pStyle w:val="Corpo A"/>
        <w:jc w:val="both"/>
      </w:pPr>
    </w:p>
    <w:p>
      <w:pPr>
        <w:pStyle w:val="Corpo A"/>
        <w:jc w:val="both"/>
      </w:pPr>
      <w:r>
        <w:rPr>
          <w:rStyle w:val="Nenhum"/>
          <w:rtl w:val="0"/>
          <w:lang w:val="pt-PT"/>
        </w:rPr>
        <w:t>BRASIL. Portal da Transpar</w:t>
      </w:r>
      <w:r>
        <w:rPr>
          <w:rStyle w:val="Nenhum A"/>
          <w:rtl w:val="0"/>
        </w:rPr>
        <w:t>ê</w:t>
      </w:r>
      <w:r>
        <w:rPr>
          <w:rStyle w:val="Nenhum"/>
          <w:rtl w:val="0"/>
          <w:lang w:val="pt-PT"/>
        </w:rPr>
        <w:t xml:space="preserve">ncia do Governo Federal. </w:t>
      </w:r>
      <w:r>
        <w:rPr>
          <w:rStyle w:val="Nenhum"/>
          <w:b w:val="1"/>
          <w:bCs w:val="1"/>
          <w:rtl w:val="0"/>
          <w:lang w:val="pt-PT"/>
        </w:rPr>
        <w:t>Controladoria Geral da Uni</w:t>
      </w:r>
      <w:r>
        <w:rPr>
          <w:rStyle w:val="Nenhum"/>
          <w:b w:val="1"/>
          <w:bCs w:val="1"/>
          <w:rtl w:val="0"/>
          <w:lang w:val="pt-PT"/>
        </w:rPr>
        <w:t>ã</w:t>
      </w:r>
      <w:r>
        <w:rPr>
          <w:rStyle w:val="Nenhum"/>
          <w:b w:val="1"/>
          <w:bCs w:val="1"/>
          <w:rtl w:val="0"/>
        </w:rPr>
        <w:t xml:space="preserve">o </w:t>
      </w:r>
      <w:r>
        <w:rPr>
          <w:rStyle w:val="Nenhum"/>
          <w:b w:val="1"/>
          <w:bCs w:val="1"/>
          <w:rtl w:val="0"/>
        </w:rPr>
        <w:t xml:space="preserve">– </w:t>
      </w:r>
      <w:r>
        <w:rPr>
          <w:rStyle w:val="Nenhum"/>
          <w:b w:val="1"/>
          <w:bCs w:val="1"/>
          <w:rtl w:val="0"/>
          <w:lang w:val="fr-FR"/>
        </w:rPr>
        <w:t>CGU</w:t>
      </w:r>
      <w:r>
        <w:rPr>
          <w:rStyle w:val="Nenhum"/>
          <w:rtl w:val="0"/>
          <w:lang w:val="en-US"/>
        </w:rPr>
        <w:t>. Benef</w:t>
      </w:r>
      <w:r>
        <w:rPr>
          <w:rStyle w:val="Nenhum A"/>
          <w:rtl w:val="0"/>
        </w:rPr>
        <w:t>í</w:t>
      </w:r>
      <w:r>
        <w:rPr>
          <w:rStyle w:val="Nenhum"/>
          <w:rtl w:val="0"/>
          <w:lang w:val="pt-PT"/>
        </w:rPr>
        <w:t>cios ao cidad</w:t>
      </w:r>
      <w:r>
        <w:rPr>
          <w:rStyle w:val="Nenhum"/>
          <w:rtl w:val="0"/>
          <w:lang w:val="pt-PT"/>
        </w:rPr>
        <w:t>ã</w:t>
      </w:r>
      <w:r>
        <w:rPr>
          <w:rStyle w:val="Nenhum"/>
          <w:rtl w:val="0"/>
          <w:lang w:val="it-IT"/>
        </w:rPr>
        <w:t>o. Dispon</w:t>
      </w:r>
      <w:r>
        <w:rPr>
          <w:rStyle w:val="Nenhum A"/>
          <w:rtl w:val="0"/>
        </w:rPr>
        <w:t>í</w:t>
      </w:r>
      <w:r>
        <w:rPr>
          <w:rStyle w:val="Nenhum"/>
          <w:rtl w:val="0"/>
          <w:lang w:val="es-ES_tradnl"/>
        </w:rPr>
        <w:t>vel em: &lt;</w:t>
      </w:r>
      <w:r>
        <w:rPr>
          <w:rStyle w:val="Hyperlink.11"/>
        </w:rPr>
        <w:fldChar w:fldCharType="begin" w:fldLock="0"/>
      </w:r>
      <w:r>
        <w:rPr>
          <w:rStyle w:val="Hyperlink.11"/>
        </w:rPr>
        <w:instrText xml:space="preserve"> HYPERLINK "http://www.portaltransparencia.gov.br/beneficios"</w:instrText>
      </w:r>
      <w:r>
        <w:rPr>
          <w:rStyle w:val="Hyperlink.11"/>
        </w:rPr>
        <w:fldChar w:fldCharType="separate" w:fldLock="0"/>
      </w:r>
      <w:r>
        <w:rPr>
          <w:rStyle w:val="Hyperlink.11"/>
          <w:rtl w:val="0"/>
          <w:lang w:val="es-ES_tradnl"/>
        </w:rPr>
        <w:t>http://www.portaltransparencia.gov.br/beneficios</w:t>
      </w:r>
      <w:r>
        <w:rPr/>
        <w:fldChar w:fldCharType="end" w:fldLock="0"/>
      </w:r>
      <w:r>
        <w:rPr>
          <w:rStyle w:val="Nenhum"/>
          <w:rtl w:val="0"/>
          <w:lang w:val="pt-PT"/>
        </w:rPr>
        <w:t>&gt;. Acesso em: 15 jan. 2021.</w:t>
      </w:r>
    </w:p>
    <w:p>
      <w:pPr>
        <w:pStyle w:val="Corpo A"/>
        <w:jc w:val="both"/>
      </w:pPr>
    </w:p>
    <w:p>
      <w:pPr>
        <w:pStyle w:val="Standard"/>
        <w:jc w:val="both"/>
      </w:pPr>
      <w:r>
        <w:rPr>
          <w:rStyle w:val="Nenhum A"/>
          <w:rtl w:val="0"/>
          <w:lang w:val="pt-PT"/>
        </w:rPr>
        <w:t>BRASIL. Supremo Tribunal Federal</w:t>
      </w:r>
      <w:r>
        <w:rPr>
          <w:rStyle w:val="Nenhum"/>
          <w:caps w:val="1"/>
          <w:rtl w:val="0"/>
          <w:lang w:val="pt-PT"/>
        </w:rPr>
        <w:t xml:space="preserve">. </w:t>
      </w:r>
      <w:r>
        <w:rPr>
          <w:rStyle w:val="Nenhum"/>
          <w:b w:val="1"/>
          <w:bCs w:val="1"/>
          <w:rtl w:val="0"/>
          <w:lang w:val="pt-PT"/>
        </w:rPr>
        <w:t>Recurso extraordin</w:t>
      </w:r>
      <w:r>
        <w:rPr>
          <w:rStyle w:val="Nenhum"/>
          <w:b w:val="1"/>
          <w:bCs w:val="1"/>
          <w:rtl w:val="0"/>
          <w:lang w:val="pt-PT"/>
        </w:rPr>
        <w:t>á</w:t>
      </w:r>
      <w:r>
        <w:rPr>
          <w:rStyle w:val="Nenhum"/>
          <w:b w:val="1"/>
          <w:bCs w:val="1"/>
          <w:rtl w:val="0"/>
          <w:lang w:val="pt-PT"/>
        </w:rPr>
        <w:t>rio no. 580.963, de 18 de abril de 2013. Benef</w:t>
      </w:r>
      <w:r>
        <w:rPr>
          <w:rStyle w:val="Nenhum"/>
          <w:b w:val="1"/>
          <w:bCs w:val="1"/>
          <w:rtl w:val="0"/>
          <w:lang w:val="pt-PT"/>
        </w:rPr>
        <w:t>í</w:t>
      </w:r>
      <w:r>
        <w:rPr>
          <w:rStyle w:val="Nenhum"/>
          <w:b w:val="1"/>
          <w:bCs w:val="1"/>
          <w:rtl w:val="0"/>
          <w:lang w:val="pt-PT"/>
        </w:rPr>
        <w:t>cio de presta</w:t>
      </w:r>
      <w:r>
        <w:rPr>
          <w:rStyle w:val="Nenhum"/>
          <w:b w:val="1"/>
          <w:bCs w:val="1"/>
          <w:rtl w:val="0"/>
          <w:lang w:val="pt-PT"/>
        </w:rPr>
        <w:t>çã</w:t>
      </w:r>
      <w:r>
        <w:rPr>
          <w:rStyle w:val="Nenhum"/>
          <w:b w:val="1"/>
          <w:bCs w:val="1"/>
          <w:rtl w:val="0"/>
          <w:lang w:val="pt-PT"/>
        </w:rPr>
        <w:t>o continuada ao idoso e ao deficiente</w:t>
      </w:r>
      <w:r>
        <w:rPr>
          <w:rStyle w:val="Nenhum A"/>
          <w:rtl w:val="0"/>
          <w:lang w:val="pt-PT"/>
        </w:rPr>
        <w:t>. Dispon</w:t>
      </w:r>
      <w:r>
        <w:rPr>
          <w:rStyle w:val="Nenhum A"/>
          <w:rtl w:val="0"/>
          <w:lang w:val="pt-PT"/>
        </w:rPr>
        <w:t>í</w:t>
      </w:r>
      <w:r>
        <w:rPr>
          <w:rStyle w:val="Nenhum A"/>
          <w:rtl w:val="0"/>
          <w:lang w:val="pt-PT"/>
        </w:rPr>
        <w:t>vel em: &lt;</w:t>
      </w:r>
      <w:r>
        <w:rPr>
          <w:rStyle w:val="Hyperlink.0"/>
          <w:rtl w:val="0"/>
          <w:lang w:val="pt-PT"/>
        </w:rPr>
        <w:t>file:///C:/Users/home/Downloads/texto_184261323%20(2).pdf</w:t>
      </w:r>
      <w:r>
        <w:rPr>
          <w:rStyle w:val="Nenhum A"/>
          <w:rtl w:val="0"/>
          <w:lang w:val="pt-PT"/>
        </w:rPr>
        <w:t>&gt;. Acesso em: 12 maio 2019.</w:t>
      </w:r>
    </w:p>
    <w:p>
      <w:pPr>
        <w:pStyle w:val="Standard"/>
        <w:jc w:val="both"/>
      </w:pPr>
    </w:p>
    <w:p>
      <w:pPr>
        <w:pStyle w:val="Corpo A"/>
        <w:jc w:val="both"/>
        <w:rPr>
          <w:del w:id="1184" w:date="2022-05-06T12:03:04Z" w:author="oculto"/>
        </w:rPr>
      </w:pPr>
      <w:r>
        <w:rPr>
          <w:rStyle w:val="Hyperlink.1"/>
          <w:rtl w:val="0"/>
        </w:rPr>
        <w:t>BRASIL. TRF 1</w:t>
      </w:r>
      <w:r>
        <w:rPr>
          <w:rStyle w:val="Hyperlink.1"/>
          <w:rtl w:val="0"/>
        </w:rPr>
        <w:t xml:space="preserve">ª </w:t>
      </w:r>
      <w:r>
        <w:rPr>
          <w:rStyle w:val="Nenhum"/>
          <w:shd w:val="clear" w:color="auto" w:fill="ffffff"/>
          <w:rtl w:val="0"/>
          <w:lang w:val="de-DE"/>
        </w:rPr>
        <w:t>Regi</w:t>
      </w:r>
      <w:r>
        <w:rPr>
          <w:rStyle w:val="Nenhum"/>
          <w:shd w:val="clear" w:color="auto" w:fill="ffffff"/>
          <w:rtl w:val="0"/>
          <w:lang w:val="pt-PT"/>
        </w:rPr>
        <w:t>ã</w:t>
      </w:r>
      <w:r>
        <w:rPr>
          <w:rStyle w:val="Hyperlink.1"/>
          <w:rtl w:val="0"/>
        </w:rPr>
        <w:t xml:space="preserve">o </w:t>
      </w:r>
      <w:r>
        <w:rPr>
          <w:rStyle w:val="Nenhum"/>
          <w:b w:val="1"/>
          <w:bCs w:val="1"/>
          <w:shd w:val="clear" w:color="auto" w:fill="ffffff"/>
          <w:rtl w:val="0"/>
          <w:lang w:val="pt-PT"/>
        </w:rPr>
        <w:t>APELREEX 5044874-22.2013.404.7100/RS. A</w:t>
      </w:r>
      <w:r>
        <w:rPr>
          <w:rStyle w:val="Nenhum"/>
          <w:b w:val="1"/>
          <w:bCs w:val="1"/>
          <w:shd w:val="clear" w:color="auto" w:fill="ffffff"/>
          <w:rtl w:val="0"/>
          <w:lang w:val="pt-PT"/>
        </w:rPr>
        <w:t>çã</w:t>
      </w:r>
      <w:r>
        <w:rPr>
          <w:rStyle w:val="Nenhum"/>
          <w:b w:val="1"/>
          <w:bCs w:val="1"/>
          <w:shd w:val="clear" w:color="auto" w:fill="ffffff"/>
          <w:rtl w:val="0"/>
          <w:lang w:val="es-ES_tradnl"/>
        </w:rPr>
        <w:t>o civil p</w:t>
      </w:r>
      <w:r>
        <w:rPr>
          <w:rStyle w:val="Nenhum"/>
          <w:b w:val="1"/>
          <w:bCs w:val="1"/>
          <w:shd w:val="clear" w:color="auto" w:fill="ffffff"/>
          <w:rtl w:val="0"/>
        </w:rPr>
        <w:t>ú</w:t>
      </w:r>
      <w:r>
        <w:rPr>
          <w:rStyle w:val="Nenhum"/>
          <w:b w:val="1"/>
          <w:bCs w:val="1"/>
          <w:shd w:val="clear" w:color="auto" w:fill="ffffff"/>
          <w:rtl w:val="0"/>
          <w:lang w:val="pt-PT"/>
        </w:rPr>
        <w:t>blica, de 27 de janeiro de 2016.</w:t>
      </w:r>
      <w:r>
        <w:rPr>
          <w:rStyle w:val="Nenhum"/>
          <w:shd w:val="clear" w:color="auto" w:fill="ffffff"/>
          <w:rtl w:val="0"/>
          <w:lang w:val="en-US"/>
        </w:rPr>
        <w:t xml:space="preserve"> Benef</w:t>
      </w:r>
      <w:r>
        <w:rPr>
          <w:rStyle w:val="Hyperlink.1"/>
          <w:rtl w:val="0"/>
        </w:rPr>
        <w:t>í</w:t>
      </w:r>
      <w:r>
        <w:rPr>
          <w:rStyle w:val="Nenhum"/>
          <w:shd w:val="clear" w:color="auto" w:fill="ffffff"/>
          <w:rtl w:val="0"/>
          <w:lang w:val="pt-PT"/>
        </w:rPr>
        <w:t>cio assistencial. Idoso e deficiente f</w:t>
      </w:r>
      <w:r>
        <w:rPr>
          <w:rStyle w:val="Hyperlink.1"/>
          <w:rtl w:val="0"/>
        </w:rPr>
        <w:t>í</w:t>
      </w:r>
      <w:r>
        <w:rPr>
          <w:rStyle w:val="Nenhum"/>
          <w:shd w:val="clear" w:color="auto" w:fill="ffffff"/>
          <w:rtl w:val="0"/>
          <w:lang w:val="pt-PT"/>
        </w:rPr>
        <w:t>sico. Requisito econ</w:t>
      </w:r>
      <w:r>
        <w:rPr>
          <w:rStyle w:val="Hyperlink.1"/>
          <w:rtl w:val="0"/>
        </w:rPr>
        <w:t>ô</w:t>
      </w:r>
      <w:r>
        <w:rPr>
          <w:rStyle w:val="Nenhum"/>
          <w:shd w:val="clear" w:color="auto" w:fill="ffffff"/>
          <w:rtl w:val="0"/>
          <w:lang w:val="it-IT"/>
        </w:rPr>
        <w:t>mico. Dedu</w:t>
      </w:r>
      <w:r>
        <w:rPr>
          <w:rStyle w:val="Nenhum"/>
          <w:shd w:val="clear" w:color="auto" w:fill="ffffff"/>
          <w:rtl w:val="0"/>
          <w:lang w:val="pt-PT"/>
        </w:rPr>
        <w:t>çõ</w:t>
      </w:r>
      <w:r>
        <w:rPr>
          <w:rStyle w:val="Nenhum"/>
          <w:shd w:val="clear" w:color="auto" w:fill="ffffff"/>
          <w:rtl w:val="0"/>
          <w:lang w:val="pt-PT"/>
        </w:rPr>
        <w:t>es. M</w:t>
      </w:r>
      <w:r>
        <w:rPr>
          <w:rStyle w:val="Hyperlink.1"/>
          <w:rtl w:val="0"/>
        </w:rPr>
        <w:t>í</w:t>
      </w:r>
      <w:r>
        <w:rPr>
          <w:rStyle w:val="Nenhum"/>
          <w:shd w:val="clear" w:color="auto" w:fill="ffffff"/>
          <w:rtl w:val="0"/>
          <w:lang w:val="pt-PT"/>
        </w:rPr>
        <w:t>nimo existencial. Reserva do poss</w:t>
      </w:r>
      <w:r>
        <w:rPr>
          <w:rStyle w:val="Hyperlink.1"/>
          <w:rtl w:val="0"/>
        </w:rPr>
        <w:t>í</w:t>
      </w:r>
      <w:r>
        <w:rPr>
          <w:rStyle w:val="Nenhum"/>
          <w:shd w:val="clear" w:color="auto" w:fill="ffffff"/>
          <w:rtl w:val="0"/>
          <w:lang w:val="pt-PT"/>
        </w:rPr>
        <w:t>vel. Abrang</w:t>
      </w:r>
      <w:r>
        <w:rPr>
          <w:rStyle w:val="Hyperlink.1"/>
          <w:rtl w:val="0"/>
        </w:rPr>
        <w:t>ê</w:t>
      </w:r>
      <w:r>
        <w:rPr>
          <w:rStyle w:val="Nenhum"/>
          <w:shd w:val="clear" w:color="auto" w:fill="ffffff"/>
          <w:rtl w:val="0"/>
          <w:lang w:val="pt-PT"/>
        </w:rPr>
        <w:t>ncia nacional dos efeitos. Dispon</w:t>
      </w:r>
      <w:r>
        <w:rPr>
          <w:rStyle w:val="Hyperlink.1"/>
          <w:rtl w:val="0"/>
        </w:rPr>
        <w:t>í</w:t>
      </w:r>
      <w:r>
        <w:rPr>
          <w:rStyle w:val="Nenhum"/>
          <w:shd w:val="clear" w:color="auto" w:fill="ffffff"/>
          <w:rtl w:val="0"/>
          <w:lang w:val="pt-PT"/>
        </w:rPr>
        <w:t>vel em: &lt;https://jurisprudencia.trf4.jus.br/pesquisa/inteiro_teor.php?orgao=1&amp;documento=7940953&gt;. Acesso em: 15 abr. 2022.</w:t>
      </w:r>
    </w:p>
    <w:p>
      <w:pPr>
        <w:pStyle w:val="Standard"/>
      </w:pPr>
    </w:p>
    <w:tbl>
      <w:tblPr>
        <w:tblW w:w="9071"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071"/>
      </w:tblGrid>
      <w:tr>
        <w:tblPrEx>
          <w:shd w:val="clear" w:color="auto" w:fill="d0ddef"/>
        </w:tblPrEx>
        <w:trPr>
          <w:trHeight w:val="13845" w:hRule="atLeast"/>
        </w:trPr>
        <w:tc>
          <w:tcPr>
            <w:tcW w:type="dxa" w:w="9071"/>
            <w:tcBorders>
              <w:top w:val="nil"/>
              <w:left w:val="nil"/>
              <w:bottom w:val="nil"/>
              <w:right w:val="nil"/>
            </w:tcBorders>
            <w:shd w:val="clear" w:color="auto" w:fill="ffffff"/>
            <w:tcMar>
              <w:top w:type="dxa" w:w="80"/>
              <w:left w:type="dxa" w:w="80"/>
              <w:bottom w:type="dxa" w:w="80"/>
              <w:right w:type="dxa" w:w="80"/>
            </w:tcMar>
            <w:vAlign w:val="center"/>
          </w:tcPr>
          <w:p>
            <w:pPr>
              <w:pStyle w:val="Corpo A"/>
              <w:jc w:val="both"/>
              <w:rPr>
                <w:rStyle w:val="Nenhum"/>
                <w:shd w:val="nil" w:color="auto" w:fill="auto"/>
              </w:rPr>
            </w:pPr>
            <w:r>
              <w:rPr>
                <w:rStyle w:val="Nenhum"/>
                <w:shd w:val="nil" w:color="auto" w:fill="auto"/>
                <w:rtl w:val="0"/>
                <w:lang w:val="pt-PT"/>
              </w:rPr>
              <w:t xml:space="preserve">BRASIL. </w:t>
            </w:r>
            <w:r>
              <w:rPr>
                <w:rStyle w:val="Nenhum"/>
                <w:shd w:val="clear" w:color="auto" w:fill="ffffff"/>
                <w:rtl w:val="0"/>
                <w:lang w:val="pt-PT"/>
              </w:rPr>
              <w:t>Turma Nacional de Uniformiza</w:t>
            </w:r>
            <w:r>
              <w:rPr>
                <w:rStyle w:val="Nenhum"/>
                <w:shd w:val="clear" w:color="auto" w:fill="ffffff"/>
                <w:rtl w:val="0"/>
                <w:lang w:val="pt-PT"/>
              </w:rPr>
              <w:t>çã</w:t>
            </w:r>
            <w:r>
              <w:rPr>
                <w:rStyle w:val="Nenhum"/>
                <w:shd w:val="clear" w:color="auto" w:fill="ffffff"/>
                <w:rtl w:val="0"/>
                <w:lang w:val="pt-PT"/>
              </w:rPr>
              <w:t xml:space="preserve">o dos Juizados Especiais Federais. </w:t>
            </w:r>
            <w:r>
              <w:rPr>
                <w:rStyle w:val="Nenhum"/>
                <w:b w:val="1"/>
                <w:bCs w:val="1"/>
                <w:shd w:val="nil" w:color="auto" w:fill="auto"/>
                <w:rtl w:val="0"/>
                <w:lang w:val="pt-PT"/>
              </w:rPr>
              <w:t>S</w:t>
            </w:r>
            <w:r>
              <w:rPr>
                <w:rStyle w:val="Nenhum"/>
                <w:b w:val="1"/>
                <w:bCs w:val="1"/>
                <w:shd w:val="nil" w:color="auto" w:fill="auto"/>
                <w:rtl w:val="0"/>
                <w:lang w:val="pt-PT"/>
              </w:rPr>
              <w:t>ú</w:t>
            </w:r>
            <w:r>
              <w:rPr>
                <w:rStyle w:val="Nenhum"/>
                <w:b w:val="1"/>
                <w:bCs w:val="1"/>
                <w:shd w:val="nil" w:color="auto" w:fill="auto"/>
                <w:rtl w:val="0"/>
                <w:lang w:val="pt-PT"/>
              </w:rPr>
              <w:t>mula no. 11</w:t>
            </w:r>
            <w:r>
              <w:rPr>
                <w:rStyle w:val="Nenhum"/>
                <w:shd w:val="nil" w:color="auto" w:fill="auto"/>
                <w:rtl w:val="0"/>
                <w:lang w:val="pt-PT"/>
              </w:rPr>
              <w:t xml:space="preserve">. A renda mensal, per capita, familiar, superior a </w:t>
            </w:r>
            <w:r>
              <w:rPr>
                <w:rStyle w:val="Nenhum"/>
                <w:shd w:val="nil" w:color="auto" w:fill="auto"/>
                <w:rtl w:val="0"/>
                <w:lang w:val="pt-PT"/>
              </w:rPr>
              <w:t xml:space="preserve">¼ </w:t>
            </w:r>
            <w:r>
              <w:rPr>
                <w:rStyle w:val="Nenhum"/>
                <w:shd w:val="nil" w:color="auto" w:fill="auto"/>
                <w:rtl w:val="0"/>
                <w:lang w:val="pt-PT"/>
              </w:rPr>
              <w:t>(um quarto) do sal</w:t>
            </w:r>
            <w:r>
              <w:rPr>
                <w:rStyle w:val="Nenhum"/>
                <w:shd w:val="nil" w:color="auto" w:fill="auto"/>
                <w:rtl w:val="0"/>
                <w:lang w:val="pt-PT"/>
              </w:rPr>
              <w:t>á</w:t>
            </w:r>
            <w:r>
              <w:rPr>
                <w:rStyle w:val="Nenhum"/>
                <w:shd w:val="nil" w:color="auto" w:fill="auto"/>
                <w:rtl w:val="0"/>
                <w:lang w:val="pt-PT"/>
              </w:rPr>
              <w:t>rio m</w:t>
            </w:r>
            <w:r>
              <w:rPr>
                <w:rStyle w:val="Nenhum"/>
                <w:shd w:val="nil" w:color="auto" w:fill="auto"/>
                <w:rtl w:val="0"/>
                <w:lang w:val="pt-PT"/>
              </w:rPr>
              <w:t>í</w:t>
            </w:r>
            <w:r>
              <w:rPr>
                <w:rStyle w:val="Nenhum"/>
                <w:shd w:val="nil" w:color="auto" w:fill="auto"/>
                <w:rtl w:val="0"/>
                <w:lang w:val="pt-PT"/>
              </w:rPr>
              <w:t>nimo n</w:t>
            </w:r>
            <w:r>
              <w:rPr>
                <w:rStyle w:val="Nenhum"/>
                <w:shd w:val="nil" w:color="auto" w:fill="auto"/>
                <w:rtl w:val="0"/>
                <w:lang w:val="pt-PT"/>
              </w:rPr>
              <w:t>ã</w:t>
            </w:r>
            <w:r>
              <w:rPr>
                <w:rStyle w:val="Nenhum"/>
                <w:shd w:val="nil" w:color="auto" w:fill="auto"/>
                <w:rtl w:val="0"/>
                <w:lang w:val="pt-PT"/>
              </w:rPr>
              <w:t>o impede a concess</w:t>
            </w:r>
            <w:r>
              <w:rPr>
                <w:rStyle w:val="Nenhum"/>
                <w:shd w:val="nil" w:color="auto" w:fill="auto"/>
                <w:rtl w:val="0"/>
                <w:lang w:val="pt-PT"/>
              </w:rPr>
              <w:t>ã</w:t>
            </w:r>
            <w:r>
              <w:rPr>
                <w:rStyle w:val="Nenhum"/>
                <w:shd w:val="nil" w:color="auto" w:fill="auto"/>
                <w:rtl w:val="0"/>
                <w:lang w:val="pt-PT"/>
              </w:rPr>
              <w:t>o do benef</w:t>
            </w:r>
            <w:r>
              <w:rPr>
                <w:rStyle w:val="Nenhum"/>
                <w:shd w:val="nil" w:color="auto" w:fill="auto"/>
                <w:rtl w:val="0"/>
                <w:lang w:val="pt-PT"/>
              </w:rPr>
              <w:t>í</w:t>
            </w:r>
            <w:r>
              <w:rPr>
                <w:rStyle w:val="Nenhum"/>
                <w:shd w:val="nil" w:color="auto" w:fill="auto"/>
                <w:rtl w:val="0"/>
                <w:lang w:val="pt-PT"/>
              </w:rPr>
              <w:t xml:space="preserve">cio assistencial previsto no art. 20, </w:t>
            </w:r>
            <w:r>
              <w:rPr>
                <w:rStyle w:val="Nenhum"/>
                <w:shd w:val="nil" w:color="auto" w:fill="auto"/>
                <w:rtl w:val="0"/>
                <w:lang w:val="pt-PT"/>
              </w:rPr>
              <w:t xml:space="preserve">§ </w:t>
            </w:r>
            <w:r>
              <w:rPr>
                <w:rStyle w:val="Nenhum"/>
                <w:shd w:val="nil" w:color="auto" w:fill="auto"/>
                <w:rtl w:val="0"/>
                <w:lang w:val="pt-PT"/>
              </w:rPr>
              <w:t>3</w:t>
            </w:r>
            <w:r>
              <w:rPr>
                <w:rStyle w:val="Nenhum"/>
                <w:shd w:val="nil" w:color="auto" w:fill="auto"/>
                <w:rtl w:val="0"/>
                <w:lang w:val="pt-PT"/>
              </w:rPr>
              <w:t xml:space="preserve">º </w:t>
            </w:r>
            <w:r>
              <w:rPr>
                <w:rStyle w:val="Nenhum"/>
                <w:shd w:val="nil" w:color="auto" w:fill="auto"/>
                <w:rtl w:val="0"/>
                <w:lang w:val="pt-PT"/>
              </w:rPr>
              <w:t>da Lei n</w:t>
            </w:r>
            <w:r>
              <w:rPr>
                <w:rStyle w:val="Nenhum"/>
                <w:shd w:val="nil" w:color="auto" w:fill="auto"/>
                <w:rtl w:val="0"/>
                <w:lang w:val="pt-PT"/>
              </w:rPr>
              <w:t>º</w:t>
            </w:r>
            <w:r>
              <w:rPr>
                <w:rStyle w:val="Nenhum"/>
                <w:shd w:val="nil" w:color="auto" w:fill="auto"/>
                <w:rtl w:val="0"/>
                <w:lang w:val="pt-PT"/>
              </w:rPr>
              <w:t>. 8.742 de 1993, desde que comprovada, por outros meios, a miserabilidade do postulante (cancelada).</w:t>
            </w:r>
          </w:p>
          <w:p>
            <w:pPr>
              <w:pStyle w:val="Corpo A"/>
              <w:jc w:val="both"/>
              <w:rPr>
                <w:rStyle w:val="Nenhum"/>
                <w:shd w:val="nil" w:color="auto" w:fill="auto"/>
                <w:lang w:val="pt-PT"/>
              </w:rPr>
            </w:pPr>
          </w:p>
          <w:p>
            <w:pPr>
              <w:pStyle w:val="Corpo A"/>
              <w:bidi w:val="0"/>
              <w:ind w:left="0" w:right="0" w:firstLine="0"/>
              <w:jc w:val="both"/>
              <w:rPr>
                <w:rStyle w:val="Nenhum"/>
                <w:shd w:val="nil" w:color="auto" w:fill="auto"/>
                <w:rtl w:val="0"/>
              </w:rPr>
            </w:pPr>
            <w:r>
              <w:rPr>
                <w:rStyle w:val="Nenhum"/>
                <w:shd w:val="nil" w:color="auto" w:fill="auto"/>
                <w:rtl w:val="0"/>
                <w:lang w:val="pt-PT"/>
              </w:rPr>
              <w:t>CASTEL, R. et al. Desigualdade e quest</w:t>
            </w:r>
            <w:r>
              <w:rPr>
                <w:rStyle w:val="Nenhum"/>
                <w:shd w:val="nil" w:color="auto" w:fill="auto"/>
                <w:rtl w:val="0"/>
                <w:lang w:val="pt-PT"/>
              </w:rPr>
              <w:t>ã</w:t>
            </w:r>
            <w:r>
              <w:rPr>
                <w:rStyle w:val="Nenhum"/>
                <w:shd w:val="nil" w:color="auto" w:fill="auto"/>
                <w:rtl w:val="0"/>
                <w:lang w:val="pt-PT"/>
              </w:rPr>
              <w:t>o social. 2</w:t>
            </w:r>
            <w:r>
              <w:rPr>
                <w:rStyle w:val="Nenhum"/>
                <w:shd w:val="nil" w:color="auto" w:fill="auto"/>
                <w:rtl w:val="0"/>
                <w:lang w:val="pt-PT"/>
              </w:rPr>
              <w:t>ª</w:t>
            </w:r>
            <w:r>
              <w:rPr>
                <w:rStyle w:val="Nenhum"/>
                <w:shd w:val="nil" w:color="auto" w:fill="auto"/>
                <w:rtl w:val="0"/>
                <w:lang w:val="pt-PT"/>
              </w:rPr>
              <w:t>. Ed. S</w:t>
            </w:r>
            <w:r>
              <w:rPr>
                <w:rStyle w:val="Nenhum"/>
                <w:shd w:val="nil" w:color="auto" w:fill="auto"/>
                <w:rtl w:val="0"/>
                <w:lang w:val="pt-PT"/>
              </w:rPr>
              <w:t>ã</w:t>
            </w:r>
            <w:r>
              <w:rPr>
                <w:rStyle w:val="Nenhum"/>
                <w:shd w:val="nil" w:color="auto" w:fill="auto"/>
                <w:rtl w:val="0"/>
                <w:lang w:val="pt-PT"/>
              </w:rPr>
              <w:t>o Paulo: EDUC, 2000.</w:t>
            </w:r>
          </w:p>
          <w:p>
            <w:pPr>
              <w:pStyle w:val="Corpo A"/>
              <w:jc w:val="both"/>
              <w:rPr>
                <w:rStyle w:val="Nenhum"/>
                <w:shd w:val="nil" w:color="auto" w:fill="auto"/>
                <w:lang w:val="pt-PT"/>
              </w:rPr>
            </w:pPr>
          </w:p>
          <w:p>
            <w:pPr>
              <w:pStyle w:val="Corpo A"/>
              <w:bidi w:val="0"/>
              <w:ind w:left="0" w:right="0" w:firstLine="0"/>
              <w:jc w:val="both"/>
              <w:rPr>
                <w:rStyle w:val="Nenhum"/>
                <w:shd w:val="clear" w:color="auto" w:fill="ffffff"/>
                <w:rtl w:val="0"/>
              </w:rPr>
            </w:pPr>
            <w:r>
              <w:rPr>
                <w:rStyle w:val="Nenhum"/>
                <w:shd w:val="clear" w:color="auto" w:fill="ffffff"/>
                <w:rtl w:val="0"/>
                <w:lang w:val="pt-PT"/>
              </w:rPr>
              <w:t>CHAU</w:t>
            </w:r>
            <w:r>
              <w:rPr>
                <w:rStyle w:val="Nenhum"/>
                <w:shd w:val="clear" w:color="auto" w:fill="ffffff"/>
                <w:rtl w:val="0"/>
                <w:lang w:val="pt-PT"/>
              </w:rPr>
              <w:t>Í</w:t>
            </w:r>
            <w:r>
              <w:rPr>
                <w:rStyle w:val="Nenhum"/>
                <w:shd w:val="clear" w:color="auto" w:fill="ffffff"/>
                <w:rtl w:val="0"/>
                <w:lang w:val="pt-PT"/>
              </w:rPr>
              <w:t>, Marilena.</w:t>
            </w:r>
            <w:r>
              <w:rPr>
                <w:rStyle w:val="Nenhum"/>
                <w:shd w:val="clear" w:color="auto" w:fill="ffffff"/>
                <w:rtl w:val="0"/>
                <w:lang w:val="pt-PT"/>
              </w:rPr>
              <w:t> </w:t>
            </w:r>
            <w:r>
              <w:rPr>
                <w:rStyle w:val="Nenhum"/>
                <w:b w:val="1"/>
                <w:bCs w:val="1"/>
                <w:shd w:val="clear" w:color="auto" w:fill="ffffff"/>
                <w:rtl w:val="0"/>
                <w:lang w:val="pt-PT"/>
              </w:rPr>
              <w:t xml:space="preserve">O que </w:t>
            </w:r>
            <w:r>
              <w:rPr>
                <w:rStyle w:val="Nenhum"/>
                <w:b w:val="1"/>
                <w:bCs w:val="1"/>
                <w:shd w:val="clear" w:color="auto" w:fill="ffffff"/>
                <w:rtl w:val="0"/>
                <w:lang w:val="pt-PT"/>
              </w:rPr>
              <w:t xml:space="preserve">é </w:t>
            </w:r>
            <w:r>
              <w:rPr>
                <w:rStyle w:val="Nenhum"/>
                <w:b w:val="1"/>
                <w:bCs w:val="1"/>
                <w:shd w:val="clear" w:color="auto" w:fill="ffffff"/>
                <w:rtl w:val="0"/>
                <w:lang w:val="pt-PT"/>
              </w:rPr>
              <w:t>ideologia?</w:t>
            </w:r>
            <w:r>
              <w:rPr>
                <w:rStyle w:val="Nenhum"/>
                <w:b w:val="1"/>
                <w:bCs w:val="1"/>
                <w:shd w:val="clear" w:color="auto" w:fill="ffffff"/>
                <w:rtl w:val="0"/>
                <w:lang w:val="pt-PT"/>
              </w:rPr>
              <w:t> </w:t>
            </w:r>
            <w:r>
              <w:rPr>
                <w:rStyle w:val="Nenhum"/>
                <w:shd w:val="clear" w:color="auto" w:fill="ffffff"/>
                <w:rtl w:val="0"/>
                <w:lang w:val="pt-PT"/>
              </w:rPr>
              <w:t>2004. Dispon</w:t>
            </w:r>
            <w:r>
              <w:rPr>
                <w:rStyle w:val="Nenhum"/>
                <w:shd w:val="clear" w:color="auto" w:fill="ffffff"/>
                <w:rtl w:val="0"/>
                <w:lang w:val="pt-PT"/>
              </w:rPr>
              <w:t>í</w:t>
            </w:r>
            <w:r>
              <w:rPr>
                <w:rStyle w:val="Nenhum"/>
                <w:shd w:val="clear" w:color="auto" w:fill="ffffff"/>
                <w:rtl w:val="0"/>
                <w:lang w:val="pt-PT"/>
              </w:rPr>
              <w:t>vel em: &lt;https://www.sergiofreire.pro.br/ad/CHAUI_OQI.pdf&gt;. Acesso em: 12 abr. 2022.</w:t>
            </w:r>
          </w:p>
          <w:p>
            <w:pPr>
              <w:pStyle w:val="Corpo A"/>
              <w:jc w:val="both"/>
              <w:rPr>
                <w:rStyle w:val="Nenhum"/>
                <w:shd w:val="nil" w:color="auto" w:fill="auto"/>
                <w:lang w:val="pt-PT"/>
              </w:rPr>
            </w:pPr>
          </w:p>
          <w:p>
            <w:pPr>
              <w:pStyle w:val="Corpo A"/>
              <w:bidi w:val="0"/>
              <w:ind w:left="0" w:right="0" w:firstLine="0"/>
              <w:jc w:val="both"/>
              <w:rPr>
                <w:rStyle w:val="Nenhum"/>
                <w:shd w:val="nil" w:color="auto" w:fill="auto"/>
                <w:rtl w:val="0"/>
              </w:rPr>
            </w:pPr>
            <w:r>
              <w:rPr>
                <w:rStyle w:val="Nenhum"/>
                <w:shd w:val="nil" w:color="auto" w:fill="auto"/>
                <w:rtl w:val="0"/>
                <w:lang w:val="pt-PT"/>
              </w:rPr>
              <w:t>CIANClARULLO, T.W . Teoria das necessidades humanas b</w:t>
            </w:r>
            <w:r>
              <w:rPr>
                <w:rStyle w:val="Nenhum"/>
                <w:shd w:val="nil" w:color="auto" w:fill="auto"/>
                <w:rtl w:val="0"/>
                <w:lang w:val="pt-PT"/>
              </w:rPr>
              <w:t>á</w:t>
            </w:r>
            <w:r>
              <w:rPr>
                <w:rStyle w:val="Nenhum"/>
                <w:shd w:val="nil" w:color="auto" w:fill="auto"/>
                <w:rtl w:val="0"/>
                <w:lang w:val="pt-PT"/>
              </w:rPr>
              <w:t xml:space="preserve">sicas </w:t>
            </w:r>
            <w:r>
              <w:rPr>
                <w:rStyle w:val="Nenhum"/>
                <w:shd w:val="nil" w:color="auto" w:fill="auto"/>
                <w:rtl w:val="0"/>
                <w:lang w:val="pt-PT"/>
              </w:rPr>
              <w:t xml:space="preserve">— </w:t>
            </w:r>
            <w:r>
              <w:rPr>
                <w:rStyle w:val="Nenhum"/>
                <w:shd w:val="nil" w:color="auto" w:fill="auto"/>
                <w:rtl w:val="0"/>
                <w:lang w:val="pt-PT"/>
              </w:rPr>
              <w:t>um marco indel</w:t>
            </w:r>
            <w:r>
              <w:rPr>
                <w:rStyle w:val="Nenhum"/>
                <w:shd w:val="nil" w:color="auto" w:fill="auto"/>
                <w:rtl w:val="0"/>
                <w:lang w:val="pt-PT"/>
              </w:rPr>
              <w:t>é</w:t>
            </w:r>
            <w:r>
              <w:rPr>
                <w:rStyle w:val="Nenhum"/>
                <w:shd w:val="nil" w:color="auto" w:fill="auto"/>
                <w:rtl w:val="0"/>
                <w:lang w:val="pt-PT"/>
              </w:rPr>
              <w:t>vel na enfermagem brasileira. Rcv. Esc. Enf. USP, S</w:t>
            </w:r>
            <w:r>
              <w:rPr>
                <w:rStyle w:val="Nenhum"/>
                <w:shd w:val="nil" w:color="auto" w:fill="auto"/>
                <w:rtl w:val="0"/>
                <w:lang w:val="pt-PT"/>
              </w:rPr>
              <w:t>ã</w:t>
            </w:r>
            <w:r>
              <w:rPr>
                <w:rStyle w:val="Nenhum"/>
                <w:shd w:val="nil" w:color="auto" w:fill="auto"/>
                <w:rtl w:val="0"/>
                <w:lang w:val="pt-PT"/>
              </w:rPr>
              <w:t>o Paulo, 21 (no especial): 100-107, 1987. Dispon</w:t>
            </w:r>
            <w:r>
              <w:rPr>
                <w:rStyle w:val="Nenhum"/>
                <w:shd w:val="nil" w:color="auto" w:fill="auto"/>
                <w:rtl w:val="0"/>
                <w:lang w:val="pt-PT"/>
              </w:rPr>
              <w:t>í</w:t>
            </w:r>
            <w:r>
              <w:rPr>
                <w:rStyle w:val="Nenhum"/>
                <w:shd w:val="nil" w:color="auto" w:fill="auto"/>
                <w:rtl w:val="0"/>
                <w:lang w:val="pt-PT"/>
              </w:rPr>
              <w:t>vel em: &lt;</w:t>
            </w:r>
            <w:r>
              <w:rPr>
                <w:rStyle w:val="Hyperlink.12"/>
              </w:rPr>
              <w:fldChar w:fldCharType="begin" w:fldLock="0"/>
            </w:r>
            <w:r>
              <w:rPr>
                <w:rStyle w:val="Hyperlink.12"/>
              </w:rPr>
              <w:instrText xml:space="preserve"> HYPERLINK "https://www.scielo.br/j/reeusp/a/bLrHQKZ53GztGkwyVKxZS3S/?format=pdf&amp;lang=pt"</w:instrText>
            </w:r>
            <w:r>
              <w:rPr>
                <w:rStyle w:val="Hyperlink.12"/>
              </w:rPr>
              <w:fldChar w:fldCharType="separate" w:fldLock="0"/>
            </w:r>
            <w:r>
              <w:rPr>
                <w:rStyle w:val="Hyperlink.12"/>
                <w:rtl w:val="0"/>
                <w:lang w:val="pt-PT"/>
              </w:rPr>
              <w:t>https://www.scielo.br/j/reeusp/a/bLrHQKZ53GztGkwyVKxZS3S/?format=pdf&amp;lang=pt</w:t>
            </w:r>
            <w:r>
              <w:rPr/>
              <w:fldChar w:fldCharType="end" w:fldLock="0"/>
            </w:r>
            <w:r>
              <w:rPr>
                <w:rStyle w:val="Hyperlink.12"/>
                <w:rtl w:val="0"/>
                <w:lang w:val="pt-PT"/>
              </w:rPr>
              <w:t>&gt;. Acesso em: 03 abr. 2022.</w:t>
            </w:r>
          </w:p>
          <w:p>
            <w:pPr>
              <w:pStyle w:val="Corpo A"/>
              <w:jc w:val="both"/>
              <w:rPr>
                <w:rStyle w:val="Hyperlink.12"/>
              </w:rPr>
            </w:pPr>
          </w:p>
          <w:p>
            <w:pPr>
              <w:pStyle w:val="Corpo A"/>
              <w:bidi w:val="0"/>
              <w:ind w:left="0" w:right="0" w:firstLine="0"/>
              <w:jc w:val="both"/>
              <w:rPr>
                <w:rStyle w:val="Nenhum"/>
                <w:shd w:val="clear" w:color="auto" w:fill="ffffff"/>
                <w:rtl w:val="0"/>
              </w:rPr>
            </w:pPr>
            <w:r>
              <w:rPr>
                <w:rStyle w:val="Nenhum"/>
                <w:shd w:val="clear" w:color="auto" w:fill="ffffff"/>
                <w:rtl w:val="0"/>
                <w:lang w:val="pt-PT"/>
              </w:rPr>
              <w:t>COUTINHO, Carlos Nelson.   Contra a corrente: ensaios de  democracia  e  socialismo.  S</w:t>
            </w:r>
            <w:r>
              <w:rPr>
                <w:rStyle w:val="Nenhum"/>
                <w:shd w:val="clear" w:color="auto" w:fill="ffffff"/>
                <w:rtl w:val="0"/>
                <w:lang w:val="pt-PT"/>
              </w:rPr>
              <w:t>ã</w:t>
            </w:r>
            <w:r>
              <w:rPr>
                <w:rStyle w:val="Nenhum"/>
                <w:shd w:val="clear" w:color="auto" w:fill="ffffff"/>
                <w:rtl w:val="0"/>
                <w:lang w:val="pt-PT"/>
              </w:rPr>
              <w:t>o  Paulo, Cortez, 2000.</w:t>
            </w:r>
          </w:p>
          <w:p>
            <w:pPr>
              <w:pStyle w:val="Corpo A"/>
              <w:jc w:val="both"/>
              <w:rPr>
                <w:rStyle w:val="Hyperlink.12"/>
              </w:rPr>
            </w:pPr>
          </w:p>
          <w:p>
            <w:pPr>
              <w:pStyle w:val="Corpo A"/>
              <w:bidi w:val="0"/>
              <w:ind w:left="0" w:right="0" w:firstLine="0"/>
              <w:jc w:val="both"/>
              <w:rPr>
                <w:rStyle w:val="Nenhum"/>
                <w:shd w:val="nil" w:color="auto" w:fill="auto"/>
                <w:rtl w:val="0"/>
              </w:rPr>
            </w:pPr>
            <w:r>
              <w:rPr>
                <w:rStyle w:val="Hyperlink.12"/>
                <w:rtl w:val="0"/>
                <w:lang w:val="pt-PT"/>
              </w:rPr>
              <w:t>CRESPO, Ant</w:t>
            </w:r>
            <w:r>
              <w:rPr>
                <w:rStyle w:val="Hyperlink.12"/>
                <w:rtl w:val="0"/>
                <w:lang w:val="pt-PT"/>
              </w:rPr>
              <w:t>ô</w:t>
            </w:r>
            <w:r>
              <w:rPr>
                <w:rStyle w:val="Hyperlink.12"/>
                <w:rtl w:val="0"/>
                <w:lang w:val="pt-PT"/>
              </w:rPr>
              <w:t xml:space="preserve">nio Albernaz e GUROVITZ, Elaine. </w:t>
            </w:r>
            <w:r>
              <w:rPr>
                <w:rStyle w:val="Nenhum"/>
                <w:b w:val="1"/>
                <w:bCs w:val="1"/>
                <w:shd w:val="nil" w:color="auto" w:fill="auto"/>
                <w:rtl w:val="0"/>
                <w:lang w:val="pt-PT"/>
              </w:rPr>
              <w:t>A pobreza como fen</w:t>
            </w:r>
            <w:r>
              <w:rPr>
                <w:rStyle w:val="Nenhum"/>
                <w:b w:val="1"/>
                <w:bCs w:val="1"/>
                <w:shd w:val="nil" w:color="auto" w:fill="auto"/>
                <w:rtl w:val="0"/>
                <w:lang w:val="pt-PT"/>
              </w:rPr>
              <w:t>ô</w:t>
            </w:r>
            <w:r>
              <w:rPr>
                <w:rStyle w:val="Nenhum"/>
                <w:b w:val="1"/>
                <w:bCs w:val="1"/>
                <w:shd w:val="nil" w:color="auto" w:fill="auto"/>
                <w:rtl w:val="0"/>
                <w:lang w:val="pt-PT"/>
              </w:rPr>
              <w:t>meno multidimensional</w:t>
            </w:r>
            <w:r>
              <w:rPr>
                <w:rStyle w:val="Hyperlink.12"/>
                <w:rtl w:val="0"/>
                <w:lang w:val="pt-PT"/>
              </w:rPr>
              <w:t>. RAE-eletr</w:t>
            </w:r>
            <w:r>
              <w:rPr>
                <w:rStyle w:val="Hyperlink.12"/>
                <w:rtl w:val="0"/>
                <w:lang w:val="pt-PT"/>
              </w:rPr>
              <w:t>ô</w:t>
            </w:r>
            <w:r>
              <w:rPr>
                <w:rStyle w:val="Hyperlink.12"/>
                <w:rtl w:val="0"/>
                <w:lang w:val="pt-PT"/>
              </w:rPr>
              <w:t>nica, Vol. 1, n</w:t>
            </w:r>
            <w:r>
              <w:rPr>
                <w:rStyle w:val="Hyperlink.12"/>
                <w:rtl w:val="0"/>
                <w:lang w:val="pt-PT"/>
              </w:rPr>
              <w:t>ú</w:t>
            </w:r>
            <w:r>
              <w:rPr>
                <w:rStyle w:val="Hyperlink.12"/>
                <w:rtl w:val="0"/>
                <w:lang w:val="pt-PT"/>
              </w:rPr>
              <w:t>mero 2, jul-dez. 2002. Funda</w:t>
            </w:r>
            <w:r>
              <w:rPr>
                <w:rStyle w:val="Hyperlink.12"/>
                <w:rtl w:val="0"/>
                <w:lang w:val="pt-PT"/>
              </w:rPr>
              <w:t>çã</w:t>
            </w:r>
            <w:r>
              <w:rPr>
                <w:rStyle w:val="Hyperlink.12"/>
                <w:rtl w:val="0"/>
                <w:lang w:val="pt-PT"/>
              </w:rPr>
              <w:t>o Get</w:t>
            </w:r>
            <w:r>
              <w:rPr>
                <w:rStyle w:val="Hyperlink.12"/>
                <w:rtl w:val="0"/>
                <w:lang w:val="pt-PT"/>
              </w:rPr>
              <w:t>ú</w:t>
            </w:r>
            <w:r>
              <w:rPr>
                <w:rStyle w:val="Hyperlink.12"/>
                <w:rtl w:val="0"/>
                <w:lang w:val="pt-PT"/>
              </w:rPr>
              <w:t>lio Vargas. S</w:t>
            </w:r>
            <w:r>
              <w:rPr>
                <w:rStyle w:val="Hyperlink.12"/>
                <w:rtl w:val="0"/>
                <w:lang w:val="pt-PT"/>
              </w:rPr>
              <w:t>ã</w:t>
            </w:r>
            <w:r>
              <w:rPr>
                <w:rStyle w:val="Hyperlink.12"/>
                <w:rtl w:val="0"/>
                <w:lang w:val="pt-PT"/>
              </w:rPr>
              <w:t>o Paulo, 2002. Dispon</w:t>
            </w:r>
            <w:r>
              <w:rPr>
                <w:rStyle w:val="Hyperlink.12"/>
                <w:rtl w:val="0"/>
                <w:lang w:val="pt-PT"/>
              </w:rPr>
              <w:t>í</w:t>
            </w:r>
            <w:r>
              <w:rPr>
                <w:rStyle w:val="Hyperlink.12"/>
                <w:rtl w:val="0"/>
                <w:lang w:val="pt-PT"/>
              </w:rPr>
              <w:t>vel em: &lt;https://www.scielo.br/pdf/raeel/v1n2/v1n2a03.pdf&gt;. Acesso em: 10 jan. 2021.</w:t>
            </w:r>
          </w:p>
          <w:p>
            <w:pPr>
              <w:pStyle w:val="Corpo A"/>
              <w:jc w:val="both"/>
              <w:rPr>
                <w:rStyle w:val="Nenhum"/>
                <w:shd w:val="nil" w:color="auto" w:fill="auto"/>
              </w:rPr>
            </w:pPr>
          </w:p>
          <w:p>
            <w:pPr>
              <w:pStyle w:val="Corpo A"/>
              <w:bidi w:val="0"/>
              <w:ind w:left="0" w:right="0" w:firstLine="0"/>
              <w:jc w:val="both"/>
              <w:rPr>
                <w:rStyle w:val="Nenhum"/>
                <w:shd w:val="nil" w:color="auto" w:fill="auto"/>
                <w:rtl w:val="0"/>
              </w:rPr>
            </w:pPr>
            <w:r>
              <w:rPr>
                <w:rStyle w:val="Hyperlink.12"/>
                <w:rtl w:val="0"/>
                <w:lang w:val="pt-PT"/>
              </w:rPr>
              <w:t>CHAU</w:t>
            </w:r>
            <w:r>
              <w:rPr>
                <w:rStyle w:val="Hyperlink.12"/>
                <w:rtl w:val="0"/>
                <w:lang w:val="pt-PT"/>
              </w:rPr>
              <w:t>Í</w:t>
            </w:r>
            <w:r>
              <w:rPr>
                <w:rStyle w:val="Hyperlink.12"/>
                <w:rtl w:val="0"/>
                <w:lang w:val="pt-PT"/>
              </w:rPr>
              <w:t xml:space="preserve">, Marilena. </w:t>
            </w:r>
            <w:r>
              <w:rPr>
                <w:rStyle w:val="Nenhum"/>
                <w:b w:val="1"/>
                <w:bCs w:val="1"/>
                <w:shd w:val="nil" w:color="auto" w:fill="auto"/>
                <w:rtl w:val="0"/>
                <w:lang w:val="pt-PT"/>
              </w:rPr>
              <w:t>Cultura e democracia: o discurso competente e outras falas</w:t>
            </w:r>
            <w:r>
              <w:rPr>
                <w:rStyle w:val="Hyperlink.12"/>
                <w:rtl w:val="0"/>
                <w:lang w:val="pt-PT"/>
              </w:rPr>
              <w:t>. S</w:t>
            </w:r>
            <w:r>
              <w:rPr>
                <w:rStyle w:val="Hyperlink.12"/>
                <w:rtl w:val="0"/>
                <w:lang w:val="pt-PT"/>
              </w:rPr>
              <w:t>ã</w:t>
            </w:r>
            <w:r>
              <w:rPr>
                <w:rStyle w:val="Hyperlink.12"/>
                <w:rtl w:val="0"/>
                <w:lang w:val="pt-PT"/>
              </w:rPr>
              <w:t>o Paulo: Cortes, 2000.</w:t>
            </w:r>
          </w:p>
          <w:p>
            <w:pPr>
              <w:pStyle w:val="Corpo A"/>
              <w:jc w:val="both"/>
              <w:rPr>
                <w:rStyle w:val="Hyperlink.12"/>
              </w:rPr>
            </w:pPr>
          </w:p>
          <w:p>
            <w:pPr>
              <w:pStyle w:val="Corpo A"/>
              <w:bidi w:val="0"/>
              <w:ind w:left="0" w:right="0" w:firstLine="0"/>
              <w:jc w:val="both"/>
              <w:rPr>
                <w:rStyle w:val="Nenhum"/>
                <w:shd w:val="nil" w:color="auto" w:fill="auto"/>
                <w:rtl w:val="0"/>
              </w:rPr>
            </w:pPr>
            <w:r>
              <w:rPr>
                <w:rStyle w:val="Hyperlink.12"/>
                <w:rtl w:val="0"/>
                <w:lang w:val="pt-PT"/>
              </w:rPr>
              <w:t xml:space="preserve">DEMO, Pedro. </w:t>
            </w:r>
            <w:r>
              <w:rPr>
                <w:rStyle w:val="Nenhum"/>
                <w:b w:val="1"/>
                <w:bCs w:val="1"/>
                <w:shd w:val="nil" w:color="auto" w:fill="auto"/>
                <w:rtl w:val="0"/>
                <w:lang w:val="pt-PT"/>
              </w:rPr>
              <w:t>Pobreza pol</w:t>
            </w:r>
            <w:r>
              <w:rPr>
                <w:rStyle w:val="Nenhum"/>
                <w:b w:val="1"/>
                <w:bCs w:val="1"/>
                <w:shd w:val="nil" w:color="auto" w:fill="auto"/>
                <w:rtl w:val="0"/>
                <w:lang w:val="pt-PT"/>
              </w:rPr>
              <w:t>í</w:t>
            </w:r>
            <w:r>
              <w:rPr>
                <w:rStyle w:val="Nenhum"/>
                <w:b w:val="1"/>
                <w:bCs w:val="1"/>
                <w:shd w:val="nil" w:color="auto" w:fill="auto"/>
                <w:rtl w:val="0"/>
                <w:lang w:val="pt-PT"/>
              </w:rPr>
              <w:t>tica: a pobreza mais intensa da pobreza brasileira</w:t>
            </w:r>
            <w:r>
              <w:rPr>
                <w:rStyle w:val="Hyperlink.12"/>
                <w:rtl w:val="0"/>
                <w:lang w:val="pt-PT"/>
              </w:rPr>
              <w:t>. S</w:t>
            </w:r>
            <w:r>
              <w:rPr>
                <w:rStyle w:val="Hyperlink.12"/>
                <w:rtl w:val="0"/>
                <w:lang w:val="pt-PT"/>
              </w:rPr>
              <w:t>ã</w:t>
            </w:r>
            <w:r>
              <w:rPr>
                <w:rStyle w:val="Hyperlink.12"/>
                <w:rtl w:val="0"/>
                <w:lang w:val="pt-PT"/>
              </w:rPr>
              <w:t>o Paulo: Armaz</w:t>
            </w:r>
            <w:r>
              <w:rPr>
                <w:rStyle w:val="Hyperlink.12"/>
                <w:rtl w:val="0"/>
                <w:lang w:val="pt-PT"/>
              </w:rPr>
              <w:t>é</w:t>
            </w:r>
            <w:r>
              <w:rPr>
                <w:rStyle w:val="Hyperlink.12"/>
                <w:rtl w:val="0"/>
                <w:lang w:val="pt-PT"/>
              </w:rPr>
              <w:t>m do Ipe, 2006.</w:t>
            </w:r>
          </w:p>
          <w:p>
            <w:pPr>
              <w:pStyle w:val="Corpo A"/>
              <w:jc w:val="both"/>
              <w:rPr>
                <w:rStyle w:val="Hyperlink.12"/>
              </w:rPr>
            </w:pPr>
          </w:p>
          <w:p>
            <w:pPr>
              <w:pStyle w:val="Corpo A"/>
              <w:bidi w:val="0"/>
              <w:ind w:left="0" w:right="0" w:firstLine="0"/>
              <w:jc w:val="both"/>
              <w:rPr>
                <w:rStyle w:val="Nenhum"/>
                <w:shd w:val="nil" w:color="auto" w:fill="auto"/>
                <w:rtl w:val="0"/>
              </w:rPr>
            </w:pPr>
            <w:r>
              <w:rPr>
                <w:rStyle w:val="Hyperlink.12"/>
                <w:rtl w:val="0"/>
                <w:lang w:val="pt-PT"/>
              </w:rPr>
              <w:t xml:space="preserve">DEMO, Pedro. </w:t>
            </w:r>
            <w:r>
              <w:rPr>
                <w:rStyle w:val="Nenhum"/>
                <w:b w:val="1"/>
                <w:bCs w:val="1"/>
                <w:shd w:val="nil" w:color="auto" w:fill="auto"/>
                <w:rtl w:val="0"/>
                <w:lang w:val="pt-PT"/>
              </w:rPr>
              <w:t>Pobreza da pobreza</w:t>
            </w:r>
            <w:r>
              <w:rPr>
                <w:rStyle w:val="Hyperlink.12"/>
                <w:rtl w:val="0"/>
                <w:lang w:val="pt-PT"/>
              </w:rPr>
              <w:t>. Petr</w:t>
            </w:r>
            <w:r>
              <w:rPr>
                <w:rStyle w:val="Hyperlink.12"/>
                <w:rtl w:val="0"/>
                <w:lang w:val="pt-PT"/>
              </w:rPr>
              <w:t>ó</w:t>
            </w:r>
            <w:r>
              <w:rPr>
                <w:rStyle w:val="Hyperlink.12"/>
                <w:rtl w:val="0"/>
                <w:lang w:val="pt-PT"/>
              </w:rPr>
              <w:t>polis, RJ, Vozes, 2003.</w:t>
            </w:r>
          </w:p>
          <w:p>
            <w:pPr>
              <w:pStyle w:val="Corpo A"/>
              <w:jc w:val="both"/>
              <w:rPr>
                <w:rStyle w:val="Hyperlink.12"/>
              </w:rPr>
            </w:pPr>
          </w:p>
          <w:p>
            <w:pPr>
              <w:pStyle w:val="Corpo A"/>
              <w:bidi w:val="0"/>
              <w:ind w:left="0" w:right="0" w:firstLine="0"/>
              <w:jc w:val="both"/>
              <w:rPr>
                <w:rStyle w:val="Nenhum"/>
                <w:shd w:val="nil" w:color="auto" w:fill="auto"/>
                <w:rtl w:val="0"/>
              </w:rPr>
            </w:pPr>
            <w:r>
              <w:rPr>
                <w:rStyle w:val="Hyperlink.12"/>
                <w:rtl w:val="0"/>
                <w:lang w:val="pt-PT"/>
              </w:rPr>
              <w:t xml:space="preserve">FLEURY, Sonia. </w:t>
            </w:r>
            <w:r>
              <w:rPr>
                <w:rStyle w:val="Nenhum"/>
                <w:b w:val="1"/>
                <w:bCs w:val="1"/>
                <w:shd w:val="nil" w:color="auto" w:fill="auto"/>
                <w:rtl w:val="0"/>
                <w:lang w:val="pt-PT"/>
              </w:rPr>
              <w:t>Pol</w:t>
            </w:r>
            <w:r>
              <w:rPr>
                <w:rStyle w:val="Nenhum"/>
                <w:b w:val="1"/>
                <w:bCs w:val="1"/>
                <w:shd w:val="nil" w:color="auto" w:fill="auto"/>
                <w:rtl w:val="0"/>
                <w:lang w:val="pt-PT"/>
              </w:rPr>
              <w:t>í</w:t>
            </w:r>
            <w:r>
              <w:rPr>
                <w:rStyle w:val="Nenhum"/>
                <w:b w:val="1"/>
                <w:bCs w:val="1"/>
                <w:shd w:val="nil" w:color="auto" w:fill="auto"/>
                <w:rtl w:val="0"/>
                <w:lang w:val="pt-PT"/>
              </w:rPr>
              <w:t>tica social, exclusi</w:t>
            </w:r>
            <w:r>
              <w:rPr>
                <w:rStyle w:val="Nenhum"/>
                <w:b w:val="1"/>
                <w:bCs w:val="1"/>
                <w:shd w:val="nil" w:color="auto" w:fill="auto"/>
                <w:rtl w:val="0"/>
                <w:lang w:val="pt-PT"/>
              </w:rPr>
              <w:t>ó</w:t>
            </w:r>
            <w:r>
              <w:rPr>
                <w:rStyle w:val="Nenhum"/>
                <w:b w:val="1"/>
                <w:bCs w:val="1"/>
                <w:shd w:val="nil" w:color="auto" w:fill="auto"/>
                <w:rtl w:val="0"/>
                <w:lang w:val="pt-PT"/>
              </w:rPr>
              <w:t>n y equidade en Am</w:t>
            </w:r>
            <w:r>
              <w:rPr>
                <w:rStyle w:val="Nenhum"/>
                <w:b w:val="1"/>
                <w:bCs w:val="1"/>
                <w:shd w:val="nil" w:color="auto" w:fill="auto"/>
                <w:rtl w:val="0"/>
                <w:lang w:val="pt-PT"/>
              </w:rPr>
              <w:t>é</w:t>
            </w:r>
            <w:r>
              <w:rPr>
                <w:rStyle w:val="Nenhum"/>
                <w:b w:val="1"/>
                <w:bCs w:val="1"/>
                <w:shd w:val="nil" w:color="auto" w:fill="auto"/>
                <w:rtl w:val="0"/>
                <w:lang w:val="pt-PT"/>
              </w:rPr>
              <w:t>rica Latina en los a</w:t>
            </w:r>
            <w:r>
              <w:rPr>
                <w:rStyle w:val="Nenhum"/>
                <w:b w:val="1"/>
                <w:bCs w:val="1"/>
                <w:shd w:val="nil" w:color="auto" w:fill="auto"/>
                <w:rtl w:val="0"/>
                <w:lang w:val="pt-PT"/>
              </w:rPr>
              <w:t>ñ</w:t>
            </w:r>
            <w:r>
              <w:rPr>
                <w:rStyle w:val="Nenhum"/>
                <w:b w:val="1"/>
                <w:bCs w:val="1"/>
                <w:shd w:val="nil" w:color="auto" w:fill="auto"/>
                <w:rtl w:val="0"/>
                <w:lang w:val="pt-PT"/>
              </w:rPr>
              <w:t>os noventa</w:t>
            </w:r>
            <w:r>
              <w:rPr>
                <w:rStyle w:val="Hyperlink.12"/>
                <w:rtl w:val="0"/>
                <w:lang w:val="pt-PT"/>
              </w:rPr>
              <w:t>. Centro de documenta</w:t>
            </w:r>
            <w:r>
              <w:rPr>
                <w:rStyle w:val="Hyperlink.12"/>
                <w:rtl w:val="0"/>
                <w:lang w:val="pt-PT"/>
              </w:rPr>
              <w:t>ç</w:t>
            </w:r>
            <w:r>
              <w:rPr>
                <w:rStyle w:val="Hyperlink.12"/>
                <w:rtl w:val="0"/>
                <w:lang w:val="pt-PT"/>
              </w:rPr>
              <w:t>i</w:t>
            </w:r>
            <w:r>
              <w:rPr>
                <w:rStyle w:val="Hyperlink.12"/>
                <w:rtl w:val="0"/>
                <w:lang w:val="pt-PT"/>
              </w:rPr>
              <w:t>ó</w:t>
            </w:r>
            <w:r>
              <w:rPr>
                <w:rStyle w:val="Hyperlink.12"/>
                <w:rtl w:val="0"/>
                <w:lang w:val="pt-PT"/>
              </w:rPr>
              <w:t>n en pol</w:t>
            </w:r>
            <w:r>
              <w:rPr>
                <w:rStyle w:val="Hyperlink.12"/>
                <w:rtl w:val="0"/>
                <w:lang w:val="pt-PT"/>
              </w:rPr>
              <w:t>í</w:t>
            </w:r>
            <w:r>
              <w:rPr>
                <w:rStyle w:val="Hyperlink.12"/>
                <w:rtl w:val="0"/>
                <w:lang w:val="pt-PT"/>
              </w:rPr>
              <w:t>ticas sociales. Documento/ 15, 1999. Dispon</w:t>
            </w:r>
            <w:r>
              <w:rPr>
                <w:rStyle w:val="Hyperlink.12"/>
                <w:rtl w:val="0"/>
                <w:lang w:val="pt-PT"/>
              </w:rPr>
              <w:t>í</w:t>
            </w:r>
            <w:r>
              <w:rPr>
                <w:rStyle w:val="Hyperlink.12"/>
                <w:rtl w:val="0"/>
                <w:lang w:val="pt-PT"/>
              </w:rPr>
              <w:t>vel em: &lt;</w:t>
            </w:r>
            <w:r>
              <w:rPr>
                <w:rStyle w:val="Hyperlink.12"/>
              </w:rPr>
              <w:fldChar w:fldCharType="begin" w:fldLock="0"/>
            </w:r>
            <w:r>
              <w:rPr>
                <w:rStyle w:val="Hyperlink.12"/>
              </w:rPr>
              <w:instrText xml:space="preserve"> HYPERLINK "https://www.buenosaires.gob.ar/sites/gcaba/files/15_politica_social_exclusion_y_equidad_en_america_latina_en_los_noventa..pdf"</w:instrText>
            </w:r>
            <w:r>
              <w:rPr>
                <w:rStyle w:val="Hyperlink.12"/>
              </w:rPr>
              <w:fldChar w:fldCharType="separate" w:fldLock="0"/>
            </w:r>
            <w:r>
              <w:rPr>
                <w:rStyle w:val="Hyperlink.12"/>
                <w:rtl w:val="0"/>
                <w:lang w:val="pt-PT"/>
              </w:rPr>
              <w:t>https://www.buenosaires.gob.ar/sites/gcaba/files/15_politica_social_exclusion_y_equidad_en_america_latina_en_los_noventa..pdf</w:t>
            </w:r>
            <w:r>
              <w:rPr/>
              <w:fldChar w:fldCharType="end" w:fldLock="0"/>
            </w:r>
            <w:r>
              <w:rPr>
                <w:rStyle w:val="Hyperlink.12"/>
                <w:rtl w:val="0"/>
                <w:lang w:val="pt-PT"/>
              </w:rPr>
              <w:t>&gt;. Acesso em: 17 dez. 2020.</w:t>
            </w:r>
          </w:p>
          <w:p>
            <w:pPr>
              <w:pStyle w:val="Corpo A"/>
              <w:jc w:val="both"/>
              <w:rPr>
                <w:rStyle w:val="Hyperlink.12"/>
              </w:rPr>
            </w:pPr>
          </w:p>
          <w:p>
            <w:pPr>
              <w:pStyle w:val="footnote text"/>
              <w:bidi w:val="0"/>
              <w:ind w:left="0" w:right="0" w:firstLine="0"/>
              <w:jc w:val="both"/>
              <w:rPr>
                <w:rStyle w:val="Nenhum"/>
                <w:rFonts w:ascii="Times New Roman" w:cs="Times New Roman" w:hAnsi="Times New Roman" w:eastAsia="Times New Roman"/>
                <w:sz w:val="24"/>
                <w:szCs w:val="24"/>
                <w:shd w:val="nil" w:color="auto" w:fill="auto"/>
                <w:rtl w:val="0"/>
              </w:rPr>
            </w:pPr>
            <w:r>
              <w:rPr>
                <w:rStyle w:val="Nenhum"/>
                <w:rFonts w:ascii="Times New Roman" w:hAnsi="Times New Roman"/>
                <w:sz w:val="24"/>
                <w:szCs w:val="24"/>
                <w:shd w:val="nil" w:color="auto" w:fill="auto"/>
                <w:rtl w:val="0"/>
                <w:lang w:val="pt-PT"/>
              </w:rPr>
              <w:t xml:space="preserve">Folha informativa Covid-19 </w:t>
            </w:r>
            <w:r>
              <w:rPr>
                <w:rStyle w:val="Nenhum"/>
                <w:rFonts w:ascii="Times New Roman" w:hAnsi="Times New Roman" w:hint="default"/>
                <w:sz w:val="24"/>
                <w:szCs w:val="24"/>
                <w:shd w:val="nil" w:color="auto" w:fill="auto"/>
                <w:rtl w:val="0"/>
                <w:lang w:val="pt-PT"/>
              </w:rPr>
              <w:t xml:space="preserve">– </w:t>
            </w:r>
            <w:r>
              <w:rPr>
                <w:rStyle w:val="Nenhum"/>
                <w:rFonts w:ascii="Times New Roman" w:hAnsi="Times New Roman"/>
                <w:sz w:val="24"/>
                <w:szCs w:val="24"/>
                <w:shd w:val="nil" w:color="auto" w:fill="auto"/>
                <w:rtl w:val="0"/>
                <w:lang w:val="pt-PT"/>
              </w:rPr>
              <w:t>Escrit</w:t>
            </w:r>
            <w:r>
              <w:rPr>
                <w:rStyle w:val="Nenhum"/>
                <w:rFonts w:ascii="Times New Roman" w:hAnsi="Times New Roman" w:hint="default"/>
                <w:sz w:val="24"/>
                <w:szCs w:val="24"/>
                <w:shd w:val="nil" w:color="auto" w:fill="auto"/>
                <w:rtl w:val="0"/>
                <w:lang w:val="pt-PT"/>
              </w:rPr>
              <w:t>ó</w:t>
            </w:r>
            <w:r>
              <w:rPr>
                <w:rStyle w:val="Nenhum"/>
                <w:rFonts w:ascii="Times New Roman" w:hAnsi="Times New Roman"/>
                <w:sz w:val="24"/>
                <w:szCs w:val="24"/>
                <w:shd w:val="nil" w:color="auto" w:fill="auto"/>
                <w:rtl w:val="0"/>
                <w:lang w:val="pt-PT"/>
              </w:rPr>
              <w:t xml:space="preserve">rio da OPAS e da OMS no Brasil. </w:t>
            </w:r>
            <w:r>
              <w:rPr>
                <w:rStyle w:val="Nenhum"/>
                <w:rFonts w:ascii="Times New Roman" w:hAnsi="Times New Roman"/>
                <w:b w:val="1"/>
                <w:bCs w:val="1"/>
                <w:sz w:val="24"/>
                <w:szCs w:val="24"/>
                <w:shd w:val="nil" w:color="auto" w:fill="auto"/>
                <w:rtl w:val="0"/>
                <w:lang w:val="pt-PT"/>
              </w:rPr>
              <w:t xml:space="preserve">OPAS </w:t>
            </w:r>
            <w:r>
              <w:rPr>
                <w:rStyle w:val="Nenhum"/>
                <w:rFonts w:ascii="Times New Roman" w:hAnsi="Times New Roman" w:hint="default"/>
                <w:b w:val="1"/>
                <w:bCs w:val="1"/>
                <w:sz w:val="24"/>
                <w:szCs w:val="24"/>
                <w:shd w:val="nil" w:color="auto" w:fill="auto"/>
                <w:rtl w:val="0"/>
                <w:lang w:val="pt-PT"/>
              </w:rPr>
              <w:t xml:space="preserve">– </w:t>
            </w:r>
            <w:r>
              <w:rPr>
                <w:rStyle w:val="Nenhum"/>
                <w:rFonts w:ascii="Times New Roman" w:hAnsi="Times New Roman"/>
                <w:b w:val="1"/>
                <w:bCs w:val="1"/>
                <w:sz w:val="24"/>
                <w:szCs w:val="24"/>
                <w:shd w:val="nil" w:color="auto" w:fill="auto"/>
                <w:rtl w:val="0"/>
                <w:lang w:val="pt-PT"/>
              </w:rPr>
              <w:t>OMS</w:t>
            </w:r>
            <w:r>
              <w:rPr>
                <w:rStyle w:val="Nenhum"/>
                <w:rFonts w:ascii="Times New Roman" w:hAnsi="Times New Roman"/>
                <w:sz w:val="24"/>
                <w:szCs w:val="24"/>
                <w:shd w:val="nil" w:color="auto" w:fill="auto"/>
                <w:rtl w:val="0"/>
                <w:lang w:val="pt-PT"/>
              </w:rPr>
              <w:t>, 2021Dispon</w:t>
            </w:r>
            <w:r>
              <w:rPr>
                <w:rStyle w:val="Nenhum"/>
                <w:rFonts w:ascii="Times New Roman" w:hAnsi="Times New Roman" w:hint="default"/>
                <w:sz w:val="24"/>
                <w:szCs w:val="24"/>
                <w:shd w:val="nil" w:color="auto" w:fill="auto"/>
                <w:rtl w:val="0"/>
                <w:lang w:val="pt-PT"/>
              </w:rPr>
              <w:t>í</w:t>
            </w:r>
            <w:r>
              <w:rPr>
                <w:rStyle w:val="Nenhum"/>
                <w:rFonts w:ascii="Times New Roman" w:hAnsi="Times New Roman"/>
                <w:sz w:val="24"/>
                <w:szCs w:val="24"/>
                <w:shd w:val="nil" w:color="auto" w:fill="auto"/>
                <w:rtl w:val="0"/>
                <w:lang w:val="pt-PT"/>
              </w:rPr>
              <w:t>vel em: &lt;</w:t>
            </w:r>
            <w:r>
              <w:rPr>
                <w:rStyle w:val="Hyperlink.13"/>
                <w:rFonts w:ascii="Times New Roman" w:cs="Times New Roman" w:hAnsi="Times New Roman" w:eastAsia="Times New Roman"/>
                <w:sz w:val="24"/>
                <w:szCs w:val="24"/>
                <w:shd w:val="nil" w:color="auto" w:fill="auto"/>
                <w:lang w:val="pt-PT"/>
              </w:rPr>
              <w:fldChar w:fldCharType="begin" w:fldLock="0"/>
            </w:r>
            <w:r>
              <w:rPr>
                <w:rStyle w:val="Hyperlink.13"/>
                <w:rFonts w:ascii="Times New Roman" w:cs="Times New Roman" w:hAnsi="Times New Roman" w:eastAsia="Times New Roman"/>
                <w:sz w:val="24"/>
                <w:szCs w:val="24"/>
                <w:shd w:val="nil" w:color="auto" w:fill="auto"/>
                <w:lang w:val="pt-PT"/>
              </w:rPr>
              <w:instrText xml:space="preserve"> HYPERLINK "https://www.paho.org/pt/covid19"</w:instrText>
            </w:r>
            <w:r>
              <w:rPr>
                <w:rStyle w:val="Hyperlink.13"/>
                <w:rFonts w:ascii="Times New Roman" w:cs="Times New Roman" w:hAnsi="Times New Roman" w:eastAsia="Times New Roman"/>
                <w:sz w:val="24"/>
                <w:szCs w:val="24"/>
                <w:shd w:val="nil" w:color="auto" w:fill="auto"/>
                <w:lang w:val="pt-PT"/>
              </w:rPr>
              <w:fldChar w:fldCharType="separate" w:fldLock="0"/>
            </w:r>
            <w:r>
              <w:rPr>
                <w:rStyle w:val="Hyperlink.13"/>
                <w:rFonts w:ascii="Times New Roman" w:hAnsi="Times New Roman"/>
                <w:sz w:val="24"/>
                <w:szCs w:val="24"/>
                <w:shd w:val="nil" w:color="auto" w:fill="auto"/>
                <w:rtl w:val="0"/>
                <w:lang w:val="pt-PT"/>
              </w:rPr>
              <w:t>https://www.paho.org/pt/covid19</w:t>
            </w:r>
            <w:r>
              <w:rPr>
                <w:rFonts w:ascii="Times New Roman" w:cs="Times New Roman" w:hAnsi="Times New Roman" w:eastAsia="Times New Roman"/>
                <w:sz w:val="24"/>
                <w:szCs w:val="24"/>
              </w:rPr>
              <w:fldChar w:fldCharType="end" w:fldLock="0"/>
            </w:r>
            <w:r>
              <w:rPr>
                <w:rStyle w:val="Hyperlink.13"/>
                <w:rFonts w:ascii="Times New Roman" w:hAnsi="Times New Roman"/>
                <w:sz w:val="24"/>
                <w:szCs w:val="24"/>
                <w:shd w:val="nil" w:color="auto" w:fill="auto"/>
                <w:rtl w:val="0"/>
                <w:lang w:val="pt-PT"/>
              </w:rPr>
              <w:t>&gt;. Acesso em: 23 jan. 2021.</w:t>
            </w:r>
          </w:p>
          <w:p>
            <w:pPr>
              <w:pStyle w:val="footnote text"/>
              <w:jc w:val="both"/>
              <w:rPr>
                <w:rStyle w:val="Hyperlink.12"/>
                <w:rFonts w:ascii="Times New Roman" w:cs="Times New Roman" w:hAnsi="Times New Roman" w:eastAsia="Times New Roman"/>
                <w:sz w:val="24"/>
                <w:szCs w:val="24"/>
                <w:shd w:val="nil" w:color="auto" w:fill="auto"/>
                <w:lang w:val="pt-PT"/>
              </w:rPr>
            </w:pPr>
          </w:p>
          <w:p>
            <w:pPr>
              <w:pStyle w:val="Corpo A"/>
              <w:bidi w:val="0"/>
              <w:ind w:left="0" w:right="0" w:firstLine="0"/>
              <w:jc w:val="both"/>
              <w:rPr>
                <w:rStyle w:val="Nenhum"/>
                <w:shd w:val="nil" w:color="auto" w:fill="auto"/>
                <w:rtl w:val="0"/>
              </w:rPr>
            </w:pPr>
            <w:r>
              <w:rPr>
                <w:rStyle w:val="Hyperlink.12"/>
                <w:rtl w:val="0"/>
                <w:lang w:val="pt-PT"/>
              </w:rPr>
              <w:t>IAMAMOTO, M.V. O servi</w:t>
            </w:r>
            <w:r>
              <w:rPr>
                <w:rStyle w:val="Hyperlink.12"/>
                <w:rtl w:val="0"/>
                <w:lang w:val="pt-PT"/>
              </w:rPr>
              <w:t>ç</w:t>
            </w:r>
            <w:r>
              <w:rPr>
                <w:rStyle w:val="Hyperlink.12"/>
                <w:rtl w:val="0"/>
                <w:lang w:val="pt-PT"/>
              </w:rPr>
              <w:t>o social na contemporaneidade. S</w:t>
            </w:r>
            <w:r>
              <w:rPr>
                <w:rStyle w:val="Hyperlink.12"/>
                <w:rtl w:val="0"/>
                <w:lang w:val="pt-PT"/>
              </w:rPr>
              <w:t>ã</w:t>
            </w:r>
            <w:r>
              <w:rPr>
                <w:rStyle w:val="Hyperlink.12"/>
                <w:rtl w:val="0"/>
                <w:lang w:val="pt-PT"/>
              </w:rPr>
              <w:t>o Paulo: Cortez, 1998.</w:t>
            </w:r>
          </w:p>
          <w:p>
            <w:pPr>
              <w:pStyle w:val="Corpo A"/>
              <w:jc w:val="both"/>
              <w:rPr>
                <w:rStyle w:val="Nenhum"/>
                <w:shd w:val="nil" w:color="auto" w:fill="auto"/>
              </w:rPr>
            </w:pPr>
          </w:p>
          <w:p>
            <w:pPr>
              <w:pStyle w:val="Corpo A"/>
              <w:bidi w:val="0"/>
              <w:ind w:left="0" w:right="0" w:firstLine="0"/>
              <w:jc w:val="both"/>
              <w:rPr>
                <w:rStyle w:val="Nenhum"/>
                <w:shd w:val="nil" w:color="auto" w:fill="auto"/>
                <w:rtl w:val="0"/>
              </w:rPr>
            </w:pPr>
            <w:r>
              <w:rPr>
                <w:rStyle w:val="Hyperlink.12"/>
                <w:rtl w:val="0"/>
                <w:lang w:val="pt-PT"/>
              </w:rPr>
              <w:t>LOAS Anotada - Lei org</w:t>
            </w:r>
            <w:r>
              <w:rPr>
                <w:rStyle w:val="Hyperlink.12"/>
                <w:rtl w:val="0"/>
                <w:lang w:val="pt-PT"/>
              </w:rPr>
              <w:t>â</w:t>
            </w:r>
            <w:r>
              <w:rPr>
                <w:rStyle w:val="Hyperlink.12"/>
                <w:rtl w:val="0"/>
                <w:lang w:val="pt-PT"/>
              </w:rPr>
              <w:t>nica da assist</w:t>
            </w:r>
            <w:r>
              <w:rPr>
                <w:rStyle w:val="Hyperlink.12"/>
                <w:rtl w:val="0"/>
                <w:lang w:val="pt-PT"/>
              </w:rPr>
              <w:t>ê</w:t>
            </w:r>
            <w:r>
              <w:rPr>
                <w:rStyle w:val="Hyperlink.12"/>
                <w:rtl w:val="0"/>
                <w:lang w:val="pt-PT"/>
              </w:rPr>
              <w:t>ncia social. Minist</w:t>
            </w:r>
            <w:r>
              <w:rPr>
                <w:rStyle w:val="Hyperlink.12"/>
                <w:rtl w:val="0"/>
                <w:lang w:val="pt-PT"/>
              </w:rPr>
              <w:t>é</w:t>
            </w:r>
            <w:r>
              <w:rPr>
                <w:rStyle w:val="Hyperlink.12"/>
                <w:rtl w:val="0"/>
                <w:lang w:val="pt-PT"/>
              </w:rPr>
              <w:t xml:space="preserve">rio do Desenvolvimento Social e Combate </w:t>
            </w:r>
            <w:r>
              <w:rPr>
                <w:rStyle w:val="Hyperlink.12"/>
                <w:rtl w:val="0"/>
                <w:lang w:val="pt-PT"/>
              </w:rPr>
              <w:t xml:space="preserve">à </w:t>
            </w:r>
            <w:r>
              <w:rPr>
                <w:rStyle w:val="Hyperlink.12"/>
                <w:rtl w:val="0"/>
                <w:lang w:val="pt-PT"/>
              </w:rPr>
              <w:t xml:space="preserve">Fome. </w:t>
            </w:r>
            <w:r>
              <w:rPr>
                <w:rStyle w:val="Nenhum"/>
                <w:b w:val="1"/>
                <w:bCs w:val="1"/>
                <w:shd w:val="nil" w:color="auto" w:fill="auto"/>
                <w:rtl w:val="0"/>
                <w:lang w:val="pt-PT"/>
              </w:rPr>
              <w:t>ASCOM</w:t>
            </w:r>
            <w:r>
              <w:rPr>
                <w:rStyle w:val="Hyperlink.12"/>
                <w:rtl w:val="0"/>
                <w:lang w:val="pt-PT"/>
              </w:rPr>
              <w:t>, Bras</w:t>
            </w:r>
            <w:r>
              <w:rPr>
                <w:rStyle w:val="Hyperlink.12"/>
                <w:rtl w:val="0"/>
                <w:lang w:val="pt-PT"/>
              </w:rPr>
              <w:t>í</w:t>
            </w:r>
            <w:r>
              <w:rPr>
                <w:rStyle w:val="Hyperlink.12"/>
                <w:rtl w:val="0"/>
                <w:lang w:val="pt-PT"/>
              </w:rPr>
              <w:t>lia, 2009: &lt;https://www.mds.gov.br/webarquivos/publicacao/assistencia_social/Normativas/LoasAnotada.pdf&gt;. Acesso em 17 ago. 2019.</w:t>
            </w:r>
          </w:p>
          <w:p>
            <w:pPr>
              <w:pStyle w:val="Corpo A"/>
              <w:rPr>
                <w:rStyle w:val="Hyperlink.12"/>
              </w:rPr>
            </w:pPr>
          </w:p>
          <w:p>
            <w:pPr>
              <w:pStyle w:val="Corpo A"/>
              <w:rPr>
                <w:rStyle w:val="Hyperlink.12"/>
              </w:rPr>
            </w:pPr>
          </w:p>
          <w:p>
            <w:pPr>
              <w:pStyle w:val="Corpo A"/>
              <w:suppressAutoHyphens w:val="0"/>
              <w:bidi w:val="0"/>
              <w:ind w:left="0" w:right="0" w:firstLine="0"/>
              <w:jc w:val="left"/>
              <w:rPr>
                <w:rStyle w:val="Nenhum"/>
                <w:shd w:val="nil" w:color="auto" w:fill="auto"/>
                <w:rtl w:val="0"/>
              </w:rPr>
            </w:pPr>
            <w:r>
              <w:rPr>
                <w:rStyle w:val="Hyperlink.12"/>
                <w:rtl w:val="0"/>
                <w:lang w:val="pt-PT"/>
              </w:rPr>
              <w:t xml:space="preserve">MARCONI M. A. de; LAKATOS M. </w:t>
            </w:r>
            <w:r>
              <w:rPr>
                <w:rStyle w:val="Nenhum"/>
                <w:b w:val="1"/>
                <w:bCs w:val="1"/>
                <w:shd w:val="nil" w:color="auto" w:fill="auto"/>
                <w:rtl w:val="0"/>
                <w:lang w:val="pt-PT"/>
              </w:rPr>
              <w:t>Fundamentos de metodologia cient</w:t>
            </w:r>
            <w:r>
              <w:rPr>
                <w:rStyle w:val="Nenhum"/>
                <w:b w:val="1"/>
                <w:bCs w:val="1"/>
                <w:shd w:val="nil" w:color="auto" w:fill="auto"/>
                <w:rtl w:val="0"/>
                <w:lang w:val="pt-PT"/>
              </w:rPr>
              <w:t>í</w:t>
            </w:r>
            <w:r>
              <w:rPr>
                <w:rStyle w:val="Nenhum"/>
                <w:b w:val="1"/>
                <w:bCs w:val="1"/>
                <w:shd w:val="nil" w:color="auto" w:fill="auto"/>
                <w:rtl w:val="0"/>
                <w:lang w:val="pt-PT"/>
              </w:rPr>
              <w:t xml:space="preserve">fica. </w:t>
            </w:r>
            <w:r>
              <w:rPr>
                <w:rStyle w:val="Hyperlink.12"/>
                <w:rtl w:val="0"/>
                <w:lang w:val="pt-PT"/>
              </w:rPr>
              <w:t>S</w:t>
            </w:r>
            <w:r>
              <w:rPr>
                <w:rStyle w:val="Hyperlink.12"/>
                <w:rtl w:val="0"/>
                <w:lang w:val="pt-PT"/>
              </w:rPr>
              <w:t>ã</w:t>
            </w:r>
            <w:r>
              <w:rPr>
                <w:rStyle w:val="Hyperlink.12"/>
                <w:rtl w:val="0"/>
                <w:lang w:val="pt-PT"/>
              </w:rPr>
              <w:t>o Paulo:</w:t>
            </w:r>
          </w:p>
          <w:p>
            <w:pPr>
              <w:pStyle w:val="Corpo A"/>
              <w:bidi w:val="0"/>
              <w:ind w:left="0" w:right="0" w:firstLine="0"/>
              <w:jc w:val="left"/>
              <w:rPr>
                <w:rStyle w:val="Nenhum"/>
                <w:shd w:val="nil" w:color="auto" w:fill="auto"/>
                <w:rtl w:val="0"/>
              </w:rPr>
            </w:pPr>
            <w:r>
              <w:rPr>
                <w:rStyle w:val="Hyperlink.12"/>
                <w:rtl w:val="0"/>
                <w:lang w:val="pt-PT"/>
              </w:rPr>
              <w:t>Atlas 2017. 368p.</w:t>
            </w:r>
          </w:p>
          <w:p>
            <w:pPr>
              <w:pStyle w:val="Corpo A"/>
              <w:rPr>
                <w:rStyle w:val="Hyperlink.12"/>
              </w:rPr>
            </w:pPr>
          </w:p>
          <w:p>
            <w:pPr>
              <w:pStyle w:val="Corpo A"/>
              <w:bidi w:val="0"/>
              <w:ind w:left="0" w:right="0" w:firstLine="0"/>
              <w:jc w:val="left"/>
              <w:rPr>
                <w:rStyle w:val="Nenhum"/>
                <w:shd w:val="nil" w:color="auto" w:fill="auto"/>
                <w:rtl w:val="0"/>
              </w:rPr>
            </w:pPr>
            <w:r>
              <w:rPr>
                <w:rStyle w:val="Hyperlink.12"/>
                <w:rtl w:val="0"/>
                <w:lang w:val="pt-PT"/>
              </w:rPr>
              <w:t xml:space="preserve">MARQUES, Rosa Maria Marques. </w:t>
            </w:r>
            <w:r>
              <w:rPr>
                <w:rStyle w:val="Nenhum"/>
                <w:b w:val="1"/>
                <w:bCs w:val="1"/>
                <w:shd w:val="nil" w:color="auto" w:fill="auto"/>
                <w:rtl w:val="0"/>
                <w:lang w:val="pt-PT"/>
              </w:rPr>
              <w:t>Pol</w:t>
            </w:r>
            <w:r>
              <w:rPr>
                <w:rStyle w:val="Nenhum"/>
                <w:b w:val="1"/>
                <w:bCs w:val="1"/>
                <w:shd w:val="nil" w:color="auto" w:fill="auto"/>
                <w:rtl w:val="0"/>
                <w:lang w:val="pt-PT"/>
              </w:rPr>
              <w:t>í</w:t>
            </w:r>
            <w:r>
              <w:rPr>
                <w:rStyle w:val="Nenhum"/>
                <w:b w:val="1"/>
                <w:bCs w:val="1"/>
                <w:shd w:val="nil" w:color="auto" w:fill="auto"/>
                <w:rtl w:val="0"/>
                <w:lang w:val="pt-PT"/>
              </w:rPr>
              <w:t>ticas de transfer</w:t>
            </w:r>
            <w:r>
              <w:rPr>
                <w:rStyle w:val="Nenhum"/>
                <w:b w:val="1"/>
                <w:bCs w:val="1"/>
                <w:shd w:val="nil" w:color="auto" w:fill="auto"/>
                <w:rtl w:val="0"/>
                <w:lang w:val="pt-PT"/>
              </w:rPr>
              <w:t>ê</w:t>
            </w:r>
            <w:r>
              <w:rPr>
                <w:rStyle w:val="Nenhum"/>
                <w:b w:val="1"/>
                <w:bCs w:val="1"/>
                <w:shd w:val="nil" w:color="auto" w:fill="auto"/>
                <w:rtl w:val="0"/>
                <w:lang w:val="pt-PT"/>
              </w:rPr>
              <w:t>ncia de renda no Brasil e na Argentina. Revista de Economia Pol</w:t>
            </w:r>
            <w:r>
              <w:rPr>
                <w:rStyle w:val="Nenhum"/>
                <w:b w:val="1"/>
                <w:bCs w:val="1"/>
                <w:shd w:val="nil" w:color="auto" w:fill="auto"/>
                <w:rtl w:val="0"/>
                <w:lang w:val="pt-PT"/>
              </w:rPr>
              <w:t>í</w:t>
            </w:r>
            <w:r>
              <w:rPr>
                <w:rStyle w:val="Nenhum"/>
                <w:b w:val="1"/>
                <w:bCs w:val="1"/>
                <w:shd w:val="nil" w:color="auto" w:fill="auto"/>
                <w:rtl w:val="0"/>
                <w:lang w:val="pt-PT"/>
              </w:rPr>
              <w:t>tica</w:t>
            </w:r>
            <w:r>
              <w:rPr>
                <w:rStyle w:val="Hyperlink.12"/>
                <w:rtl w:val="0"/>
                <w:lang w:val="pt-PT"/>
              </w:rPr>
              <w:t>, vol. 33, n</w:t>
            </w:r>
            <w:r>
              <w:rPr>
                <w:rStyle w:val="Hyperlink.12"/>
                <w:rtl w:val="0"/>
                <w:lang w:val="pt-PT"/>
              </w:rPr>
              <w:t>º</w:t>
            </w:r>
            <w:r>
              <w:rPr>
                <w:rStyle w:val="Hyperlink.12"/>
                <w:rtl w:val="0"/>
                <w:lang w:val="pt-PT"/>
              </w:rPr>
              <w:t>2 (131), pp. 298-314, abril-junho 2013. Dispon</w:t>
            </w:r>
            <w:r>
              <w:rPr>
                <w:rStyle w:val="Hyperlink.12"/>
                <w:rtl w:val="0"/>
                <w:lang w:val="pt-PT"/>
              </w:rPr>
              <w:t>í</w:t>
            </w:r>
            <w:r>
              <w:rPr>
                <w:rStyle w:val="Hyperlink.12"/>
                <w:rtl w:val="0"/>
                <w:lang w:val="pt-PT"/>
              </w:rPr>
              <w:t>vel em: &lt;</w:t>
            </w:r>
            <w:r>
              <w:rPr>
                <w:rStyle w:val="Hyperlink.12"/>
              </w:rPr>
              <w:fldChar w:fldCharType="begin" w:fldLock="0"/>
            </w:r>
            <w:r>
              <w:rPr>
                <w:rStyle w:val="Hyperlink.12"/>
              </w:rPr>
              <w:instrText xml:space="preserve"> HYPERLINK "https://www.scielo.br/pdf/rep/v33n2/a06v33n2.pdf"</w:instrText>
            </w:r>
            <w:r>
              <w:rPr>
                <w:rStyle w:val="Hyperlink.12"/>
              </w:rPr>
              <w:fldChar w:fldCharType="separate" w:fldLock="0"/>
            </w:r>
            <w:r>
              <w:rPr>
                <w:rStyle w:val="Hyperlink.12"/>
                <w:rtl w:val="0"/>
                <w:lang w:val="pt-PT"/>
              </w:rPr>
              <w:t>https://www.scielo.br/pdf/rep/v33n2/a06v33n2.pdf</w:t>
            </w:r>
            <w:r>
              <w:rPr/>
              <w:fldChar w:fldCharType="end" w:fldLock="0"/>
            </w:r>
            <w:r>
              <w:rPr>
                <w:rStyle w:val="Hyperlink.12"/>
                <w:rtl w:val="0"/>
                <w:lang w:val="pt-PT"/>
              </w:rPr>
              <w:t xml:space="preserve">&gt;. Acesso em: 17 dez. 2020. </w:t>
            </w:r>
          </w:p>
          <w:p>
            <w:pPr>
              <w:pStyle w:val="Corpo A"/>
              <w:rPr>
                <w:rStyle w:val="Hyperlink.12"/>
              </w:rPr>
            </w:pPr>
          </w:p>
          <w:p>
            <w:pPr>
              <w:pStyle w:val="Corpo A"/>
              <w:bidi w:val="0"/>
              <w:ind w:left="0" w:right="0" w:firstLine="0"/>
              <w:jc w:val="left"/>
              <w:rPr>
                <w:rStyle w:val="Nenhum"/>
                <w:shd w:val="nil" w:color="auto" w:fill="auto"/>
                <w:rtl w:val="0"/>
              </w:rPr>
            </w:pPr>
            <w:r>
              <w:rPr>
                <w:rStyle w:val="Hyperlink.12"/>
                <w:rtl w:val="0"/>
                <w:lang w:val="pt-PT"/>
              </w:rPr>
              <w:t>MARTINS, Fl</w:t>
            </w:r>
            <w:r>
              <w:rPr>
                <w:rStyle w:val="Hyperlink.12"/>
                <w:rtl w:val="0"/>
                <w:lang w:val="pt-PT"/>
              </w:rPr>
              <w:t>á</w:t>
            </w:r>
            <w:r>
              <w:rPr>
                <w:rStyle w:val="Hyperlink.12"/>
                <w:rtl w:val="0"/>
                <w:lang w:val="pt-PT"/>
              </w:rPr>
              <w:t>vio. Direitos sociais em tempos de crise econ</w:t>
            </w:r>
            <w:r>
              <w:rPr>
                <w:rStyle w:val="Hyperlink.12"/>
                <w:rtl w:val="0"/>
                <w:lang w:val="pt-PT"/>
              </w:rPr>
              <w:t>ô</w:t>
            </w:r>
            <w:r>
              <w:rPr>
                <w:rStyle w:val="Hyperlink.12"/>
                <w:rtl w:val="0"/>
                <w:lang w:val="pt-PT"/>
              </w:rPr>
              <w:t>mica. S</w:t>
            </w:r>
            <w:r>
              <w:rPr>
                <w:rStyle w:val="Hyperlink.12"/>
                <w:rtl w:val="0"/>
                <w:lang w:val="pt-PT"/>
              </w:rPr>
              <w:t>ã</w:t>
            </w:r>
            <w:r>
              <w:rPr>
                <w:rStyle w:val="Hyperlink.12"/>
                <w:rtl w:val="0"/>
                <w:lang w:val="pt-PT"/>
              </w:rPr>
              <w:t>o Paulo: Saraiva, 2020.</w:t>
            </w:r>
          </w:p>
          <w:p>
            <w:pPr>
              <w:pStyle w:val="Corpo A"/>
              <w:rPr>
                <w:rStyle w:val="Hyperlink.12"/>
              </w:rPr>
            </w:pPr>
          </w:p>
          <w:p>
            <w:pPr>
              <w:pStyle w:val="Corpo A"/>
              <w:bidi w:val="0"/>
              <w:ind w:left="0" w:right="0" w:firstLine="0"/>
              <w:jc w:val="both"/>
              <w:rPr>
                <w:rStyle w:val="Nenhum"/>
                <w:shd w:val="nil" w:color="auto" w:fill="auto"/>
                <w:rtl w:val="0"/>
              </w:rPr>
            </w:pPr>
            <w:r>
              <w:rPr>
                <w:rStyle w:val="Hyperlink.12"/>
                <w:rtl w:val="0"/>
                <w:lang w:val="pt-PT"/>
              </w:rPr>
              <w:t>MARTINS, Fl</w:t>
            </w:r>
            <w:r>
              <w:rPr>
                <w:rStyle w:val="Hyperlink.12"/>
                <w:rtl w:val="0"/>
                <w:lang w:val="pt-PT"/>
              </w:rPr>
              <w:t>á</w:t>
            </w:r>
            <w:r>
              <w:rPr>
                <w:rStyle w:val="Hyperlink.12"/>
                <w:rtl w:val="0"/>
                <w:lang w:val="pt-PT"/>
              </w:rPr>
              <w:t>vio. Curso de direito constitucional. 5</w:t>
            </w:r>
            <w:r>
              <w:rPr>
                <w:rStyle w:val="Hyperlink.12"/>
                <w:rtl w:val="0"/>
                <w:lang w:val="pt-PT"/>
              </w:rPr>
              <w:t>ª</w:t>
            </w:r>
            <w:r>
              <w:rPr>
                <w:rStyle w:val="Hyperlink.12"/>
                <w:rtl w:val="0"/>
                <w:lang w:val="pt-PT"/>
              </w:rPr>
              <w:t>. ed. S</w:t>
            </w:r>
            <w:r>
              <w:rPr>
                <w:rStyle w:val="Hyperlink.12"/>
                <w:rtl w:val="0"/>
                <w:lang w:val="pt-PT"/>
              </w:rPr>
              <w:t>ã</w:t>
            </w:r>
            <w:r>
              <w:rPr>
                <w:rStyle w:val="Hyperlink.12"/>
                <w:rtl w:val="0"/>
                <w:lang w:val="pt-PT"/>
              </w:rPr>
              <w:t>o Paulo: Saraiva Educa</w:t>
            </w:r>
            <w:r>
              <w:rPr>
                <w:rStyle w:val="Hyperlink.12"/>
                <w:rtl w:val="0"/>
                <w:lang w:val="pt-PT"/>
              </w:rPr>
              <w:t>çã</w:t>
            </w:r>
            <w:r>
              <w:rPr>
                <w:rStyle w:val="Hyperlink.12"/>
                <w:rtl w:val="0"/>
                <w:lang w:val="pt-PT"/>
              </w:rPr>
              <w:t>o, 2021.</w:t>
            </w:r>
          </w:p>
          <w:p>
            <w:pPr>
              <w:pStyle w:val="Corpo A"/>
              <w:rPr>
                <w:rStyle w:val="Hyperlink.12"/>
              </w:rPr>
            </w:pPr>
          </w:p>
          <w:p>
            <w:pPr>
              <w:pStyle w:val="Padrão A"/>
              <w:widowControl w:val="0"/>
              <w:shd w:val="clear" w:color="auto" w:fill="ffffff"/>
              <w:suppressAutoHyphens w:val="0"/>
              <w:bidi w:val="0"/>
              <w:ind w:left="0" w:right="0" w:firstLine="0"/>
              <w:jc w:val="both"/>
              <w:rPr>
                <w:rStyle w:val="Nenhum"/>
                <w:sz w:val="24"/>
                <w:szCs w:val="24"/>
                <w:shd w:val="nil" w:color="auto" w:fill="auto"/>
                <w:rtl w:val="0"/>
              </w:rPr>
            </w:pPr>
            <w:r>
              <w:rPr>
                <w:rStyle w:val="Hyperlink.12"/>
                <w:sz w:val="24"/>
                <w:szCs w:val="24"/>
                <w:shd w:val="nil" w:color="auto" w:fill="auto"/>
                <w:rtl w:val="0"/>
                <w:lang w:val="pt-PT"/>
              </w:rPr>
              <w:t xml:space="preserve">MARX, Karl. </w:t>
            </w:r>
            <w:r>
              <w:rPr>
                <w:rStyle w:val="Nenhum"/>
                <w:i w:val="1"/>
                <w:iCs w:val="1"/>
                <w:sz w:val="24"/>
                <w:szCs w:val="24"/>
                <w:shd w:val="nil" w:color="auto" w:fill="auto"/>
                <w:rtl w:val="0"/>
                <w:lang w:val="pt-PT"/>
              </w:rPr>
              <w:t>Manuscritos econ</w:t>
            </w:r>
            <w:r>
              <w:rPr>
                <w:rStyle w:val="Nenhum"/>
                <w:i w:val="1"/>
                <w:iCs w:val="1"/>
                <w:sz w:val="24"/>
                <w:szCs w:val="24"/>
                <w:shd w:val="nil" w:color="auto" w:fill="auto"/>
                <w:rtl w:val="0"/>
                <w:lang w:val="pt-PT"/>
              </w:rPr>
              <w:t>ô</w:t>
            </w:r>
            <w:r>
              <w:rPr>
                <w:rStyle w:val="Nenhum"/>
                <w:i w:val="1"/>
                <w:iCs w:val="1"/>
                <w:sz w:val="24"/>
                <w:szCs w:val="24"/>
                <w:shd w:val="nil" w:color="auto" w:fill="auto"/>
                <w:rtl w:val="0"/>
                <w:lang w:val="pt-PT"/>
              </w:rPr>
              <w:t>micos-filos</w:t>
            </w:r>
            <w:r>
              <w:rPr>
                <w:rStyle w:val="Nenhum"/>
                <w:i w:val="1"/>
                <w:iCs w:val="1"/>
                <w:sz w:val="24"/>
                <w:szCs w:val="24"/>
                <w:shd w:val="nil" w:color="auto" w:fill="auto"/>
                <w:rtl w:val="0"/>
                <w:lang w:val="pt-PT"/>
              </w:rPr>
              <w:t>ó</w:t>
            </w:r>
            <w:r>
              <w:rPr>
                <w:rStyle w:val="Nenhum"/>
                <w:i w:val="1"/>
                <w:iCs w:val="1"/>
                <w:sz w:val="24"/>
                <w:szCs w:val="24"/>
                <w:shd w:val="nil" w:color="auto" w:fill="auto"/>
                <w:rtl w:val="0"/>
                <w:lang w:val="pt-PT"/>
              </w:rPr>
              <w:t>ficos</w:t>
            </w:r>
            <w:r>
              <w:rPr>
                <w:rStyle w:val="Hyperlink.12"/>
                <w:sz w:val="24"/>
                <w:szCs w:val="24"/>
                <w:shd w:val="nil" w:color="auto" w:fill="auto"/>
                <w:rtl w:val="0"/>
                <w:lang w:val="pt-PT"/>
              </w:rPr>
              <w:t>. Trad. Jesus Ranieri. S</w:t>
            </w:r>
            <w:r>
              <w:rPr>
                <w:rStyle w:val="Hyperlink.12"/>
                <w:sz w:val="24"/>
                <w:szCs w:val="24"/>
                <w:shd w:val="nil" w:color="auto" w:fill="auto"/>
                <w:rtl w:val="0"/>
                <w:lang w:val="pt-PT"/>
              </w:rPr>
              <w:t>ã</w:t>
            </w:r>
            <w:r>
              <w:rPr>
                <w:rStyle w:val="Hyperlink.12"/>
                <w:sz w:val="24"/>
                <w:szCs w:val="24"/>
                <w:shd w:val="nil" w:color="auto" w:fill="auto"/>
                <w:rtl w:val="0"/>
                <w:lang w:val="pt-PT"/>
              </w:rPr>
              <w:t>o Paulo: Boitempo, 2</w:t>
            </w:r>
            <w:r>
              <w:rPr>
                <w:rStyle w:val="Hyperlink.12"/>
                <w:sz w:val="24"/>
                <w:szCs w:val="24"/>
                <w:shd w:val="nil" w:color="auto" w:fill="auto"/>
                <w:rtl w:val="0"/>
                <w:lang w:val="pt-PT"/>
              </w:rPr>
              <w:t>ª</w:t>
            </w:r>
            <w:r>
              <w:rPr>
                <w:rStyle w:val="Hyperlink.12"/>
                <w:sz w:val="24"/>
                <w:szCs w:val="24"/>
                <w:shd w:val="nil" w:color="auto" w:fill="auto"/>
                <w:rtl w:val="0"/>
                <w:lang w:val="pt-PT"/>
              </w:rPr>
              <w:t>. Ed., 2008.</w:t>
            </w:r>
          </w:p>
          <w:p>
            <w:pPr>
              <w:pStyle w:val="Corpo A"/>
              <w:rPr>
                <w:rStyle w:val="Hyperlink.12"/>
              </w:rPr>
            </w:pPr>
          </w:p>
          <w:p>
            <w:pPr>
              <w:pStyle w:val="Corpo A"/>
              <w:bidi w:val="0"/>
              <w:ind w:left="0" w:right="0" w:firstLine="0"/>
              <w:jc w:val="left"/>
              <w:rPr>
                <w:rStyle w:val="Nenhum"/>
                <w:shd w:val="nil" w:color="auto" w:fill="auto"/>
                <w:rtl w:val="0"/>
              </w:rPr>
            </w:pPr>
            <w:r>
              <w:rPr>
                <w:rStyle w:val="Hyperlink.12"/>
                <w:rtl w:val="0"/>
                <w:lang w:val="pt-PT"/>
              </w:rPr>
              <w:t>MENDON</w:t>
            </w:r>
            <w:r>
              <w:rPr>
                <w:rStyle w:val="Hyperlink.12"/>
                <w:rtl w:val="0"/>
                <w:lang w:val="pt-PT"/>
              </w:rPr>
              <w:t>Ç</w:t>
            </w:r>
            <w:r>
              <w:rPr>
                <w:rStyle w:val="Hyperlink.12"/>
                <w:rtl w:val="0"/>
                <w:lang w:val="pt-PT"/>
              </w:rPr>
              <w:t xml:space="preserve">A, Luiz Jorge V. Pessoa. </w:t>
            </w:r>
            <w:r>
              <w:rPr>
                <w:rStyle w:val="Nenhum"/>
                <w:b w:val="1"/>
                <w:bCs w:val="1"/>
                <w:shd w:val="nil" w:color="auto" w:fill="auto"/>
                <w:rtl w:val="0"/>
                <w:lang w:val="pt-PT"/>
              </w:rPr>
              <w:t>Pol</w:t>
            </w:r>
            <w:r>
              <w:rPr>
                <w:rStyle w:val="Nenhum"/>
                <w:b w:val="1"/>
                <w:bCs w:val="1"/>
                <w:shd w:val="nil" w:color="auto" w:fill="auto"/>
                <w:rtl w:val="0"/>
                <w:lang w:val="pt-PT"/>
              </w:rPr>
              <w:t>í</w:t>
            </w:r>
            <w:r>
              <w:rPr>
                <w:rStyle w:val="Nenhum"/>
                <w:b w:val="1"/>
                <w:bCs w:val="1"/>
                <w:shd w:val="nil" w:color="auto" w:fill="auto"/>
                <w:rtl w:val="0"/>
                <w:lang w:val="pt-PT"/>
              </w:rPr>
              <w:t>ticas sociais e luta de classes: uma cr</w:t>
            </w:r>
            <w:r>
              <w:rPr>
                <w:rStyle w:val="Nenhum"/>
                <w:b w:val="1"/>
                <w:bCs w:val="1"/>
                <w:shd w:val="nil" w:color="auto" w:fill="auto"/>
                <w:rtl w:val="0"/>
                <w:lang w:val="pt-PT"/>
              </w:rPr>
              <w:t>í</w:t>
            </w:r>
            <w:r>
              <w:rPr>
                <w:rStyle w:val="Nenhum"/>
                <w:b w:val="1"/>
                <w:bCs w:val="1"/>
                <w:shd w:val="nil" w:color="auto" w:fill="auto"/>
                <w:rtl w:val="0"/>
                <w:lang w:val="pt-PT"/>
              </w:rPr>
              <w:t>tica a Amartya Sem</w:t>
            </w:r>
            <w:r>
              <w:rPr>
                <w:rStyle w:val="Hyperlink.12"/>
                <w:rtl w:val="0"/>
                <w:lang w:val="pt-PT"/>
              </w:rPr>
              <w:t>. Textos &amp; Contextos (Porto Alegre), v. 11, n. 1, p. 65 - 73, jan./jul. 2012. Dispon</w:t>
            </w:r>
            <w:r>
              <w:rPr>
                <w:rStyle w:val="Hyperlink.12"/>
                <w:rtl w:val="0"/>
                <w:lang w:val="pt-PT"/>
              </w:rPr>
              <w:t>í</w:t>
            </w:r>
            <w:r>
              <w:rPr>
                <w:rStyle w:val="Hyperlink.12"/>
                <w:rtl w:val="0"/>
                <w:lang w:val="pt-PT"/>
              </w:rPr>
              <w:t>vel em: &lt;file:///C:/Users/user/Documents/1%20Mestrado%20PAPP/10522-Texto%20do%20artigo-43420-1-10-20120727.pdf.&gt; Acesso em: 21 jan. 2021.</w:t>
            </w:r>
          </w:p>
          <w:p>
            <w:pPr>
              <w:pStyle w:val="Corpo A"/>
              <w:rPr>
                <w:rStyle w:val="Hyperlink.12"/>
              </w:rPr>
            </w:pPr>
          </w:p>
          <w:p>
            <w:pPr>
              <w:pStyle w:val="footnote text"/>
              <w:bidi w:val="0"/>
              <w:ind w:left="0" w:right="0" w:firstLine="0"/>
              <w:jc w:val="left"/>
              <w:rPr>
                <w:rStyle w:val="Nenhum"/>
                <w:rFonts w:ascii="Times New Roman" w:cs="Times New Roman" w:hAnsi="Times New Roman" w:eastAsia="Times New Roman"/>
                <w:sz w:val="24"/>
                <w:szCs w:val="24"/>
                <w:shd w:val="nil" w:color="auto" w:fill="auto"/>
                <w:rtl w:val="0"/>
              </w:rPr>
            </w:pPr>
            <w:r>
              <w:rPr>
                <w:rStyle w:val="Hyperlink.13"/>
                <w:rFonts w:ascii="Times New Roman" w:hAnsi="Times New Roman"/>
                <w:sz w:val="24"/>
                <w:szCs w:val="24"/>
                <w:shd w:val="nil" w:color="auto" w:fill="auto"/>
                <w:rtl w:val="0"/>
                <w:lang w:val="pt-PT"/>
              </w:rPr>
              <w:t>Metodologia da pesquisa nacional da cesta b</w:t>
            </w:r>
            <w:r>
              <w:rPr>
                <w:rStyle w:val="Hyperlink.13"/>
                <w:rFonts w:ascii="Times New Roman" w:hAnsi="Times New Roman" w:hint="default"/>
                <w:sz w:val="24"/>
                <w:szCs w:val="24"/>
                <w:shd w:val="nil" w:color="auto" w:fill="auto"/>
                <w:rtl w:val="0"/>
                <w:lang w:val="pt-PT"/>
              </w:rPr>
              <w:t>á</w:t>
            </w:r>
            <w:r>
              <w:rPr>
                <w:rStyle w:val="Hyperlink.13"/>
                <w:rFonts w:ascii="Times New Roman" w:hAnsi="Times New Roman"/>
                <w:sz w:val="24"/>
                <w:szCs w:val="24"/>
                <w:shd w:val="nil" w:color="auto" w:fill="auto"/>
                <w:rtl w:val="0"/>
                <w:lang w:val="pt-PT"/>
              </w:rPr>
              <w:t xml:space="preserve">sica de alimentos </w:t>
            </w:r>
            <w:r>
              <w:rPr>
                <w:rStyle w:val="Hyperlink.13"/>
                <w:rFonts w:ascii="Times New Roman" w:hAnsi="Times New Roman" w:hint="default"/>
                <w:sz w:val="24"/>
                <w:szCs w:val="24"/>
                <w:shd w:val="nil" w:color="auto" w:fill="auto"/>
                <w:rtl w:val="0"/>
                <w:lang w:val="pt-PT"/>
              </w:rPr>
              <w:t xml:space="preserve">– </w:t>
            </w:r>
            <w:r>
              <w:rPr>
                <w:rStyle w:val="Hyperlink.13"/>
                <w:rFonts w:ascii="Times New Roman" w:hAnsi="Times New Roman"/>
                <w:sz w:val="24"/>
                <w:szCs w:val="24"/>
                <w:shd w:val="nil" w:color="auto" w:fill="auto"/>
                <w:rtl w:val="0"/>
                <w:lang w:val="pt-PT"/>
              </w:rPr>
              <w:t xml:space="preserve">janeiro de 2016, </w:t>
            </w:r>
            <w:r>
              <w:rPr>
                <w:rStyle w:val="Nenhum"/>
                <w:rFonts w:ascii="Times New Roman" w:hAnsi="Times New Roman"/>
                <w:b w:val="1"/>
                <w:bCs w:val="1"/>
                <w:sz w:val="24"/>
                <w:szCs w:val="24"/>
                <w:shd w:val="nil" w:color="auto" w:fill="auto"/>
                <w:rtl w:val="0"/>
                <w:lang w:val="pt-PT"/>
              </w:rPr>
              <w:t>DIEESE</w:t>
            </w:r>
            <w:r>
              <w:rPr>
                <w:rStyle w:val="Hyperlink.13"/>
                <w:rFonts w:ascii="Times New Roman" w:hAnsi="Times New Roman"/>
                <w:sz w:val="24"/>
                <w:szCs w:val="24"/>
                <w:shd w:val="nil" w:color="auto" w:fill="auto"/>
                <w:rtl w:val="0"/>
                <w:lang w:val="pt-PT"/>
              </w:rPr>
              <w:t>, 2016. Dispon</w:t>
            </w:r>
            <w:r>
              <w:rPr>
                <w:rStyle w:val="Hyperlink.13"/>
                <w:rFonts w:ascii="Times New Roman" w:hAnsi="Times New Roman" w:hint="default"/>
                <w:sz w:val="24"/>
                <w:szCs w:val="24"/>
                <w:shd w:val="nil" w:color="auto" w:fill="auto"/>
                <w:rtl w:val="0"/>
                <w:lang w:val="pt-PT"/>
              </w:rPr>
              <w:t>í</w:t>
            </w:r>
            <w:r>
              <w:rPr>
                <w:rStyle w:val="Hyperlink.13"/>
                <w:rFonts w:ascii="Times New Roman" w:hAnsi="Times New Roman"/>
                <w:sz w:val="24"/>
                <w:szCs w:val="24"/>
                <w:shd w:val="nil" w:color="auto" w:fill="auto"/>
                <w:rtl w:val="0"/>
                <w:lang w:val="pt-PT"/>
              </w:rPr>
              <w:t xml:space="preserve">vel em: &lt; </w:t>
            </w:r>
            <w:r>
              <w:rPr>
                <w:rStyle w:val="Hyperlink.13"/>
                <w:rFonts w:ascii="Times New Roman" w:cs="Times New Roman" w:hAnsi="Times New Roman" w:eastAsia="Times New Roman"/>
                <w:sz w:val="24"/>
                <w:szCs w:val="24"/>
                <w:shd w:val="nil" w:color="auto" w:fill="auto"/>
                <w:lang w:val="pt-PT"/>
              </w:rPr>
              <w:fldChar w:fldCharType="begin" w:fldLock="0"/>
            </w:r>
            <w:r>
              <w:rPr>
                <w:rStyle w:val="Hyperlink.13"/>
                <w:rFonts w:ascii="Times New Roman" w:cs="Times New Roman" w:hAnsi="Times New Roman" w:eastAsia="Times New Roman"/>
                <w:sz w:val="24"/>
                <w:szCs w:val="24"/>
                <w:shd w:val="nil" w:color="auto" w:fill="auto"/>
                <w:lang w:val="pt-PT"/>
              </w:rPr>
              <w:instrText xml:space="preserve"> HYPERLINK "https://tecnoblog.net/247956/referencia-site-abnt-artigos/"</w:instrText>
            </w:r>
            <w:r>
              <w:rPr>
                <w:rStyle w:val="Hyperlink.13"/>
                <w:rFonts w:ascii="Times New Roman" w:cs="Times New Roman" w:hAnsi="Times New Roman" w:eastAsia="Times New Roman"/>
                <w:sz w:val="24"/>
                <w:szCs w:val="24"/>
                <w:shd w:val="nil" w:color="auto" w:fill="auto"/>
                <w:lang w:val="pt-PT"/>
              </w:rPr>
              <w:fldChar w:fldCharType="separate" w:fldLock="0"/>
            </w:r>
            <w:r>
              <w:rPr>
                <w:rStyle w:val="Hyperlink.13"/>
                <w:rFonts w:ascii="Times New Roman" w:hAnsi="Times New Roman"/>
                <w:sz w:val="24"/>
                <w:szCs w:val="24"/>
                <w:shd w:val="nil" w:color="auto" w:fill="auto"/>
                <w:rtl w:val="0"/>
                <w:lang w:val="pt-PT"/>
              </w:rPr>
              <w:t>https://tecnoblog.net/247956/referencia-site-abnt-artigos/</w:t>
            </w:r>
            <w:r>
              <w:rPr>
                <w:rFonts w:ascii="Times New Roman" w:cs="Times New Roman" w:hAnsi="Times New Roman" w:eastAsia="Times New Roman"/>
                <w:sz w:val="24"/>
                <w:szCs w:val="24"/>
              </w:rPr>
              <w:fldChar w:fldCharType="end" w:fldLock="0"/>
            </w:r>
            <w:r>
              <w:rPr>
                <w:rStyle w:val="Hyperlink.13"/>
                <w:rFonts w:ascii="Times New Roman" w:hAnsi="Times New Roman"/>
                <w:sz w:val="24"/>
                <w:szCs w:val="24"/>
                <w:shd w:val="nil" w:color="auto" w:fill="auto"/>
                <w:rtl w:val="0"/>
                <w:lang w:val="pt-PT"/>
              </w:rPr>
              <w:t xml:space="preserve">&gt;. Acesso em: 18 jan. 2021. </w:t>
            </w:r>
          </w:p>
          <w:p>
            <w:pPr>
              <w:pStyle w:val="footnote text"/>
              <w:rPr>
                <w:rStyle w:val="Hyperlink.12"/>
                <w:rFonts w:ascii="Times New Roman" w:cs="Times New Roman" w:hAnsi="Times New Roman" w:eastAsia="Times New Roman"/>
                <w:sz w:val="24"/>
                <w:szCs w:val="24"/>
                <w:shd w:val="nil" w:color="auto" w:fill="auto"/>
                <w:lang w:val="pt-PT"/>
              </w:rPr>
            </w:pPr>
          </w:p>
          <w:p>
            <w:pPr>
              <w:pStyle w:val="Corpo A"/>
              <w:tabs>
                <w:tab w:val="left" w:pos="851"/>
              </w:tabs>
              <w:bidi w:val="0"/>
              <w:ind w:left="0" w:right="0" w:firstLine="0"/>
              <w:jc w:val="both"/>
              <w:rPr>
                <w:rStyle w:val="Nenhum"/>
                <w:shd w:val="nil" w:color="auto" w:fill="auto"/>
                <w:rtl w:val="0"/>
              </w:rPr>
            </w:pPr>
            <w:r>
              <w:rPr>
                <w:rStyle w:val="Hyperlink.12"/>
                <w:rtl w:val="0"/>
                <w:lang w:val="pt-PT"/>
              </w:rPr>
              <w:t>M</w:t>
            </w:r>
            <w:r>
              <w:rPr>
                <w:rStyle w:val="Hyperlink.12"/>
                <w:rtl w:val="0"/>
                <w:lang w:val="pt-PT"/>
              </w:rPr>
              <w:t>É</w:t>
            </w:r>
            <w:r>
              <w:rPr>
                <w:rStyle w:val="Hyperlink.12"/>
                <w:rtl w:val="0"/>
                <w:lang w:val="pt-PT"/>
              </w:rPr>
              <w:t>SZ</w:t>
            </w:r>
            <w:r>
              <w:rPr>
                <w:rStyle w:val="Hyperlink.12"/>
                <w:rtl w:val="0"/>
                <w:lang w:val="pt-PT"/>
              </w:rPr>
              <w:t>Á</w:t>
            </w:r>
            <w:r>
              <w:rPr>
                <w:rStyle w:val="Hyperlink.12"/>
                <w:rtl w:val="0"/>
                <w:lang w:val="pt-PT"/>
              </w:rPr>
              <w:t>ROS, I. A Teoria da Aliena</w:t>
            </w:r>
            <w:r>
              <w:rPr>
                <w:rStyle w:val="Hyperlink.12"/>
                <w:rtl w:val="0"/>
                <w:lang w:val="pt-PT"/>
              </w:rPr>
              <w:t>çã</w:t>
            </w:r>
            <w:r>
              <w:rPr>
                <w:rStyle w:val="Hyperlink.12"/>
                <w:rtl w:val="0"/>
                <w:lang w:val="pt-PT"/>
              </w:rPr>
              <w:t>o em Marx. S</w:t>
            </w:r>
            <w:r>
              <w:rPr>
                <w:rStyle w:val="Hyperlink.12"/>
                <w:rtl w:val="0"/>
                <w:lang w:val="pt-PT"/>
              </w:rPr>
              <w:t>ã</w:t>
            </w:r>
            <w:r>
              <w:rPr>
                <w:rStyle w:val="Hyperlink.12"/>
                <w:rtl w:val="0"/>
                <w:lang w:val="pt-PT"/>
              </w:rPr>
              <w:t>o Paulo: Boitempo, 2006.</w:t>
            </w:r>
          </w:p>
          <w:p>
            <w:pPr>
              <w:pStyle w:val="footnote text"/>
              <w:rPr>
                <w:rStyle w:val="Hyperlink.12"/>
                <w:rFonts w:ascii="Times New Roman" w:cs="Times New Roman" w:hAnsi="Times New Roman" w:eastAsia="Times New Roman"/>
                <w:sz w:val="24"/>
                <w:szCs w:val="24"/>
                <w:shd w:val="nil" w:color="auto" w:fill="auto"/>
                <w:lang w:val="pt-PT"/>
              </w:rPr>
            </w:pPr>
          </w:p>
          <w:p>
            <w:pPr>
              <w:pStyle w:val="footnote text"/>
              <w:bidi w:val="0"/>
              <w:ind w:left="0" w:right="0" w:firstLine="0"/>
              <w:jc w:val="left"/>
              <w:rPr>
                <w:rStyle w:val="Nenhum"/>
                <w:rFonts w:ascii="Times New Roman" w:cs="Times New Roman" w:hAnsi="Times New Roman" w:eastAsia="Times New Roman"/>
                <w:sz w:val="24"/>
                <w:szCs w:val="24"/>
                <w:shd w:val="nil" w:color="auto" w:fill="auto"/>
                <w:rtl w:val="0"/>
              </w:rPr>
            </w:pPr>
            <w:r>
              <w:rPr>
                <w:rStyle w:val="Hyperlink.13"/>
                <w:rFonts w:ascii="Times New Roman" w:hAnsi="Times New Roman"/>
                <w:sz w:val="24"/>
                <w:szCs w:val="24"/>
                <w:shd w:val="nil" w:color="auto" w:fill="auto"/>
                <w:rtl w:val="0"/>
                <w:lang w:val="pt-PT"/>
              </w:rPr>
              <w:t>MINAYO, Maria Cec</w:t>
            </w:r>
            <w:r>
              <w:rPr>
                <w:rStyle w:val="Hyperlink.13"/>
                <w:rFonts w:ascii="Times New Roman" w:hAnsi="Times New Roman" w:hint="default"/>
                <w:sz w:val="24"/>
                <w:szCs w:val="24"/>
                <w:shd w:val="nil" w:color="auto" w:fill="auto"/>
                <w:rtl w:val="0"/>
                <w:lang w:val="pt-PT"/>
              </w:rPr>
              <w:t>í</w:t>
            </w:r>
            <w:r>
              <w:rPr>
                <w:rStyle w:val="Hyperlink.13"/>
                <w:rFonts w:ascii="Times New Roman" w:hAnsi="Times New Roman"/>
                <w:sz w:val="24"/>
                <w:szCs w:val="24"/>
                <w:shd w:val="nil" w:color="auto" w:fill="auto"/>
                <w:rtl w:val="0"/>
                <w:lang w:val="pt-PT"/>
              </w:rPr>
              <w:t>lia de Souza et.al (org.). Pesquisa social: teoria e criatividade. Petr</w:t>
            </w:r>
            <w:r>
              <w:rPr>
                <w:rStyle w:val="Hyperlink.13"/>
                <w:rFonts w:ascii="Times New Roman" w:hAnsi="Times New Roman" w:hint="default"/>
                <w:sz w:val="24"/>
                <w:szCs w:val="24"/>
                <w:shd w:val="nil" w:color="auto" w:fill="auto"/>
                <w:rtl w:val="0"/>
                <w:lang w:val="pt-PT"/>
              </w:rPr>
              <w:t>ó</w:t>
            </w:r>
            <w:r>
              <w:rPr>
                <w:rStyle w:val="Hyperlink.13"/>
                <w:rFonts w:ascii="Times New Roman" w:hAnsi="Times New Roman"/>
                <w:sz w:val="24"/>
                <w:szCs w:val="24"/>
                <w:shd w:val="nil" w:color="auto" w:fill="auto"/>
                <w:rtl w:val="0"/>
                <w:lang w:val="pt-PT"/>
              </w:rPr>
              <w:t>polis, RJ: Vozes, 1994.</w:t>
            </w:r>
          </w:p>
          <w:p>
            <w:pPr>
              <w:pStyle w:val="footnote text"/>
              <w:rPr>
                <w:rStyle w:val="Hyperlink.12"/>
                <w:rFonts w:ascii="Times New Roman" w:cs="Times New Roman" w:hAnsi="Times New Roman" w:eastAsia="Times New Roman"/>
                <w:sz w:val="24"/>
                <w:szCs w:val="24"/>
                <w:shd w:val="nil" w:color="auto" w:fill="auto"/>
                <w:lang w:val="pt-PT"/>
              </w:rPr>
            </w:pPr>
          </w:p>
          <w:p>
            <w:pPr>
              <w:pStyle w:val="Corpo A"/>
              <w:bidi w:val="0"/>
              <w:ind w:left="0" w:right="0" w:firstLine="0"/>
              <w:jc w:val="both"/>
              <w:rPr>
                <w:rStyle w:val="Nenhum"/>
                <w:shd w:val="nil" w:color="auto" w:fill="auto"/>
                <w:rtl w:val="0"/>
              </w:rPr>
            </w:pPr>
            <w:r>
              <w:rPr>
                <w:rStyle w:val="Hyperlink.12"/>
                <w:rtl w:val="0"/>
                <w:lang w:val="pt-PT"/>
              </w:rPr>
              <w:t>MOLLAT, Michel. Os pobres da Idade M</w:t>
            </w:r>
            <w:r>
              <w:rPr>
                <w:rStyle w:val="Hyperlink.12"/>
                <w:rtl w:val="0"/>
                <w:lang w:val="pt-PT"/>
              </w:rPr>
              <w:t>é</w:t>
            </w:r>
            <w:r>
              <w:rPr>
                <w:rStyle w:val="Hyperlink.12"/>
                <w:rtl w:val="0"/>
                <w:lang w:val="pt-PT"/>
              </w:rPr>
              <w:t>dia. Rio de Janeiro: Campus Editora, 1989.</w:t>
            </w:r>
          </w:p>
          <w:p>
            <w:pPr>
              <w:pStyle w:val="Corpo A"/>
              <w:jc w:val="both"/>
              <w:rPr>
                <w:rStyle w:val="Hyperlink.12"/>
              </w:rPr>
            </w:pPr>
          </w:p>
          <w:p>
            <w:pPr>
              <w:pStyle w:val="Corpo A"/>
              <w:bidi w:val="0"/>
              <w:ind w:left="0" w:right="0" w:firstLine="0"/>
              <w:jc w:val="both"/>
              <w:rPr>
                <w:rStyle w:val="Nenhum"/>
                <w:shd w:val="nil" w:color="auto" w:fill="auto"/>
                <w:rtl w:val="0"/>
              </w:rPr>
            </w:pPr>
            <w:r>
              <w:rPr>
                <w:rStyle w:val="Hyperlink.12"/>
                <w:rtl w:val="0"/>
                <w:lang w:val="pt-PT"/>
              </w:rPr>
              <w:t>MONTEIRO, Simone Rocha da Rocha Pires. O marco conceitual da vulnerabilidade social. Sociedade em Debate, Pelotas, 2011. p.29-40. Dispon</w:t>
            </w:r>
            <w:r>
              <w:rPr>
                <w:rStyle w:val="Hyperlink.12"/>
                <w:rtl w:val="0"/>
                <w:lang w:val="pt-PT"/>
              </w:rPr>
              <w:t>í</w:t>
            </w:r>
            <w:r>
              <w:rPr>
                <w:rStyle w:val="Hyperlink.12"/>
                <w:rtl w:val="0"/>
                <w:lang w:val="pt-PT"/>
              </w:rPr>
              <w:t>vel em: &lt; MONTEIRO, Simone Rocha da Rocha Pires. O marco conceitual da vulnerabilidade social. Sociedade em Debate, Pelotas, 2011. p.29-40. Dispon</w:t>
            </w:r>
            <w:r>
              <w:rPr>
                <w:rStyle w:val="Hyperlink.12"/>
                <w:rtl w:val="0"/>
                <w:lang w:val="pt-PT"/>
              </w:rPr>
              <w:t>í</w:t>
            </w:r>
            <w:r>
              <w:rPr>
                <w:rStyle w:val="Hyperlink.12"/>
                <w:rtl w:val="0"/>
                <w:lang w:val="pt-PT"/>
              </w:rPr>
              <w:t>vel em: &lt; https://docplayer.com.br/40317461-O-marco-conceitual-da-vulnerabilidade-social.html&gt;. Acesso em: 10 abr. 2022.</w:t>
            </w:r>
          </w:p>
          <w:p>
            <w:pPr>
              <w:pStyle w:val="Corpo A"/>
              <w:jc w:val="both"/>
              <w:rPr>
                <w:rStyle w:val="Hyperlink.12"/>
              </w:rPr>
            </w:pPr>
          </w:p>
          <w:p>
            <w:pPr>
              <w:pStyle w:val="footnote text"/>
              <w:rPr>
                <w:rStyle w:val="Hyperlink.12"/>
                <w:rFonts w:ascii="Times New Roman" w:cs="Times New Roman" w:hAnsi="Times New Roman" w:eastAsia="Times New Roman"/>
                <w:sz w:val="24"/>
                <w:szCs w:val="24"/>
                <w:shd w:val="nil" w:color="auto" w:fill="auto"/>
                <w:lang w:val="pt-PT"/>
              </w:rPr>
            </w:pPr>
          </w:p>
          <w:p>
            <w:pPr>
              <w:pStyle w:val="Corpo A"/>
              <w:bidi w:val="0"/>
              <w:ind w:left="0" w:right="0" w:firstLine="0"/>
              <w:jc w:val="left"/>
              <w:rPr>
                <w:rStyle w:val="Nenhum"/>
                <w:shd w:val="nil" w:color="auto" w:fill="auto"/>
                <w:rtl w:val="0"/>
              </w:rPr>
            </w:pPr>
            <w:r>
              <w:rPr>
                <w:rStyle w:val="Hyperlink.12"/>
                <w:rtl w:val="0"/>
                <w:lang w:val="pt-PT"/>
              </w:rPr>
              <w:t>NEVES, Jos</w:t>
            </w:r>
            <w:r>
              <w:rPr>
                <w:rStyle w:val="Hyperlink.12"/>
                <w:rtl w:val="0"/>
                <w:lang w:val="pt-PT"/>
              </w:rPr>
              <w:t xml:space="preserve">é </w:t>
            </w:r>
            <w:r>
              <w:rPr>
                <w:rStyle w:val="Hyperlink.12"/>
                <w:rtl w:val="0"/>
                <w:lang w:val="pt-PT"/>
              </w:rPr>
              <w:t>Lu</w:t>
            </w:r>
            <w:r>
              <w:rPr>
                <w:rStyle w:val="Hyperlink.12"/>
                <w:rtl w:val="0"/>
                <w:lang w:val="pt-PT"/>
              </w:rPr>
              <w:t>í</w:t>
            </w:r>
            <w:r>
              <w:rPr>
                <w:rStyle w:val="Hyperlink.12"/>
                <w:rtl w:val="0"/>
                <w:lang w:val="pt-PT"/>
              </w:rPr>
              <w:t>s. Pesquisa qualitativa: caracter</w:t>
            </w:r>
            <w:r>
              <w:rPr>
                <w:rStyle w:val="Hyperlink.12"/>
                <w:rtl w:val="0"/>
                <w:lang w:val="pt-PT"/>
              </w:rPr>
              <w:t>í</w:t>
            </w:r>
            <w:r>
              <w:rPr>
                <w:rStyle w:val="Hyperlink.12"/>
                <w:rtl w:val="0"/>
                <w:lang w:val="pt-PT"/>
              </w:rPr>
              <w:t xml:space="preserve">sticas, usos e possibilidades. </w:t>
            </w:r>
            <w:r>
              <w:rPr>
                <w:rStyle w:val="Nenhum"/>
                <w:b w:val="1"/>
                <w:bCs w:val="1"/>
                <w:shd w:val="nil" w:color="auto" w:fill="auto"/>
                <w:rtl w:val="0"/>
                <w:lang w:val="pt-PT"/>
              </w:rPr>
              <w:t>Caderno de Pesquisas em Administra</w:t>
            </w:r>
            <w:r>
              <w:rPr>
                <w:rStyle w:val="Nenhum"/>
                <w:b w:val="1"/>
                <w:bCs w:val="1"/>
                <w:shd w:val="nil" w:color="auto" w:fill="auto"/>
                <w:rtl w:val="0"/>
                <w:lang w:val="pt-PT"/>
              </w:rPr>
              <w:t>çã</w:t>
            </w:r>
            <w:r>
              <w:rPr>
                <w:rStyle w:val="Nenhum"/>
                <w:b w:val="1"/>
                <w:bCs w:val="1"/>
                <w:shd w:val="nil" w:color="auto" w:fill="auto"/>
                <w:rtl w:val="0"/>
                <w:lang w:val="pt-PT"/>
              </w:rPr>
              <w:t>o</w:t>
            </w:r>
            <w:r>
              <w:rPr>
                <w:rStyle w:val="Hyperlink.12"/>
                <w:rtl w:val="0"/>
                <w:lang w:val="pt-PT"/>
              </w:rPr>
              <w:t>, S</w:t>
            </w:r>
            <w:r>
              <w:rPr>
                <w:rStyle w:val="Hyperlink.12"/>
                <w:rtl w:val="0"/>
                <w:lang w:val="pt-PT"/>
              </w:rPr>
              <w:t>ã</w:t>
            </w:r>
            <w:r>
              <w:rPr>
                <w:rStyle w:val="Hyperlink.12"/>
                <w:rtl w:val="0"/>
                <w:lang w:val="pt-PT"/>
              </w:rPr>
              <w:t>o Paulo, V.1, n</w:t>
            </w:r>
            <w:r>
              <w:rPr>
                <w:rStyle w:val="Hyperlink.12"/>
                <w:rtl w:val="0"/>
                <w:lang w:val="pt-PT"/>
              </w:rPr>
              <w:t xml:space="preserve">º </w:t>
            </w:r>
            <w:r>
              <w:rPr>
                <w:rStyle w:val="Hyperlink.12"/>
                <w:rtl w:val="0"/>
                <w:lang w:val="pt-PT"/>
              </w:rPr>
              <w:t>3, 2</w:t>
            </w:r>
            <w:r>
              <w:rPr>
                <w:rStyle w:val="Hyperlink.12"/>
                <w:rtl w:val="0"/>
                <w:lang w:val="pt-PT"/>
              </w:rPr>
              <w:t xml:space="preserve">º </w:t>
            </w:r>
            <w:r>
              <w:rPr>
                <w:rStyle w:val="Hyperlink.12"/>
                <w:rtl w:val="0"/>
                <w:lang w:val="pt-PT"/>
              </w:rPr>
              <w:t>sem./1996. Dispon</w:t>
            </w:r>
            <w:r>
              <w:rPr>
                <w:rStyle w:val="Hyperlink.12"/>
                <w:rtl w:val="0"/>
                <w:lang w:val="pt-PT"/>
              </w:rPr>
              <w:t>í</w:t>
            </w:r>
            <w:r>
              <w:rPr>
                <w:rStyle w:val="Hyperlink.12"/>
                <w:rtl w:val="0"/>
                <w:lang w:val="pt-PT"/>
              </w:rPr>
              <w:t>vel em: &lt;http://www.ead.fea.usp.br/cad-pesq/arquivos/C03-art06.pdf&gt;. Acesso em: 13 fev. 2021.</w:t>
            </w:r>
          </w:p>
          <w:p>
            <w:pPr>
              <w:pStyle w:val="Corpo A"/>
              <w:rPr>
                <w:rStyle w:val="Hyperlink.12"/>
              </w:rPr>
            </w:pPr>
          </w:p>
          <w:p>
            <w:pPr>
              <w:pStyle w:val="Corpo A"/>
              <w:bidi w:val="0"/>
              <w:ind w:left="0" w:right="0" w:firstLine="0"/>
              <w:jc w:val="left"/>
              <w:rPr>
                <w:rStyle w:val="Nenhum"/>
                <w:shd w:val="nil" w:color="auto" w:fill="auto"/>
                <w:rtl w:val="0"/>
              </w:rPr>
            </w:pPr>
            <w:r>
              <w:rPr>
                <w:rStyle w:val="Hyperlink.12"/>
                <w:rtl w:val="0"/>
                <w:lang w:val="pt-PT"/>
              </w:rPr>
              <w:t>NETO, Jos</w:t>
            </w:r>
            <w:r>
              <w:rPr>
                <w:rStyle w:val="Hyperlink.12"/>
                <w:rtl w:val="0"/>
                <w:lang w:val="pt-PT"/>
              </w:rPr>
              <w:t xml:space="preserve">é </w:t>
            </w:r>
            <w:r>
              <w:rPr>
                <w:rStyle w:val="Hyperlink.12"/>
                <w:rtl w:val="0"/>
                <w:lang w:val="pt-PT"/>
              </w:rPr>
              <w:t>Paulo. Desigualdade, pobreza e servi</w:t>
            </w:r>
            <w:r>
              <w:rPr>
                <w:rStyle w:val="Hyperlink.12"/>
                <w:rtl w:val="0"/>
                <w:lang w:val="pt-PT"/>
              </w:rPr>
              <w:t>ç</w:t>
            </w:r>
            <w:r>
              <w:rPr>
                <w:rStyle w:val="Hyperlink.12"/>
                <w:rtl w:val="0"/>
                <w:lang w:val="pt-PT"/>
              </w:rPr>
              <w:t>o social. In: Revista da Faculdade de Servi</w:t>
            </w:r>
            <w:r>
              <w:rPr>
                <w:rStyle w:val="Hyperlink.12"/>
                <w:rtl w:val="0"/>
                <w:lang w:val="pt-PT"/>
              </w:rPr>
              <w:t>ç</w:t>
            </w:r>
            <w:r>
              <w:rPr>
                <w:rStyle w:val="Hyperlink.12"/>
                <w:rtl w:val="0"/>
                <w:lang w:val="pt-PT"/>
              </w:rPr>
              <w:t>o Social da Universidade do Rio de Janeiro, n. 19, 2007. Dispon</w:t>
            </w:r>
            <w:r>
              <w:rPr>
                <w:rStyle w:val="Hyperlink.12"/>
                <w:rtl w:val="0"/>
                <w:lang w:val="pt-PT"/>
              </w:rPr>
              <w:t>í</w:t>
            </w:r>
            <w:r>
              <w:rPr>
                <w:rStyle w:val="Hyperlink.12"/>
                <w:rtl w:val="0"/>
                <w:lang w:val="pt-PT"/>
              </w:rPr>
              <w:t>vel em: &lt;file:///C:/Users/acer/Documents/Mestrado/190-745-1-PB.pdf&gt;. Acesso em: 12 abr. 2022.</w:t>
            </w:r>
          </w:p>
          <w:p>
            <w:pPr>
              <w:pStyle w:val="Corpo A"/>
              <w:rPr>
                <w:rStyle w:val="Hyperlink.12"/>
              </w:rPr>
            </w:pPr>
          </w:p>
          <w:p>
            <w:pPr>
              <w:pStyle w:val="footnote text"/>
              <w:bidi w:val="0"/>
              <w:ind w:left="0" w:right="0" w:firstLine="0"/>
              <w:jc w:val="left"/>
              <w:rPr>
                <w:rStyle w:val="Nenhum"/>
                <w:rFonts w:ascii="Times New Roman" w:cs="Times New Roman" w:hAnsi="Times New Roman" w:eastAsia="Times New Roman"/>
                <w:sz w:val="24"/>
                <w:szCs w:val="24"/>
                <w:shd w:val="nil" w:color="auto" w:fill="auto"/>
                <w:rtl w:val="0"/>
              </w:rPr>
            </w:pPr>
            <w:r>
              <w:rPr>
                <w:rStyle w:val="Hyperlink.13"/>
                <w:rFonts w:ascii="Times New Roman" w:hAnsi="Times New Roman"/>
                <w:sz w:val="24"/>
                <w:szCs w:val="24"/>
                <w:shd w:val="nil" w:color="auto" w:fill="auto"/>
                <w:rtl w:val="0"/>
                <w:lang w:val="pt-PT"/>
              </w:rPr>
              <w:t xml:space="preserve">OPAS </w:t>
            </w:r>
            <w:r>
              <w:rPr>
                <w:rStyle w:val="Hyperlink.13"/>
                <w:rFonts w:ascii="Times New Roman" w:hAnsi="Times New Roman" w:hint="default"/>
                <w:sz w:val="24"/>
                <w:szCs w:val="24"/>
                <w:shd w:val="nil" w:color="auto" w:fill="auto"/>
                <w:rtl w:val="0"/>
                <w:lang w:val="pt-PT"/>
              </w:rPr>
              <w:t xml:space="preserve">– </w:t>
            </w:r>
            <w:r>
              <w:rPr>
                <w:rStyle w:val="Hyperlink.13"/>
                <w:rFonts w:ascii="Times New Roman" w:hAnsi="Times New Roman"/>
                <w:sz w:val="24"/>
                <w:szCs w:val="24"/>
                <w:shd w:val="nil" w:color="auto" w:fill="auto"/>
                <w:rtl w:val="0"/>
                <w:lang w:val="pt-PT"/>
              </w:rPr>
              <w:t xml:space="preserve">OMS </w:t>
            </w:r>
            <w:r>
              <w:rPr>
                <w:rStyle w:val="Hyperlink.13"/>
                <w:rFonts w:ascii="Times New Roman" w:hAnsi="Times New Roman" w:hint="default"/>
                <w:sz w:val="24"/>
                <w:szCs w:val="24"/>
                <w:shd w:val="nil" w:color="auto" w:fill="auto"/>
                <w:rtl w:val="0"/>
                <w:lang w:val="pt-PT"/>
              </w:rPr>
              <w:t xml:space="preserve">– </w:t>
            </w:r>
            <w:r>
              <w:rPr>
                <w:rStyle w:val="Hyperlink.13"/>
                <w:rFonts w:ascii="Times New Roman" w:hAnsi="Times New Roman"/>
                <w:sz w:val="24"/>
                <w:szCs w:val="24"/>
                <w:shd w:val="nil" w:color="auto" w:fill="auto"/>
                <w:rtl w:val="0"/>
                <w:lang w:val="pt-PT"/>
              </w:rPr>
              <w:t xml:space="preserve">Folha informativa Covid-19 </w:t>
            </w:r>
            <w:r>
              <w:rPr>
                <w:rStyle w:val="Hyperlink.13"/>
                <w:rFonts w:ascii="Times New Roman" w:hAnsi="Times New Roman" w:hint="default"/>
                <w:sz w:val="24"/>
                <w:szCs w:val="24"/>
                <w:shd w:val="nil" w:color="auto" w:fill="auto"/>
                <w:rtl w:val="0"/>
                <w:lang w:val="pt-PT"/>
              </w:rPr>
              <w:t xml:space="preserve">– </w:t>
            </w:r>
            <w:r>
              <w:rPr>
                <w:rStyle w:val="Nenhum"/>
                <w:rFonts w:ascii="Times New Roman" w:hAnsi="Times New Roman"/>
                <w:b w:val="1"/>
                <w:bCs w:val="1"/>
                <w:sz w:val="24"/>
                <w:szCs w:val="24"/>
                <w:shd w:val="nil" w:color="auto" w:fill="auto"/>
                <w:rtl w:val="0"/>
                <w:lang w:val="pt-PT"/>
              </w:rPr>
              <w:t>Escrit</w:t>
            </w:r>
            <w:r>
              <w:rPr>
                <w:rStyle w:val="Nenhum"/>
                <w:rFonts w:ascii="Times New Roman" w:hAnsi="Times New Roman" w:hint="default"/>
                <w:b w:val="1"/>
                <w:bCs w:val="1"/>
                <w:sz w:val="24"/>
                <w:szCs w:val="24"/>
                <w:shd w:val="nil" w:color="auto" w:fill="auto"/>
                <w:rtl w:val="0"/>
                <w:lang w:val="pt-PT"/>
              </w:rPr>
              <w:t>ó</w:t>
            </w:r>
            <w:r>
              <w:rPr>
                <w:rStyle w:val="Nenhum"/>
                <w:rFonts w:ascii="Times New Roman" w:hAnsi="Times New Roman"/>
                <w:b w:val="1"/>
                <w:bCs w:val="1"/>
                <w:sz w:val="24"/>
                <w:szCs w:val="24"/>
                <w:shd w:val="nil" w:color="auto" w:fill="auto"/>
                <w:rtl w:val="0"/>
                <w:lang w:val="pt-PT"/>
              </w:rPr>
              <w:t>rio da OPAS e da OMS no Brasil</w:t>
            </w:r>
            <w:r>
              <w:rPr>
                <w:rStyle w:val="Hyperlink.13"/>
                <w:rFonts w:ascii="Times New Roman" w:hAnsi="Times New Roman"/>
                <w:sz w:val="24"/>
                <w:szCs w:val="24"/>
                <w:shd w:val="nil" w:color="auto" w:fill="auto"/>
                <w:rtl w:val="0"/>
                <w:lang w:val="pt-PT"/>
              </w:rPr>
              <w:t>. Dispon</w:t>
            </w:r>
            <w:r>
              <w:rPr>
                <w:rStyle w:val="Hyperlink.13"/>
                <w:rFonts w:ascii="Times New Roman" w:hAnsi="Times New Roman" w:hint="default"/>
                <w:sz w:val="24"/>
                <w:szCs w:val="24"/>
                <w:shd w:val="nil" w:color="auto" w:fill="auto"/>
                <w:rtl w:val="0"/>
                <w:lang w:val="pt-PT"/>
              </w:rPr>
              <w:t>í</w:t>
            </w:r>
            <w:r>
              <w:rPr>
                <w:rStyle w:val="Hyperlink.13"/>
                <w:rFonts w:ascii="Times New Roman" w:hAnsi="Times New Roman"/>
                <w:sz w:val="24"/>
                <w:szCs w:val="24"/>
                <w:shd w:val="nil" w:color="auto" w:fill="auto"/>
                <w:rtl w:val="0"/>
                <w:lang w:val="pt-PT"/>
              </w:rPr>
              <w:t>vel em: &lt;</w:t>
            </w:r>
            <w:r>
              <w:rPr>
                <w:rStyle w:val="Hyperlink.13"/>
                <w:rFonts w:ascii="Times New Roman" w:cs="Times New Roman" w:hAnsi="Times New Roman" w:eastAsia="Times New Roman"/>
                <w:sz w:val="24"/>
                <w:szCs w:val="24"/>
                <w:shd w:val="nil" w:color="auto" w:fill="auto"/>
                <w:lang w:val="pt-PT"/>
              </w:rPr>
              <w:fldChar w:fldCharType="begin" w:fldLock="0"/>
            </w:r>
            <w:r>
              <w:rPr>
                <w:rStyle w:val="Hyperlink.13"/>
                <w:rFonts w:ascii="Times New Roman" w:cs="Times New Roman" w:hAnsi="Times New Roman" w:eastAsia="Times New Roman"/>
                <w:sz w:val="24"/>
                <w:szCs w:val="24"/>
                <w:shd w:val="nil" w:color="auto" w:fill="auto"/>
                <w:lang w:val="pt-PT"/>
              </w:rPr>
              <w:instrText xml:space="preserve"> HYPERLINK "https://www.paho.org/pt/covid19"</w:instrText>
            </w:r>
            <w:r>
              <w:rPr>
                <w:rStyle w:val="Hyperlink.13"/>
                <w:rFonts w:ascii="Times New Roman" w:cs="Times New Roman" w:hAnsi="Times New Roman" w:eastAsia="Times New Roman"/>
                <w:sz w:val="24"/>
                <w:szCs w:val="24"/>
                <w:shd w:val="nil" w:color="auto" w:fill="auto"/>
                <w:lang w:val="pt-PT"/>
              </w:rPr>
              <w:fldChar w:fldCharType="separate" w:fldLock="0"/>
            </w:r>
            <w:r>
              <w:rPr>
                <w:rStyle w:val="Hyperlink.13"/>
                <w:rFonts w:ascii="Times New Roman" w:hAnsi="Times New Roman"/>
                <w:sz w:val="24"/>
                <w:szCs w:val="24"/>
                <w:shd w:val="nil" w:color="auto" w:fill="auto"/>
                <w:rtl w:val="0"/>
                <w:lang w:val="pt-PT"/>
              </w:rPr>
              <w:t>https://www.paho.org/pt/covid19</w:t>
            </w:r>
            <w:r>
              <w:rPr>
                <w:rFonts w:ascii="Times New Roman" w:cs="Times New Roman" w:hAnsi="Times New Roman" w:eastAsia="Times New Roman"/>
                <w:sz w:val="24"/>
                <w:szCs w:val="24"/>
              </w:rPr>
              <w:fldChar w:fldCharType="end" w:fldLock="0"/>
            </w:r>
            <w:r>
              <w:rPr>
                <w:rStyle w:val="Hyperlink.13"/>
                <w:rFonts w:ascii="Times New Roman" w:hAnsi="Times New Roman"/>
                <w:sz w:val="24"/>
                <w:szCs w:val="24"/>
                <w:shd w:val="nil" w:color="auto" w:fill="auto"/>
                <w:rtl w:val="0"/>
                <w:lang w:val="pt-PT"/>
              </w:rPr>
              <w:t>&gt;. Acesso em: 23 jan. 2021.</w:t>
            </w:r>
          </w:p>
          <w:p>
            <w:pPr>
              <w:pStyle w:val="footnote text"/>
              <w:rPr>
                <w:rStyle w:val="Hyperlink.12"/>
                <w:rFonts w:ascii="Times New Roman" w:cs="Times New Roman" w:hAnsi="Times New Roman" w:eastAsia="Times New Roman"/>
                <w:sz w:val="24"/>
                <w:szCs w:val="24"/>
                <w:shd w:val="nil" w:color="auto" w:fill="auto"/>
                <w:lang w:val="pt-PT"/>
              </w:rPr>
            </w:pPr>
          </w:p>
          <w:p>
            <w:pPr>
              <w:pStyle w:val="Corpo A"/>
              <w:bidi w:val="0"/>
              <w:ind w:left="0" w:right="0" w:firstLine="0"/>
              <w:jc w:val="both"/>
              <w:rPr>
                <w:rStyle w:val="Nenhum"/>
                <w:shd w:val="nil" w:color="auto" w:fill="auto"/>
                <w:rtl w:val="0"/>
              </w:rPr>
            </w:pPr>
            <w:r>
              <w:rPr>
                <w:rStyle w:val="Hyperlink.12"/>
                <w:rtl w:val="0"/>
                <w:lang w:val="pt-PT"/>
              </w:rPr>
              <w:t>OUTHWAITE, William. BOTTOMORE, Tom (Ed). Dicion</w:t>
            </w:r>
            <w:r>
              <w:rPr>
                <w:rStyle w:val="Hyperlink.12"/>
                <w:rtl w:val="0"/>
                <w:lang w:val="pt-PT"/>
              </w:rPr>
              <w:t>á</w:t>
            </w:r>
            <w:r>
              <w:rPr>
                <w:rStyle w:val="Hyperlink.12"/>
                <w:rtl w:val="0"/>
                <w:lang w:val="pt-PT"/>
              </w:rPr>
              <w:t>rio do pensamento social do s</w:t>
            </w:r>
            <w:r>
              <w:rPr>
                <w:rStyle w:val="Hyperlink.12"/>
                <w:rtl w:val="0"/>
                <w:lang w:val="pt-PT"/>
              </w:rPr>
              <w:t>é</w:t>
            </w:r>
            <w:r>
              <w:rPr>
                <w:rStyle w:val="Hyperlink.12"/>
                <w:rtl w:val="0"/>
                <w:lang w:val="pt-PT"/>
              </w:rPr>
              <w:t>culo XX. Rio de Janeiro: Jorge Zahar, 1996.</w:t>
            </w:r>
          </w:p>
          <w:p>
            <w:pPr>
              <w:pStyle w:val="Corpo A"/>
              <w:rPr>
                <w:rStyle w:val="Hyperlink.12"/>
              </w:rPr>
            </w:pPr>
          </w:p>
          <w:p>
            <w:pPr>
              <w:pStyle w:val="Corpo A"/>
              <w:bidi w:val="0"/>
              <w:ind w:left="0" w:right="0" w:firstLine="0"/>
              <w:jc w:val="left"/>
              <w:rPr>
                <w:rStyle w:val="Nenhum"/>
                <w:shd w:val="nil" w:color="auto" w:fill="auto"/>
                <w:rtl w:val="0"/>
              </w:rPr>
            </w:pPr>
            <w:r>
              <w:rPr>
                <w:rStyle w:val="Hyperlink.12"/>
                <w:rtl w:val="0"/>
                <w:lang w:val="pt-PT"/>
              </w:rPr>
              <w:t xml:space="preserve">OLIVEIRA, Francisco. Neoliberalismo </w:t>
            </w:r>
            <w:r>
              <w:rPr>
                <w:rStyle w:val="Hyperlink.12"/>
                <w:rtl w:val="0"/>
                <w:lang w:val="pt-PT"/>
              </w:rPr>
              <w:t xml:space="preserve">à </w:t>
            </w:r>
            <w:r>
              <w:rPr>
                <w:rStyle w:val="Hyperlink.12"/>
                <w:rtl w:val="0"/>
                <w:lang w:val="pt-PT"/>
              </w:rPr>
              <w:t>brasileira. In: SADER, Emir &amp; GENTILI, Pablo (Orgs.) P</w:t>
            </w:r>
            <w:r>
              <w:rPr>
                <w:rStyle w:val="Hyperlink.12"/>
                <w:rtl w:val="0"/>
                <w:lang w:val="pt-PT"/>
              </w:rPr>
              <w:t>ó</w:t>
            </w:r>
            <w:r>
              <w:rPr>
                <w:rStyle w:val="Hyperlink.12"/>
                <w:rtl w:val="0"/>
                <w:lang w:val="pt-PT"/>
              </w:rPr>
              <w:t>s-neoliberalismo: as pol</w:t>
            </w:r>
            <w:r>
              <w:rPr>
                <w:rStyle w:val="Hyperlink.12"/>
                <w:rtl w:val="0"/>
                <w:lang w:val="pt-PT"/>
              </w:rPr>
              <w:t>í</w:t>
            </w:r>
            <w:r>
              <w:rPr>
                <w:rStyle w:val="Hyperlink.12"/>
                <w:rtl w:val="0"/>
                <w:lang w:val="pt-PT"/>
              </w:rPr>
              <w:t>ticas sociais e o Estado democr</w:t>
            </w:r>
            <w:r>
              <w:rPr>
                <w:rStyle w:val="Hyperlink.12"/>
                <w:rtl w:val="0"/>
                <w:lang w:val="pt-PT"/>
              </w:rPr>
              <w:t>á</w:t>
            </w:r>
            <w:r>
              <w:rPr>
                <w:rStyle w:val="Hyperlink.12"/>
                <w:rtl w:val="0"/>
                <w:lang w:val="pt-PT"/>
              </w:rPr>
              <w:t>tico. Rio de Janeiro: Paz e Terra, 1995, p. 24-28.</w:t>
            </w:r>
          </w:p>
          <w:p>
            <w:pPr>
              <w:pStyle w:val="Corpo A"/>
              <w:rPr>
                <w:rStyle w:val="Hyperlink.12"/>
              </w:rPr>
            </w:pPr>
          </w:p>
          <w:p>
            <w:pPr>
              <w:pStyle w:val="Corpo A"/>
              <w:bidi w:val="0"/>
              <w:ind w:left="0" w:right="0" w:firstLine="0"/>
              <w:jc w:val="left"/>
              <w:rPr>
                <w:rStyle w:val="Nenhum"/>
                <w:shd w:val="nil" w:color="auto" w:fill="auto"/>
                <w:rtl w:val="0"/>
              </w:rPr>
            </w:pPr>
            <w:r>
              <w:rPr>
                <w:rStyle w:val="Hyperlink.12"/>
                <w:rtl w:val="0"/>
                <w:lang w:val="pt-PT"/>
              </w:rPr>
              <w:t>Panorama Social da Am</w:t>
            </w:r>
            <w:r>
              <w:rPr>
                <w:rStyle w:val="Hyperlink.12"/>
                <w:rtl w:val="0"/>
                <w:lang w:val="pt-PT"/>
              </w:rPr>
              <w:t>é</w:t>
            </w:r>
            <w:r>
              <w:rPr>
                <w:rStyle w:val="Hyperlink.12"/>
                <w:rtl w:val="0"/>
                <w:lang w:val="pt-PT"/>
              </w:rPr>
              <w:t>rica Latina, 2019. Comiss</w:t>
            </w:r>
            <w:r>
              <w:rPr>
                <w:rStyle w:val="Hyperlink.12"/>
                <w:rtl w:val="0"/>
                <w:lang w:val="pt-PT"/>
              </w:rPr>
              <w:t>ã</w:t>
            </w:r>
            <w:r>
              <w:rPr>
                <w:rStyle w:val="Hyperlink.12"/>
                <w:rtl w:val="0"/>
                <w:lang w:val="pt-PT"/>
              </w:rPr>
              <w:t>o econ</w:t>
            </w:r>
            <w:r>
              <w:rPr>
                <w:rStyle w:val="Hyperlink.12"/>
                <w:rtl w:val="0"/>
                <w:lang w:val="pt-PT"/>
              </w:rPr>
              <w:t>ô</w:t>
            </w:r>
            <w:r>
              <w:rPr>
                <w:rStyle w:val="Hyperlink.12"/>
                <w:rtl w:val="0"/>
                <w:lang w:val="pt-PT"/>
              </w:rPr>
              <w:t>mica para a Am</w:t>
            </w:r>
            <w:r>
              <w:rPr>
                <w:rStyle w:val="Hyperlink.12"/>
                <w:rtl w:val="0"/>
                <w:lang w:val="pt-PT"/>
              </w:rPr>
              <w:t>é</w:t>
            </w:r>
            <w:r>
              <w:rPr>
                <w:rStyle w:val="Hyperlink.12"/>
                <w:rtl w:val="0"/>
                <w:lang w:val="pt-PT"/>
              </w:rPr>
              <w:t xml:space="preserve">rica Latina e o Caribe (CEPAL), </w:t>
            </w:r>
            <w:r>
              <w:rPr>
                <w:rStyle w:val="Nenhum"/>
                <w:b w:val="1"/>
                <w:bCs w:val="1"/>
                <w:shd w:val="nil" w:color="auto" w:fill="auto"/>
                <w:rtl w:val="0"/>
                <w:lang w:val="pt-PT"/>
              </w:rPr>
              <w:t>Resumo executivo</w:t>
            </w:r>
            <w:r>
              <w:rPr>
                <w:rStyle w:val="Hyperlink.12"/>
                <w:rtl w:val="0"/>
                <w:lang w:val="pt-PT"/>
              </w:rPr>
              <w:t xml:space="preserve"> </w:t>
            </w:r>
            <w:r>
              <w:rPr>
                <w:rStyle w:val="Nenhum"/>
                <w:b w:val="1"/>
                <w:bCs w:val="1"/>
                <w:shd w:val="nil" w:color="auto" w:fill="auto"/>
                <w:rtl w:val="0"/>
                <w:lang w:val="pt-PT"/>
              </w:rPr>
              <w:t>(LC/PUB.2020/1-P)</w:t>
            </w:r>
            <w:r>
              <w:rPr>
                <w:rStyle w:val="Hyperlink.12"/>
                <w:rtl w:val="0"/>
                <w:lang w:val="pt-PT"/>
              </w:rPr>
              <w:t>, Santiago, 2020. Dispon</w:t>
            </w:r>
            <w:r>
              <w:rPr>
                <w:rStyle w:val="Hyperlink.12"/>
                <w:rtl w:val="0"/>
                <w:lang w:val="pt-PT"/>
              </w:rPr>
              <w:t>í</w:t>
            </w:r>
            <w:r>
              <w:rPr>
                <w:rStyle w:val="Hyperlink.12"/>
                <w:rtl w:val="0"/>
                <w:lang w:val="pt-PT"/>
              </w:rPr>
              <w:t>vel em: &lt;https://repositorio.cepal.org/bitstream/handle/11362/45090/1/S1900909_pt.pdf&gt;. Acesso em: 17 jan. 2021.</w:t>
            </w:r>
          </w:p>
          <w:p>
            <w:pPr>
              <w:pStyle w:val="Corpo A"/>
              <w:rPr>
                <w:rStyle w:val="Hyperlink.12"/>
              </w:rPr>
            </w:pPr>
          </w:p>
          <w:p>
            <w:pPr>
              <w:pStyle w:val="Corpo A"/>
              <w:bidi w:val="0"/>
              <w:ind w:left="0" w:right="0" w:firstLine="0"/>
              <w:jc w:val="left"/>
              <w:rPr>
                <w:rStyle w:val="Nenhum"/>
                <w:shd w:val="nil" w:color="auto" w:fill="auto"/>
                <w:rtl w:val="0"/>
              </w:rPr>
            </w:pPr>
            <w:r>
              <w:rPr>
                <w:rStyle w:val="Hyperlink.12"/>
                <w:rtl w:val="0"/>
                <w:lang w:val="pt-PT"/>
              </w:rPr>
              <w:t>PEREIRA, Potyara Amazoneida. Pol</w:t>
            </w:r>
            <w:r>
              <w:rPr>
                <w:rStyle w:val="Hyperlink.12"/>
                <w:rtl w:val="0"/>
                <w:lang w:val="pt-PT"/>
              </w:rPr>
              <w:t>í</w:t>
            </w:r>
            <w:r>
              <w:rPr>
                <w:rStyle w:val="Hyperlink.12"/>
                <w:rtl w:val="0"/>
                <w:lang w:val="pt-PT"/>
              </w:rPr>
              <w:t>tica social contempor</w:t>
            </w:r>
            <w:r>
              <w:rPr>
                <w:rStyle w:val="Hyperlink.12"/>
                <w:rtl w:val="0"/>
                <w:lang w:val="pt-PT"/>
              </w:rPr>
              <w:t>â</w:t>
            </w:r>
            <w:r>
              <w:rPr>
                <w:rStyle w:val="Hyperlink.12"/>
                <w:rtl w:val="0"/>
                <w:lang w:val="pt-PT"/>
              </w:rPr>
              <w:t>nea: concep</w:t>
            </w:r>
            <w:r>
              <w:rPr>
                <w:rStyle w:val="Hyperlink.12"/>
                <w:rtl w:val="0"/>
                <w:lang w:val="pt-PT"/>
              </w:rPr>
              <w:t>çõ</w:t>
            </w:r>
            <w:r>
              <w:rPr>
                <w:rStyle w:val="Hyperlink.12"/>
                <w:rtl w:val="0"/>
                <w:lang w:val="pt-PT"/>
              </w:rPr>
              <w:t>es e configura</w:t>
            </w:r>
            <w:r>
              <w:rPr>
                <w:rStyle w:val="Hyperlink.12"/>
                <w:rtl w:val="0"/>
                <w:lang w:val="pt-PT"/>
              </w:rPr>
              <w:t>çõ</w:t>
            </w:r>
            <w:r>
              <w:rPr>
                <w:rStyle w:val="Hyperlink.12"/>
                <w:rtl w:val="0"/>
                <w:lang w:val="pt-PT"/>
              </w:rPr>
              <w:t>es no contexto da crise capitalista. In: COSTA, L. C., NOGUEIRA, V. M. R., and SILVA, V. R., orgs. A pol</w:t>
            </w:r>
            <w:r>
              <w:rPr>
                <w:rStyle w:val="Hyperlink.12"/>
                <w:rtl w:val="0"/>
                <w:lang w:val="pt-PT"/>
              </w:rPr>
              <w:t>í</w:t>
            </w:r>
            <w:r>
              <w:rPr>
                <w:rStyle w:val="Hyperlink.12"/>
                <w:rtl w:val="0"/>
                <w:lang w:val="pt-PT"/>
              </w:rPr>
              <w:t>tica social na Am</w:t>
            </w:r>
            <w:r>
              <w:rPr>
                <w:rStyle w:val="Hyperlink.12"/>
                <w:rtl w:val="0"/>
                <w:lang w:val="pt-PT"/>
              </w:rPr>
              <w:t>é</w:t>
            </w:r>
            <w:r>
              <w:rPr>
                <w:rStyle w:val="Hyperlink.12"/>
                <w:rtl w:val="0"/>
                <w:lang w:val="pt-PT"/>
              </w:rPr>
              <w:t>rica do Sul: perspectivas e desafios no s</w:t>
            </w:r>
            <w:r>
              <w:rPr>
                <w:rStyle w:val="Hyperlink.12"/>
                <w:rtl w:val="0"/>
                <w:lang w:val="pt-PT"/>
              </w:rPr>
              <w:t>é</w:t>
            </w:r>
            <w:r>
              <w:rPr>
                <w:rStyle w:val="Hyperlink.12"/>
                <w:rtl w:val="0"/>
                <w:lang w:val="pt-PT"/>
              </w:rPr>
              <w:t>culo XXI [online]. Ponta Grossa: Editora UEPG, 2013, pp. 15-26. Dispon</w:t>
            </w:r>
            <w:r>
              <w:rPr>
                <w:rStyle w:val="Hyperlink.12"/>
                <w:rtl w:val="0"/>
                <w:lang w:val="pt-PT"/>
              </w:rPr>
              <w:t>í</w:t>
            </w:r>
            <w:r>
              <w:rPr>
                <w:rStyle w:val="Hyperlink.12"/>
                <w:rtl w:val="0"/>
                <w:lang w:val="pt-PT"/>
              </w:rPr>
              <w:t>vel em: &lt;</w:t>
            </w:r>
            <w:r>
              <w:rPr>
                <w:rStyle w:val="Hyperlink.12"/>
              </w:rPr>
              <w:fldChar w:fldCharType="begin" w:fldLock="0"/>
            </w:r>
            <w:r>
              <w:rPr>
                <w:rStyle w:val="Hyperlink.12"/>
              </w:rPr>
              <w:instrText xml:space="preserve"> HYPERLINK "https://books.scielo.org/id/rfv9p/pdf/costa-9788577982318-01.pdf"</w:instrText>
            </w:r>
            <w:r>
              <w:rPr>
                <w:rStyle w:val="Hyperlink.12"/>
              </w:rPr>
              <w:fldChar w:fldCharType="separate" w:fldLock="0"/>
            </w:r>
            <w:r>
              <w:rPr>
                <w:rStyle w:val="Hyperlink.12"/>
                <w:rtl w:val="0"/>
                <w:lang w:val="pt-PT"/>
              </w:rPr>
              <w:t>https://books.scielo.org/id/rfv9p/pdf/costa-9788577982318-01.pdf</w:t>
            </w:r>
            <w:r>
              <w:rPr/>
              <w:fldChar w:fldCharType="end" w:fldLock="0"/>
            </w:r>
            <w:r>
              <w:rPr>
                <w:rStyle w:val="Hyperlink.12"/>
                <w:rtl w:val="0"/>
                <w:lang w:val="pt-PT"/>
              </w:rPr>
              <w:t>&gt;. Acesso em: 20 mar. 2022.</w:t>
            </w:r>
          </w:p>
          <w:p>
            <w:pPr>
              <w:pStyle w:val="Corpo A"/>
              <w:rPr>
                <w:rStyle w:val="Nenhum"/>
                <w:shd w:val="clear" w:color="auto" w:fill="ffffff"/>
                <w:lang w:val="pt-PT"/>
              </w:rPr>
            </w:pPr>
          </w:p>
          <w:p>
            <w:pPr>
              <w:pStyle w:val="Corpo A"/>
              <w:bidi w:val="0"/>
              <w:ind w:left="0" w:right="0" w:firstLine="0"/>
              <w:jc w:val="both"/>
              <w:rPr>
                <w:rStyle w:val="Nenhum"/>
                <w:shd w:val="nil" w:color="auto" w:fill="auto"/>
                <w:rtl w:val="0"/>
              </w:rPr>
            </w:pPr>
            <w:r>
              <w:rPr>
                <w:rStyle w:val="Hyperlink.12"/>
                <w:rtl w:val="0"/>
                <w:lang w:val="pt-PT"/>
              </w:rPr>
              <w:t>PEREIRA, Potyara Amazoneida Necessidades Humanas: subs</w:t>
            </w:r>
            <w:r>
              <w:rPr>
                <w:rStyle w:val="Hyperlink.12"/>
                <w:rtl w:val="0"/>
                <w:lang w:val="pt-PT"/>
              </w:rPr>
              <w:t>í</w:t>
            </w:r>
            <w:r>
              <w:rPr>
                <w:rStyle w:val="Hyperlink.12"/>
                <w:rtl w:val="0"/>
                <w:lang w:val="pt-PT"/>
              </w:rPr>
              <w:t>dios a cr</w:t>
            </w:r>
            <w:r>
              <w:rPr>
                <w:rStyle w:val="Hyperlink.12"/>
                <w:rtl w:val="0"/>
                <w:lang w:val="pt-PT"/>
              </w:rPr>
              <w:t>í</w:t>
            </w:r>
            <w:r>
              <w:rPr>
                <w:rStyle w:val="Hyperlink.12"/>
                <w:rtl w:val="0"/>
                <w:lang w:val="pt-PT"/>
              </w:rPr>
              <w:t>tica dos m</w:t>
            </w:r>
            <w:r>
              <w:rPr>
                <w:rStyle w:val="Hyperlink.12"/>
                <w:rtl w:val="0"/>
                <w:lang w:val="pt-PT"/>
              </w:rPr>
              <w:t>í</w:t>
            </w:r>
            <w:r>
              <w:rPr>
                <w:rStyle w:val="Hyperlink.12"/>
                <w:rtl w:val="0"/>
                <w:lang w:val="pt-PT"/>
              </w:rPr>
              <w:t xml:space="preserve">nimos sociais </w:t>
            </w:r>
            <w:r>
              <w:rPr>
                <w:rStyle w:val="Hyperlink.12"/>
                <w:rtl w:val="0"/>
                <w:lang w:val="pt-PT"/>
              </w:rPr>
              <w:t xml:space="preserve">– </w:t>
            </w:r>
            <w:r>
              <w:rPr>
                <w:rStyle w:val="Hyperlink.12"/>
                <w:rtl w:val="0"/>
                <w:lang w:val="pt-PT"/>
              </w:rPr>
              <w:t xml:space="preserve">6.ed. </w:t>
            </w:r>
            <w:r>
              <w:rPr>
                <w:rStyle w:val="Hyperlink.12"/>
                <w:rtl w:val="0"/>
                <w:lang w:val="pt-PT"/>
              </w:rPr>
              <w:t xml:space="preserve">– </w:t>
            </w:r>
            <w:r>
              <w:rPr>
                <w:rStyle w:val="Hyperlink.12"/>
                <w:rtl w:val="0"/>
                <w:lang w:val="pt-PT"/>
              </w:rPr>
              <w:t>S</w:t>
            </w:r>
            <w:r>
              <w:rPr>
                <w:rStyle w:val="Hyperlink.12"/>
                <w:rtl w:val="0"/>
                <w:lang w:val="pt-PT"/>
              </w:rPr>
              <w:t>ã</w:t>
            </w:r>
            <w:r>
              <w:rPr>
                <w:rStyle w:val="Hyperlink.12"/>
                <w:rtl w:val="0"/>
                <w:lang w:val="pt-PT"/>
              </w:rPr>
              <w:t>o Paulo: Cortez, 2011.</w:t>
            </w:r>
          </w:p>
          <w:p>
            <w:pPr>
              <w:pStyle w:val="Corpo A"/>
              <w:jc w:val="both"/>
              <w:rPr>
                <w:rStyle w:val="Hyperlink.12"/>
              </w:rPr>
            </w:pPr>
          </w:p>
          <w:p>
            <w:pPr>
              <w:pStyle w:val="Corpo A"/>
              <w:bidi w:val="0"/>
              <w:ind w:left="0" w:right="0" w:firstLine="0"/>
              <w:jc w:val="both"/>
              <w:rPr>
                <w:rStyle w:val="Nenhum"/>
                <w:shd w:val="nil" w:color="auto" w:fill="auto"/>
                <w:rtl w:val="0"/>
              </w:rPr>
            </w:pPr>
            <w:r>
              <w:rPr>
                <w:rStyle w:val="Hyperlink.12"/>
                <w:rtl w:val="0"/>
                <w:lang w:val="pt-PT"/>
              </w:rPr>
              <w:t>PEREIRA, Potyara Amazoneida A pobreza, suas causas e interpreta</w:t>
            </w:r>
            <w:r>
              <w:rPr>
                <w:rStyle w:val="Hyperlink.12"/>
                <w:rtl w:val="0"/>
                <w:lang w:val="pt-PT"/>
              </w:rPr>
              <w:t>çõ</w:t>
            </w:r>
            <w:r>
              <w:rPr>
                <w:rStyle w:val="Hyperlink.12"/>
                <w:rtl w:val="0"/>
                <w:lang w:val="pt-PT"/>
              </w:rPr>
              <w:t>es: destaque ao caso brasileiro. SER Social, [S.l.].j. n. 18, p. 229-252, 2006. Dispon</w:t>
            </w:r>
            <w:r>
              <w:rPr>
                <w:rStyle w:val="Hyperlink.12"/>
                <w:rtl w:val="0"/>
                <w:lang w:val="pt-PT"/>
              </w:rPr>
              <w:t>í</w:t>
            </w:r>
            <w:r>
              <w:rPr>
                <w:rStyle w:val="Hyperlink.12"/>
                <w:rtl w:val="0"/>
                <w:lang w:val="pt-PT"/>
              </w:rPr>
              <w:t>vel em: &lt; https://periodicos.unb.br/index.php/SER_Social/article/view/12996/11345&gt;. Acesso em: 24 mar. 2022.</w:t>
            </w:r>
          </w:p>
          <w:p>
            <w:pPr>
              <w:pStyle w:val="Corpo A"/>
              <w:rPr>
                <w:rStyle w:val="Nenhum"/>
                <w:shd w:val="clear" w:color="auto" w:fill="ffffff"/>
                <w:lang w:val="pt-PT"/>
              </w:rPr>
            </w:pPr>
          </w:p>
          <w:p>
            <w:pPr>
              <w:pStyle w:val="Corpo A"/>
              <w:bidi w:val="0"/>
              <w:ind w:left="0" w:right="0" w:firstLine="0"/>
              <w:jc w:val="left"/>
              <w:rPr>
                <w:rStyle w:val="Nenhum"/>
                <w:shd w:val="nil" w:color="auto" w:fill="auto"/>
                <w:rtl w:val="0"/>
              </w:rPr>
            </w:pPr>
            <w:r>
              <w:rPr>
                <w:rStyle w:val="Hyperlink.12"/>
                <w:rtl w:val="0"/>
                <w:lang w:val="pt-PT"/>
              </w:rPr>
              <w:t>Pesquisa nacional da cesta b</w:t>
            </w:r>
            <w:r>
              <w:rPr>
                <w:rStyle w:val="Hyperlink.12"/>
                <w:rtl w:val="0"/>
                <w:lang w:val="pt-PT"/>
              </w:rPr>
              <w:t>á</w:t>
            </w:r>
            <w:r>
              <w:rPr>
                <w:rStyle w:val="Hyperlink.12"/>
                <w:rtl w:val="0"/>
                <w:lang w:val="pt-PT"/>
              </w:rPr>
              <w:t xml:space="preserve">sica de alimentos. </w:t>
            </w:r>
            <w:r>
              <w:rPr>
                <w:rStyle w:val="Nenhum"/>
                <w:b w:val="1"/>
                <w:bCs w:val="1"/>
                <w:shd w:val="nil" w:color="auto" w:fill="auto"/>
                <w:rtl w:val="0"/>
                <w:lang w:val="pt-PT"/>
              </w:rPr>
              <w:t>DIEESE</w:t>
            </w:r>
            <w:r>
              <w:rPr>
                <w:rStyle w:val="Hyperlink.12"/>
                <w:rtl w:val="0"/>
                <w:lang w:val="pt-PT"/>
              </w:rPr>
              <w:t>, 2021. Dispon</w:t>
            </w:r>
            <w:r>
              <w:rPr>
                <w:rStyle w:val="Hyperlink.12"/>
                <w:rtl w:val="0"/>
                <w:lang w:val="pt-PT"/>
              </w:rPr>
              <w:t>í</w:t>
            </w:r>
            <w:r>
              <w:rPr>
                <w:rStyle w:val="Hyperlink.12"/>
                <w:rtl w:val="0"/>
                <w:lang w:val="pt-PT"/>
              </w:rPr>
              <w:t>vel em: &lt;</w:t>
            </w:r>
            <w:r>
              <w:rPr>
                <w:rStyle w:val="Hyperlink.12"/>
              </w:rPr>
              <w:fldChar w:fldCharType="begin" w:fldLock="0"/>
            </w:r>
            <w:r>
              <w:rPr>
                <w:rStyle w:val="Hyperlink.12"/>
              </w:rPr>
              <w:instrText xml:space="preserve"> HYPERLINK "https://www.dieese.org.br/analisecestabasica/salarioMinimo.html"</w:instrText>
            </w:r>
            <w:r>
              <w:rPr>
                <w:rStyle w:val="Hyperlink.12"/>
              </w:rPr>
              <w:fldChar w:fldCharType="separate" w:fldLock="0"/>
            </w:r>
            <w:r>
              <w:rPr>
                <w:rStyle w:val="Hyperlink.12"/>
                <w:rtl w:val="0"/>
                <w:lang w:val="pt-PT"/>
              </w:rPr>
              <w:t>https://www.dieese.org.br/analisecestabasica/salarioMinimo.html</w:t>
            </w:r>
            <w:r>
              <w:rPr/>
              <w:fldChar w:fldCharType="end" w:fldLock="0"/>
            </w:r>
            <w:r>
              <w:rPr>
                <w:rStyle w:val="Hyperlink.12"/>
                <w:rtl w:val="0"/>
                <w:lang w:val="pt-PT"/>
              </w:rPr>
              <w:t>&gt;. Acesso em: 18 fev. 2021.</w:t>
            </w:r>
          </w:p>
          <w:p>
            <w:pPr>
              <w:pStyle w:val="Corpo A"/>
              <w:rPr>
                <w:rStyle w:val="Nenhum"/>
                <w:shd w:val="clear" w:color="auto" w:fill="ffffff"/>
                <w:lang w:val="pt-PT"/>
              </w:rPr>
            </w:pPr>
          </w:p>
          <w:p>
            <w:pPr>
              <w:pStyle w:val="Corpo A"/>
              <w:bidi w:val="0"/>
              <w:ind w:left="0" w:right="0" w:firstLine="0"/>
              <w:jc w:val="left"/>
              <w:rPr>
                <w:rStyle w:val="Nenhum"/>
                <w:shd w:val="nil" w:color="auto" w:fill="auto"/>
                <w:rtl w:val="0"/>
              </w:rPr>
            </w:pPr>
            <w:r>
              <w:rPr>
                <w:rStyle w:val="Hyperlink.12"/>
                <w:rtl w:val="0"/>
                <w:lang w:val="pt-PT"/>
              </w:rPr>
              <w:t xml:space="preserve">PINZANI, Alessandro. </w:t>
            </w:r>
            <w:r>
              <w:rPr>
                <w:rStyle w:val="Nenhum"/>
                <w:b w:val="1"/>
                <w:bCs w:val="1"/>
                <w:shd w:val="nil" w:color="auto" w:fill="auto"/>
                <w:rtl w:val="0"/>
                <w:lang w:val="pt-PT"/>
              </w:rPr>
              <w:t>Pobreza: sobre a dificuldade de definir um fen</w:t>
            </w:r>
            <w:r>
              <w:rPr>
                <w:rStyle w:val="Nenhum"/>
                <w:b w:val="1"/>
                <w:bCs w:val="1"/>
                <w:shd w:val="nil" w:color="auto" w:fill="auto"/>
                <w:rtl w:val="0"/>
                <w:lang w:val="pt-PT"/>
              </w:rPr>
              <w:t>ô</w:t>
            </w:r>
            <w:r>
              <w:rPr>
                <w:rStyle w:val="Nenhum"/>
                <w:b w:val="1"/>
                <w:bCs w:val="1"/>
                <w:shd w:val="nil" w:color="auto" w:fill="auto"/>
                <w:rtl w:val="0"/>
                <w:lang w:val="pt-PT"/>
              </w:rPr>
              <w:t>meno social</w:t>
            </w:r>
            <w:r>
              <w:rPr>
                <w:rStyle w:val="Hyperlink.12"/>
                <w:rtl w:val="0"/>
                <w:lang w:val="pt-PT"/>
              </w:rPr>
              <w:t xml:space="preserve">. </w:t>
            </w:r>
            <w:r>
              <w:rPr>
                <w:rStyle w:val="Nenhum"/>
                <w:i w:val="1"/>
                <w:iCs w:val="1"/>
                <w:shd w:val="nil" w:color="auto" w:fill="auto"/>
                <w:rtl w:val="0"/>
                <w:lang w:val="pt-PT"/>
              </w:rPr>
              <w:t>In</w:t>
            </w:r>
            <w:r>
              <w:rPr>
                <w:rStyle w:val="Hyperlink.12"/>
                <w:rtl w:val="0"/>
                <w:lang w:val="pt-PT"/>
              </w:rPr>
              <w:t>: YANKO, Marcius de Alencar Xavier ...[et al.]. 1</w:t>
            </w:r>
            <w:r>
              <w:rPr>
                <w:rStyle w:val="Hyperlink.12"/>
                <w:rtl w:val="0"/>
                <w:lang w:val="pt-PT"/>
              </w:rPr>
              <w:t>ª</w:t>
            </w:r>
            <w:r>
              <w:rPr>
                <w:rStyle w:val="Hyperlink.12"/>
                <w:rtl w:val="0"/>
                <w:lang w:val="pt-PT"/>
              </w:rPr>
              <w:t>.ed. Curitiba: Editora Prismas, 2017, p. 285-319.</w:t>
            </w:r>
          </w:p>
          <w:p>
            <w:pPr>
              <w:pStyle w:val="Corpo A"/>
              <w:rPr>
                <w:rStyle w:val="Nenhum"/>
                <w:shd w:val="clear" w:color="auto" w:fill="ffffff"/>
                <w:lang w:val="pt-PT"/>
              </w:rPr>
            </w:pPr>
          </w:p>
          <w:p>
            <w:pPr>
              <w:pStyle w:val="Corpo A"/>
              <w:bidi w:val="0"/>
              <w:ind w:left="0" w:right="0" w:firstLine="0"/>
              <w:jc w:val="left"/>
              <w:rPr>
                <w:rStyle w:val="Nenhum"/>
                <w:shd w:val="clear" w:color="auto" w:fill="ffffff"/>
                <w:rtl w:val="0"/>
              </w:rPr>
            </w:pPr>
            <w:r>
              <w:rPr>
                <w:rStyle w:val="Nenhum"/>
                <w:shd w:val="clear" w:color="auto" w:fill="ffffff"/>
                <w:rtl w:val="0"/>
                <w:lang w:val="pt-PT"/>
              </w:rPr>
              <w:t>PIKETTY, Thomas. 2014. O capital no s</w:t>
            </w:r>
            <w:r>
              <w:rPr>
                <w:rStyle w:val="Nenhum"/>
                <w:shd w:val="clear" w:color="auto" w:fill="ffffff"/>
                <w:rtl w:val="0"/>
                <w:lang w:val="pt-PT"/>
              </w:rPr>
              <w:t>é</w:t>
            </w:r>
            <w:r>
              <w:rPr>
                <w:rStyle w:val="Nenhum"/>
                <w:shd w:val="clear" w:color="auto" w:fill="ffffff"/>
                <w:rtl w:val="0"/>
                <w:lang w:val="pt-PT"/>
              </w:rPr>
              <w:t>culo XXI. BOLLE, Monica B. (trad.). Rio de Janeiro: Ed. Intr</w:t>
            </w:r>
            <w:r>
              <w:rPr>
                <w:rStyle w:val="Nenhum"/>
                <w:shd w:val="clear" w:color="auto" w:fill="ffffff"/>
                <w:rtl w:val="0"/>
                <w:lang w:val="pt-PT"/>
              </w:rPr>
              <w:t>í</w:t>
            </w:r>
            <w:r>
              <w:rPr>
                <w:rStyle w:val="Nenhum"/>
                <w:shd w:val="clear" w:color="auto" w:fill="ffffff"/>
                <w:rtl w:val="0"/>
                <w:lang w:val="pt-PT"/>
              </w:rPr>
              <w:t xml:space="preserve">nsica. </w:t>
            </w:r>
            <w:r>
              <w:rPr>
                <w:rStyle w:val="Hyperlink.12"/>
                <w:shd w:val="nil" w:color="auto" w:fill="auto"/>
                <w:rtl w:val="0"/>
                <w:lang w:val="pt-PT"/>
              </w:rPr>
              <w:t>E-ISBN 978-85-8057-582-8. Dispon</w:t>
            </w:r>
            <w:r>
              <w:rPr>
                <w:rStyle w:val="Hyperlink.12"/>
                <w:shd w:val="nil" w:color="auto" w:fill="auto"/>
                <w:rtl w:val="0"/>
                <w:lang w:val="pt-PT"/>
              </w:rPr>
              <w:t>í</w:t>
            </w:r>
            <w:r>
              <w:rPr>
                <w:rStyle w:val="Hyperlink.12"/>
                <w:shd w:val="nil" w:color="auto" w:fill="auto"/>
                <w:rtl w:val="0"/>
                <w:lang w:val="pt-PT"/>
              </w:rPr>
              <w:t>vel em: &lt;file:///C:/Users/acer/Documents/Mestrado/O%20Capital%20no%20Seculo%20XXI%20-%20Thomas%20Piketty.pdf&gt;. Acesso em: 25 mar 2022.</w:t>
            </w:r>
          </w:p>
          <w:p>
            <w:pPr>
              <w:pStyle w:val="Corpo A"/>
              <w:rPr>
                <w:rStyle w:val="Nenhum"/>
                <w:shd w:val="clear" w:color="auto" w:fill="ffffff"/>
                <w:lang w:val="pt-PT"/>
              </w:rPr>
            </w:pPr>
          </w:p>
          <w:p>
            <w:pPr>
              <w:pStyle w:val="Corpo A"/>
              <w:bidi w:val="0"/>
              <w:ind w:left="0" w:right="0" w:firstLine="0"/>
              <w:jc w:val="left"/>
              <w:rPr>
                <w:rStyle w:val="Nenhum"/>
                <w:shd w:val="nil" w:color="auto" w:fill="auto"/>
                <w:rtl w:val="0"/>
              </w:rPr>
            </w:pPr>
            <w:r>
              <w:rPr>
                <w:rStyle w:val="Hyperlink.12"/>
                <w:rtl w:val="0"/>
                <w:lang w:val="pt-PT"/>
              </w:rPr>
              <w:t>Pol</w:t>
            </w:r>
            <w:r>
              <w:rPr>
                <w:rStyle w:val="Hyperlink.12"/>
                <w:rtl w:val="0"/>
                <w:lang w:val="pt-PT"/>
              </w:rPr>
              <w:t>í</w:t>
            </w:r>
            <w:r>
              <w:rPr>
                <w:rStyle w:val="Hyperlink.12"/>
                <w:rtl w:val="0"/>
                <w:lang w:val="pt-PT"/>
              </w:rPr>
              <w:t>tica Nacional de Assist</w:t>
            </w:r>
            <w:r>
              <w:rPr>
                <w:rStyle w:val="Hyperlink.12"/>
                <w:rtl w:val="0"/>
                <w:lang w:val="pt-PT"/>
              </w:rPr>
              <w:t>ê</w:t>
            </w:r>
            <w:r>
              <w:rPr>
                <w:rStyle w:val="Hyperlink.12"/>
                <w:rtl w:val="0"/>
                <w:lang w:val="pt-PT"/>
              </w:rPr>
              <w:t xml:space="preserve">ncia Social - PNAS/ 2004 - </w:t>
            </w:r>
            <w:r>
              <w:rPr>
                <w:rStyle w:val="Nenhum"/>
                <w:b w:val="1"/>
                <w:bCs w:val="1"/>
                <w:shd w:val="nil" w:color="auto" w:fill="auto"/>
                <w:rtl w:val="0"/>
                <w:lang w:val="pt-PT"/>
              </w:rPr>
              <w:t>Norma Operacional B</w:t>
            </w:r>
            <w:r>
              <w:rPr>
                <w:rStyle w:val="Nenhum"/>
                <w:b w:val="1"/>
                <w:bCs w:val="1"/>
                <w:shd w:val="nil" w:color="auto" w:fill="auto"/>
                <w:rtl w:val="0"/>
                <w:lang w:val="pt-PT"/>
              </w:rPr>
              <w:t>á</w:t>
            </w:r>
            <w:r>
              <w:rPr>
                <w:rStyle w:val="Nenhum"/>
                <w:b w:val="1"/>
                <w:bCs w:val="1"/>
                <w:shd w:val="nil" w:color="auto" w:fill="auto"/>
                <w:rtl w:val="0"/>
                <w:lang w:val="pt-PT"/>
              </w:rPr>
              <w:t>sica - NOB/ SUAS</w:t>
            </w:r>
            <w:r>
              <w:rPr>
                <w:rStyle w:val="Hyperlink.12"/>
                <w:rtl w:val="0"/>
                <w:lang w:val="pt-PT"/>
              </w:rPr>
              <w:t>. Bras</w:t>
            </w:r>
            <w:r>
              <w:rPr>
                <w:rStyle w:val="Hyperlink.12"/>
                <w:rtl w:val="0"/>
                <w:lang w:val="pt-PT"/>
              </w:rPr>
              <w:t>í</w:t>
            </w:r>
            <w:r>
              <w:rPr>
                <w:rStyle w:val="Hyperlink.12"/>
                <w:rtl w:val="0"/>
                <w:lang w:val="pt-PT"/>
              </w:rPr>
              <w:t>lia, nov. 2005. Dispon</w:t>
            </w:r>
            <w:r>
              <w:rPr>
                <w:rStyle w:val="Hyperlink.12"/>
                <w:rtl w:val="0"/>
                <w:lang w:val="pt-PT"/>
              </w:rPr>
              <w:t>í</w:t>
            </w:r>
            <w:r>
              <w:rPr>
                <w:rStyle w:val="Hyperlink.12"/>
                <w:rtl w:val="0"/>
                <w:lang w:val="pt-PT"/>
              </w:rPr>
              <w:t>vel em: &lt;</w:t>
            </w:r>
            <w:r>
              <w:rPr>
                <w:rStyle w:val="Hyperlink.12"/>
              </w:rPr>
              <w:fldChar w:fldCharType="begin" w:fldLock="0"/>
            </w:r>
            <w:r>
              <w:rPr>
                <w:rStyle w:val="Hyperlink.12"/>
              </w:rPr>
              <w:instrText xml:space="preserve"> HYPERLINK "http://www.mds.gov.br/webarquivos/publicacao/assistencia_social/Normativas/PNAS2004.pdf"</w:instrText>
            </w:r>
            <w:r>
              <w:rPr>
                <w:rStyle w:val="Hyperlink.12"/>
              </w:rPr>
              <w:fldChar w:fldCharType="separate" w:fldLock="0"/>
            </w:r>
            <w:r>
              <w:rPr>
                <w:rStyle w:val="Hyperlink.12"/>
                <w:rtl w:val="0"/>
                <w:lang w:val="pt-PT"/>
              </w:rPr>
              <w:t>http://www.mds.gov.br/webarquivos/publicacao/assistencia_social/Normativas/PNAS2004.pdf</w:t>
            </w:r>
            <w:r>
              <w:rPr/>
              <w:fldChar w:fldCharType="end" w:fldLock="0"/>
            </w:r>
            <w:r>
              <w:rPr>
                <w:rStyle w:val="Hyperlink.12"/>
                <w:rtl w:val="0"/>
                <w:lang w:val="pt-PT"/>
              </w:rPr>
              <w:t>&gt;. Acesso em: 29 ago. 2019.</w:t>
            </w:r>
          </w:p>
          <w:p>
            <w:pPr>
              <w:pStyle w:val="Corpo A"/>
              <w:rPr>
                <w:rStyle w:val="Nenhum"/>
                <w:shd w:val="clear" w:color="auto" w:fill="ffffff"/>
                <w:lang w:val="pt-PT"/>
              </w:rPr>
            </w:pPr>
          </w:p>
          <w:p>
            <w:pPr>
              <w:pStyle w:val="Corpo A"/>
              <w:bidi w:val="0"/>
              <w:ind w:left="0" w:right="0" w:firstLine="0"/>
              <w:jc w:val="left"/>
              <w:rPr>
                <w:rStyle w:val="Nenhum"/>
                <w:shd w:val="nil" w:color="auto" w:fill="auto"/>
                <w:rtl w:val="0"/>
              </w:rPr>
            </w:pPr>
            <w:r>
              <w:rPr>
                <w:rStyle w:val="Hyperlink.12"/>
                <w:rtl w:val="0"/>
                <w:lang w:val="pt-PT"/>
              </w:rPr>
              <w:t xml:space="preserve">PONTES, Reinaldo Nobre. </w:t>
            </w:r>
            <w:r>
              <w:rPr>
                <w:rStyle w:val="Nenhum"/>
                <w:b w:val="1"/>
                <w:bCs w:val="1"/>
                <w:shd w:val="nil" w:color="auto" w:fill="auto"/>
                <w:rtl w:val="0"/>
                <w:lang w:val="pt-PT"/>
              </w:rPr>
              <w:t>Concep</w:t>
            </w:r>
            <w:r>
              <w:rPr>
                <w:rStyle w:val="Nenhum"/>
                <w:b w:val="1"/>
                <w:bCs w:val="1"/>
                <w:shd w:val="nil" w:color="auto" w:fill="auto"/>
                <w:rtl w:val="0"/>
                <w:lang w:val="pt-PT"/>
              </w:rPr>
              <w:t>çõ</w:t>
            </w:r>
            <w:r>
              <w:rPr>
                <w:rStyle w:val="Nenhum"/>
                <w:b w:val="1"/>
                <w:bCs w:val="1"/>
                <w:shd w:val="nil" w:color="auto" w:fill="auto"/>
                <w:rtl w:val="0"/>
                <w:lang w:val="pt-PT"/>
              </w:rPr>
              <w:t>es de pobreza dos atores sociais na pol</w:t>
            </w:r>
            <w:r>
              <w:rPr>
                <w:rStyle w:val="Nenhum"/>
                <w:b w:val="1"/>
                <w:bCs w:val="1"/>
                <w:shd w:val="nil" w:color="auto" w:fill="auto"/>
                <w:rtl w:val="0"/>
                <w:lang w:val="pt-PT"/>
              </w:rPr>
              <w:t>í</w:t>
            </w:r>
            <w:r>
              <w:rPr>
                <w:rStyle w:val="Nenhum"/>
                <w:b w:val="1"/>
                <w:bCs w:val="1"/>
                <w:shd w:val="nil" w:color="auto" w:fill="auto"/>
                <w:rtl w:val="0"/>
                <w:lang w:val="pt-PT"/>
              </w:rPr>
              <w:t>tica de assist</w:t>
            </w:r>
            <w:r>
              <w:rPr>
                <w:rStyle w:val="Nenhum"/>
                <w:b w:val="1"/>
                <w:bCs w:val="1"/>
                <w:shd w:val="nil" w:color="auto" w:fill="auto"/>
                <w:rtl w:val="0"/>
                <w:lang w:val="pt-PT"/>
              </w:rPr>
              <w:t>ê</w:t>
            </w:r>
            <w:r>
              <w:rPr>
                <w:rStyle w:val="Nenhum"/>
                <w:b w:val="1"/>
                <w:bCs w:val="1"/>
                <w:shd w:val="nil" w:color="auto" w:fill="auto"/>
                <w:rtl w:val="0"/>
                <w:lang w:val="pt-PT"/>
              </w:rPr>
              <w:t>ncia social no per</w:t>
            </w:r>
            <w:r>
              <w:rPr>
                <w:rStyle w:val="Nenhum"/>
                <w:b w:val="1"/>
                <w:bCs w:val="1"/>
                <w:shd w:val="nil" w:color="auto" w:fill="auto"/>
                <w:rtl w:val="0"/>
                <w:lang w:val="pt-PT"/>
              </w:rPr>
              <w:t>í</w:t>
            </w:r>
            <w:r>
              <w:rPr>
                <w:rStyle w:val="Nenhum"/>
                <w:b w:val="1"/>
                <w:bCs w:val="1"/>
                <w:shd w:val="nil" w:color="auto" w:fill="auto"/>
                <w:rtl w:val="0"/>
                <w:lang w:val="pt-PT"/>
              </w:rPr>
              <w:t>odo FHC</w:t>
            </w:r>
            <w:r>
              <w:rPr>
                <w:rStyle w:val="Hyperlink.12"/>
                <w:rtl w:val="0"/>
                <w:lang w:val="pt-PT"/>
              </w:rPr>
              <w:t>. Rev. Kat</w:t>
            </w:r>
            <w:r>
              <w:rPr>
                <w:rStyle w:val="Hyperlink.12"/>
                <w:rtl w:val="0"/>
                <w:lang w:val="pt-PT"/>
              </w:rPr>
              <w:t>á</w:t>
            </w:r>
            <w:r>
              <w:rPr>
                <w:rStyle w:val="Hyperlink.12"/>
                <w:rtl w:val="0"/>
                <w:lang w:val="pt-PT"/>
              </w:rPr>
              <w:t>lysis Florian</w:t>
            </w:r>
            <w:r>
              <w:rPr>
                <w:rStyle w:val="Hyperlink.12"/>
                <w:rtl w:val="0"/>
                <w:lang w:val="pt-PT"/>
              </w:rPr>
              <w:t>ó</w:t>
            </w:r>
            <w:r>
              <w:rPr>
                <w:rStyle w:val="Hyperlink.12"/>
                <w:rtl w:val="0"/>
                <w:lang w:val="pt-PT"/>
              </w:rPr>
              <w:t>polis, v.13, n.2, p. 181-190, jul/dez. 2010. Dispon</w:t>
            </w:r>
            <w:r>
              <w:rPr>
                <w:rStyle w:val="Hyperlink.12"/>
                <w:rtl w:val="0"/>
                <w:lang w:val="pt-PT"/>
              </w:rPr>
              <w:t>í</w:t>
            </w:r>
            <w:r>
              <w:rPr>
                <w:rStyle w:val="Hyperlink.12"/>
                <w:rtl w:val="0"/>
                <w:lang w:val="pt-PT"/>
              </w:rPr>
              <w:t>vel em: &lt;https://www.scielo.br/scielo.php?script=sci_arttext&amp;pid=S1414-49802010000200005&gt;. Acesso em: 13 dez. 2020.</w:t>
            </w:r>
          </w:p>
          <w:p>
            <w:pPr>
              <w:pStyle w:val="Corpo A"/>
              <w:rPr>
                <w:rStyle w:val="Nenhum"/>
                <w:shd w:val="clear" w:color="auto" w:fill="ffffff"/>
                <w:lang w:val="pt-PT"/>
              </w:rPr>
            </w:pPr>
          </w:p>
          <w:p>
            <w:pPr>
              <w:pStyle w:val="Corpo A"/>
              <w:bidi w:val="0"/>
              <w:ind w:left="0" w:right="0" w:firstLine="0"/>
              <w:jc w:val="left"/>
              <w:rPr>
                <w:rStyle w:val="Nenhum"/>
                <w:shd w:val="nil" w:color="auto" w:fill="auto"/>
                <w:rtl w:val="0"/>
              </w:rPr>
            </w:pPr>
            <w:r>
              <w:rPr>
                <w:rStyle w:val="Hyperlink.12"/>
                <w:rtl w:val="0"/>
                <w:lang w:val="pt-PT"/>
              </w:rPr>
              <w:t xml:space="preserve">Quase metade do mundo vive com menos de U$D5,50 por dia. </w:t>
            </w:r>
            <w:r>
              <w:rPr>
                <w:rStyle w:val="Nenhum"/>
                <w:b w:val="1"/>
                <w:bCs w:val="1"/>
                <w:shd w:val="nil" w:color="auto" w:fill="auto"/>
                <w:rtl w:val="0"/>
                <w:lang w:val="en-US"/>
              </w:rPr>
              <w:t>The Word Bank</w:t>
            </w:r>
            <w:r>
              <w:rPr>
                <w:rStyle w:val="Nenhum"/>
                <w:shd w:val="nil" w:color="auto" w:fill="auto"/>
                <w:rtl w:val="0"/>
                <w:lang w:val="en-US"/>
              </w:rPr>
              <w:t>. 2018. Dispon</w:t>
            </w:r>
            <w:r>
              <w:rPr>
                <w:rStyle w:val="Nenhum"/>
                <w:shd w:val="nil" w:color="auto" w:fill="auto"/>
                <w:rtl w:val="0"/>
                <w:lang w:val="en-US"/>
              </w:rPr>
              <w:t>í</w:t>
            </w:r>
            <w:r>
              <w:rPr>
                <w:rStyle w:val="Nenhum"/>
                <w:shd w:val="nil" w:color="auto" w:fill="auto"/>
                <w:rtl w:val="0"/>
                <w:lang w:val="en-US"/>
              </w:rPr>
              <w:t>vel em: &lt;</w:t>
            </w:r>
            <w:r>
              <w:rPr>
                <w:rStyle w:val="Hyperlink.14"/>
              </w:rPr>
              <w:fldChar w:fldCharType="begin" w:fldLock="0"/>
            </w:r>
            <w:r>
              <w:rPr>
                <w:rStyle w:val="Hyperlink.14"/>
              </w:rPr>
              <w:instrText xml:space="preserve"> HYPERLINK "https://www.worldbank.org/pt/news/press-release/2018/10/17/nearly-half-the-world-lives-on-less-than-550-a-day-brazilian-portuguese"</w:instrText>
            </w:r>
            <w:r>
              <w:rPr>
                <w:rStyle w:val="Hyperlink.14"/>
              </w:rPr>
              <w:fldChar w:fldCharType="separate" w:fldLock="0"/>
            </w:r>
            <w:r>
              <w:rPr>
                <w:rStyle w:val="Hyperlink.14"/>
                <w:rtl w:val="0"/>
                <w:lang w:val="en-US"/>
              </w:rPr>
              <w:t xml:space="preserve"> https://www.worldbank.org/pt/news/press-release/2018/10/17/nearly-half-the-world-lives-on-less-than-550-a-day&gt;.</w:t>
            </w:r>
            <w:r>
              <w:rPr/>
              <w:fldChar w:fldCharType="end" w:fldLock="0"/>
            </w:r>
            <w:r>
              <w:rPr>
                <w:rStyle w:val="Hyperlink.14"/>
                <w:rtl w:val="0"/>
                <w:lang w:val="en-US"/>
              </w:rPr>
              <w:t xml:space="preserve"> </w:t>
            </w:r>
            <w:r>
              <w:rPr>
                <w:rStyle w:val="Hyperlink.12"/>
                <w:rtl w:val="0"/>
                <w:lang w:val="pt-PT"/>
              </w:rPr>
              <w:t>Acesso em: 28 ago. 2019.</w:t>
            </w:r>
          </w:p>
          <w:p>
            <w:pPr>
              <w:pStyle w:val="Corpo A"/>
              <w:rPr>
                <w:rStyle w:val="Hyperlink.12"/>
              </w:rPr>
            </w:pPr>
          </w:p>
          <w:p>
            <w:pPr>
              <w:pStyle w:val="Corpo A"/>
              <w:bidi w:val="0"/>
              <w:ind w:left="0" w:right="0" w:firstLine="0"/>
              <w:jc w:val="left"/>
              <w:rPr>
                <w:rtl w:val="0"/>
              </w:rPr>
            </w:pPr>
            <w:r>
              <w:rPr>
                <w:rStyle w:val="Hyperlink.12"/>
                <w:rtl w:val="0"/>
                <w:lang w:val="pt-PT"/>
              </w:rPr>
              <w:t xml:space="preserve">REGO, W. L, PINZANI, A. </w:t>
            </w:r>
            <w:r>
              <w:rPr>
                <w:rStyle w:val="Nenhum"/>
                <w:b w:val="1"/>
                <w:bCs w:val="1"/>
                <w:shd w:val="nil" w:color="auto" w:fill="auto"/>
                <w:rtl w:val="0"/>
                <w:lang w:val="pt-PT"/>
              </w:rPr>
              <w:t>Vozes do bolsa fam</w:t>
            </w:r>
            <w:r>
              <w:rPr>
                <w:rStyle w:val="Nenhum"/>
                <w:b w:val="1"/>
                <w:bCs w:val="1"/>
                <w:shd w:val="nil" w:color="auto" w:fill="auto"/>
                <w:rtl w:val="0"/>
                <w:lang w:val="pt-PT"/>
              </w:rPr>
              <w:t>í</w:t>
            </w:r>
            <w:r>
              <w:rPr>
                <w:rStyle w:val="Nenhum"/>
                <w:b w:val="1"/>
                <w:bCs w:val="1"/>
                <w:shd w:val="nil" w:color="auto" w:fill="auto"/>
                <w:rtl w:val="0"/>
                <w:lang w:val="pt-PT"/>
              </w:rPr>
              <w:t>lia: autonomia, dinheiro e cidadania</w:t>
            </w:r>
            <w:r>
              <w:rPr>
                <w:rStyle w:val="Hyperlink.12"/>
                <w:rtl w:val="0"/>
                <w:lang w:val="pt-PT"/>
              </w:rPr>
              <w:t>. S</w:t>
            </w:r>
            <w:r>
              <w:rPr>
                <w:rStyle w:val="Hyperlink.12"/>
                <w:rtl w:val="0"/>
                <w:lang w:val="pt-PT"/>
              </w:rPr>
              <w:t>ã</w:t>
            </w:r>
            <w:r>
              <w:rPr>
                <w:rStyle w:val="Hyperlink.12"/>
                <w:rtl w:val="0"/>
                <w:lang w:val="pt-PT"/>
              </w:rPr>
              <w:t>o Paulo: Editora Unesp, 2013.</w:t>
            </w:r>
          </w:p>
        </w:tc>
      </w:tr>
      <w:tr>
        <w:tblPrEx>
          <w:shd w:val="clear" w:color="auto" w:fill="d0ddef"/>
        </w:tblPrEx>
        <w:trPr>
          <w:trHeight w:val="310" w:hRule="atLeast"/>
        </w:trPr>
        <w:tc>
          <w:tcPr>
            <w:tcW w:type="dxa" w:w="9071"/>
            <w:tcBorders>
              <w:top w:val="nil"/>
              <w:left w:val="nil"/>
              <w:bottom w:val="nil"/>
              <w:right w:val="nil"/>
            </w:tcBorders>
            <w:shd w:val="clear" w:color="auto" w:fill="ffffff"/>
            <w:tcMar>
              <w:top w:type="dxa" w:w="80"/>
              <w:left w:type="dxa" w:w="80"/>
              <w:bottom w:type="dxa" w:w="80"/>
              <w:right w:type="dxa" w:w="80"/>
            </w:tcMar>
            <w:vAlign w:val="center"/>
          </w:tcPr>
          <w:p/>
        </w:tc>
      </w:tr>
    </w:tbl>
    <w:p>
      <w:pPr>
        <w:pStyle w:val="Standard"/>
        <w:widowControl w:val="0"/>
        <w:ind w:left="216" w:hanging="216"/>
        <w:jc w:val="both"/>
      </w:pPr>
    </w:p>
    <w:p>
      <w:pPr>
        <w:pStyle w:val="Standard"/>
        <w:widowControl w:val="0"/>
        <w:ind w:left="108" w:hanging="108"/>
        <w:jc w:val="both"/>
      </w:pPr>
    </w:p>
    <w:p>
      <w:pPr>
        <w:pStyle w:val="Standard"/>
        <w:widowControl w:val="0"/>
        <w:jc w:val="both"/>
      </w:pPr>
    </w:p>
    <w:p>
      <w:pPr>
        <w:pStyle w:val="footnote text"/>
        <w:jc w:val="both"/>
        <w:rPr>
          <w:rStyle w:val="Hyperlink.15"/>
          <w:rFonts w:ascii="Times New Roman" w:cs="Times New Roman" w:hAnsi="Times New Roman" w:eastAsia="Times New Roman"/>
        </w:rPr>
      </w:pPr>
      <w:r>
        <w:rPr>
          <w:rStyle w:val="Nenhum"/>
          <w:rFonts w:ascii="Times New Roman" w:hAnsi="Times New Roman"/>
          <w:sz w:val="24"/>
          <w:szCs w:val="24"/>
          <w:rtl w:val="0"/>
          <w:lang w:val="pt-PT"/>
        </w:rPr>
        <w:t xml:space="preserve">SALATI, Paula. </w:t>
      </w:r>
      <w:r>
        <w:rPr>
          <w:rStyle w:val="Nenhum"/>
          <w:rFonts w:ascii="Times New Roman" w:hAnsi="Times New Roman"/>
          <w:b w:val="1"/>
          <w:bCs w:val="1"/>
          <w:sz w:val="24"/>
          <w:szCs w:val="24"/>
          <w:rtl w:val="0"/>
          <w:lang w:val="pt-PT"/>
        </w:rPr>
        <w:t>Veja as medidas econ</w:t>
      </w:r>
      <w:r>
        <w:rPr>
          <w:rStyle w:val="Nenhum"/>
          <w:rFonts w:ascii="Times New Roman" w:hAnsi="Times New Roman" w:hint="default"/>
          <w:b w:val="1"/>
          <w:bCs w:val="1"/>
          <w:sz w:val="24"/>
          <w:szCs w:val="24"/>
          <w:rtl w:val="0"/>
          <w:lang w:val="pt-PT"/>
        </w:rPr>
        <w:t>ô</w:t>
      </w:r>
      <w:r>
        <w:rPr>
          <w:rStyle w:val="Nenhum"/>
          <w:rFonts w:ascii="Times New Roman" w:hAnsi="Times New Roman"/>
          <w:b w:val="1"/>
          <w:bCs w:val="1"/>
          <w:sz w:val="24"/>
          <w:szCs w:val="24"/>
          <w:rtl w:val="0"/>
          <w:lang w:val="pt-PT"/>
        </w:rPr>
        <w:t>micas adotadas pelos pa</w:t>
      </w:r>
      <w:r>
        <w:rPr>
          <w:rStyle w:val="Nenhum"/>
          <w:rFonts w:ascii="Times New Roman" w:hAnsi="Times New Roman" w:hint="default"/>
          <w:b w:val="1"/>
          <w:bCs w:val="1"/>
          <w:sz w:val="24"/>
          <w:szCs w:val="24"/>
          <w:rtl w:val="0"/>
          <w:lang w:val="pt-PT"/>
        </w:rPr>
        <w:t>í</w:t>
      </w:r>
      <w:r>
        <w:rPr>
          <w:rStyle w:val="Nenhum"/>
          <w:rFonts w:ascii="Times New Roman" w:hAnsi="Times New Roman"/>
          <w:b w:val="1"/>
          <w:bCs w:val="1"/>
          <w:sz w:val="24"/>
          <w:szCs w:val="24"/>
          <w:rtl w:val="0"/>
          <w:lang w:val="pt-PT"/>
        </w:rPr>
        <w:t>ses para socorrer popula</w:t>
      </w:r>
      <w:r>
        <w:rPr>
          <w:rStyle w:val="Nenhum"/>
          <w:rFonts w:ascii="Times New Roman" w:hAnsi="Times New Roman" w:hint="default"/>
          <w:b w:val="1"/>
          <w:bCs w:val="1"/>
          <w:sz w:val="24"/>
          <w:szCs w:val="24"/>
          <w:rtl w:val="0"/>
          <w:lang w:val="pt-PT"/>
        </w:rPr>
        <w:t>çã</w:t>
      </w:r>
      <w:r>
        <w:rPr>
          <w:rStyle w:val="Nenhum"/>
          <w:rFonts w:ascii="Times New Roman" w:hAnsi="Times New Roman"/>
          <w:b w:val="1"/>
          <w:bCs w:val="1"/>
          <w:sz w:val="24"/>
          <w:szCs w:val="24"/>
          <w:rtl w:val="0"/>
          <w:lang w:val="pt-PT"/>
        </w:rPr>
        <w:t>o e empresas</w:t>
      </w:r>
      <w:r>
        <w:rPr>
          <w:rStyle w:val="Nenhum"/>
          <w:rFonts w:ascii="Times New Roman" w:hAnsi="Times New Roman"/>
          <w:sz w:val="24"/>
          <w:szCs w:val="24"/>
          <w:rtl w:val="0"/>
          <w:lang w:val="pt-PT"/>
        </w:rPr>
        <w:t>. G-1. 19/05/2020. Economia. Dispon</w:t>
      </w:r>
      <w:r>
        <w:rPr>
          <w:rStyle w:val="Nenhum"/>
          <w:rFonts w:ascii="Times New Roman" w:hAnsi="Times New Roman" w:hint="default"/>
          <w:sz w:val="24"/>
          <w:szCs w:val="24"/>
          <w:rtl w:val="0"/>
          <w:lang w:val="pt-PT"/>
        </w:rPr>
        <w:t>í</w:t>
      </w:r>
      <w:r>
        <w:rPr>
          <w:rStyle w:val="Nenhum"/>
          <w:rFonts w:ascii="Times New Roman" w:hAnsi="Times New Roman"/>
          <w:sz w:val="24"/>
          <w:szCs w:val="24"/>
          <w:rtl w:val="0"/>
          <w:lang w:val="pt-PT"/>
        </w:rPr>
        <w:t>vel em: &lt;</w:t>
      </w:r>
      <w:r>
        <w:rPr>
          <w:rStyle w:val="Hyperlink.15"/>
          <w:rFonts w:ascii="Times New Roman" w:cs="Times New Roman" w:hAnsi="Times New Roman" w:eastAsia="Times New Roman"/>
        </w:rPr>
        <w:fldChar w:fldCharType="begin" w:fldLock="0"/>
      </w:r>
      <w:r>
        <w:rPr>
          <w:rStyle w:val="Hyperlink.15"/>
          <w:rFonts w:ascii="Times New Roman" w:cs="Times New Roman" w:hAnsi="Times New Roman" w:eastAsia="Times New Roman"/>
        </w:rPr>
        <w:instrText xml:space="preserve"> HYPERLINK "https://g1.globo.com/economia/noticia/2020/05/19/veja-medidas-economicas-adotadas-pelos-paises-para-socorrer-populacao-e-empresas.ghtml"</w:instrText>
      </w:r>
      <w:r>
        <w:rPr>
          <w:rStyle w:val="Hyperlink.15"/>
          <w:rFonts w:ascii="Times New Roman" w:cs="Times New Roman" w:hAnsi="Times New Roman" w:eastAsia="Times New Roman"/>
        </w:rPr>
        <w:fldChar w:fldCharType="separate" w:fldLock="0"/>
      </w:r>
      <w:r>
        <w:rPr>
          <w:rStyle w:val="Hyperlink.15"/>
          <w:rFonts w:ascii="Times New Roman" w:hAnsi="Times New Roman"/>
          <w:rtl w:val="0"/>
          <w:lang w:val="pt-PT"/>
        </w:rPr>
        <w:t>https://g1.globo.com/economia/noticia/2020/05/19/veja-medidas-economicas-adotadas-pelos-paises-para-socorrer-populacao-e-empresas.ghtml</w:t>
      </w:r>
      <w:r>
        <w:rPr>
          <w:rFonts w:ascii="Times New Roman" w:cs="Times New Roman" w:hAnsi="Times New Roman" w:eastAsia="Times New Roman"/>
        </w:rPr>
        <w:fldChar w:fldCharType="end" w:fldLock="0"/>
      </w:r>
      <w:r>
        <w:rPr>
          <w:rStyle w:val="Hyperlink.15"/>
          <w:rFonts w:ascii="Times New Roman" w:hAnsi="Times New Roman"/>
          <w:rtl w:val="0"/>
          <w:lang w:val="pt-PT"/>
        </w:rPr>
        <w:t>&gt;. Acesso em: 24 jan. 2021.</w:t>
      </w:r>
    </w:p>
    <w:p>
      <w:pPr>
        <w:pStyle w:val="Corpo A"/>
        <w:jc w:val="both"/>
      </w:pPr>
    </w:p>
    <w:p>
      <w:pPr>
        <w:pStyle w:val="Corpo A"/>
        <w:jc w:val="both"/>
      </w:pPr>
      <w:r>
        <w:rPr>
          <w:rtl w:val="0"/>
        </w:rPr>
        <w:t>S</w:t>
      </w:r>
      <w:r>
        <w:rPr>
          <w:rtl w:val="0"/>
        </w:rPr>
        <w:t>Á</w:t>
      </w:r>
      <w:r>
        <w:rPr>
          <w:rStyle w:val="Nenhum"/>
          <w:rtl w:val="0"/>
          <w:lang w:val="de-DE"/>
        </w:rPr>
        <w:t>TYRO, Nat</w:t>
      </w:r>
      <w:r>
        <w:rPr>
          <w:rtl w:val="0"/>
        </w:rPr>
        <w:t>á</w:t>
      </w:r>
      <w:r>
        <w:rPr>
          <w:rStyle w:val="Nenhum"/>
          <w:rtl w:val="0"/>
          <w:lang w:val="pt-PT"/>
        </w:rPr>
        <w:t xml:space="preserve">lia e SOARES, Sergei. </w:t>
      </w:r>
      <w:r>
        <w:rPr>
          <w:rStyle w:val="Nenhum"/>
          <w:b w:val="1"/>
          <w:bCs w:val="1"/>
          <w:rtl w:val="0"/>
        </w:rPr>
        <w:t>An</w:t>
      </w:r>
      <w:r>
        <w:rPr>
          <w:rStyle w:val="Nenhum"/>
          <w:b w:val="1"/>
          <w:bCs w:val="1"/>
          <w:rtl w:val="0"/>
        </w:rPr>
        <w:t>á</w:t>
      </w:r>
      <w:r>
        <w:rPr>
          <w:rStyle w:val="Nenhum"/>
          <w:b w:val="1"/>
          <w:bCs w:val="1"/>
          <w:rtl w:val="0"/>
          <w:lang w:val="pt-PT"/>
        </w:rPr>
        <w:t>lise do impacto do programa Bolsa Fam</w:t>
      </w:r>
      <w:r>
        <w:rPr>
          <w:rStyle w:val="Nenhum"/>
          <w:b w:val="1"/>
          <w:bCs w:val="1"/>
          <w:rtl w:val="0"/>
        </w:rPr>
        <w:t>í</w:t>
      </w:r>
      <w:r>
        <w:rPr>
          <w:rStyle w:val="Nenhum"/>
          <w:b w:val="1"/>
          <w:bCs w:val="1"/>
          <w:rtl w:val="0"/>
          <w:lang w:val="pt-PT"/>
        </w:rPr>
        <w:t>lia e do Benef</w:t>
      </w:r>
      <w:r>
        <w:rPr>
          <w:rStyle w:val="Nenhum"/>
          <w:b w:val="1"/>
          <w:bCs w:val="1"/>
          <w:rtl w:val="0"/>
        </w:rPr>
        <w:t>í</w:t>
      </w:r>
      <w:r>
        <w:rPr>
          <w:rStyle w:val="Nenhum"/>
          <w:b w:val="1"/>
          <w:bCs w:val="1"/>
          <w:rtl w:val="0"/>
          <w:lang w:val="pt-PT"/>
        </w:rPr>
        <w:t>cio de Presta</w:t>
      </w:r>
      <w:r>
        <w:rPr>
          <w:rStyle w:val="Nenhum"/>
          <w:b w:val="1"/>
          <w:bCs w:val="1"/>
          <w:rtl w:val="0"/>
          <w:lang w:val="pt-PT"/>
        </w:rPr>
        <w:t>çã</w:t>
      </w:r>
      <w:r>
        <w:rPr>
          <w:rStyle w:val="Nenhum"/>
          <w:b w:val="1"/>
          <w:bCs w:val="1"/>
          <w:rtl w:val="0"/>
          <w:lang w:val="pt-PT"/>
        </w:rPr>
        <w:t>o Continuada na redu</w:t>
      </w:r>
      <w:r>
        <w:rPr>
          <w:rStyle w:val="Nenhum"/>
          <w:b w:val="1"/>
          <w:bCs w:val="1"/>
          <w:rtl w:val="0"/>
          <w:lang w:val="pt-PT"/>
        </w:rPr>
        <w:t>çã</w:t>
      </w:r>
      <w:r>
        <w:rPr>
          <w:rStyle w:val="Nenhum"/>
          <w:b w:val="1"/>
          <w:bCs w:val="1"/>
          <w:rtl w:val="0"/>
          <w:lang w:val="pt-PT"/>
        </w:rPr>
        <w:t xml:space="preserve">o da desigualdade nos estados brasileiros </w:t>
      </w:r>
      <w:r>
        <w:rPr>
          <w:rStyle w:val="Nenhum"/>
          <w:b w:val="1"/>
          <w:bCs w:val="1"/>
          <w:rtl w:val="0"/>
        </w:rPr>
        <w:t xml:space="preserve">– </w:t>
      </w:r>
      <w:r>
        <w:rPr>
          <w:rStyle w:val="Nenhum"/>
          <w:b w:val="1"/>
          <w:bCs w:val="1"/>
          <w:rtl w:val="0"/>
        </w:rPr>
        <w:t>2004 a 2006</w:t>
      </w:r>
      <w:r>
        <w:rPr>
          <w:rStyle w:val="Nenhum"/>
          <w:rtl w:val="0"/>
          <w:lang w:val="pt-PT"/>
        </w:rPr>
        <w:t>.Texto para discuss</w:t>
      </w:r>
      <w:r>
        <w:rPr>
          <w:rStyle w:val="Nenhum"/>
          <w:rtl w:val="0"/>
          <w:lang w:val="pt-PT"/>
        </w:rPr>
        <w:t>ã</w:t>
      </w:r>
      <w:r>
        <w:rPr>
          <w:rStyle w:val="Nenhum"/>
          <w:rtl w:val="0"/>
          <w:lang w:val="pt-PT"/>
        </w:rPr>
        <w:t>o no. 1435. Rio de Janeiro, 2009. Dispon</w:t>
      </w:r>
      <w:r>
        <w:rPr>
          <w:rtl w:val="0"/>
        </w:rPr>
        <w:t>í</w:t>
      </w:r>
      <w:r>
        <w:rPr>
          <w:rStyle w:val="Nenhum"/>
          <w:rtl w:val="0"/>
          <w:lang w:val="es-ES_tradnl"/>
        </w:rPr>
        <w:t>vel em: &lt;</w:t>
      </w:r>
      <w:r>
        <w:rPr>
          <w:rStyle w:val="Hyperlink.16"/>
        </w:rPr>
        <w:fldChar w:fldCharType="begin" w:fldLock="0"/>
      </w:r>
      <w:r>
        <w:rPr>
          <w:rStyle w:val="Hyperlink.16"/>
        </w:rPr>
        <w:instrText xml:space="preserve"> HYPERLINK "http://www.ipea.gov.br/portal/images/stories/PDFs/TDs/td_1435.pdf"</w:instrText>
      </w:r>
      <w:r>
        <w:rPr>
          <w:rStyle w:val="Hyperlink.16"/>
        </w:rPr>
        <w:fldChar w:fldCharType="separate" w:fldLock="0"/>
      </w:r>
      <w:r>
        <w:rPr>
          <w:rStyle w:val="Hyperlink.16"/>
          <w:rtl w:val="0"/>
          <w:lang w:val="en-US"/>
        </w:rPr>
        <w:t>http://www.ipea.gov.br/portal/images/stories/PDFs/TDs/td_1435.pdf</w:t>
      </w:r>
      <w:r>
        <w:rPr/>
        <w:fldChar w:fldCharType="end" w:fldLock="0"/>
      </w:r>
      <w:r>
        <w:rPr>
          <w:rStyle w:val="Nenhum"/>
          <w:rtl w:val="0"/>
          <w:lang w:val="pt-PT"/>
        </w:rPr>
        <w:t>&gt;. Acesso em: 14 set. 2019.</w:t>
      </w:r>
    </w:p>
    <w:p>
      <w:pPr>
        <w:pStyle w:val="Corpo A"/>
        <w:jc w:val="both"/>
      </w:pPr>
    </w:p>
    <w:p>
      <w:pPr>
        <w:pStyle w:val="Corpo A"/>
        <w:jc w:val="both"/>
      </w:pPr>
      <w:r>
        <w:rPr>
          <w:rStyle w:val="Nenhum"/>
          <w:rtl w:val="0"/>
          <w:lang w:val="pt-PT"/>
        </w:rPr>
        <w:t>Semana social brasileira, 3</w:t>
      </w:r>
      <w:r>
        <w:rPr>
          <w:rtl w:val="0"/>
        </w:rPr>
        <w:t>ª</w:t>
      </w:r>
      <w:r>
        <w:rPr>
          <w:rStyle w:val="Nenhum"/>
          <w:rtl w:val="0"/>
          <w:lang w:val="pt-PT"/>
        </w:rPr>
        <w:t>., 1998, Bras</w:t>
      </w:r>
      <w:r>
        <w:rPr>
          <w:rtl w:val="0"/>
        </w:rPr>
        <w:t>í</w:t>
      </w:r>
      <w:r>
        <w:rPr>
          <w:rtl w:val="0"/>
        </w:rPr>
        <w:t xml:space="preserve">lia. Textos. SANTOS, Milton. </w:t>
      </w:r>
      <w:r>
        <w:rPr>
          <w:rStyle w:val="Nenhum"/>
          <w:b w:val="1"/>
          <w:bCs w:val="1"/>
          <w:rtl w:val="0"/>
          <w:lang w:val="pt-PT"/>
        </w:rPr>
        <w:t>As formas da pobreza e a divisa social</w:t>
      </w:r>
      <w:r>
        <w:rPr>
          <w:rStyle w:val="Nenhum"/>
          <w:rtl w:val="0"/>
          <w:lang w:val="pt-PT"/>
        </w:rPr>
        <w:t>. Bras</w:t>
      </w:r>
      <w:r>
        <w:rPr>
          <w:rtl w:val="0"/>
        </w:rPr>
        <w:t>í</w:t>
      </w:r>
      <w:r>
        <w:rPr>
          <w:rStyle w:val="Nenhum"/>
          <w:rtl w:val="0"/>
          <w:lang w:val="pt-PT"/>
        </w:rPr>
        <w:t>lia: Secretaria Nacional, 1999, 21p.</w:t>
      </w:r>
    </w:p>
    <w:p>
      <w:pPr>
        <w:pStyle w:val="Corpo A"/>
        <w:jc w:val="both"/>
      </w:pPr>
    </w:p>
    <w:p>
      <w:pPr>
        <w:pStyle w:val="Corpo A"/>
        <w:jc w:val="both"/>
      </w:pPr>
      <w:r>
        <w:rPr>
          <w:rtl w:val="0"/>
        </w:rPr>
        <w:t xml:space="preserve">SEN, Amartya. </w:t>
      </w:r>
      <w:r>
        <w:rPr>
          <w:rStyle w:val="Nenhum"/>
          <w:b w:val="1"/>
          <w:bCs w:val="1"/>
          <w:rtl w:val="0"/>
          <w:lang w:val="pt-PT"/>
        </w:rPr>
        <w:t>Desigualdade reexaminada</w:t>
      </w:r>
      <w:r>
        <w:rPr>
          <w:rtl w:val="0"/>
        </w:rPr>
        <w:t>. 2</w:t>
      </w:r>
      <w:r>
        <w:rPr>
          <w:rtl w:val="0"/>
        </w:rPr>
        <w:t>ª</w:t>
      </w:r>
      <w:r>
        <w:rPr>
          <w:rStyle w:val="Nenhum"/>
          <w:rtl w:val="0"/>
          <w:lang w:val="pt-PT"/>
        </w:rPr>
        <w:t>. ed. Rio de Janeiro, Ed, Record, 2008.</w:t>
      </w:r>
    </w:p>
    <w:p>
      <w:pPr>
        <w:pStyle w:val="Corpo A"/>
        <w:jc w:val="both"/>
      </w:pPr>
    </w:p>
    <w:p>
      <w:pPr>
        <w:pStyle w:val="Corpo A"/>
        <w:jc w:val="both"/>
      </w:pPr>
      <w:r>
        <w:rPr>
          <w:rtl w:val="0"/>
        </w:rPr>
        <w:t xml:space="preserve">SEN, Amartya. </w:t>
      </w:r>
      <w:r>
        <w:rPr>
          <w:rStyle w:val="Nenhum"/>
          <w:b w:val="1"/>
          <w:bCs w:val="1"/>
          <w:rtl w:val="0"/>
          <w:lang w:val="pt-PT"/>
        </w:rPr>
        <w:t>Ideia de justi</w:t>
      </w:r>
      <w:r>
        <w:rPr>
          <w:rStyle w:val="Nenhum"/>
          <w:b w:val="1"/>
          <w:bCs w:val="1"/>
          <w:rtl w:val="0"/>
        </w:rPr>
        <w:t>ç</w:t>
      </w:r>
      <w:r>
        <w:rPr>
          <w:rStyle w:val="Nenhum"/>
          <w:b w:val="1"/>
          <w:bCs w:val="1"/>
          <w:rtl w:val="0"/>
        </w:rPr>
        <w:t>a</w:t>
      </w:r>
      <w:r>
        <w:rPr>
          <w:rtl w:val="0"/>
        </w:rPr>
        <w:t>. S</w:t>
      </w:r>
      <w:r>
        <w:rPr>
          <w:rStyle w:val="Nenhum"/>
          <w:rtl w:val="0"/>
          <w:lang w:val="pt-PT"/>
        </w:rPr>
        <w:t>ã</w:t>
      </w:r>
      <w:r>
        <w:rPr>
          <w:rStyle w:val="Nenhum"/>
          <w:rtl w:val="0"/>
          <w:lang w:val="pt-PT"/>
        </w:rPr>
        <w:t xml:space="preserve">o Paulo: Companhia das Letras, 2011. </w:t>
      </w:r>
    </w:p>
    <w:p>
      <w:pPr>
        <w:pStyle w:val="Corpo A"/>
        <w:jc w:val="both"/>
      </w:pPr>
    </w:p>
    <w:p>
      <w:pPr>
        <w:pStyle w:val="Corpo A"/>
        <w:jc w:val="both"/>
      </w:pPr>
      <w:r>
        <w:rPr>
          <w:rtl w:val="0"/>
        </w:rPr>
        <w:t>S</w:t>
      </w:r>
      <w:r>
        <w:rPr>
          <w:rtl w:val="0"/>
          <w:lang w:val="en-US"/>
        </w:rPr>
        <w:t>ILVA</w:t>
      </w:r>
      <w:r>
        <w:rPr>
          <w:rtl w:val="0"/>
        </w:rPr>
        <w:t>, H</w:t>
      </w:r>
      <w:r>
        <w:rPr>
          <w:rtl w:val="0"/>
          <w:lang w:val="en-US"/>
        </w:rPr>
        <w:t>é</w:t>
      </w:r>
      <w:r>
        <w:rPr>
          <w:rtl w:val="0"/>
          <w:lang w:val="en-US"/>
        </w:rPr>
        <w:t>lio</w:t>
      </w:r>
      <w:r>
        <w:rPr>
          <w:rtl w:val="0"/>
        </w:rPr>
        <w:t xml:space="preserve"> A</w:t>
      </w:r>
      <w:r>
        <w:rPr>
          <w:rtl w:val="0"/>
          <w:lang w:val="en-US"/>
        </w:rPr>
        <w:t>lexandre</w:t>
      </w:r>
      <w:r>
        <w:rPr>
          <w:rtl w:val="0"/>
        </w:rPr>
        <w:t xml:space="preserve">. </w:t>
      </w:r>
      <w:r>
        <w:rPr>
          <w:rStyle w:val="Nenhum"/>
          <w:b w:val="1"/>
          <w:bCs w:val="1"/>
          <w:rtl w:val="0"/>
          <w:lang w:val="en-US"/>
        </w:rPr>
        <w:t>A Critique of Poverty: Exploring the Underground of Social Philosophy</w:t>
      </w:r>
      <w:r>
        <w:rPr>
          <w:rtl w:val="0"/>
        </w:rPr>
        <w:t xml:space="preserve">. </w:t>
      </w:r>
      <w:r>
        <w:rPr>
          <w:rStyle w:val="Nenhum"/>
          <w:i w:val="1"/>
          <w:iCs w:val="1"/>
          <w:rtl w:val="0"/>
        </w:rPr>
        <w:t>Praktyka Teoretyczna</w:t>
      </w:r>
      <w:r>
        <w:rPr>
          <w:rtl w:val="0"/>
        </w:rPr>
        <w:t>, 42(4), 139-165.</w:t>
      </w:r>
      <w:r>
        <w:rPr>
          <w:rtl w:val="0"/>
          <w:lang w:val="en-US"/>
        </w:rPr>
        <w:t xml:space="preserve"> 2021.</w:t>
      </w:r>
    </w:p>
    <w:p>
      <w:pPr>
        <w:pStyle w:val="Corpo A"/>
        <w:jc w:val="both"/>
      </w:pPr>
    </w:p>
    <w:p>
      <w:pPr>
        <w:pStyle w:val="Corpo A"/>
        <w:jc w:val="both"/>
      </w:pPr>
      <w:r>
        <w:rPr>
          <w:rStyle w:val="Nenhum"/>
          <w:rtl w:val="0"/>
          <w:lang w:val="pt-PT"/>
        </w:rPr>
        <w:t xml:space="preserve">Sistema de indicadores sociais </w:t>
      </w:r>
      <w:r>
        <w:rPr>
          <w:rtl w:val="0"/>
        </w:rPr>
        <w:t xml:space="preserve">– </w:t>
      </w:r>
      <w:r>
        <w:rPr>
          <w:rStyle w:val="Nenhum"/>
          <w:rtl w:val="0"/>
          <w:lang w:val="nl-NL"/>
        </w:rPr>
        <w:t xml:space="preserve">SIS. </w:t>
      </w:r>
      <w:r>
        <w:rPr>
          <w:rStyle w:val="Nenhum"/>
          <w:b w:val="1"/>
          <w:bCs w:val="1"/>
          <w:rtl w:val="0"/>
          <w:lang w:val="de-DE"/>
        </w:rPr>
        <w:t>IBGE</w:t>
      </w:r>
      <w:r>
        <w:rPr>
          <w:rStyle w:val="Nenhum"/>
          <w:rtl w:val="0"/>
          <w:lang w:val="it-IT"/>
        </w:rPr>
        <w:t>, 2020. Dispon</w:t>
      </w:r>
      <w:r>
        <w:rPr>
          <w:rtl w:val="0"/>
        </w:rPr>
        <w:t>í</w:t>
      </w:r>
      <w:r>
        <w:rPr>
          <w:rStyle w:val="Nenhum"/>
          <w:rtl w:val="0"/>
          <w:lang w:val="pt-PT"/>
        </w:rPr>
        <w:t>vel em: &lt; https://biblioteca.ibge.gov.br/visualizacao/livros/liv101760.pdf&gt;. Acesso em: 14 nov. 2020</w:t>
      </w:r>
    </w:p>
    <w:p>
      <w:pPr>
        <w:pStyle w:val="Corpo A"/>
        <w:jc w:val="both"/>
      </w:pPr>
    </w:p>
    <w:p>
      <w:pPr>
        <w:pStyle w:val="Corpo A"/>
        <w:jc w:val="both"/>
      </w:pPr>
      <w:r>
        <w:rPr>
          <w:rtl w:val="0"/>
        </w:rPr>
        <w:t xml:space="preserve">SOUZA, Maria </w:t>
      </w:r>
      <w:r>
        <w:rPr>
          <w:rtl w:val="0"/>
        </w:rPr>
        <w:t>Â</w:t>
      </w:r>
      <w:r>
        <w:rPr>
          <w:rStyle w:val="Nenhum"/>
          <w:rtl w:val="0"/>
          <w:lang w:val="pt-PT"/>
        </w:rPr>
        <w:t xml:space="preserve">ngela de Almeida. </w:t>
      </w:r>
      <w:r>
        <w:rPr>
          <w:rStyle w:val="Nenhum"/>
          <w:b w:val="1"/>
          <w:bCs w:val="1"/>
          <w:rtl w:val="0"/>
          <w:lang w:val="pt-PT"/>
        </w:rPr>
        <w:t>Abordagens recentes da pobreza urbana</w:t>
      </w:r>
      <w:r>
        <w:rPr>
          <w:rStyle w:val="Nenhum"/>
          <w:rtl w:val="0"/>
          <w:lang w:val="it-IT"/>
        </w:rPr>
        <w:t>. Scielo. Fortaleza, 2018. Dispon</w:t>
      </w:r>
      <w:r>
        <w:rPr>
          <w:rtl w:val="0"/>
        </w:rPr>
        <w:t>í</w:t>
      </w:r>
      <w:r>
        <w:rPr>
          <w:rStyle w:val="Nenhum"/>
          <w:rtl w:val="0"/>
          <w:lang w:val="pt-PT"/>
        </w:rPr>
        <w:t>vel em: &lt;https://www.scielo.br/scielo.php?script=sci_arttext&amp;pid=S1984-22012018000100220&amp;lng=en&amp;nrm=iso&amp;tlng=pt&gt;. Acesso em: 17 nov. 2020.</w:t>
      </w:r>
    </w:p>
    <w:p>
      <w:pPr>
        <w:pStyle w:val="Corpo A"/>
        <w:jc w:val="both"/>
      </w:pPr>
    </w:p>
    <w:p>
      <w:pPr>
        <w:pStyle w:val="Corpo A"/>
        <w:jc w:val="both"/>
      </w:pPr>
      <w:r>
        <w:rPr>
          <w:rtl w:val="0"/>
        </w:rPr>
        <w:t>SOUZA, Rom</w:t>
      </w:r>
      <w:r>
        <w:rPr>
          <w:rtl w:val="0"/>
        </w:rPr>
        <w:t>ê</w:t>
      </w:r>
      <w:r>
        <w:rPr>
          <w:rStyle w:val="Nenhum"/>
          <w:rtl w:val="0"/>
          <w:lang w:val="pt-PT"/>
        </w:rPr>
        <w:t>nia de Oliveira. Outros modos de perceber a pobreza atrav</w:t>
      </w:r>
      <w:r>
        <w:rPr>
          <w:rStyle w:val="Nenhum"/>
          <w:rtl w:val="0"/>
          <w:lang w:val="fr-FR"/>
        </w:rPr>
        <w:t>é</w:t>
      </w:r>
      <w:r>
        <w:rPr>
          <w:rStyle w:val="Nenhum"/>
          <w:rtl w:val="0"/>
          <w:lang w:val="pt-PT"/>
        </w:rPr>
        <w:t>s das narrativas imagin</w:t>
      </w:r>
      <w:r>
        <w:rPr>
          <w:rStyle w:val="Nenhum"/>
          <w:rtl w:val="0"/>
          <w:lang w:val="fr-FR"/>
        </w:rPr>
        <w:t>é</w:t>
      </w:r>
      <w:r>
        <w:rPr>
          <w:rStyle w:val="Nenhum"/>
          <w:rtl w:val="0"/>
          <w:lang w:val="pt-PT"/>
        </w:rPr>
        <w:t xml:space="preserve">ticas. </w:t>
      </w:r>
      <w:r>
        <w:rPr>
          <w:rStyle w:val="Nenhum"/>
          <w:b w:val="1"/>
          <w:bCs w:val="1"/>
          <w:rtl w:val="0"/>
          <w:lang w:val="pt-PT"/>
        </w:rPr>
        <w:t>Terceiro Inclu</w:t>
      </w:r>
      <w:r>
        <w:rPr>
          <w:rStyle w:val="Nenhum"/>
          <w:b w:val="1"/>
          <w:bCs w:val="1"/>
          <w:rtl w:val="0"/>
        </w:rPr>
        <w:t>í</w:t>
      </w:r>
      <w:r>
        <w:rPr>
          <w:rStyle w:val="Nenhum"/>
          <w:b w:val="1"/>
          <w:bCs w:val="1"/>
          <w:rtl w:val="0"/>
        </w:rPr>
        <w:t xml:space="preserve">do ISSN 2237 - 079X  NUPEAT </w:t>
      </w:r>
      <w:r>
        <w:rPr>
          <w:rStyle w:val="Nenhum"/>
          <w:b w:val="1"/>
          <w:bCs w:val="1"/>
          <w:rtl w:val="0"/>
        </w:rPr>
        <w:t xml:space="preserve">– </w:t>
      </w:r>
      <w:r>
        <w:rPr>
          <w:rStyle w:val="Nenhum"/>
          <w:b w:val="1"/>
          <w:bCs w:val="1"/>
          <w:rtl w:val="0"/>
          <w:lang w:val="pt-PT"/>
        </w:rPr>
        <w:t xml:space="preserve">IESA </w:t>
      </w:r>
      <w:r>
        <w:rPr>
          <w:rStyle w:val="Nenhum"/>
          <w:b w:val="1"/>
          <w:bCs w:val="1"/>
          <w:rtl w:val="0"/>
        </w:rPr>
        <w:t xml:space="preserve">– </w:t>
      </w:r>
      <w:r>
        <w:rPr>
          <w:rStyle w:val="Nenhum"/>
          <w:b w:val="1"/>
          <w:bCs w:val="1"/>
          <w:rtl w:val="0"/>
          <w:lang w:val="pt-PT"/>
        </w:rPr>
        <w:t>UFG</w:t>
      </w:r>
      <w:r>
        <w:rPr>
          <w:rStyle w:val="Nenhum"/>
          <w:rtl w:val="0"/>
          <w:lang w:val="pt-PT"/>
        </w:rPr>
        <w:t>, v.5, n.2, Jul./Dez., 2015, p.295 - 319, Artigo 119. Dispon</w:t>
      </w:r>
      <w:r>
        <w:rPr>
          <w:rtl w:val="0"/>
        </w:rPr>
        <w:t>í</w:t>
      </w:r>
      <w:r>
        <w:rPr>
          <w:rStyle w:val="Nenhum"/>
          <w:rtl w:val="0"/>
          <w:lang w:val="pt-PT"/>
        </w:rPr>
        <w:t xml:space="preserve">vel em: </w:t>
      </w:r>
    </w:p>
    <w:p>
      <w:pPr>
        <w:pStyle w:val="Corpo A"/>
        <w:jc w:val="both"/>
      </w:pPr>
      <w:r>
        <w:rPr>
          <w:rtl w:val="0"/>
        </w:rPr>
        <w:t>&lt;</w:t>
      </w:r>
      <w:r>
        <w:rPr>
          <w:rStyle w:val="Hyperlink.16"/>
        </w:rPr>
        <w:fldChar w:fldCharType="begin" w:fldLock="0"/>
      </w:r>
      <w:r>
        <w:rPr>
          <w:rStyle w:val="Hyperlink.16"/>
        </w:rPr>
        <w:instrText xml:space="preserve"> HYPERLINK "https://www.revistas.ufg.br/teri/article/view/38784/19563"</w:instrText>
      </w:r>
      <w:r>
        <w:rPr>
          <w:rStyle w:val="Hyperlink.16"/>
        </w:rPr>
        <w:fldChar w:fldCharType="separate" w:fldLock="0"/>
      </w:r>
      <w:r>
        <w:rPr>
          <w:rStyle w:val="Hyperlink.16"/>
          <w:rtl w:val="0"/>
          <w:lang w:val="en-US"/>
        </w:rPr>
        <w:t>https://www.revistas.ufg.br/teri/article/view/38784/19563</w:t>
      </w:r>
      <w:r>
        <w:rPr/>
        <w:fldChar w:fldCharType="end" w:fldLock="0"/>
      </w:r>
      <w:r>
        <w:rPr>
          <w:rStyle w:val="Nenhum"/>
          <w:rtl w:val="0"/>
          <w:lang w:val="pt-PT"/>
        </w:rPr>
        <w:t>&gt;. Acesso em: 22 jan. 2021.</w:t>
      </w:r>
    </w:p>
    <w:p>
      <w:pPr>
        <w:pStyle w:val="Corpo A"/>
        <w:jc w:val="both"/>
      </w:pPr>
    </w:p>
    <w:p>
      <w:pPr>
        <w:pStyle w:val="Corpo A"/>
        <w:jc w:val="both"/>
      </w:pPr>
      <w:r>
        <w:rPr>
          <w:rStyle w:val="Nenhum"/>
          <w:rtl w:val="0"/>
          <w:lang w:val="pt-PT"/>
        </w:rPr>
        <w:t>SPOSATI, Aldaiza Oliveira. M</w:t>
      </w:r>
      <w:r>
        <w:rPr>
          <w:rtl w:val="0"/>
        </w:rPr>
        <w:t>í</w:t>
      </w:r>
      <w:r>
        <w:rPr>
          <w:rStyle w:val="Nenhum"/>
          <w:rtl w:val="0"/>
          <w:lang w:val="pt-PT"/>
        </w:rPr>
        <w:t>nimos sociais e seguran</w:t>
      </w:r>
      <w:r>
        <w:rPr>
          <w:rtl w:val="0"/>
        </w:rPr>
        <w:t>ç</w:t>
      </w:r>
      <w:r>
        <w:rPr>
          <w:rStyle w:val="Nenhum"/>
          <w:rtl w:val="0"/>
          <w:lang w:val="pt-PT"/>
        </w:rPr>
        <w:t>a social: uma revolu</w:t>
      </w:r>
      <w:r>
        <w:rPr>
          <w:rStyle w:val="Nenhum"/>
          <w:rtl w:val="0"/>
          <w:lang w:val="pt-PT"/>
        </w:rPr>
        <w:t>çã</w:t>
      </w:r>
      <w:r>
        <w:rPr>
          <w:rStyle w:val="Nenhum"/>
          <w:rtl w:val="0"/>
          <w:lang w:val="pt-PT"/>
        </w:rPr>
        <w:t>o da consci</w:t>
      </w:r>
      <w:r>
        <w:rPr>
          <w:rtl w:val="0"/>
        </w:rPr>
        <w:t>ê</w:t>
      </w:r>
      <w:r>
        <w:rPr>
          <w:rStyle w:val="Nenhum"/>
          <w:rtl w:val="0"/>
          <w:lang w:val="pt-PT"/>
        </w:rPr>
        <w:t>ncia de cidadania. In Interven</w:t>
      </w:r>
      <w:r>
        <w:rPr>
          <w:rStyle w:val="Nenhum"/>
          <w:rtl w:val="0"/>
          <w:lang w:val="pt-PT"/>
        </w:rPr>
        <w:t>çã</w:t>
      </w:r>
      <w:r>
        <w:rPr>
          <w:rStyle w:val="Nenhum"/>
          <w:rtl w:val="0"/>
          <w:lang w:val="pt-PT"/>
        </w:rPr>
        <w:t>o social, 17/18, 1998, p. 197-225. Dispon</w:t>
      </w:r>
      <w:r>
        <w:rPr>
          <w:rtl w:val="0"/>
        </w:rPr>
        <w:t>í</w:t>
      </w:r>
      <w:r>
        <w:rPr>
          <w:rStyle w:val="Nenhum"/>
          <w:rtl w:val="0"/>
          <w:lang w:val="pt-PT"/>
        </w:rPr>
        <w:t>vel em: &lt;http://revistas.lis.ulusiada.pt/index.php/is/article/view/967/1087&gt;. Acesso em: 05 abr. 2022.</w:t>
      </w:r>
    </w:p>
    <w:p>
      <w:pPr>
        <w:pStyle w:val="Corpo A"/>
        <w:jc w:val="both"/>
      </w:pPr>
    </w:p>
    <w:p>
      <w:pPr>
        <w:pStyle w:val="Corpo A"/>
        <w:jc w:val="both"/>
      </w:pPr>
      <w:r>
        <w:rPr>
          <w:rStyle w:val="Nenhum"/>
          <w:rtl w:val="0"/>
          <w:lang w:val="pt-PT"/>
        </w:rPr>
        <w:t>STANDING, Guy. O precariado: a nova classe perigosa. Trad. Cristina Antunes, 1</w:t>
      </w:r>
      <w:r>
        <w:rPr>
          <w:rtl w:val="0"/>
        </w:rPr>
        <w:t xml:space="preserve">ª </w:t>
      </w:r>
      <w:r>
        <w:rPr>
          <w:rStyle w:val="Nenhum"/>
          <w:rtl w:val="0"/>
          <w:lang w:val="it-IT"/>
        </w:rPr>
        <w:t>ed. Belo Horizonte: Aut</w:t>
      </w:r>
      <w:r>
        <w:rPr>
          <w:rtl w:val="0"/>
        </w:rPr>
        <w:t>ê</w:t>
      </w:r>
      <w:r>
        <w:rPr>
          <w:rStyle w:val="Nenhum"/>
          <w:rtl w:val="0"/>
          <w:lang w:val="pt-PT"/>
        </w:rPr>
        <w:t>ntica Editora, 2014.</w:t>
      </w:r>
    </w:p>
    <w:p>
      <w:pPr>
        <w:pStyle w:val="Corpo A"/>
        <w:jc w:val="both"/>
      </w:pPr>
    </w:p>
    <w:p>
      <w:pPr>
        <w:pStyle w:val="Corpo A"/>
        <w:jc w:val="both"/>
      </w:pPr>
      <w:r>
        <w:rPr>
          <w:rStyle w:val="Nenhum"/>
          <w:rtl w:val="0"/>
          <w:lang w:val="pt-PT"/>
        </w:rPr>
        <w:t>STOPA, O direito constitucional ao BPC: o penoso caminho para o acesso. Revista Servi</w:t>
      </w:r>
      <w:r>
        <w:rPr>
          <w:rtl w:val="0"/>
        </w:rPr>
        <w:t>ç</w:t>
      </w:r>
      <w:r>
        <w:rPr>
          <w:rStyle w:val="Nenhum"/>
          <w:rtl w:val="0"/>
          <w:lang w:val="pt-PT"/>
        </w:rPr>
        <w:t xml:space="preserve">o Social e Sociedade n. 135, p. 231-248, maio/ago 2019.  </w:t>
      </w:r>
    </w:p>
    <w:p>
      <w:pPr>
        <w:pStyle w:val="footnote text"/>
        <w:jc w:val="both"/>
        <w:rPr>
          <w:rFonts w:ascii="Times New Roman" w:cs="Times New Roman" w:hAnsi="Times New Roman" w:eastAsia="Times New Roman"/>
          <w:sz w:val="24"/>
          <w:szCs w:val="24"/>
        </w:rPr>
      </w:pPr>
    </w:p>
    <w:p>
      <w:pPr>
        <w:pStyle w:val="Corpo A"/>
        <w:jc w:val="both"/>
      </w:pPr>
      <w:r>
        <w:rPr>
          <w:rStyle w:val="Nenhum"/>
          <w:rtl w:val="0"/>
          <w:lang w:val="fr-FR"/>
        </w:rPr>
        <w:t xml:space="preserve">TEIXEIRA, Sonia Maria Fleury. </w:t>
      </w:r>
      <w:r>
        <w:rPr>
          <w:rStyle w:val="Nenhum"/>
          <w:b w:val="1"/>
          <w:bCs w:val="1"/>
          <w:rtl w:val="0"/>
        </w:rPr>
        <w:t>Pol</w:t>
      </w:r>
      <w:r>
        <w:rPr>
          <w:rStyle w:val="Nenhum"/>
          <w:b w:val="1"/>
          <w:bCs w:val="1"/>
          <w:rtl w:val="0"/>
        </w:rPr>
        <w:t>í</w:t>
      </w:r>
      <w:r>
        <w:rPr>
          <w:rStyle w:val="Nenhum"/>
          <w:b w:val="1"/>
          <w:bCs w:val="1"/>
          <w:rtl w:val="0"/>
          <w:lang w:val="pt-PT"/>
        </w:rPr>
        <w:t>tica social e democracia: reflex</w:t>
      </w:r>
      <w:r>
        <w:rPr>
          <w:rStyle w:val="Nenhum"/>
          <w:b w:val="1"/>
          <w:bCs w:val="1"/>
          <w:rtl w:val="0"/>
          <w:lang w:val="pt-PT"/>
        </w:rPr>
        <w:t>õ</w:t>
      </w:r>
      <w:r>
        <w:rPr>
          <w:rStyle w:val="Nenhum"/>
          <w:b w:val="1"/>
          <w:bCs w:val="1"/>
          <w:rtl w:val="0"/>
          <w:lang w:val="pt-PT"/>
        </w:rPr>
        <w:t>es sobre o legado da seguridade social.</w:t>
      </w:r>
      <w:r>
        <w:rPr>
          <w:rtl w:val="0"/>
        </w:rPr>
        <w:t xml:space="preserve"> Cad. Sa</w:t>
      </w:r>
      <w:r>
        <w:rPr>
          <w:rtl w:val="0"/>
        </w:rPr>
        <w:t>ú</w:t>
      </w:r>
      <w:r>
        <w:rPr>
          <w:rtl w:val="0"/>
        </w:rPr>
        <w:t>de p</w:t>
      </w:r>
      <w:r>
        <w:rPr>
          <w:rtl w:val="0"/>
        </w:rPr>
        <w:t>ú</w:t>
      </w:r>
      <w:r>
        <w:rPr>
          <w:rStyle w:val="Nenhum"/>
          <w:rtl w:val="0"/>
          <w:lang w:val="pt-PT"/>
        </w:rPr>
        <w:t>blica, vol.1, n</w:t>
      </w:r>
      <w:r>
        <w:rPr>
          <w:rtl w:val="0"/>
        </w:rPr>
        <w:t>º</w:t>
      </w:r>
      <w:r>
        <w:rPr>
          <w:rStyle w:val="Nenhum"/>
          <w:rtl w:val="0"/>
          <w:lang w:val="pt-PT"/>
        </w:rPr>
        <w:t>4, Rio de Janeiro, 1985. Dispon</w:t>
      </w:r>
      <w:r>
        <w:rPr>
          <w:rtl w:val="0"/>
        </w:rPr>
        <w:t>í</w:t>
      </w:r>
      <w:r>
        <w:rPr>
          <w:rStyle w:val="Nenhum"/>
          <w:rtl w:val="0"/>
          <w:lang w:val="es-ES_tradnl"/>
        </w:rPr>
        <w:t>vel em: &lt;</w:t>
      </w:r>
      <w:r>
        <w:rPr>
          <w:rStyle w:val="Hyperlink.17"/>
        </w:rPr>
        <w:fldChar w:fldCharType="begin" w:fldLock="0"/>
      </w:r>
      <w:r>
        <w:rPr>
          <w:rStyle w:val="Hyperlink.17"/>
        </w:rPr>
        <w:instrText xml:space="preserve"> HYPERLINK "https://www.scielo.br/scielo.php?script=sci_arttext&amp;pid=S0102-311X1985000400002%2523:~:text=Esta%25252520condi%252525C3%252525A7%252525C3%252525A3o%25252520pol%252525C3%252525ADtica%25252520de%25252520cidadania,se%25252520reflete%25252520na%25252520instabilidade%25252520das"</w:instrText>
      </w:r>
      <w:r>
        <w:rPr>
          <w:rStyle w:val="Hyperlink.17"/>
        </w:rPr>
        <w:fldChar w:fldCharType="separate" w:fldLock="0"/>
      </w:r>
      <w:r>
        <w:rPr>
          <w:rStyle w:val="Hyperlink.17"/>
          <w:rtl w:val="0"/>
          <w:lang w:val="pt-PT"/>
        </w:rPr>
        <w:t>https://www.scielo.br/scielo.php?script=sci_arttext&amp;pid=S0102-311X1985000400002#:~:text=Esta%20condi%C3%A7%C3%A3o%20pol%C3%ADtica%20de%20cidadania,se%20reflete%20na%20instabilidade%20das</w:t>
      </w:r>
      <w:r>
        <w:rPr/>
        <w:fldChar w:fldCharType="end" w:fldLock="0"/>
      </w:r>
      <w:r>
        <w:rPr>
          <w:rStyle w:val="Hyperlink.17"/>
          <w:rtl w:val="0"/>
          <w:lang w:val="pt-PT"/>
        </w:rPr>
        <w:t xml:space="preserve">&gt;. Acesso em: 19 fev. 2021. </w:t>
      </w:r>
    </w:p>
    <w:p>
      <w:pPr>
        <w:pStyle w:val="footnote text"/>
        <w:jc w:val="both"/>
        <w:rPr>
          <w:rFonts w:ascii="Times New Roman" w:cs="Times New Roman" w:hAnsi="Times New Roman" w:eastAsia="Times New Roman"/>
          <w:sz w:val="24"/>
          <w:szCs w:val="24"/>
        </w:rPr>
      </w:pPr>
    </w:p>
    <w:p>
      <w:pPr>
        <w:pStyle w:val="Corpo A"/>
        <w:suppressAutoHyphens w:val="0"/>
        <w:jc w:val="both"/>
      </w:pPr>
      <w:r>
        <w:rPr>
          <w:rStyle w:val="Nenhum"/>
          <w:rtl w:val="0"/>
          <w:lang w:val="de-DE"/>
        </w:rPr>
        <w:t xml:space="preserve">TELLES, Vera S. </w:t>
      </w:r>
      <w:r>
        <w:rPr>
          <w:rStyle w:val="Nenhum"/>
          <w:b w:val="1"/>
          <w:bCs w:val="1"/>
          <w:rtl w:val="0"/>
          <w:lang w:val="pt-PT"/>
        </w:rPr>
        <w:t>Cidadania inexistente, incivilidade e pobreza, um estudo sobre trabalho e fam</w:t>
      </w:r>
      <w:r>
        <w:rPr>
          <w:rStyle w:val="Nenhum"/>
          <w:b w:val="1"/>
          <w:bCs w:val="1"/>
          <w:rtl w:val="0"/>
        </w:rPr>
        <w:t>í</w:t>
      </w:r>
      <w:r>
        <w:rPr>
          <w:rStyle w:val="Nenhum"/>
          <w:b w:val="1"/>
          <w:bCs w:val="1"/>
          <w:rtl w:val="0"/>
          <w:lang w:val="pt-PT"/>
        </w:rPr>
        <w:t>lia na grande S</w:t>
      </w:r>
      <w:r>
        <w:rPr>
          <w:rStyle w:val="Nenhum"/>
          <w:b w:val="1"/>
          <w:bCs w:val="1"/>
          <w:rtl w:val="0"/>
          <w:lang w:val="pt-PT"/>
        </w:rPr>
        <w:t>ã</w:t>
      </w:r>
      <w:r>
        <w:rPr>
          <w:rStyle w:val="Nenhum"/>
          <w:b w:val="1"/>
          <w:bCs w:val="1"/>
          <w:rtl w:val="0"/>
          <w:lang w:val="pt-PT"/>
        </w:rPr>
        <w:t>o Paulo</w:t>
      </w:r>
      <w:r>
        <w:rPr>
          <w:rStyle w:val="Hyperlink.17"/>
          <w:rtl w:val="0"/>
          <w:lang w:val="pt-PT"/>
        </w:rPr>
        <w:t>. Universidade de S</w:t>
      </w:r>
      <w:r>
        <w:rPr>
          <w:rStyle w:val="Hyperlink.17"/>
          <w:rtl w:val="0"/>
          <w:lang w:val="pt-PT"/>
        </w:rPr>
        <w:t>ã</w:t>
      </w:r>
      <w:r>
        <w:rPr>
          <w:rStyle w:val="Hyperlink.17"/>
          <w:rtl w:val="0"/>
          <w:lang w:val="pt-PT"/>
        </w:rPr>
        <w:t>o Paulo, S</w:t>
      </w:r>
      <w:r>
        <w:rPr>
          <w:rStyle w:val="Hyperlink.17"/>
          <w:rtl w:val="0"/>
          <w:lang w:val="pt-PT"/>
        </w:rPr>
        <w:t>ã</w:t>
      </w:r>
      <w:r>
        <w:rPr>
          <w:rStyle w:val="Hyperlink.17"/>
          <w:rtl w:val="0"/>
          <w:lang w:val="pt-PT"/>
        </w:rPr>
        <w:t>o Paulo, 1992.</w:t>
      </w:r>
    </w:p>
    <w:p>
      <w:pPr>
        <w:pStyle w:val="Corpo A"/>
        <w:suppressAutoHyphens w:val="0"/>
        <w:jc w:val="both"/>
      </w:pPr>
    </w:p>
    <w:p>
      <w:pPr>
        <w:pStyle w:val="Corpo A"/>
        <w:jc w:val="both"/>
      </w:pPr>
      <w:r>
        <w:rPr>
          <w:rStyle w:val="Nenhum"/>
          <w:rtl w:val="0"/>
          <w:lang w:val="de-DE"/>
        </w:rPr>
        <w:t xml:space="preserve">TELLES, Vera S. </w:t>
      </w:r>
      <w:r>
        <w:rPr>
          <w:rStyle w:val="Nenhum"/>
          <w:b w:val="1"/>
          <w:bCs w:val="1"/>
          <w:rtl w:val="0"/>
          <w:lang w:val="pt-PT"/>
        </w:rPr>
        <w:t>Pobreza e cidadania: dilemas no Brasil contempor</w:t>
      </w:r>
      <w:r>
        <w:rPr>
          <w:rStyle w:val="Nenhum"/>
          <w:b w:val="1"/>
          <w:bCs w:val="1"/>
          <w:rtl w:val="0"/>
        </w:rPr>
        <w:t>â</w:t>
      </w:r>
      <w:r>
        <w:rPr>
          <w:rStyle w:val="Nenhum"/>
          <w:b w:val="1"/>
          <w:bCs w:val="1"/>
          <w:rtl w:val="0"/>
          <w:lang w:val="it-IT"/>
        </w:rPr>
        <w:t>neo</w:t>
      </w:r>
      <w:r>
        <w:rPr>
          <w:rStyle w:val="Hyperlink.17"/>
          <w:rtl w:val="0"/>
          <w:lang w:val="pt-PT"/>
        </w:rPr>
        <w:t>. Caderno CRH 19, Salvador, 1993. Dispon</w:t>
      </w:r>
      <w:r>
        <w:rPr>
          <w:rtl w:val="0"/>
        </w:rPr>
        <w:t>í</w:t>
      </w:r>
      <w:r>
        <w:rPr>
          <w:rStyle w:val="Hyperlink.17"/>
          <w:rtl w:val="0"/>
          <w:lang w:val="pt-PT"/>
        </w:rPr>
        <w:t xml:space="preserve">vel em: </w:t>
      </w:r>
      <w:r>
        <w:rPr>
          <w:rStyle w:val="Hyperlink.16"/>
        </w:rPr>
        <w:fldChar w:fldCharType="begin" w:fldLock="0"/>
      </w:r>
      <w:r>
        <w:rPr>
          <w:rStyle w:val="Hyperlink.16"/>
        </w:rPr>
        <w:instrText xml:space="preserve"> HYPERLINK "http://www.clam.org.br/bibliotecadigital/uploads/publicacoes/1109_1427_tellesveracrh.pdf"</w:instrText>
      </w:r>
      <w:r>
        <w:rPr>
          <w:rStyle w:val="Hyperlink.16"/>
        </w:rPr>
        <w:fldChar w:fldCharType="separate" w:fldLock="0"/>
      </w:r>
      <w:r>
        <w:rPr>
          <w:rStyle w:val="Hyperlink.16"/>
          <w:rtl w:val="0"/>
          <w:lang w:val="en-US"/>
        </w:rPr>
        <w:t>http://www.clam.org.br/bibliotecadigital/uploads/publicacoes/1109_1427_tellesveracrh.pdf</w:t>
      </w:r>
      <w:r>
        <w:rPr/>
        <w:fldChar w:fldCharType="end" w:fldLock="0"/>
      </w:r>
      <w:r>
        <w:rPr>
          <w:rStyle w:val="Hyperlink.17"/>
          <w:rtl w:val="0"/>
          <w:lang w:val="pt-PT"/>
        </w:rPr>
        <w:t>. Acesso em: 15 fev. 2021.</w:t>
      </w:r>
    </w:p>
    <w:p>
      <w:pPr>
        <w:pStyle w:val="Corpo A"/>
        <w:jc w:val="both"/>
      </w:pPr>
    </w:p>
    <w:p>
      <w:pPr>
        <w:pStyle w:val="Corpo A"/>
        <w:jc w:val="both"/>
      </w:pPr>
      <w:r>
        <w:rPr>
          <w:rStyle w:val="Hyperlink.17"/>
          <w:rtl w:val="0"/>
          <w:lang w:val="pt-PT"/>
        </w:rPr>
        <w:t>VALDEMARIN, Vera Teresa, A constru</w:t>
      </w:r>
      <w:r>
        <w:rPr>
          <w:rStyle w:val="Hyperlink.17"/>
          <w:rtl w:val="0"/>
          <w:lang w:val="pt-PT"/>
        </w:rPr>
        <w:t>çã</w:t>
      </w:r>
      <w:r>
        <w:rPr>
          <w:rStyle w:val="Hyperlink.17"/>
          <w:rtl w:val="0"/>
          <w:lang w:val="pt-PT"/>
        </w:rPr>
        <w:t>o do objeto de pesquisa, 2010, S</w:t>
      </w:r>
      <w:r>
        <w:rPr>
          <w:rStyle w:val="Hyperlink.17"/>
          <w:rtl w:val="0"/>
          <w:lang w:val="pt-PT"/>
        </w:rPr>
        <w:t>ã</w:t>
      </w:r>
      <w:r>
        <w:rPr>
          <w:rStyle w:val="Hyperlink.17"/>
          <w:rtl w:val="0"/>
          <w:lang w:val="pt-PT"/>
        </w:rPr>
        <w:t>o Paulo 2010. Dispon</w:t>
      </w:r>
      <w:r>
        <w:rPr>
          <w:rtl w:val="0"/>
        </w:rPr>
        <w:t>í</w:t>
      </w:r>
      <w:r>
        <w:rPr>
          <w:rStyle w:val="Hyperlink.17"/>
          <w:rtl w:val="0"/>
          <w:lang w:val="pt-PT"/>
        </w:rPr>
        <w:t>vel em: &lt; http://books.scielo.org/id/8w6rd/pdf/silva-9788579831294-03.pdf&gt;. Acesso em: 10 jan. 2021.</w:t>
      </w:r>
    </w:p>
    <w:p>
      <w:pPr>
        <w:pStyle w:val="Corpo A"/>
        <w:jc w:val="both"/>
      </w:pPr>
    </w:p>
    <w:p>
      <w:pPr>
        <w:pStyle w:val="Corpo A"/>
        <w:jc w:val="both"/>
      </w:pPr>
      <w:r>
        <w:rPr>
          <w:rStyle w:val="Nenhum"/>
          <w:rtl w:val="0"/>
          <w:lang w:val="es-ES_tradnl"/>
        </w:rPr>
        <w:t xml:space="preserve">VILLATORO, Pablo e FERES, Juan Carlos. </w:t>
      </w:r>
      <w:r>
        <w:rPr>
          <w:rStyle w:val="Nenhum"/>
          <w:b w:val="1"/>
          <w:bCs w:val="1"/>
          <w:rtl w:val="0"/>
          <w:lang w:val="pt-PT"/>
        </w:rPr>
        <w:t>A viabilidade de se erradicar a pobreza: uma an</w:t>
      </w:r>
      <w:r>
        <w:rPr>
          <w:rStyle w:val="Nenhum"/>
          <w:b w:val="1"/>
          <w:bCs w:val="1"/>
          <w:rtl w:val="0"/>
        </w:rPr>
        <w:t>á</w:t>
      </w:r>
      <w:r>
        <w:rPr>
          <w:rStyle w:val="Nenhum"/>
          <w:b w:val="1"/>
          <w:bCs w:val="1"/>
          <w:rtl w:val="0"/>
          <w:lang w:val="pt-PT"/>
        </w:rPr>
        <w:t>lise conceitual e metodol</w:t>
      </w:r>
      <w:r>
        <w:rPr>
          <w:rStyle w:val="Nenhum"/>
          <w:b w:val="1"/>
          <w:bCs w:val="1"/>
          <w:rtl w:val="0"/>
          <w:lang w:val="es-ES_tradnl"/>
        </w:rPr>
        <w:t>ó</w:t>
      </w:r>
      <w:r>
        <w:rPr>
          <w:rStyle w:val="Nenhum"/>
          <w:b w:val="1"/>
          <w:bCs w:val="1"/>
          <w:rtl w:val="0"/>
          <w:lang w:val="pt-PT"/>
        </w:rPr>
        <w:t>gica</w:t>
      </w:r>
      <w:r>
        <w:rPr>
          <w:rStyle w:val="Hyperlink.17"/>
          <w:rtl w:val="0"/>
          <w:lang w:val="pt-PT"/>
        </w:rPr>
        <w:t>. Cadernos de estudos desenvolvimento social em debate, n. 15. Bras</w:t>
      </w:r>
      <w:r>
        <w:rPr>
          <w:rtl w:val="0"/>
        </w:rPr>
        <w:t>í</w:t>
      </w:r>
      <w:r>
        <w:rPr>
          <w:rStyle w:val="Nenhum"/>
          <w:rtl w:val="0"/>
          <w:lang w:val="da-DK"/>
        </w:rPr>
        <w:t>lia: Minist</w:t>
      </w:r>
      <w:r>
        <w:rPr>
          <w:rStyle w:val="Nenhum"/>
          <w:rtl w:val="0"/>
          <w:lang w:val="fr-FR"/>
        </w:rPr>
        <w:t>é</w:t>
      </w:r>
      <w:r>
        <w:rPr>
          <w:rStyle w:val="Hyperlink.17"/>
          <w:rtl w:val="0"/>
          <w:lang w:val="pt-PT"/>
        </w:rPr>
        <w:t xml:space="preserve">rio do desenvolvimento social e combate </w:t>
      </w:r>
      <w:r>
        <w:rPr>
          <w:rtl w:val="0"/>
        </w:rPr>
        <w:t xml:space="preserve">à </w:t>
      </w:r>
      <w:r>
        <w:rPr>
          <w:rStyle w:val="Hyperlink.17"/>
          <w:rtl w:val="0"/>
          <w:lang w:val="pt-PT"/>
        </w:rPr>
        <w:t>fome, 2013. Dispon</w:t>
      </w:r>
      <w:r>
        <w:rPr>
          <w:rtl w:val="0"/>
        </w:rPr>
        <w:t>í</w:t>
      </w:r>
      <w:r>
        <w:rPr>
          <w:rStyle w:val="Hyperlink.17"/>
          <w:rtl w:val="0"/>
          <w:lang w:val="pt-PT"/>
        </w:rPr>
        <w:t>vel em: &lt; https://aplicacoes.mds.gov.br/sagirmps/ferramentas/docs/caderno-cepal.pdf&gt;. Acesso em: 3 fev. 2021.</w:t>
      </w:r>
    </w:p>
    <w:p>
      <w:pPr>
        <w:pStyle w:val="Corpo A"/>
        <w:jc w:val="both"/>
      </w:pPr>
    </w:p>
    <w:p>
      <w:pPr>
        <w:pStyle w:val="Corpo A"/>
        <w:jc w:val="both"/>
      </w:pPr>
      <w:r>
        <w:rPr>
          <w:rtl w:val="0"/>
        </w:rPr>
        <w:t>UG</w:t>
      </w:r>
      <w:r>
        <w:rPr>
          <w:rtl w:val="0"/>
        </w:rPr>
        <w:t>Á</w:t>
      </w:r>
      <w:r>
        <w:rPr>
          <w:rStyle w:val="Hyperlink.17"/>
          <w:rtl w:val="0"/>
          <w:lang w:val="pt-PT"/>
        </w:rPr>
        <w:t xml:space="preserve">, Vivian Domingos. A categoria </w:t>
      </w:r>
      <w:r>
        <w:rPr>
          <w:rStyle w:val="Nenhum"/>
          <w:rtl w:val="1"/>
          <w:lang w:val="ar-SA" w:bidi="ar-SA"/>
        </w:rPr>
        <w:t>“</w:t>
      </w:r>
      <w:r>
        <w:rPr>
          <w:rStyle w:val="Nenhum"/>
          <w:rtl w:val="0"/>
          <w:lang w:val="es-ES_tradnl"/>
        </w:rPr>
        <w:t>pobreza</w:t>
      </w:r>
      <w:r>
        <w:rPr>
          <w:rtl w:val="0"/>
        </w:rPr>
        <w:t xml:space="preserve">” </w:t>
      </w:r>
      <w:r>
        <w:rPr>
          <w:rStyle w:val="Hyperlink.17"/>
          <w:rtl w:val="0"/>
          <w:lang w:val="pt-PT"/>
        </w:rPr>
        <w:t>nas formula</w:t>
      </w:r>
      <w:r>
        <w:rPr>
          <w:rStyle w:val="Hyperlink.17"/>
          <w:rtl w:val="0"/>
          <w:lang w:val="pt-PT"/>
        </w:rPr>
        <w:t>çõ</w:t>
      </w:r>
      <w:r>
        <w:rPr>
          <w:rStyle w:val="Nenhum"/>
          <w:rtl w:val="0"/>
          <w:lang w:val="es-ES_tradnl"/>
        </w:rPr>
        <w:t>es de pol</w:t>
      </w:r>
      <w:r>
        <w:rPr>
          <w:rtl w:val="0"/>
        </w:rPr>
        <w:t>í</w:t>
      </w:r>
      <w:r>
        <w:rPr>
          <w:rStyle w:val="Hyperlink.17"/>
          <w:rtl w:val="0"/>
          <w:lang w:val="pt-PT"/>
        </w:rPr>
        <w:t>tica social do Banco Mundial. Dossi</w:t>
      </w:r>
      <w:r>
        <w:rPr>
          <w:rtl w:val="0"/>
        </w:rPr>
        <w:t xml:space="preserve">ê </w:t>
      </w:r>
      <w:r>
        <w:rPr>
          <w:rStyle w:val="Nenhum"/>
          <w:rtl w:val="0"/>
          <w:lang w:val="it-IT"/>
        </w:rPr>
        <w:t>Teoria Pol</w:t>
      </w:r>
      <w:r>
        <w:rPr>
          <w:rtl w:val="0"/>
        </w:rPr>
        <w:t>í</w:t>
      </w:r>
      <w:r>
        <w:rPr>
          <w:rStyle w:val="Nenhum"/>
          <w:rtl w:val="0"/>
          <w:lang w:val="it-IT"/>
        </w:rPr>
        <w:t>tica, Rev. Sociologia e Pol</w:t>
      </w:r>
      <w:r>
        <w:rPr>
          <w:rtl w:val="0"/>
        </w:rPr>
        <w:t>í</w:t>
      </w:r>
      <w:r>
        <w:rPr>
          <w:rtl w:val="0"/>
        </w:rPr>
        <w:t>tica (23), nov. 2004. Dispon</w:t>
      </w:r>
      <w:r>
        <w:rPr>
          <w:rtl w:val="0"/>
        </w:rPr>
        <w:t>í</w:t>
      </w:r>
      <w:r>
        <w:rPr>
          <w:rStyle w:val="Nenhum"/>
          <w:rtl w:val="0"/>
          <w:lang w:val="es-ES_tradnl"/>
        </w:rPr>
        <w:t>vel em: &lt;</w:t>
      </w:r>
      <w:r>
        <w:rPr/>
        <w:fldChar w:fldCharType="begin" w:fldLock="0"/>
      </w:r>
      <w:r>
        <w:instrText xml:space="preserve"> HYPERLINK "https://www.scielo.br/j/rsocp/a/mmW4c4THp9XDfXjt9mxGSqM/?lang=pt"</w:instrText>
      </w:r>
      <w:r>
        <w:rPr/>
        <w:fldChar w:fldCharType="separate" w:fldLock="0"/>
      </w:r>
      <w:r>
        <w:rPr>
          <w:rtl w:val="0"/>
        </w:rPr>
        <w:t>https://www.scielo.br/j/rsocp/a/mmW4c4THp9XDfXjt9mxGSqM/?lang=pt</w:t>
      </w:r>
      <w:r>
        <w:rPr/>
        <w:fldChar w:fldCharType="end" w:fldLock="0"/>
      </w:r>
      <w:r>
        <w:rPr>
          <w:rStyle w:val="Hyperlink.17"/>
          <w:rtl w:val="0"/>
          <w:lang w:val="pt-PT"/>
        </w:rPr>
        <w:t>&gt;. Acesso em 12 abr. 2022.</w:t>
      </w:r>
      <w:r/>
    </w:p>
    <w:sectPr>
      <w:headerReference w:type="default" r:id="rId10"/>
      <w:footerReference w:type="default" r:id="rId11"/>
      <w:pgSz w:w="11900" w:h="16840" w:orient="portrait"/>
      <w:pgMar w:top="1701" w:right="1134" w:bottom="1134" w:left="1701" w:header="709" w:footer="709"/>
      <w:pgNumType w:start="9"/>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33" w:author="oculto" w:date="2022-05-05T13:49:49Z">
    <w:p w14:paraId="1111FFFF">
      <w:pPr>
        <w:pStyle w:val="Padrão"/>
      </w:pPr>
    </w:p>
    <w:p w14:paraId="11120000">
      <w:pPr>
        <w:pStyle w:val="Padrão"/>
      </w:pPr>
      <w:r>
        <w:rPr>
          <w:rFonts w:cs="Arial Unicode MS" w:eastAsia="Arial Unicode MS"/>
          <w:rtl w:val="0"/>
        </w:rPr>
        <w:t>Em que lugar Milton Santos faz essas afirma</w:t>
      </w:r>
      <w:r>
        <w:rPr>
          <w:rFonts w:cs="Arial Unicode MS" w:eastAsia="Arial Unicode MS" w:hint="default"/>
          <w:rtl w:val="0"/>
        </w:rPr>
        <w:t>çõ</w:t>
      </w:r>
      <w:r>
        <w:rPr>
          <w:rFonts w:cs="Arial Unicode MS" w:eastAsia="Arial Unicode MS"/>
          <w:rtl w:val="0"/>
        </w:rPr>
        <w:t>es?</w:t>
      </w:r>
    </w:p>
    <w:p w14:paraId="11120001">
      <w:pPr>
        <w:pStyle w:val="Padrão"/>
      </w:pPr>
      <w:r>
        <w:rPr>
          <w:rFonts w:cs="Arial Unicode MS" w:eastAsia="Arial Unicode MS" w:hint="default"/>
          <w:rtl w:val="0"/>
        </w:rPr>
        <w:t xml:space="preserve">É </w:t>
      </w:r>
      <w:r>
        <w:rPr>
          <w:rFonts w:cs="Arial Unicode MS" w:eastAsia="Arial Unicode MS"/>
          <w:rtl w:val="0"/>
        </w:rPr>
        <w:t>preciso citar e inserir na bibliografia</w:t>
      </w:r>
    </w:p>
  </w:comment>
  <w:comment w:id="134" w:author="oculto" w:date="2022-05-05T13:49:27Z">
    <w:p w14:paraId="11120002">
      <w:pPr>
        <w:pStyle w:val="Padrão"/>
      </w:pPr>
    </w:p>
    <w:p w14:paraId="11120003">
      <w:pPr>
        <w:pStyle w:val="Padrão"/>
      </w:pPr>
      <w:r>
        <w:rPr>
          <w:rFonts w:cs="Arial Unicode MS" w:eastAsia="Arial Unicode MS"/>
          <w:rtl w:val="0"/>
        </w:rPr>
        <w:t>N</w:t>
      </w:r>
      <w:r>
        <w:rPr>
          <w:rFonts w:cs="Arial Unicode MS" w:eastAsia="Arial Unicode MS" w:hint="default"/>
          <w:rtl w:val="0"/>
        </w:rPr>
        <w:t>ã</w:t>
      </w:r>
      <w:r>
        <w:rPr>
          <w:rFonts w:cs="Arial Unicode MS" w:eastAsia="Arial Unicode MS"/>
          <w:rtl w:val="0"/>
        </w:rPr>
        <w:t>o aparece na bibliografia</w:t>
      </w:r>
      <w:r>
        <w:rPr>
          <w:rFonts w:cs="Arial Unicode MS" w:eastAsia="Arial Unicode MS" w:hint="default"/>
          <w:rtl w:val="0"/>
        </w:rPr>
        <w:t>…</w:t>
      </w:r>
    </w:p>
  </w:comment>
  <w:comment w:id="1068" w:author="oculto" w:date="2022-05-06T14:46:36Z">
    <w:p w14:paraId="11120004">
      <w:pPr>
        <w:pStyle w:val="Padrão"/>
      </w:pPr>
    </w:p>
    <w:p w14:paraId="11120005">
      <w:pPr>
        <w:pStyle w:val="Padrão"/>
      </w:pPr>
      <w:r>
        <w:rPr>
          <w:rFonts w:cs="Arial Unicode MS" w:eastAsia="Arial Unicode MS"/>
          <w:rtl w:val="0"/>
        </w:rPr>
        <w:t>n</w:t>
      </w:r>
      <w:r>
        <w:rPr>
          <w:rFonts w:cs="Arial Unicode MS" w:eastAsia="Arial Unicode MS" w:hint="default"/>
          <w:rtl w:val="0"/>
        </w:rPr>
        <w:t>ã</w:t>
      </w:r>
      <w:r>
        <w:rPr>
          <w:rFonts w:cs="Arial Unicode MS" w:eastAsia="Arial Unicode MS"/>
          <w:rtl w:val="0"/>
        </w:rPr>
        <w:t>o aparece nas refer</w:t>
      </w:r>
      <w:r>
        <w:rPr>
          <w:rFonts w:cs="Arial Unicode MS" w:eastAsia="Arial Unicode MS" w:hint="default"/>
          <w:rtl w:val="0"/>
        </w:rPr>
        <w:t>ê</w:t>
      </w:r>
      <w:r>
        <w:rPr>
          <w:rFonts w:cs="Arial Unicode MS" w:eastAsia="Arial Unicode MS"/>
          <w:rtl w:val="0"/>
        </w:rPr>
        <w:t>ncias bibliogr</w:t>
      </w:r>
      <w:r>
        <w:rPr>
          <w:rFonts w:cs="Arial Unicode MS" w:eastAsia="Arial Unicode MS" w:hint="default"/>
          <w:rtl w:val="0"/>
        </w:rPr>
        <w:t>á</w:t>
      </w:r>
      <w:r>
        <w:rPr>
          <w:rFonts w:cs="Arial Unicode MS" w:eastAsia="Arial Unicode MS"/>
          <w:rtl w:val="0"/>
        </w:rPr>
        <w:t>ficas</w:t>
      </w:r>
      <w:r>
        <w:rPr>
          <w:rFonts w:cs="Arial Unicode MS" w:eastAsia="Arial Unicode MS" w:hint="default"/>
          <w:rtl w:val="0"/>
        </w:rPr>
        <w:t>…</w:t>
      </w:r>
    </w:p>
  </w:comment>
  <w:comment w:id="1093" w:author="oculto" w:date="2022-05-06T14:10:14Z">
    <w:p w14:paraId="11120006">
      <w:pPr>
        <w:pStyle w:val="Padrão"/>
      </w:pPr>
    </w:p>
    <w:p w14:paraId="11120007">
      <w:pPr>
        <w:pStyle w:val="Padrão"/>
      </w:pPr>
      <w:r>
        <w:rPr>
          <w:rFonts w:cs="Arial Unicode MS" w:eastAsia="Arial Unicode MS"/>
          <w:rtl w:val="0"/>
        </w:rPr>
        <w:t>Esse autor n</w:t>
      </w:r>
      <w:r>
        <w:rPr>
          <w:rFonts w:cs="Arial Unicode MS" w:eastAsia="Arial Unicode MS" w:hint="default"/>
          <w:rtl w:val="0"/>
        </w:rPr>
        <w:t>ã</w:t>
      </w:r>
      <w:r>
        <w:rPr>
          <w:rFonts w:cs="Arial Unicode MS" w:eastAsia="Arial Unicode MS"/>
          <w:rtl w:val="0"/>
        </w:rPr>
        <w:t>o est</w:t>
      </w:r>
      <w:r>
        <w:rPr>
          <w:rFonts w:cs="Arial Unicode MS" w:eastAsia="Arial Unicode MS" w:hint="default"/>
          <w:rtl w:val="0"/>
        </w:rPr>
        <w:t xml:space="preserve">á </w:t>
      </w:r>
      <w:r>
        <w:rPr>
          <w:rFonts w:cs="Arial Unicode MS" w:eastAsia="Arial Unicode MS"/>
          <w:rtl w:val="0"/>
        </w:rPr>
        <w:t>nas refer</w:t>
      </w:r>
      <w:r>
        <w:rPr>
          <w:rFonts w:cs="Arial Unicode MS" w:eastAsia="Arial Unicode MS" w:hint="default"/>
          <w:rtl w:val="0"/>
        </w:rPr>
        <w:t>ê</w:t>
      </w:r>
      <w:r>
        <w:rPr>
          <w:rFonts w:cs="Arial Unicode MS" w:eastAsia="Arial Unicode MS"/>
          <w:rtl w:val="0"/>
        </w:rPr>
        <w:t>ncias bibliogr</w:t>
      </w:r>
      <w:r>
        <w:rPr>
          <w:rFonts w:cs="Arial Unicode MS" w:eastAsia="Arial Unicode MS" w:hint="default"/>
          <w:rtl w:val="0"/>
        </w:rPr>
        <w:t>á</w:t>
      </w:r>
      <w:r>
        <w:rPr>
          <w:rFonts w:cs="Arial Unicode MS" w:eastAsia="Arial Unicode MS"/>
          <w:rtl w:val="0"/>
        </w:rPr>
        <w:t xml:space="preserve">ficas. </w:t>
      </w:r>
      <w:r>
        <w:rPr>
          <w:rFonts w:cs="Arial Unicode MS" w:eastAsia="Arial Unicode MS" w:hint="default"/>
          <w:rtl w:val="0"/>
        </w:rPr>
        <w:t xml:space="preserve">É </w:t>
      </w:r>
      <w:r>
        <w:rPr>
          <w:rFonts w:cs="Arial Unicode MS" w:eastAsia="Arial Unicode MS"/>
          <w:rtl w:val="0"/>
        </w:rPr>
        <w:t>preciso conferir um a um os autores que aparecem no texto e inserir todos nas refer</w:t>
      </w:r>
      <w:r>
        <w:rPr>
          <w:rFonts w:cs="Arial Unicode MS" w:eastAsia="Arial Unicode MS" w:hint="default"/>
          <w:rtl w:val="0"/>
        </w:rPr>
        <w:t>ê</w:t>
      </w:r>
      <w:r>
        <w:rPr>
          <w:rFonts w:cs="Arial Unicode MS" w:eastAsia="Arial Unicode MS"/>
          <w:rtl w:val="0"/>
        </w:rPr>
        <w:t>ncias</w:t>
      </w:r>
    </w:p>
  </w:comment>
  <w:comment w:id="1094" w:author="oculto" w:date="2022-05-06T14:56:18Z">
    <w:p w14:paraId="11120008">
      <w:pPr>
        <w:pStyle w:val="Padrão"/>
      </w:pPr>
    </w:p>
    <w:p w14:paraId="11120009">
      <w:pPr>
        <w:pStyle w:val="Padrão"/>
      </w:pPr>
      <w:r>
        <w:rPr>
          <w:rFonts w:cs="Arial Unicode MS" w:eastAsia="Arial Unicode MS"/>
          <w:rtl w:val="0"/>
        </w:rPr>
        <w:t>quando ainda n</w:t>
      </w:r>
      <w:r>
        <w:rPr>
          <w:rFonts w:cs="Arial Unicode MS" w:eastAsia="Arial Unicode MS" w:hint="default"/>
          <w:rtl w:val="0"/>
        </w:rPr>
        <w:t>ã</w:t>
      </w:r>
      <w:r>
        <w:rPr>
          <w:rFonts w:cs="Arial Unicode MS" w:eastAsia="Arial Unicode MS"/>
          <w:rtl w:val="0"/>
        </w:rPr>
        <w:t>o existe cita</w:t>
      </w:r>
      <w:r>
        <w:rPr>
          <w:rFonts w:cs="Arial Unicode MS" w:eastAsia="Arial Unicode MS" w:hint="default"/>
          <w:rtl w:val="0"/>
        </w:rPr>
        <w:t>çã</w:t>
      </w:r>
      <w:r>
        <w:rPr>
          <w:rFonts w:cs="Arial Unicode MS" w:eastAsia="Arial Unicode MS"/>
          <w:rtl w:val="0"/>
        </w:rPr>
        <w:t>o na mesma p</w:t>
      </w:r>
      <w:r>
        <w:rPr>
          <w:rFonts w:cs="Arial Unicode MS" w:eastAsia="Arial Unicode MS" w:hint="default"/>
          <w:rtl w:val="0"/>
        </w:rPr>
        <w:t>á</w:t>
      </w:r>
      <w:r>
        <w:rPr>
          <w:rFonts w:cs="Arial Unicode MS" w:eastAsia="Arial Unicode MS"/>
          <w:rtl w:val="0"/>
        </w:rPr>
        <w:t>gina, n</w:t>
      </w:r>
      <w:r>
        <w:rPr>
          <w:rFonts w:cs="Arial Unicode MS" w:eastAsia="Arial Unicode MS" w:hint="default"/>
          <w:rtl w:val="0"/>
        </w:rPr>
        <w:t>ã</w:t>
      </w:r>
      <w:r>
        <w:rPr>
          <w:rFonts w:cs="Arial Unicode MS" w:eastAsia="Arial Unicode MS"/>
          <w:rtl w:val="0"/>
        </w:rPr>
        <w:t>o se deve utilizar idem ou ibidem, mas fazer a cita</w:t>
      </w:r>
      <w:r>
        <w:rPr>
          <w:rFonts w:cs="Arial Unicode MS" w:eastAsia="Arial Unicode MS" w:hint="default"/>
          <w:rtl w:val="0"/>
        </w:rPr>
        <w:t>çã</w:t>
      </w:r>
      <w:r>
        <w:rPr>
          <w:rFonts w:cs="Arial Unicode MS" w:eastAsia="Arial Unicode MS"/>
          <w:rtl w:val="0"/>
        </w:rPr>
        <w:t>o completa</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erpetua">
    <w:charset w:val="00"/>
    <w:family w:val="roman"/>
    <w:pitch w:val="default"/>
  </w:font>
  <w:font w:name="Calibri Light">
    <w:charset w:val="00"/>
    <w:family w:val="roman"/>
    <w:pitch w:val="default"/>
  </w:font>
  <w:font w:name="Calibri">
    <w:charset w:val="00"/>
    <w:family w:val="roman"/>
    <w:pitch w:val="default"/>
  </w:font>
  <w:font w:name="Helvetica Light">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Style w:val="Hyperlink.3"/>
          <w:rFonts w:cs="Arial Unicode MS" w:eastAsia="Arial Unicode MS"/>
          <w:rtl w:val="0"/>
          <w:lang w:val="pt-PT"/>
        </w:rPr>
        <w:t xml:space="preserve"> Art. 203 CF/ 1988.</w:t>
      </w:r>
    </w:p>
  </w:footnote>
  <w:footnote w:id="2">
    <w:p>
      <w:pPr>
        <w:pStyle w:val="footnote text"/>
      </w:pPr>
      <w:r>
        <w:rPr>
          <w:vertAlign w:val="superscript"/>
        </w:rPr>
        <w:footnoteRef/>
      </w:r>
      <w:r>
        <w:rPr>
          <w:rStyle w:val="Hyperlink.3"/>
          <w:rFonts w:cs="Arial Unicode MS" w:eastAsia="Arial Unicode MS"/>
          <w:rtl w:val="0"/>
          <w:lang w:val="pt-PT"/>
        </w:rPr>
        <w:t xml:space="preserve"> Conceito multidimensional, relacionado a condi</w:t>
      </w:r>
      <w:r>
        <w:rPr>
          <w:rStyle w:val="Hyperlink.3"/>
          <w:rFonts w:cs="Arial Unicode MS" w:eastAsia="Arial Unicode MS" w:hint="default"/>
          <w:rtl w:val="0"/>
          <w:lang w:val="pt-PT"/>
        </w:rPr>
        <w:t>çã</w:t>
      </w:r>
      <w:r>
        <w:rPr>
          <w:rStyle w:val="Hyperlink.3"/>
          <w:rFonts w:cs="Arial Unicode MS" w:eastAsia="Arial Unicode MS"/>
          <w:rtl w:val="0"/>
          <w:lang w:val="pt-PT"/>
        </w:rPr>
        <w:t>o de priva</w:t>
      </w:r>
      <w:r>
        <w:rPr>
          <w:rStyle w:val="Hyperlink.3"/>
          <w:rFonts w:cs="Arial Unicode MS" w:eastAsia="Arial Unicode MS" w:hint="default"/>
          <w:rtl w:val="0"/>
          <w:lang w:val="pt-PT"/>
        </w:rPr>
        <w:t>çã</w:t>
      </w:r>
      <w:r>
        <w:rPr>
          <w:rStyle w:val="Hyperlink.3"/>
          <w:rFonts w:cs="Arial Unicode MS" w:eastAsia="Arial Unicode MS"/>
          <w:rtl w:val="0"/>
          <w:lang w:val="pt-PT"/>
        </w:rPr>
        <w:t>o material ou social. Relaciona-se a processo de exclus</w:t>
      </w:r>
      <w:r>
        <w:rPr>
          <w:rStyle w:val="Hyperlink.3"/>
          <w:rFonts w:cs="Arial Unicode MS" w:eastAsia="Arial Unicode MS" w:hint="default"/>
          <w:rtl w:val="0"/>
          <w:lang w:val="pt-PT"/>
        </w:rPr>
        <w:t>ã</w:t>
      </w:r>
      <w:r>
        <w:rPr>
          <w:rStyle w:val="Hyperlink.3"/>
          <w:rFonts w:cs="Arial Unicode MS" w:eastAsia="Arial Unicode MS"/>
          <w:rtl w:val="0"/>
          <w:lang w:val="pt-PT"/>
        </w:rPr>
        <w:t>o e de viola</w:t>
      </w:r>
      <w:r>
        <w:rPr>
          <w:rStyle w:val="Hyperlink.3"/>
          <w:rFonts w:cs="Arial Unicode MS" w:eastAsia="Arial Unicode MS" w:hint="default"/>
          <w:rtl w:val="0"/>
          <w:lang w:val="pt-PT"/>
        </w:rPr>
        <w:t>çã</w:t>
      </w:r>
      <w:r>
        <w:rPr>
          <w:rStyle w:val="Hyperlink.3"/>
          <w:rFonts w:cs="Arial Unicode MS" w:eastAsia="Arial Unicode MS"/>
          <w:rtl w:val="0"/>
          <w:lang w:val="pt-PT"/>
        </w:rPr>
        <w:t>o de direitos de pessoas ou grupos, podendo apresentar diversos n</w:t>
      </w:r>
      <w:r>
        <w:rPr>
          <w:rStyle w:val="Hyperlink.3"/>
          <w:rFonts w:cs="Arial Unicode MS" w:eastAsia="Arial Unicode MS" w:hint="default"/>
          <w:rtl w:val="0"/>
          <w:lang w:val="pt-PT"/>
        </w:rPr>
        <w:t>í</w:t>
      </w:r>
      <w:r>
        <w:rPr>
          <w:rStyle w:val="Hyperlink.3"/>
          <w:rFonts w:cs="Arial Unicode MS" w:eastAsia="Arial Unicode MS"/>
          <w:rtl w:val="0"/>
          <w:lang w:val="pt-PT"/>
        </w:rPr>
        <w:t>veis de priva</w:t>
      </w:r>
      <w:r>
        <w:rPr>
          <w:rStyle w:val="Hyperlink.3"/>
          <w:rFonts w:cs="Arial Unicode MS" w:eastAsia="Arial Unicode MS" w:hint="default"/>
          <w:rtl w:val="0"/>
          <w:lang w:val="pt-PT"/>
        </w:rPr>
        <w:t>çã</w:t>
      </w:r>
      <w:r>
        <w:rPr>
          <w:rStyle w:val="Hyperlink.3"/>
          <w:rFonts w:cs="Arial Unicode MS" w:eastAsia="Arial Unicode MS"/>
          <w:rtl w:val="0"/>
          <w:lang w:val="pt-PT"/>
        </w:rPr>
        <w:t>o quanto a renda, sa</w:t>
      </w:r>
      <w:r>
        <w:rPr>
          <w:rStyle w:val="Hyperlink.3"/>
          <w:rFonts w:cs="Arial Unicode MS" w:eastAsia="Arial Unicode MS" w:hint="default"/>
          <w:rtl w:val="0"/>
          <w:lang w:val="pt-PT"/>
        </w:rPr>
        <w:t>ú</w:t>
      </w:r>
      <w:r>
        <w:rPr>
          <w:rStyle w:val="Hyperlink.3"/>
          <w:rFonts w:cs="Arial Unicode MS" w:eastAsia="Arial Unicode MS"/>
          <w:rtl w:val="0"/>
          <w:lang w:val="pt-PT"/>
        </w:rPr>
        <w:t>de, educa</w:t>
      </w:r>
      <w:r>
        <w:rPr>
          <w:rStyle w:val="Hyperlink.3"/>
          <w:rFonts w:cs="Arial Unicode MS" w:eastAsia="Arial Unicode MS" w:hint="default"/>
          <w:rtl w:val="0"/>
          <w:lang w:val="pt-PT"/>
        </w:rPr>
        <w:t>çã</w:t>
      </w:r>
      <w:r>
        <w:rPr>
          <w:rStyle w:val="Hyperlink.3"/>
          <w:rFonts w:cs="Arial Unicode MS" w:eastAsia="Arial Unicode MS"/>
          <w:rtl w:val="0"/>
          <w:lang w:val="pt-PT"/>
        </w:rPr>
        <w:t>o, moradia e outros. Tais grupos/ pessoas est</w:t>
      </w:r>
      <w:r>
        <w:rPr>
          <w:rStyle w:val="Hyperlink.3"/>
          <w:rFonts w:cs="Arial Unicode MS" w:eastAsia="Arial Unicode MS" w:hint="default"/>
          <w:rtl w:val="0"/>
          <w:lang w:val="pt-PT"/>
        </w:rPr>
        <w:t>ã</w:t>
      </w:r>
      <w:r>
        <w:rPr>
          <w:rStyle w:val="Hyperlink.3"/>
          <w:rFonts w:cs="Arial Unicode MS" w:eastAsia="Arial Unicode MS"/>
          <w:rtl w:val="0"/>
          <w:lang w:val="pt-PT"/>
        </w:rPr>
        <w:t>o mais expostos a situa</w:t>
      </w:r>
      <w:r>
        <w:rPr>
          <w:rStyle w:val="Hyperlink.3"/>
          <w:rFonts w:cs="Arial Unicode MS" w:eastAsia="Arial Unicode MS" w:hint="default"/>
          <w:rtl w:val="0"/>
          <w:lang w:val="pt-PT"/>
        </w:rPr>
        <w:t>çã</w:t>
      </w:r>
      <w:r>
        <w:rPr>
          <w:rStyle w:val="Hyperlink.3"/>
          <w:rFonts w:cs="Arial Unicode MS" w:eastAsia="Arial Unicode MS"/>
          <w:rtl w:val="0"/>
          <w:lang w:val="pt-PT"/>
        </w:rPr>
        <w:t>o de risco, face ao contexto econ</w:t>
      </w:r>
      <w:r>
        <w:rPr>
          <w:rStyle w:val="Hyperlink.3"/>
          <w:rFonts w:cs="Arial Unicode MS" w:eastAsia="Arial Unicode MS" w:hint="default"/>
          <w:rtl w:val="0"/>
          <w:lang w:val="pt-PT"/>
        </w:rPr>
        <w:t>ô</w:t>
      </w:r>
      <w:r>
        <w:rPr>
          <w:rStyle w:val="Hyperlink.3"/>
          <w:rFonts w:cs="Arial Unicode MS" w:eastAsia="Arial Unicode MS"/>
          <w:rtl w:val="0"/>
          <w:lang w:val="pt-PT"/>
        </w:rPr>
        <w:t>mico e social a que est</w:t>
      </w:r>
      <w:r>
        <w:rPr>
          <w:rStyle w:val="Hyperlink.3"/>
          <w:rFonts w:cs="Arial Unicode MS" w:eastAsia="Arial Unicode MS" w:hint="default"/>
          <w:rtl w:val="0"/>
          <w:lang w:val="pt-PT"/>
        </w:rPr>
        <w:t>ã</w:t>
      </w:r>
      <w:r>
        <w:rPr>
          <w:rStyle w:val="Hyperlink.3"/>
          <w:rFonts w:cs="Arial Unicode MS" w:eastAsia="Arial Unicode MS"/>
          <w:rtl w:val="0"/>
          <w:lang w:val="pt-PT"/>
        </w:rPr>
        <w:t>o inseridos. (Monteiro, 2011, p. 29-40)</w:t>
      </w:r>
    </w:p>
  </w:footnote>
  <w:footnote w:id="3">
    <w:p>
      <w:pPr>
        <w:pStyle w:val="Standard"/>
        <w:tabs>
          <w:tab w:val="left" w:pos="851"/>
        </w:tabs>
        <w:jc w:val="both"/>
      </w:pPr>
      <w:r>
        <w:rPr>
          <w:vertAlign w:val="superscript"/>
        </w:rPr>
        <w:footnoteRef/>
      </w:r>
      <w:r>
        <w:rPr>
          <w:sz w:val="20"/>
          <w:szCs w:val="20"/>
          <w:rtl w:val="0"/>
          <w:lang w:val="pt-PT"/>
        </w:rPr>
        <w:t xml:space="preserve"> Renda Mensal Vital</w:t>
      </w:r>
      <w:r>
        <w:rPr>
          <w:sz w:val="20"/>
          <w:szCs w:val="20"/>
          <w:rtl w:val="0"/>
          <w:lang w:val="pt-PT"/>
        </w:rPr>
        <w:t>í</w:t>
      </w:r>
      <w:r>
        <w:rPr>
          <w:sz w:val="20"/>
          <w:szCs w:val="20"/>
          <w:rtl w:val="0"/>
          <w:lang w:val="pt-PT"/>
        </w:rPr>
        <w:t xml:space="preserve">cia </w:t>
      </w:r>
      <w:r>
        <w:rPr>
          <w:sz w:val="20"/>
          <w:szCs w:val="20"/>
          <w:rtl w:val="0"/>
          <w:lang w:val="pt-PT"/>
        </w:rPr>
        <w:t xml:space="preserve">é </w:t>
      </w:r>
      <w:r>
        <w:rPr>
          <w:sz w:val="20"/>
          <w:szCs w:val="20"/>
          <w:rtl w:val="0"/>
          <w:lang w:val="pt-PT"/>
        </w:rPr>
        <w:t>um benef</w:t>
      </w:r>
      <w:r>
        <w:rPr>
          <w:sz w:val="20"/>
          <w:szCs w:val="20"/>
          <w:rtl w:val="0"/>
          <w:lang w:val="pt-PT"/>
        </w:rPr>
        <w:t>í</w:t>
      </w:r>
      <w:r>
        <w:rPr>
          <w:sz w:val="20"/>
          <w:szCs w:val="20"/>
          <w:rtl w:val="0"/>
          <w:lang w:val="pt-PT"/>
        </w:rPr>
        <w:t>cio de transfer</w:t>
      </w:r>
      <w:r>
        <w:rPr>
          <w:sz w:val="20"/>
          <w:szCs w:val="20"/>
          <w:rtl w:val="0"/>
          <w:lang w:val="pt-PT"/>
        </w:rPr>
        <w:t>ê</w:t>
      </w:r>
      <w:r>
        <w:rPr>
          <w:sz w:val="20"/>
          <w:szCs w:val="20"/>
          <w:rtl w:val="0"/>
          <w:lang w:val="pt-PT"/>
        </w:rPr>
        <w:t>ncia de renda criado pela Lei 60179/1974 destinado a atender pessoas com mais de setenta anos de idade e inv</w:t>
      </w:r>
      <w:r>
        <w:rPr>
          <w:sz w:val="20"/>
          <w:szCs w:val="20"/>
          <w:rtl w:val="0"/>
          <w:lang w:val="pt-PT"/>
        </w:rPr>
        <w:t>á</w:t>
      </w:r>
      <w:r>
        <w:rPr>
          <w:sz w:val="20"/>
          <w:szCs w:val="20"/>
          <w:rtl w:val="0"/>
          <w:lang w:val="pt-PT"/>
        </w:rPr>
        <w:t>lidos, definitivamente incapacitados para o trabalho e que n</w:t>
      </w:r>
      <w:r>
        <w:rPr>
          <w:sz w:val="20"/>
          <w:szCs w:val="20"/>
          <w:rtl w:val="0"/>
          <w:lang w:val="pt-PT"/>
        </w:rPr>
        <w:t>ã</w:t>
      </w:r>
      <w:r>
        <w:rPr>
          <w:sz w:val="20"/>
          <w:szCs w:val="20"/>
          <w:rtl w:val="0"/>
          <w:lang w:val="pt-PT"/>
        </w:rPr>
        <w:t>o exer</w:t>
      </w:r>
      <w:r>
        <w:rPr>
          <w:sz w:val="20"/>
          <w:szCs w:val="20"/>
          <w:rtl w:val="0"/>
          <w:lang w:val="pt-PT"/>
        </w:rPr>
        <w:t>ç</w:t>
      </w:r>
      <w:r>
        <w:rPr>
          <w:sz w:val="20"/>
          <w:szCs w:val="20"/>
          <w:rtl w:val="0"/>
          <w:lang w:val="pt-PT"/>
        </w:rPr>
        <w:t>am atividade remunerada e nem tenham qualquer tipo de rendimento superior a 60% do sal</w:t>
      </w:r>
      <w:r>
        <w:rPr>
          <w:sz w:val="20"/>
          <w:szCs w:val="20"/>
          <w:rtl w:val="0"/>
          <w:lang w:val="pt-PT"/>
        </w:rPr>
        <w:t>á</w:t>
      </w:r>
      <w:r>
        <w:rPr>
          <w:sz w:val="20"/>
          <w:szCs w:val="20"/>
          <w:rtl w:val="0"/>
          <w:lang w:val="pt-PT"/>
        </w:rPr>
        <w:t>rio m</w:t>
      </w:r>
      <w:r>
        <w:rPr>
          <w:sz w:val="20"/>
          <w:szCs w:val="20"/>
          <w:rtl w:val="0"/>
          <w:lang w:val="pt-PT"/>
        </w:rPr>
        <w:t>í</w:t>
      </w:r>
      <w:r>
        <w:rPr>
          <w:sz w:val="20"/>
          <w:szCs w:val="20"/>
          <w:rtl w:val="0"/>
          <w:lang w:val="pt-PT"/>
        </w:rPr>
        <w:t>nimo. Este benef</w:t>
      </w:r>
      <w:r>
        <w:rPr>
          <w:sz w:val="20"/>
          <w:szCs w:val="20"/>
          <w:rtl w:val="0"/>
          <w:lang w:val="pt-PT"/>
        </w:rPr>
        <w:t>í</w:t>
      </w:r>
      <w:r>
        <w:rPr>
          <w:sz w:val="20"/>
          <w:szCs w:val="20"/>
          <w:rtl w:val="0"/>
          <w:lang w:val="pt-PT"/>
        </w:rPr>
        <w:t>cio est</w:t>
      </w:r>
      <w:r>
        <w:rPr>
          <w:sz w:val="20"/>
          <w:szCs w:val="20"/>
          <w:rtl w:val="0"/>
          <w:lang w:val="pt-PT"/>
        </w:rPr>
        <w:t xml:space="preserve">á </w:t>
      </w:r>
      <w:r>
        <w:rPr>
          <w:sz w:val="20"/>
          <w:szCs w:val="20"/>
          <w:rtl w:val="0"/>
          <w:lang w:val="pt-PT"/>
        </w:rPr>
        <w:t>em extin</w:t>
      </w:r>
      <w:r>
        <w:rPr>
          <w:sz w:val="20"/>
          <w:szCs w:val="20"/>
          <w:rtl w:val="0"/>
          <w:lang w:val="pt-PT"/>
        </w:rPr>
        <w:t>çã</w:t>
      </w:r>
      <w:r>
        <w:rPr>
          <w:sz w:val="20"/>
          <w:szCs w:val="20"/>
          <w:rtl w:val="0"/>
          <w:lang w:val="pt-PT"/>
        </w:rPr>
        <w:t>o, atendendo atualmente somente as pessoas que j</w:t>
      </w:r>
      <w:r>
        <w:rPr>
          <w:sz w:val="20"/>
          <w:szCs w:val="20"/>
          <w:rtl w:val="0"/>
          <w:lang w:val="pt-PT"/>
        </w:rPr>
        <w:t xml:space="preserve">á </w:t>
      </w:r>
      <w:r>
        <w:rPr>
          <w:sz w:val="20"/>
          <w:szCs w:val="20"/>
          <w:rtl w:val="0"/>
          <w:lang w:val="pt-PT"/>
        </w:rPr>
        <w:t>recebiam o benef</w:t>
      </w:r>
      <w:r>
        <w:rPr>
          <w:sz w:val="20"/>
          <w:szCs w:val="20"/>
          <w:rtl w:val="0"/>
          <w:lang w:val="pt-PT"/>
        </w:rPr>
        <w:t>í</w:t>
      </w:r>
      <w:r>
        <w:rPr>
          <w:sz w:val="20"/>
          <w:szCs w:val="20"/>
          <w:rtl w:val="0"/>
          <w:lang w:val="pt-PT"/>
        </w:rPr>
        <w:t>cio em 1995. Em 1</w:t>
      </w:r>
      <w:r>
        <w:rPr>
          <w:sz w:val="20"/>
          <w:szCs w:val="20"/>
          <w:rtl w:val="0"/>
          <w:lang w:val="pt-PT"/>
        </w:rPr>
        <w:t xml:space="preserve">º </w:t>
      </w:r>
      <w:r>
        <w:rPr>
          <w:sz w:val="20"/>
          <w:szCs w:val="20"/>
          <w:rtl w:val="0"/>
          <w:lang w:val="pt-PT"/>
        </w:rPr>
        <w:t>de janeiro de 1996, foi extinta a RMV, sendo substitu</w:t>
      </w:r>
      <w:r>
        <w:rPr>
          <w:sz w:val="20"/>
          <w:szCs w:val="20"/>
          <w:rtl w:val="0"/>
          <w:lang w:val="pt-PT"/>
        </w:rPr>
        <w:t>í</w:t>
      </w:r>
      <w:r>
        <w:rPr>
          <w:sz w:val="20"/>
          <w:szCs w:val="20"/>
          <w:rtl w:val="0"/>
          <w:lang w:val="pt-PT"/>
        </w:rPr>
        <w:t>da pelo BPC (MINIST</w:t>
      </w:r>
      <w:r>
        <w:rPr>
          <w:sz w:val="20"/>
          <w:szCs w:val="20"/>
          <w:rtl w:val="0"/>
          <w:lang w:val="pt-PT"/>
        </w:rPr>
        <w:t>É</w:t>
      </w:r>
      <w:r>
        <w:rPr>
          <w:sz w:val="20"/>
          <w:szCs w:val="20"/>
          <w:rtl w:val="0"/>
          <w:lang w:val="pt-PT"/>
        </w:rPr>
        <w:t xml:space="preserve">RIO DA CIDADANIA </w:t>
      </w:r>
      <w:r>
        <w:rPr>
          <w:sz w:val="20"/>
          <w:szCs w:val="20"/>
          <w:rtl w:val="0"/>
          <w:lang w:val="pt-PT"/>
        </w:rPr>
        <w:t xml:space="preserve">– </w:t>
      </w:r>
      <w:r>
        <w:rPr>
          <w:sz w:val="20"/>
          <w:szCs w:val="20"/>
          <w:rtl w:val="0"/>
          <w:lang w:val="pt-PT"/>
        </w:rPr>
        <w:t>Renda Mensal Vital</w:t>
      </w:r>
      <w:r>
        <w:rPr>
          <w:sz w:val="20"/>
          <w:szCs w:val="20"/>
          <w:rtl w:val="0"/>
          <w:lang w:val="pt-PT"/>
        </w:rPr>
        <w:t>í</w:t>
      </w:r>
      <w:r>
        <w:rPr>
          <w:sz w:val="20"/>
          <w:szCs w:val="20"/>
          <w:rtl w:val="0"/>
          <w:lang w:val="pt-PT"/>
        </w:rPr>
        <w:t>cia).</w:t>
      </w:r>
    </w:p>
  </w:footnote>
  <w:footnote w:id="4">
    <w:p>
      <w:pPr>
        <w:pStyle w:val="footnote text"/>
      </w:pPr>
      <w:r>
        <w:rPr>
          <w:vertAlign w:val="superscript"/>
        </w:rPr>
        <w:footnoteRef/>
      </w:r>
      <w:r>
        <w:rPr>
          <w:rStyle w:val="Hyperlink.3"/>
          <w:rFonts w:cs="Arial Unicode MS" w:eastAsia="Arial Unicode MS"/>
          <w:rtl w:val="0"/>
          <w:lang w:val="pt-PT"/>
        </w:rPr>
        <w:t xml:space="preserve"> Sob esse aspecto, o BPC goza da garantia constitucional com previs</w:t>
      </w:r>
      <w:r>
        <w:rPr>
          <w:rStyle w:val="Hyperlink.3"/>
          <w:rFonts w:cs="Arial Unicode MS" w:eastAsia="Arial Unicode MS" w:hint="default"/>
          <w:rtl w:val="0"/>
          <w:lang w:val="pt-PT"/>
        </w:rPr>
        <w:t>ã</w:t>
      </w:r>
      <w:r>
        <w:rPr>
          <w:rStyle w:val="Hyperlink.3"/>
          <w:rFonts w:cs="Arial Unicode MS" w:eastAsia="Arial Unicode MS"/>
          <w:rtl w:val="0"/>
          <w:lang w:val="pt-PT"/>
        </w:rPr>
        <w:t>o or</w:t>
      </w:r>
      <w:r>
        <w:rPr>
          <w:rStyle w:val="Hyperlink.3"/>
          <w:rFonts w:cs="Arial Unicode MS" w:eastAsia="Arial Unicode MS" w:hint="default"/>
          <w:rtl w:val="0"/>
          <w:lang w:val="pt-PT"/>
        </w:rPr>
        <w:t>ç</w:t>
      </w:r>
      <w:r>
        <w:rPr>
          <w:rStyle w:val="Hyperlink.3"/>
          <w:rFonts w:cs="Arial Unicode MS" w:eastAsia="Arial Unicode MS"/>
          <w:rtl w:val="0"/>
          <w:lang w:val="pt-PT"/>
        </w:rPr>
        <w:t>ament</w:t>
      </w:r>
      <w:r>
        <w:rPr>
          <w:rStyle w:val="Hyperlink.3"/>
          <w:rFonts w:cs="Arial Unicode MS" w:eastAsia="Arial Unicode MS" w:hint="default"/>
          <w:rtl w:val="0"/>
          <w:lang w:val="pt-PT"/>
        </w:rPr>
        <w:t>á</w:t>
      </w:r>
      <w:r>
        <w:rPr>
          <w:rStyle w:val="Hyperlink.3"/>
          <w:rFonts w:cs="Arial Unicode MS" w:eastAsia="Arial Unicode MS"/>
          <w:rtl w:val="0"/>
          <w:lang w:val="pt-PT"/>
        </w:rPr>
        <w:t>ria e fontes de custeio, conforme art. 195 da CF.</w:t>
      </w:r>
    </w:p>
  </w:footnote>
  <w:footnote w:id="5">
    <w:p>
      <w:pPr>
        <w:pStyle w:val="footnote text"/>
      </w:pPr>
      <w:r>
        <w:rPr>
          <w:vertAlign w:val="superscript"/>
          <w:lang w:val="pt-PT"/>
        </w:rPr>
        <w:footnoteRef/>
      </w:r>
      <w:del w:id="1185" w:date="2022-05-05T13:38:28Z" w:author="oculto">
        <w:r>
          <w:rPr>
            <w:rStyle w:val="Hyperlink.3"/>
            <w:rFonts w:cs="Arial Unicode MS" w:eastAsia="Arial Unicode MS"/>
            <w:rtl w:val="0"/>
            <w:lang w:val="pt-PT"/>
          </w:rPr>
          <w:delText xml:space="preserve"> Princ</w:delText>
        </w:r>
      </w:del>
      <w:del w:id="1186" w:date="2022-05-05T13:38:28Z" w:author="oculto">
        <w:r>
          <w:rPr>
            <w:rStyle w:val="Hyperlink.3"/>
            <w:rFonts w:cs="Arial Unicode MS" w:eastAsia="Arial Unicode MS" w:hint="default"/>
            <w:rtl w:val="0"/>
            <w:lang w:val="pt-PT"/>
          </w:rPr>
          <w:delText>í</w:delText>
        </w:r>
      </w:del>
      <w:del w:id="1187" w:date="2022-05-05T13:38:28Z" w:author="oculto">
        <w:r>
          <w:rPr>
            <w:rStyle w:val="Hyperlink.3"/>
            <w:rFonts w:cs="Arial Unicode MS" w:eastAsia="Arial Unicode MS"/>
            <w:rtl w:val="0"/>
            <w:lang w:val="pt-PT"/>
          </w:rPr>
          <w:delText>pio da dignidade da pessoa humana.</w:delText>
        </w:r>
      </w:del>
    </w:p>
  </w:footnote>
  <w:footnote w:id="6">
    <w:p>
      <w:pPr>
        <w:pStyle w:val="footnote text"/>
      </w:pPr>
      <w:r>
        <w:rPr>
          <w:vertAlign w:val="superscript"/>
          <w:lang w:val="pt-PT"/>
        </w:rPr>
        <w:footnoteRef/>
      </w:r>
      <w:r>
        <w:rPr>
          <w:rStyle w:val="Hyperlink.3"/>
          <w:rFonts w:cs="Arial Unicode MS" w:eastAsia="Arial Unicode MS"/>
          <w:rtl w:val="0"/>
          <w:lang w:val="pt-PT"/>
        </w:rPr>
        <w:t xml:space="preserve"> N</w:t>
      </w:r>
      <w:r>
        <w:rPr>
          <w:rStyle w:val="Hyperlink.3"/>
          <w:rFonts w:cs="Arial Unicode MS" w:eastAsia="Arial Unicode MS" w:hint="default"/>
          <w:rtl w:val="0"/>
          <w:lang w:val="pt-PT"/>
        </w:rPr>
        <w:t>ã</w:t>
      </w:r>
      <w:r>
        <w:rPr>
          <w:rStyle w:val="Hyperlink.3"/>
          <w:rFonts w:cs="Arial Unicode MS" w:eastAsia="Arial Unicode MS"/>
          <w:rtl w:val="0"/>
          <w:lang w:val="pt-PT"/>
        </w:rPr>
        <w:t>o s</w:t>
      </w:r>
      <w:r>
        <w:rPr>
          <w:rStyle w:val="Hyperlink.3"/>
          <w:rFonts w:cs="Arial Unicode MS" w:eastAsia="Arial Unicode MS" w:hint="default"/>
          <w:rtl w:val="0"/>
          <w:lang w:val="pt-PT"/>
        </w:rPr>
        <w:t>ã</w:t>
      </w:r>
      <w:r>
        <w:rPr>
          <w:rStyle w:val="Hyperlink.3"/>
          <w:rFonts w:cs="Arial Unicode MS" w:eastAsia="Arial Unicode MS"/>
          <w:rtl w:val="0"/>
          <w:lang w:val="pt-PT"/>
        </w:rPr>
        <w:t>o objeto de estudo todos os regramentos que norteiam a pol</w:t>
      </w:r>
      <w:r>
        <w:rPr>
          <w:rStyle w:val="Hyperlink.3"/>
          <w:rFonts w:cs="Arial Unicode MS" w:eastAsia="Arial Unicode MS" w:hint="default"/>
          <w:rtl w:val="0"/>
          <w:lang w:val="pt-PT"/>
        </w:rPr>
        <w:t>í</w:t>
      </w:r>
      <w:r>
        <w:rPr>
          <w:rStyle w:val="Hyperlink.3"/>
          <w:rFonts w:cs="Arial Unicode MS" w:eastAsia="Arial Unicode MS"/>
          <w:rtl w:val="0"/>
          <w:lang w:val="pt-PT"/>
        </w:rPr>
        <w:t xml:space="preserve">tica. Enfatizamos aqueles que se coadunam com nosso objeto de estudo que </w:t>
      </w:r>
      <w:r>
        <w:rPr>
          <w:rStyle w:val="Hyperlink.3"/>
          <w:rFonts w:cs="Arial Unicode MS" w:eastAsia="Arial Unicode MS" w:hint="default"/>
          <w:rtl w:val="0"/>
          <w:lang w:val="pt-PT"/>
        </w:rPr>
        <w:t xml:space="preserve">é </w:t>
      </w:r>
      <w:r>
        <w:rPr>
          <w:rStyle w:val="Hyperlink.3"/>
          <w:rFonts w:cs="Arial Unicode MS" w:eastAsia="Arial Unicode MS"/>
          <w:rtl w:val="0"/>
          <w:lang w:val="pt-PT"/>
        </w:rPr>
        <w:t>a pobreza enquanto categoria anal</w:t>
      </w:r>
      <w:r>
        <w:rPr>
          <w:rStyle w:val="Hyperlink.3"/>
          <w:rFonts w:cs="Arial Unicode MS" w:eastAsia="Arial Unicode MS" w:hint="default"/>
          <w:rtl w:val="0"/>
          <w:lang w:val="pt-PT"/>
        </w:rPr>
        <w:t>í</w:t>
      </w:r>
      <w:r>
        <w:rPr>
          <w:rStyle w:val="Hyperlink.3"/>
          <w:rFonts w:cs="Arial Unicode MS" w:eastAsia="Arial Unicode MS"/>
          <w:rtl w:val="0"/>
          <w:lang w:val="pt-PT"/>
        </w:rPr>
        <w:t>tica.</w:t>
      </w:r>
    </w:p>
  </w:footnote>
  <w:footnote w:id="7">
    <w:p>
      <w:pPr>
        <w:pStyle w:val="footnote text"/>
      </w:pPr>
      <w:r>
        <w:rPr>
          <w:vertAlign w:val="superscript"/>
        </w:rPr>
        <w:footnoteRef/>
      </w:r>
      <w:r>
        <w:rPr>
          <w:rStyle w:val="Hyperlink.3"/>
          <w:rFonts w:cs="Arial Unicode MS" w:eastAsia="Arial Unicode MS"/>
          <w:rtl w:val="0"/>
          <w:lang w:val="pt-PT"/>
        </w:rPr>
        <w:t xml:space="preserve"> Implantado em 2005, o SUAS organiza a assist</w:t>
      </w:r>
      <w:r>
        <w:rPr>
          <w:rStyle w:val="Hyperlink.3"/>
          <w:rFonts w:cs="Arial Unicode MS" w:eastAsia="Arial Unicode MS" w:hint="default"/>
          <w:rtl w:val="0"/>
          <w:lang w:val="pt-PT"/>
        </w:rPr>
        <w:t>ê</w:t>
      </w:r>
      <w:r>
        <w:rPr>
          <w:rStyle w:val="Hyperlink.3"/>
          <w:rFonts w:cs="Arial Unicode MS" w:eastAsia="Arial Unicode MS"/>
          <w:rtl w:val="0"/>
          <w:lang w:val="pt-PT"/>
        </w:rPr>
        <w:t>ncia social em todo territ</w:t>
      </w:r>
      <w:r>
        <w:rPr>
          <w:rStyle w:val="Hyperlink.3"/>
          <w:rFonts w:cs="Arial Unicode MS" w:eastAsia="Arial Unicode MS" w:hint="default"/>
          <w:rtl w:val="0"/>
          <w:lang w:val="pt-PT"/>
        </w:rPr>
        <w:t>ó</w:t>
      </w:r>
      <w:r>
        <w:rPr>
          <w:rStyle w:val="Hyperlink.3"/>
          <w:rFonts w:cs="Arial Unicode MS" w:eastAsia="Arial Unicode MS"/>
          <w:rtl w:val="0"/>
          <w:lang w:val="pt-PT"/>
        </w:rPr>
        <w:t>rio, conforme diretrizes apontadas pela PNAS (Pol</w:t>
      </w:r>
      <w:r>
        <w:rPr>
          <w:rStyle w:val="Hyperlink.3"/>
          <w:rFonts w:cs="Arial Unicode MS" w:eastAsia="Arial Unicode MS" w:hint="default"/>
          <w:rtl w:val="0"/>
          <w:lang w:val="pt-PT"/>
        </w:rPr>
        <w:t>í</w:t>
      </w:r>
      <w:r>
        <w:rPr>
          <w:rStyle w:val="Hyperlink.3"/>
          <w:rFonts w:cs="Arial Unicode MS" w:eastAsia="Arial Unicode MS"/>
          <w:rtl w:val="0"/>
          <w:lang w:val="pt-PT"/>
        </w:rPr>
        <w:t>tica Nacional de Assist</w:t>
      </w:r>
      <w:r>
        <w:rPr>
          <w:rStyle w:val="Hyperlink.3"/>
          <w:rFonts w:cs="Arial Unicode MS" w:eastAsia="Arial Unicode MS" w:hint="default"/>
          <w:rtl w:val="0"/>
          <w:lang w:val="pt-PT"/>
        </w:rPr>
        <w:t>ê</w:t>
      </w:r>
      <w:r>
        <w:rPr>
          <w:rStyle w:val="Hyperlink.3"/>
          <w:rFonts w:cs="Arial Unicode MS" w:eastAsia="Arial Unicode MS"/>
          <w:rtl w:val="0"/>
          <w:lang w:val="pt-PT"/>
        </w:rPr>
        <w:t>ncia Social) de 2004. A Lei 12.435/ 2011, alterou o art. 6o. da Lei 8.742/ 93, estabelecendo objetivos e diretrizes para o sistema.</w:t>
      </w:r>
    </w:p>
  </w:footnote>
  <w:footnote w:id="8">
    <w:p>
      <w:pPr>
        <w:pStyle w:val="footnote text"/>
        <w:jc w:val="both"/>
      </w:pPr>
      <w:r>
        <w:rPr>
          <w:vertAlign w:val="superscript"/>
        </w:rPr>
        <w:footnoteRef/>
      </w:r>
      <w:r>
        <w:rPr>
          <w:rStyle w:val="Hyperlink.3"/>
          <w:rtl w:val="0"/>
          <w:lang w:val="pt-PT"/>
        </w:rPr>
        <w:t xml:space="preserve"> Essas informa</w:t>
      </w:r>
      <w:r>
        <w:rPr>
          <w:rStyle w:val="Hyperlink.3"/>
          <w:rtl w:val="0"/>
          <w:lang w:val="pt-PT"/>
        </w:rPr>
        <w:t>çõ</w:t>
      </w:r>
      <w:r>
        <w:rPr>
          <w:rStyle w:val="Hyperlink.3"/>
          <w:rtl w:val="0"/>
          <w:lang w:val="pt-PT"/>
        </w:rPr>
        <w:t>es podem ser acessadas no site do Minist</w:t>
      </w:r>
      <w:r>
        <w:rPr>
          <w:rStyle w:val="Hyperlink.3"/>
          <w:rtl w:val="0"/>
          <w:lang w:val="pt-PT"/>
        </w:rPr>
        <w:t>é</w:t>
      </w:r>
      <w:r>
        <w:rPr>
          <w:rStyle w:val="Hyperlink.3"/>
          <w:rtl w:val="0"/>
          <w:lang w:val="pt-PT"/>
        </w:rPr>
        <w:t>rio da cidadania. Governo federal. Dispon</w:t>
      </w:r>
      <w:r>
        <w:rPr>
          <w:rStyle w:val="Hyperlink.3"/>
          <w:rtl w:val="0"/>
          <w:lang w:val="pt-PT"/>
        </w:rPr>
        <w:t>í</w:t>
      </w:r>
      <w:r>
        <w:rPr>
          <w:rStyle w:val="Hyperlink.3"/>
          <w:rtl w:val="0"/>
          <w:lang w:val="pt-PT"/>
        </w:rPr>
        <w:t>vel em: &lt;</w:t>
      </w:r>
      <w:r>
        <w:rPr>
          <w:rStyle w:val="Hyperlink.0"/>
        </w:rPr>
        <w:fldChar w:fldCharType="begin" w:fldLock="0"/>
      </w:r>
      <w:r>
        <w:rPr>
          <w:rStyle w:val="Hyperlink.0"/>
        </w:rPr>
        <w:instrText xml:space="preserve"> HYPERLINK "https://www.gov.br/cidadania/pt-br/acesso-a-informacao/institucional/historico"</w:instrText>
      </w:r>
      <w:r>
        <w:rPr>
          <w:rStyle w:val="Hyperlink.0"/>
        </w:rPr>
        <w:fldChar w:fldCharType="separate" w:fldLock="0"/>
      </w:r>
      <w:r>
        <w:rPr>
          <w:rStyle w:val="Hyperlink.0"/>
          <w:rtl w:val="0"/>
          <w:lang w:val="pt-PT"/>
        </w:rPr>
        <w:t>https://www.gov.br/cidadania/pt-br/acesso-a-informacao/institucional/historico</w:t>
      </w:r>
      <w:r>
        <w:rPr/>
        <w:fldChar w:fldCharType="end" w:fldLock="0"/>
      </w:r>
      <w:r>
        <w:rPr>
          <w:rStyle w:val="Hyperlink.3"/>
          <w:rtl w:val="0"/>
          <w:lang w:val="pt-PT"/>
        </w:rPr>
        <w:t>&gt;. Acesso em: 18 fev. 2021.</w:t>
      </w:r>
    </w:p>
  </w:footnote>
  <w:footnote w:id="9">
    <w:p>
      <w:pPr>
        <w:pStyle w:val="footnote text"/>
        <w:jc w:val="both"/>
      </w:pPr>
      <w:r>
        <w:rPr>
          <w:rStyle w:val="Nenhum"/>
          <w:vertAlign w:val="superscript"/>
        </w:rPr>
        <w:footnoteRef/>
      </w:r>
      <w:r>
        <w:rPr>
          <w:rStyle w:val="Hyperlink.3"/>
          <w:rtl w:val="0"/>
          <w:lang w:val="pt-PT"/>
        </w:rPr>
        <w:t xml:space="preserve"> Idosos com idade acima de 65 anos (art. 20 da LOAS, alterado pela Lei 12.435/ 2011) e pessoas com defici</w:t>
      </w:r>
      <w:r>
        <w:rPr>
          <w:rStyle w:val="Hyperlink.3"/>
          <w:rtl w:val="0"/>
          <w:lang w:val="pt-PT"/>
        </w:rPr>
        <w:t>ê</w:t>
      </w:r>
      <w:r>
        <w:rPr>
          <w:rStyle w:val="Hyperlink.3"/>
          <w:rtl w:val="0"/>
          <w:lang w:val="pt-PT"/>
        </w:rPr>
        <w:t>ncia.</w:t>
      </w:r>
    </w:p>
  </w:footnote>
  <w:footnote w:id="10">
    <w:p>
      <w:pPr>
        <w:pStyle w:val="footnote text"/>
        <w:jc w:val="both"/>
      </w:pPr>
      <w:r>
        <w:rPr>
          <w:rStyle w:val="Nenhum"/>
          <w:vertAlign w:val="superscript"/>
        </w:rPr>
        <w:footnoteRef/>
      </w:r>
      <w:r>
        <w:rPr>
          <w:rStyle w:val="Hyperlink.3"/>
          <w:rtl w:val="0"/>
          <w:lang w:val="pt-PT"/>
        </w:rPr>
        <w:t xml:space="preserve"> Por se tratar de assunto amplo, merecedor de estudo </w:t>
      </w:r>
      <w:r>
        <w:rPr>
          <w:rStyle w:val="Hyperlink.3"/>
          <w:rtl w:val="0"/>
          <w:lang w:val="pt-PT"/>
        </w:rPr>
        <w:t xml:space="preserve">à </w:t>
      </w:r>
      <w:r>
        <w:rPr>
          <w:rStyle w:val="Hyperlink.3"/>
          <w:rtl w:val="0"/>
          <w:lang w:val="pt-PT"/>
        </w:rPr>
        <w:t>parte, a constitucionalidade material do sal</w:t>
      </w:r>
      <w:r>
        <w:rPr>
          <w:rStyle w:val="Hyperlink.3"/>
          <w:rtl w:val="0"/>
          <w:lang w:val="pt-PT"/>
        </w:rPr>
        <w:t>á</w:t>
      </w:r>
      <w:r>
        <w:rPr>
          <w:rStyle w:val="Hyperlink.3"/>
          <w:rtl w:val="0"/>
          <w:lang w:val="pt-PT"/>
        </w:rPr>
        <w:t>rio m</w:t>
      </w:r>
      <w:r>
        <w:rPr>
          <w:rStyle w:val="Hyperlink.3"/>
          <w:rtl w:val="0"/>
          <w:lang w:val="pt-PT"/>
        </w:rPr>
        <w:t>í</w:t>
      </w:r>
      <w:r>
        <w:rPr>
          <w:rStyle w:val="Hyperlink.3"/>
          <w:rtl w:val="0"/>
          <w:lang w:val="pt-PT"/>
        </w:rPr>
        <w:t>nimo refere-se ao conte</w:t>
      </w:r>
      <w:r>
        <w:rPr>
          <w:rStyle w:val="Hyperlink.3"/>
          <w:rtl w:val="0"/>
          <w:lang w:val="pt-PT"/>
        </w:rPr>
        <w:t>ú</w:t>
      </w:r>
      <w:r>
        <w:rPr>
          <w:rStyle w:val="Hyperlink.3"/>
          <w:rtl w:val="0"/>
          <w:lang w:val="pt-PT"/>
        </w:rPr>
        <w:t>do ou subst</w:t>
      </w:r>
      <w:r>
        <w:rPr>
          <w:rStyle w:val="Hyperlink.3"/>
          <w:rtl w:val="0"/>
          <w:lang w:val="pt-PT"/>
        </w:rPr>
        <w:t>â</w:t>
      </w:r>
      <w:r>
        <w:rPr>
          <w:rStyle w:val="Hyperlink.3"/>
          <w:rtl w:val="0"/>
          <w:lang w:val="pt-PT"/>
        </w:rPr>
        <w:t>ncia do ato normativo, ou seja, se ele est</w:t>
      </w:r>
      <w:r>
        <w:rPr>
          <w:rStyle w:val="Hyperlink.3"/>
          <w:rtl w:val="0"/>
          <w:lang w:val="pt-PT"/>
        </w:rPr>
        <w:t xml:space="preserve">á </w:t>
      </w:r>
      <w:r>
        <w:rPr>
          <w:rStyle w:val="Hyperlink.3"/>
          <w:rtl w:val="0"/>
          <w:lang w:val="pt-PT"/>
        </w:rPr>
        <w:t>em conson</w:t>
      </w:r>
      <w:r>
        <w:rPr>
          <w:rStyle w:val="Hyperlink.3"/>
          <w:rtl w:val="0"/>
          <w:lang w:val="pt-PT"/>
        </w:rPr>
        <w:t>â</w:t>
      </w:r>
      <w:r>
        <w:rPr>
          <w:rStyle w:val="Hyperlink.3"/>
          <w:rtl w:val="0"/>
          <w:lang w:val="pt-PT"/>
        </w:rPr>
        <w:t>ncia com os preceitos constitucionais. Infere-se a inconstitucionalidade do atual sal</w:t>
      </w:r>
      <w:r>
        <w:rPr>
          <w:rStyle w:val="Hyperlink.3"/>
          <w:rtl w:val="0"/>
          <w:lang w:val="pt-PT"/>
        </w:rPr>
        <w:t>á</w:t>
      </w:r>
      <w:r>
        <w:rPr>
          <w:rStyle w:val="Hyperlink.3"/>
          <w:rtl w:val="0"/>
          <w:lang w:val="pt-PT"/>
        </w:rPr>
        <w:t>rio m</w:t>
      </w:r>
      <w:r>
        <w:rPr>
          <w:rStyle w:val="Hyperlink.3"/>
          <w:rtl w:val="0"/>
          <w:lang w:val="pt-PT"/>
        </w:rPr>
        <w:t>í</w:t>
      </w:r>
      <w:r>
        <w:rPr>
          <w:rStyle w:val="Hyperlink.3"/>
          <w:rtl w:val="0"/>
          <w:lang w:val="pt-PT"/>
        </w:rPr>
        <w:t>nimo, visto que ele n</w:t>
      </w:r>
      <w:r>
        <w:rPr>
          <w:rStyle w:val="Hyperlink.3"/>
          <w:rtl w:val="0"/>
          <w:lang w:val="pt-PT"/>
        </w:rPr>
        <w:t>ã</w:t>
      </w:r>
      <w:r>
        <w:rPr>
          <w:rStyle w:val="Hyperlink.3"/>
          <w:rtl w:val="0"/>
          <w:lang w:val="pt-PT"/>
        </w:rPr>
        <w:t xml:space="preserve">o atende </w:t>
      </w:r>
      <w:r>
        <w:rPr>
          <w:rStyle w:val="Hyperlink.3"/>
          <w:rtl w:val="0"/>
          <w:lang w:val="pt-PT"/>
        </w:rPr>
        <w:t>à</w:t>
      </w:r>
      <w:r>
        <w:rPr>
          <w:rStyle w:val="Hyperlink.3"/>
          <w:rtl w:val="0"/>
          <w:lang w:val="pt-PT"/>
        </w:rPr>
        <w:t>s exig</w:t>
      </w:r>
      <w:r>
        <w:rPr>
          <w:rStyle w:val="Hyperlink.3"/>
          <w:rtl w:val="0"/>
          <w:lang w:val="pt-PT"/>
        </w:rPr>
        <w:t>ê</w:t>
      </w:r>
      <w:r>
        <w:rPr>
          <w:rStyle w:val="Hyperlink.3"/>
          <w:rtl w:val="0"/>
          <w:lang w:val="pt-PT"/>
        </w:rPr>
        <w:t>ncias apontadas no art. 7</w:t>
      </w:r>
      <w:r>
        <w:rPr>
          <w:rStyle w:val="Hyperlink.3"/>
          <w:rtl w:val="0"/>
          <w:lang w:val="pt-PT"/>
        </w:rPr>
        <w:t>º</w:t>
      </w:r>
      <w:r>
        <w:rPr>
          <w:rStyle w:val="Hyperlink.3"/>
          <w:rtl w:val="0"/>
          <w:lang w:val="pt-PT"/>
        </w:rPr>
        <w:t>, IV da CF e aos princ</w:t>
      </w:r>
      <w:r>
        <w:rPr>
          <w:rStyle w:val="Hyperlink.3"/>
          <w:rtl w:val="0"/>
          <w:lang w:val="pt-PT"/>
        </w:rPr>
        <w:t>í</w:t>
      </w:r>
      <w:r>
        <w:rPr>
          <w:rStyle w:val="Hyperlink.3"/>
          <w:rtl w:val="0"/>
          <w:lang w:val="pt-PT"/>
        </w:rPr>
        <w:t>pios da dignidade da pessoa humana. Nesse sentido, v</w:t>
      </w:r>
      <w:r>
        <w:rPr>
          <w:rStyle w:val="Hyperlink.3"/>
          <w:rtl w:val="0"/>
          <w:lang w:val="pt-PT"/>
        </w:rPr>
        <w:t>á</w:t>
      </w:r>
      <w:r>
        <w:rPr>
          <w:rStyle w:val="Hyperlink.3"/>
          <w:rtl w:val="0"/>
          <w:lang w:val="pt-PT"/>
        </w:rPr>
        <w:t>rias a</w:t>
      </w:r>
      <w:r>
        <w:rPr>
          <w:rStyle w:val="Hyperlink.3"/>
          <w:rtl w:val="0"/>
          <w:lang w:val="pt-PT"/>
        </w:rPr>
        <w:t>çõ</w:t>
      </w:r>
      <w:r>
        <w:rPr>
          <w:rStyle w:val="Hyperlink.3"/>
          <w:rtl w:val="0"/>
          <w:lang w:val="pt-PT"/>
        </w:rPr>
        <w:t>es foram ajuizadas no Supremo Tribunal Federal questionando o valor do sal</w:t>
      </w:r>
      <w:r>
        <w:rPr>
          <w:rStyle w:val="Hyperlink.3"/>
          <w:rtl w:val="0"/>
          <w:lang w:val="pt-PT"/>
        </w:rPr>
        <w:t>á</w:t>
      </w:r>
      <w:r>
        <w:rPr>
          <w:rStyle w:val="Hyperlink.3"/>
          <w:rtl w:val="0"/>
          <w:lang w:val="pt-PT"/>
        </w:rPr>
        <w:t>rio m</w:t>
      </w:r>
      <w:r>
        <w:rPr>
          <w:rStyle w:val="Hyperlink.3"/>
          <w:rtl w:val="0"/>
          <w:lang w:val="pt-PT"/>
        </w:rPr>
        <w:t>í</w:t>
      </w:r>
      <w:r>
        <w:rPr>
          <w:rStyle w:val="Hyperlink.3"/>
          <w:rtl w:val="0"/>
          <w:lang w:val="pt-PT"/>
        </w:rPr>
        <w:t xml:space="preserve">nimo, pois incapaz de atender </w:t>
      </w:r>
      <w:r>
        <w:rPr>
          <w:rStyle w:val="Hyperlink.3"/>
          <w:rtl w:val="0"/>
          <w:lang w:val="pt-PT"/>
        </w:rPr>
        <w:t>à</w:t>
      </w:r>
      <w:r>
        <w:rPr>
          <w:rStyle w:val="Hyperlink.3"/>
          <w:rtl w:val="0"/>
          <w:lang w:val="pt-PT"/>
        </w:rPr>
        <w:t>s satisfa</w:t>
      </w:r>
      <w:r>
        <w:rPr>
          <w:rStyle w:val="Hyperlink.3"/>
          <w:rtl w:val="0"/>
          <w:lang w:val="pt-PT"/>
        </w:rPr>
        <w:t>çõ</w:t>
      </w:r>
      <w:r>
        <w:rPr>
          <w:rStyle w:val="Hyperlink.3"/>
          <w:rtl w:val="0"/>
          <w:lang w:val="pt-PT"/>
        </w:rPr>
        <w:t>es das necessidades b</w:t>
      </w:r>
      <w:r>
        <w:rPr>
          <w:rStyle w:val="Hyperlink.3"/>
          <w:rtl w:val="0"/>
          <w:lang w:val="pt-PT"/>
        </w:rPr>
        <w:t>á</w:t>
      </w:r>
      <w:r>
        <w:rPr>
          <w:rStyle w:val="Hyperlink.3"/>
          <w:rtl w:val="0"/>
          <w:lang w:val="pt-PT"/>
        </w:rPr>
        <w:t>sicas do trabalhador (ex.: A</w:t>
      </w:r>
      <w:r>
        <w:rPr>
          <w:rStyle w:val="Hyperlink.3"/>
          <w:rtl w:val="0"/>
          <w:lang w:val="pt-PT"/>
        </w:rPr>
        <w:t>çã</w:t>
      </w:r>
      <w:r>
        <w:rPr>
          <w:rStyle w:val="Hyperlink.3"/>
          <w:rtl w:val="0"/>
          <w:lang w:val="pt-PT"/>
        </w:rPr>
        <w:t>o Direta de Inconstitucionalidade - ADI n</w:t>
      </w:r>
      <w:r>
        <w:rPr>
          <w:rStyle w:val="Hyperlink.3"/>
          <w:rtl w:val="0"/>
          <w:lang w:val="pt-PT"/>
        </w:rPr>
        <w:t xml:space="preserve">º </w:t>
      </w:r>
      <w:r>
        <w:rPr>
          <w:rStyle w:val="Hyperlink.3"/>
          <w:rtl w:val="0"/>
          <w:lang w:val="pt-PT"/>
        </w:rPr>
        <w:t>1.439-DF, ADI n</w:t>
      </w:r>
      <w:r>
        <w:rPr>
          <w:rStyle w:val="Hyperlink.3"/>
          <w:rtl w:val="0"/>
          <w:lang w:val="pt-PT"/>
        </w:rPr>
        <w:t xml:space="preserve">º </w:t>
      </w:r>
      <w:r>
        <w:rPr>
          <w:rStyle w:val="Hyperlink.3"/>
          <w:rtl w:val="0"/>
          <w:lang w:val="pt-PT"/>
        </w:rPr>
        <w:t>1,442-1 DF, ADI n</w:t>
      </w:r>
      <w:r>
        <w:rPr>
          <w:rStyle w:val="Hyperlink.3"/>
          <w:rtl w:val="0"/>
          <w:lang w:val="pt-PT"/>
        </w:rPr>
        <w:t xml:space="preserve">º </w:t>
      </w:r>
      <w:r>
        <w:rPr>
          <w:rStyle w:val="Hyperlink.3"/>
          <w:rtl w:val="0"/>
          <w:lang w:val="pt-PT"/>
        </w:rPr>
        <w:t>1.458-7, ADI n</w:t>
      </w:r>
      <w:r>
        <w:rPr>
          <w:rStyle w:val="Hyperlink.3"/>
          <w:rtl w:val="0"/>
          <w:lang w:val="pt-PT"/>
        </w:rPr>
        <w:t xml:space="preserve">º </w:t>
      </w:r>
      <w:r>
        <w:rPr>
          <w:rStyle w:val="Hyperlink.3"/>
          <w:rtl w:val="0"/>
          <w:lang w:val="pt-PT"/>
        </w:rPr>
        <w:t>737-8).</w:t>
      </w:r>
    </w:p>
  </w:footnote>
  <w:footnote w:id="11">
    <w:p>
      <w:pPr>
        <w:pStyle w:val="footnote text"/>
        <w:jc w:val="both"/>
      </w:pPr>
      <w:r>
        <w:rPr>
          <w:rStyle w:val="Nenhum"/>
          <w:vertAlign w:val="superscript"/>
        </w:rPr>
        <w:footnoteRef/>
      </w:r>
      <w:r>
        <w:rPr>
          <w:rStyle w:val="Hyperlink.3"/>
          <w:rtl w:val="0"/>
          <w:lang w:val="pt-PT"/>
        </w:rPr>
        <w:t xml:space="preserve"> Esses dados podem ser acessados no site do DIEESE, Pesquisa nacional da cesta b</w:t>
      </w:r>
      <w:r>
        <w:rPr>
          <w:rStyle w:val="Hyperlink.3"/>
          <w:rtl w:val="0"/>
          <w:lang w:val="pt-PT"/>
        </w:rPr>
        <w:t>á</w:t>
      </w:r>
      <w:r>
        <w:rPr>
          <w:rStyle w:val="Hyperlink.3"/>
          <w:rtl w:val="0"/>
          <w:lang w:val="pt-PT"/>
        </w:rPr>
        <w:t>sica de alimentos, 2021. P</w:t>
      </w:r>
      <w:r>
        <w:rPr>
          <w:rStyle w:val="Hyperlink.3"/>
          <w:rtl w:val="0"/>
          <w:lang w:val="pt-PT"/>
        </w:rPr>
        <w:t>á</w:t>
      </w:r>
      <w:r>
        <w:rPr>
          <w:rStyle w:val="Hyperlink.3"/>
          <w:rtl w:val="0"/>
          <w:lang w:val="pt-PT"/>
        </w:rPr>
        <w:t>gina inicial. Dispon</w:t>
      </w:r>
      <w:r>
        <w:rPr>
          <w:rStyle w:val="Hyperlink.3"/>
          <w:rtl w:val="0"/>
          <w:lang w:val="pt-PT"/>
        </w:rPr>
        <w:t>í</w:t>
      </w:r>
      <w:r>
        <w:rPr>
          <w:rStyle w:val="Hyperlink.3"/>
          <w:rtl w:val="0"/>
          <w:lang w:val="pt-PT"/>
        </w:rPr>
        <w:t xml:space="preserve">vel em: &lt; </w:t>
      </w:r>
      <w:r>
        <w:rPr>
          <w:rStyle w:val="Hyperlink.0"/>
        </w:rPr>
        <w:fldChar w:fldCharType="begin" w:fldLock="0"/>
      </w:r>
      <w:r>
        <w:rPr>
          <w:rStyle w:val="Hyperlink.0"/>
        </w:rPr>
        <w:instrText xml:space="preserve"> HYPERLINK "https://www.dieese.org.br/analisecestabasica/salarioMinimo.html"</w:instrText>
      </w:r>
      <w:r>
        <w:rPr>
          <w:rStyle w:val="Hyperlink.0"/>
        </w:rPr>
        <w:fldChar w:fldCharType="separate" w:fldLock="0"/>
      </w:r>
      <w:r>
        <w:rPr>
          <w:rStyle w:val="Hyperlink.0"/>
          <w:rtl w:val="0"/>
          <w:lang w:val="pt-PT"/>
        </w:rPr>
        <w:t>https://www.dieese.org.br/analisecestabasica/salarioMinimo.html</w:t>
      </w:r>
      <w:r>
        <w:rPr/>
        <w:fldChar w:fldCharType="end" w:fldLock="0"/>
      </w:r>
      <w:r>
        <w:rPr>
          <w:rStyle w:val="Hyperlink.3"/>
          <w:rtl w:val="0"/>
          <w:lang w:val="pt-PT"/>
        </w:rPr>
        <w:t>&gt;. Acesso em: 13 abr. 2022 e METODOLOGIA da pesquisa nacional da cesta b</w:t>
      </w:r>
      <w:r>
        <w:rPr>
          <w:rStyle w:val="Hyperlink.3"/>
          <w:rtl w:val="0"/>
          <w:lang w:val="pt-PT"/>
        </w:rPr>
        <w:t>á</w:t>
      </w:r>
      <w:r>
        <w:rPr>
          <w:rStyle w:val="Hyperlink.3"/>
          <w:rtl w:val="0"/>
          <w:lang w:val="pt-PT"/>
        </w:rPr>
        <w:t xml:space="preserve">sica de alimentos </w:t>
      </w:r>
      <w:r>
        <w:rPr>
          <w:rStyle w:val="Hyperlink.3"/>
          <w:rtl w:val="0"/>
          <w:lang w:val="pt-PT"/>
        </w:rPr>
        <w:t xml:space="preserve">– </w:t>
      </w:r>
      <w:r>
        <w:rPr>
          <w:rStyle w:val="Hyperlink.3"/>
          <w:rtl w:val="0"/>
          <w:lang w:val="pt-PT"/>
        </w:rPr>
        <w:t>janeiro de 2016, DIEESE, 2016. Dispon</w:t>
      </w:r>
      <w:r>
        <w:rPr>
          <w:rStyle w:val="Hyperlink.3"/>
          <w:rtl w:val="0"/>
          <w:lang w:val="pt-PT"/>
        </w:rPr>
        <w:t>í</w:t>
      </w:r>
      <w:r>
        <w:rPr>
          <w:rStyle w:val="Hyperlink.3"/>
          <w:rtl w:val="0"/>
          <w:lang w:val="pt-PT"/>
        </w:rPr>
        <w:t xml:space="preserve">vel em: &lt; </w:t>
      </w:r>
      <w:r>
        <w:rPr>
          <w:rStyle w:val="Hyperlink.0"/>
        </w:rPr>
        <w:fldChar w:fldCharType="begin" w:fldLock="0"/>
      </w:r>
      <w:r>
        <w:rPr>
          <w:rStyle w:val="Hyperlink.0"/>
        </w:rPr>
        <w:instrText xml:space="preserve"> HYPERLINK "https://tecnoblog.net/247956/referencia-site-abnt-artigos/"</w:instrText>
      </w:r>
      <w:r>
        <w:rPr>
          <w:rStyle w:val="Hyperlink.0"/>
        </w:rPr>
        <w:fldChar w:fldCharType="separate" w:fldLock="0"/>
      </w:r>
      <w:r>
        <w:rPr>
          <w:rStyle w:val="Hyperlink.0"/>
          <w:rtl w:val="0"/>
          <w:lang w:val="pt-PT"/>
        </w:rPr>
        <w:t>https://tecnoblog.net/247956/referencia-site-abnt-artigos/</w:t>
      </w:r>
      <w:r>
        <w:rPr/>
        <w:fldChar w:fldCharType="end" w:fldLock="0"/>
      </w:r>
      <w:r>
        <w:rPr>
          <w:rStyle w:val="Hyperlink.3"/>
          <w:rtl w:val="0"/>
          <w:lang w:val="pt-PT"/>
        </w:rPr>
        <w:t xml:space="preserve">&gt;. Acesso em: 18 jan. 2021. </w:t>
      </w:r>
    </w:p>
  </w:footnote>
  <w:footnote w:id="12">
    <w:p>
      <w:pPr>
        <w:pStyle w:val="footnote text"/>
      </w:pPr>
      <w:r>
        <w:rPr>
          <w:rStyle w:val="Nenhum"/>
          <w:outline w:val="0"/>
          <w:color w:val="000000"/>
          <w:u w:color="000000"/>
          <w:shd w:val="clear" w:color="auto" w:fill="ffffff"/>
          <w:vertAlign w:val="superscript"/>
          <w14:textFill>
            <w14:solidFill>
              <w14:srgbClr w14:val="000000"/>
            </w14:solidFill>
          </w14:textFill>
        </w:rPr>
        <w:footnoteRef/>
      </w:r>
      <w:r>
        <w:rPr>
          <w:rStyle w:val="Hyperlink.3"/>
          <w:rFonts w:cs="Arial Unicode MS" w:eastAsia="Arial Unicode MS"/>
          <w:rtl w:val="0"/>
        </w:rPr>
        <w:t xml:space="preserve"> Vide p. 24.</w:t>
      </w:r>
    </w:p>
  </w:footnote>
  <w:footnote w:id="13">
    <w:p>
      <w:pPr>
        <w:pStyle w:val="footnote text"/>
      </w:pPr>
      <w:r>
        <w:rPr>
          <w:rStyle w:val="Nenhum"/>
          <w:vertAlign w:val="superscript"/>
        </w:rPr>
        <w:footnoteRef/>
      </w:r>
      <w:r>
        <w:rPr>
          <w:rStyle w:val="Hyperlink.3"/>
          <w:rFonts w:cs="Arial Unicode MS" w:eastAsia="Arial Unicode MS"/>
          <w:rtl w:val="0"/>
        </w:rPr>
        <w:t xml:space="preserve"> S</w:t>
      </w:r>
      <w:r>
        <w:rPr>
          <w:rStyle w:val="Hyperlink.3"/>
          <w:rFonts w:cs="Arial Unicode MS" w:eastAsia="Arial Unicode MS" w:hint="default"/>
          <w:rtl w:val="0"/>
        </w:rPr>
        <w:t>í</w:t>
      </w:r>
      <w:r>
        <w:rPr>
          <w:rStyle w:val="Hyperlink.3"/>
          <w:rFonts w:cs="Arial Unicode MS" w:eastAsia="Arial Unicode MS"/>
          <w:rtl w:val="0"/>
        </w:rPr>
        <w:t xml:space="preserve">ntese dos indicadores sociais </w:t>
      </w:r>
      <w:r>
        <w:rPr>
          <w:rStyle w:val="Hyperlink.3"/>
          <w:rFonts w:cs="Arial Unicode MS" w:eastAsia="Arial Unicode MS" w:hint="default"/>
          <w:rtl w:val="0"/>
        </w:rPr>
        <w:t xml:space="preserve">– </w:t>
      </w:r>
      <w:r>
        <w:rPr>
          <w:rStyle w:val="Hyperlink.3"/>
          <w:rFonts w:cs="Arial Unicode MS" w:eastAsia="Arial Unicode MS"/>
          <w:rtl w:val="0"/>
        </w:rPr>
        <w:t>SIS.</w:t>
      </w:r>
    </w:p>
  </w:footnote>
  <w:footnote w:id="14">
    <w:p>
      <w:pPr>
        <w:pStyle w:val="footnote text"/>
      </w:pPr>
      <w:r>
        <w:rPr>
          <w:rStyle w:val="Nenhum"/>
          <w:vertAlign w:val="superscript"/>
        </w:rPr>
        <w:footnoteRef/>
      </w:r>
      <w:r>
        <w:rPr>
          <w:rStyle w:val="Hyperlink.3"/>
          <w:rFonts w:cs="Arial Unicode MS" w:eastAsia="Arial Unicode MS"/>
          <w:rtl w:val="0"/>
        </w:rPr>
        <w:t xml:space="preserve"> Minist</w:t>
      </w:r>
      <w:r>
        <w:rPr>
          <w:rStyle w:val="Hyperlink.3"/>
          <w:rFonts w:cs="Arial Unicode MS" w:eastAsia="Arial Unicode MS" w:hint="default"/>
          <w:rtl w:val="0"/>
        </w:rPr>
        <w:t>é</w:t>
      </w:r>
      <w:r>
        <w:rPr>
          <w:rStyle w:val="Hyperlink.3"/>
          <w:rFonts w:cs="Arial Unicode MS" w:eastAsia="Arial Unicode MS"/>
          <w:rtl w:val="0"/>
        </w:rPr>
        <w:t>rio da Cidadania. Governo Federal. Aux</w:t>
      </w:r>
      <w:r>
        <w:rPr>
          <w:rStyle w:val="Hyperlink.3"/>
          <w:rFonts w:cs="Arial Unicode MS" w:eastAsia="Arial Unicode MS" w:hint="default"/>
          <w:rtl w:val="0"/>
        </w:rPr>
        <w:t>í</w:t>
      </w:r>
      <w:r>
        <w:rPr>
          <w:rStyle w:val="Hyperlink.3"/>
          <w:rFonts w:cs="Arial Unicode MS" w:eastAsia="Arial Unicode MS"/>
          <w:rtl w:val="0"/>
        </w:rPr>
        <w:t>lio Brasil. Dispon</w:t>
      </w:r>
      <w:r>
        <w:rPr>
          <w:rStyle w:val="Hyperlink.3"/>
          <w:rFonts w:cs="Arial Unicode MS" w:eastAsia="Arial Unicode MS" w:hint="default"/>
          <w:rtl w:val="0"/>
        </w:rPr>
        <w:t>í</w:t>
      </w:r>
      <w:r>
        <w:rPr>
          <w:rStyle w:val="Hyperlink.3"/>
          <w:rFonts w:cs="Arial Unicode MS" w:eastAsia="Arial Unicode MS"/>
          <w:rtl w:val="0"/>
        </w:rPr>
        <w:t>vel em: &lt; https://www.gov.br/cidadania/pt-br/auxilio-brasil/auxilio-brasil/#quem-direito&gt; . Acesso em: 13 abr. 2022.</w:t>
      </w:r>
    </w:p>
  </w:footnote>
  <w:footnote w:id="15">
    <w:p>
      <w:pPr>
        <w:pStyle w:val="footnote text"/>
        <w:jc w:val="both"/>
      </w:pPr>
      <w:r>
        <w:rPr>
          <w:rStyle w:val="Nenhum"/>
          <w:vertAlign w:val="superscript"/>
        </w:rPr>
        <w:footnoteRef/>
      </w:r>
      <w:r>
        <w:rPr>
          <w:rStyle w:val="Hyperlink.3"/>
          <w:rtl w:val="0"/>
          <w:lang w:val="pt-PT"/>
        </w:rPr>
        <w:t xml:space="preserve"> Declara</w:t>
      </w:r>
      <w:r>
        <w:rPr>
          <w:rStyle w:val="Hyperlink.3"/>
          <w:rtl w:val="0"/>
          <w:lang w:val="pt-PT"/>
        </w:rPr>
        <w:t>çã</w:t>
      </w:r>
      <w:r>
        <w:rPr>
          <w:rStyle w:val="Hyperlink.3"/>
          <w:rtl w:val="0"/>
          <w:lang w:val="pt-PT"/>
        </w:rPr>
        <w:t>o Universal dos Direitos Humanos, Pactos Internacional de Direitos Econ</w:t>
      </w:r>
      <w:r>
        <w:rPr>
          <w:rStyle w:val="Hyperlink.3"/>
          <w:rtl w:val="0"/>
          <w:lang w:val="pt-PT"/>
        </w:rPr>
        <w:t>ô</w:t>
      </w:r>
      <w:r>
        <w:rPr>
          <w:rStyle w:val="Hyperlink.3"/>
          <w:rtl w:val="0"/>
          <w:lang w:val="pt-PT"/>
        </w:rPr>
        <w:t>micos, Sociais e Culturais, Objetivos do Desenvolvimento Sustent</w:t>
      </w:r>
      <w:r>
        <w:rPr>
          <w:rStyle w:val="Hyperlink.3"/>
          <w:rtl w:val="0"/>
          <w:lang w:val="pt-PT"/>
        </w:rPr>
        <w:t>á</w:t>
      </w:r>
      <w:r>
        <w:rPr>
          <w:rStyle w:val="Hyperlink.3"/>
          <w:rtl w:val="0"/>
          <w:lang w:val="pt-PT"/>
        </w:rPr>
        <w:t>vel e outros.</w:t>
      </w:r>
    </w:p>
  </w:footnote>
  <w:footnote w:id="16">
    <w:p>
      <w:pPr>
        <w:pStyle w:val="footnote text"/>
        <w:jc w:val="both"/>
      </w:pPr>
      <w:r>
        <w:rPr>
          <w:rStyle w:val="Nenhum"/>
          <w:vertAlign w:val="superscript"/>
        </w:rPr>
        <w:footnoteRef/>
      </w:r>
      <w:r>
        <w:rPr>
          <w:rStyle w:val="Hyperlink.3"/>
          <w:rtl w:val="0"/>
          <w:lang w:val="pt-PT"/>
        </w:rPr>
        <w:t xml:space="preserve"> Sobre o enfrentamento a pobreza a partir de pol</w:t>
      </w:r>
      <w:r>
        <w:rPr>
          <w:rStyle w:val="Hyperlink.3"/>
          <w:rtl w:val="0"/>
          <w:lang w:val="pt-PT"/>
        </w:rPr>
        <w:t>í</w:t>
      </w:r>
      <w:r>
        <w:rPr>
          <w:rStyle w:val="Hyperlink.3"/>
          <w:rtl w:val="0"/>
          <w:lang w:val="pt-PT"/>
        </w:rPr>
        <w:t>ticas baseadas no m</w:t>
      </w:r>
      <w:r>
        <w:rPr>
          <w:rStyle w:val="Hyperlink.3"/>
          <w:rtl w:val="0"/>
          <w:lang w:val="pt-PT"/>
        </w:rPr>
        <w:t>í</w:t>
      </w:r>
      <w:r>
        <w:rPr>
          <w:rStyle w:val="Hyperlink.3"/>
          <w:rtl w:val="0"/>
          <w:lang w:val="pt-PT"/>
        </w:rPr>
        <w:t xml:space="preserve">nimo </w:t>
      </w:r>
      <w:r>
        <w:rPr>
          <w:rStyle w:val="Hyperlink.3"/>
          <w:rtl w:val="0"/>
          <w:lang w:val="pt-PT"/>
        </w:rPr>
        <w:t xml:space="preserve">à </w:t>
      </w:r>
      <w:r>
        <w:rPr>
          <w:rStyle w:val="Hyperlink.3"/>
          <w:rtl w:val="0"/>
          <w:lang w:val="pt-PT"/>
        </w:rPr>
        <w:t>sobreviv</w:t>
      </w:r>
      <w:r>
        <w:rPr>
          <w:rStyle w:val="Hyperlink.3"/>
          <w:rtl w:val="0"/>
          <w:lang w:val="pt-PT"/>
        </w:rPr>
        <w:t>ê</w:t>
      </w:r>
      <w:r>
        <w:rPr>
          <w:rStyle w:val="Hyperlink.3"/>
          <w:rtl w:val="0"/>
          <w:lang w:val="pt-PT"/>
        </w:rPr>
        <w:t xml:space="preserve">ncia ver a </w:t>
      </w:r>
      <w:r>
        <w:rPr>
          <w:rStyle w:val="Hyperlink.3"/>
          <w:rtl w:val="0"/>
          <w:lang w:val="pt-PT"/>
        </w:rPr>
        <w:t>ú</w:t>
      </w:r>
      <w:r>
        <w:rPr>
          <w:rStyle w:val="Hyperlink.3"/>
          <w:rtl w:val="0"/>
          <w:lang w:val="pt-PT"/>
        </w:rPr>
        <w:t>ltima parte do estudo (Cap. 3).</w:t>
      </w:r>
    </w:p>
  </w:footnote>
  <w:footnote w:id="17">
    <w:p>
      <w:pPr>
        <w:pStyle w:val="footnote text"/>
        <w:jc w:val="both"/>
      </w:pPr>
      <w:r>
        <w:rPr>
          <w:rStyle w:val="Nenhum"/>
          <w:vertAlign w:val="superscript"/>
        </w:rPr>
        <w:footnoteRef/>
      </w:r>
      <w:r>
        <w:rPr>
          <w:rStyle w:val="Hyperlink.3"/>
          <w:rtl w:val="0"/>
          <w:lang w:val="pt-PT"/>
        </w:rPr>
        <w:t xml:space="preserve"> Crit</w:t>
      </w:r>
      <w:r>
        <w:rPr>
          <w:rStyle w:val="Hyperlink.3"/>
          <w:rtl w:val="0"/>
          <w:lang w:val="pt-PT"/>
        </w:rPr>
        <w:t>é</w:t>
      </w:r>
      <w:r>
        <w:rPr>
          <w:rStyle w:val="Hyperlink.3"/>
          <w:rtl w:val="0"/>
          <w:lang w:val="pt-PT"/>
        </w:rPr>
        <w:t>rio de renda per capita que ser</w:t>
      </w:r>
      <w:r>
        <w:rPr>
          <w:rStyle w:val="Hyperlink.3"/>
          <w:rtl w:val="0"/>
          <w:lang w:val="pt-PT"/>
        </w:rPr>
        <w:t xml:space="preserve">á </w:t>
      </w:r>
      <w:r>
        <w:rPr>
          <w:rStyle w:val="Hyperlink.3"/>
          <w:rtl w:val="0"/>
          <w:lang w:val="pt-PT"/>
        </w:rPr>
        <w:t>abordado mais adiante.</w:t>
      </w:r>
    </w:p>
  </w:footnote>
  <w:footnote w:id="18">
    <w:p>
      <w:pPr>
        <w:pStyle w:val="footnote text"/>
        <w:jc w:val="both"/>
      </w:pPr>
      <w:r>
        <w:rPr>
          <w:rStyle w:val="Nenhum"/>
          <w:vertAlign w:val="superscript"/>
        </w:rPr>
        <w:footnoteRef/>
      </w:r>
      <w:r>
        <w:rPr>
          <w:rStyle w:val="Hyperlink.3"/>
          <w:rtl w:val="0"/>
          <w:lang w:val="pt-PT"/>
        </w:rPr>
        <w:t xml:space="preserve"> Impedimento de longo prazo, conforme indicado no art. 20, </w:t>
      </w:r>
      <w:r>
        <w:rPr>
          <w:rStyle w:val="Hyperlink.3"/>
          <w:rtl w:val="0"/>
          <w:lang w:val="pt-PT"/>
        </w:rPr>
        <w:t>§</w:t>
      </w:r>
      <w:r>
        <w:rPr>
          <w:rStyle w:val="Hyperlink.3"/>
          <w:rtl w:val="0"/>
          <w:lang w:val="pt-PT"/>
        </w:rPr>
        <w:t xml:space="preserve">10 da LOAS </w:t>
      </w:r>
      <w:r>
        <w:rPr>
          <w:rStyle w:val="Hyperlink.3"/>
          <w:rtl w:val="0"/>
          <w:lang w:val="pt-PT"/>
        </w:rPr>
        <w:t xml:space="preserve">é </w:t>
      </w:r>
      <w:r>
        <w:rPr>
          <w:rStyle w:val="Hyperlink.3"/>
          <w:rtl w:val="0"/>
          <w:lang w:val="pt-PT"/>
        </w:rPr>
        <w:t>aquele que produz efeitos no per</w:t>
      </w:r>
      <w:r>
        <w:rPr>
          <w:rStyle w:val="Hyperlink.3"/>
          <w:rtl w:val="0"/>
          <w:lang w:val="pt-PT"/>
        </w:rPr>
        <w:t>í</w:t>
      </w:r>
      <w:r>
        <w:rPr>
          <w:rStyle w:val="Hyperlink.3"/>
          <w:rtl w:val="0"/>
          <w:lang w:val="pt-PT"/>
        </w:rPr>
        <w:t>odo m</w:t>
      </w:r>
      <w:r>
        <w:rPr>
          <w:rStyle w:val="Hyperlink.3"/>
          <w:rtl w:val="0"/>
          <w:lang w:val="pt-PT"/>
        </w:rPr>
        <w:t>í</w:t>
      </w:r>
      <w:r>
        <w:rPr>
          <w:rStyle w:val="Hyperlink.3"/>
          <w:rtl w:val="0"/>
          <w:lang w:val="pt-PT"/>
        </w:rPr>
        <w:t>nimo de 2 anos.</w:t>
      </w:r>
    </w:p>
  </w:footnote>
  <w:footnote w:id="19">
    <w:p>
      <w:pPr>
        <w:pStyle w:val="footnote text"/>
        <w:jc w:val="both"/>
      </w:pPr>
      <w:r>
        <w:rPr>
          <w:rStyle w:val="Nenhum"/>
          <w:vertAlign w:val="superscript"/>
        </w:rPr>
        <w:footnoteRef/>
      </w:r>
      <w:r>
        <w:rPr>
          <w:rStyle w:val="Nenhum"/>
          <w:rFonts w:ascii="Times New Roman" w:hAnsi="Times New Roman"/>
          <w:rtl w:val="0"/>
          <w:lang w:val="pt-PT"/>
        </w:rPr>
        <w:t xml:space="preserve"> Destaque para os rendimentos brutos. Nesse sentido, no caso de a renda familiar ser originada de emprego formal isso redundaria em desfavor do n</w:t>
      </w:r>
      <w:r>
        <w:rPr>
          <w:rStyle w:val="Nenhum"/>
          <w:rFonts w:ascii="Times New Roman" w:hAnsi="Times New Roman" w:hint="default"/>
          <w:rtl w:val="0"/>
          <w:lang w:val="pt-PT"/>
        </w:rPr>
        <w:t>ú</w:t>
      </w:r>
      <w:r>
        <w:rPr>
          <w:rStyle w:val="Nenhum"/>
          <w:rFonts w:ascii="Times New Roman" w:hAnsi="Times New Roman"/>
          <w:rtl w:val="0"/>
          <w:lang w:val="pt-PT"/>
        </w:rPr>
        <w:t>cleo familiar do benefici</w:t>
      </w:r>
      <w:r>
        <w:rPr>
          <w:rStyle w:val="Nenhum"/>
          <w:rFonts w:ascii="Times New Roman" w:hAnsi="Times New Roman" w:hint="default"/>
          <w:rtl w:val="0"/>
          <w:lang w:val="pt-PT"/>
        </w:rPr>
        <w:t>á</w:t>
      </w:r>
      <w:r>
        <w:rPr>
          <w:rStyle w:val="Nenhum"/>
          <w:rFonts w:ascii="Times New Roman" w:hAnsi="Times New Roman"/>
          <w:rtl w:val="0"/>
          <w:lang w:val="pt-PT"/>
        </w:rPr>
        <w:t>rio, considerando que no mercado formal de trabalho h</w:t>
      </w:r>
      <w:r>
        <w:rPr>
          <w:rStyle w:val="Nenhum"/>
          <w:rFonts w:ascii="Times New Roman" w:hAnsi="Times New Roman" w:hint="default"/>
          <w:rtl w:val="0"/>
          <w:lang w:val="pt-PT"/>
        </w:rPr>
        <w:t xml:space="preserve">á </w:t>
      </w:r>
      <w:r>
        <w:rPr>
          <w:rStyle w:val="Nenhum"/>
          <w:rFonts w:ascii="Times New Roman" w:hAnsi="Times New Roman"/>
          <w:rtl w:val="0"/>
          <w:lang w:val="pt-PT"/>
        </w:rPr>
        <w:t>descontos previdenci</w:t>
      </w:r>
      <w:r>
        <w:rPr>
          <w:rStyle w:val="Nenhum"/>
          <w:rFonts w:ascii="Times New Roman" w:hAnsi="Times New Roman" w:hint="default"/>
          <w:rtl w:val="0"/>
          <w:lang w:val="pt-PT"/>
        </w:rPr>
        <w:t>á</w:t>
      </w:r>
      <w:r>
        <w:rPr>
          <w:rStyle w:val="Nenhum"/>
          <w:rFonts w:ascii="Times New Roman" w:hAnsi="Times New Roman"/>
          <w:rtl w:val="0"/>
          <w:lang w:val="pt-PT"/>
        </w:rPr>
        <w:t>rios que acabam por reduzir o valor repassado diretamente ao trabalhador. Assim, o crit</w:t>
      </w:r>
      <w:r>
        <w:rPr>
          <w:rStyle w:val="Nenhum"/>
          <w:rFonts w:ascii="Times New Roman" w:hAnsi="Times New Roman" w:hint="default"/>
          <w:rtl w:val="0"/>
          <w:lang w:val="pt-PT"/>
        </w:rPr>
        <w:t>é</w:t>
      </w:r>
      <w:r>
        <w:rPr>
          <w:rStyle w:val="Nenhum"/>
          <w:rFonts w:ascii="Times New Roman" w:hAnsi="Times New Roman"/>
          <w:rtl w:val="0"/>
          <w:lang w:val="pt-PT"/>
        </w:rPr>
        <w:t>rio de seletividade do BPC amplia a exclus</w:t>
      </w:r>
      <w:r>
        <w:rPr>
          <w:rStyle w:val="Nenhum"/>
          <w:rFonts w:ascii="Times New Roman" w:hAnsi="Times New Roman" w:hint="default"/>
          <w:rtl w:val="0"/>
          <w:lang w:val="pt-PT"/>
        </w:rPr>
        <w:t>ã</w:t>
      </w:r>
      <w:r>
        <w:rPr>
          <w:rStyle w:val="Nenhum"/>
          <w:rFonts w:ascii="Times New Roman" w:hAnsi="Times New Roman"/>
          <w:rtl w:val="0"/>
          <w:lang w:val="pt-PT"/>
        </w:rPr>
        <w:t>o considerando para tanto o aspecto econ</w:t>
      </w:r>
      <w:r>
        <w:rPr>
          <w:rStyle w:val="Nenhum"/>
          <w:rFonts w:ascii="Times New Roman" w:hAnsi="Times New Roman" w:hint="default"/>
          <w:rtl w:val="0"/>
          <w:lang w:val="pt-PT"/>
        </w:rPr>
        <w:t>ô</w:t>
      </w:r>
      <w:r>
        <w:rPr>
          <w:rStyle w:val="Nenhum"/>
          <w:rFonts w:ascii="Times New Roman" w:hAnsi="Times New Roman"/>
          <w:rtl w:val="0"/>
          <w:lang w:val="pt-PT"/>
        </w:rPr>
        <w:t>mico e a exclus</w:t>
      </w:r>
      <w:r>
        <w:rPr>
          <w:rStyle w:val="Nenhum"/>
          <w:rFonts w:ascii="Times New Roman" w:hAnsi="Times New Roman" w:hint="default"/>
          <w:rtl w:val="0"/>
          <w:lang w:val="pt-PT"/>
        </w:rPr>
        <w:t>ã</w:t>
      </w:r>
      <w:r>
        <w:rPr>
          <w:rStyle w:val="Nenhum"/>
          <w:rFonts w:ascii="Times New Roman" w:hAnsi="Times New Roman"/>
          <w:rtl w:val="0"/>
          <w:lang w:val="pt-PT"/>
        </w:rPr>
        <w:t>o do mercado formal de trabalho. Para as fam</w:t>
      </w:r>
      <w:r>
        <w:rPr>
          <w:rStyle w:val="Nenhum"/>
          <w:rFonts w:ascii="Times New Roman" w:hAnsi="Times New Roman" w:hint="default"/>
          <w:rtl w:val="0"/>
          <w:lang w:val="pt-PT"/>
        </w:rPr>
        <w:t>í</w:t>
      </w:r>
      <w:r>
        <w:rPr>
          <w:rStyle w:val="Nenhum"/>
          <w:rFonts w:ascii="Times New Roman" w:hAnsi="Times New Roman"/>
          <w:rtl w:val="0"/>
          <w:lang w:val="pt-PT"/>
        </w:rPr>
        <w:t>lias mais pobres, cada centavo pode fazer a diferen</w:t>
      </w:r>
      <w:r>
        <w:rPr>
          <w:rStyle w:val="Nenhum"/>
          <w:rFonts w:ascii="Times New Roman" w:hAnsi="Times New Roman" w:hint="default"/>
          <w:rtl w:val="0"/>
          <w:lang w:val="pt-PT"/>
        </w:rPr>
        <w:t>ç</w:t>
      </w:r>
      <w:r>
        <w:rPr>
          <w:rStyle w:val="Nenhum"/>
          <w:rFonts w:ascii="Times New Roman" w:hAnsi="Times New Roman"/>
          <w:rtl w:val="0"/>
          <w:lang w:val="pt-PT"/>
        </w:rPr>
        <w:t>a entre ter ou n</w:t>
      </w:r>
      <w:r>
        <w:rPr>
          <w:rStyle w:val="Nenhum"/>
          <w:rFonts w:ascii="Times New Roman" w:hAnsi="Times New Roman" w:hint="default"/>
          <w:rtl w:val="0"/>
          <w:lang w:val="pt-PT"/>
        </w:rPr>
        <w:t>ã</w:t>
      </w:r>
      <w:r>
        <w:rPr>
          <w:rStyle w:val="Nenhum"/>
          <w:rFonts w:ascii="Times New Roman" w:hAnsi="Times New Roman"/>
          <w:rtl w:val="0"/>
          <w:lang w:val="pt-PT"/>
        </w:rPr>
        <w:t>o o p</w:t>
      </w:r>
      <w:r>
        <w:rPr>
          <w:rStyle w:val="Nenhum"/>
          <w:rFonts w:ascii="Times New Roman" w:hAnsi="Times New Roman" w:hint="default"/>
          <w:rtl w:val="0"/>
          <w:lang w:val="pt-PT"/>
        </w:rPr>
        <w:t>ã</w:t>
      </w:r>
      <w:r>
        <w:rPr>
          <w:rStyle w:val="Nenhum"/>
          <w:rFonts w:ascii="Times New Roman" w:hAnsi="Times New Roman"/>
          <w:rtl w:val="0"/>
          <w:lang w:val="pt-PT"/>
        </w:rPr>
        <w:t xml:space="preserve">o </w:t>
      </w:r>
      <w:r>
        <w:rPr>
          <w:rStyle w:val="Nenhum"/>
          <w:rFonts w:ascii="Times New Roman" w:hAnsi="Times New Roman" w:hint="default"/>
          <w:rtl w:val="0"/>
          <w:lang w:val="pt-PT"/>
        </w:rPr>
        <w:t xml:space="preserve">à </w:t>
      </w:r>
      <w:r>
        <w:rPr>
          <w:rStyle w:val="Nenhum"/>
          <w:rFonts w:ascii="Times New Roman" w:hAnsi="Times New Roman"/>
          <w:rtl w:val="0"/>
          <w:lang w:val="pt-PT"/>
        </w:rPr>
        <w:t>mesa. Dessa forma, considerar somente a renda bruta na an</w:t>
      </w:r>
      <w:r>
        <w:rPr>
          <w:rStyle w:val="Nenhum"/>
          <w:rFonts w:ascii="Times New Roman" w:hAnsi="Times New Roman" w:hint="default"/>
          <w:rtl w:val="0"/>
          <w:lang w:val="pt-PT"/>
        </w:rPr>
        <w:t>á</w:t>
      </w:r>
      <w:r>
        <w:rPr>
          <w:rStyle w:val="Nenhum"/>
          <w:rFonts w:ascii="Times New Roman" w:hAnsi="Times New Roman"/>
          <w:rtl w:val="0"/>
          <w:lang w:val="pt-PT"/>
        </w:rPr>
        <w:t xml:space="preserve">lise do pedido </w:t>
      </w:r>
      <w:r>
        <w:rPr>
          <w:rStyle w:val="Nenhum"/>
          <w:rFonts w:ascii="Times New Roman" w:hAnsi="Times New Roman"/>
          <w:rtl w:val="0"/>
          <w:lang w:val="en-US"/>
        </w:rPr>
        <w:t>significa</w:t>
      </w:r>
      <w:r>
        <w:rPr>
          <w:rStyle w:val="Nenhum"/>
          <w:rFonts w:ascii="Times New Roman" w:hAnsi="Times New Roman"/>
          <w:rtl w:val="0"/>
          <w:lang w:val="pt-PT"/>
        </w:rPr>
        <w:t xml:space="preserve"> </w:t>
      </w:r>
      <w:r>
        <w:rPr>
          <w:rStyle w:val="Nenhum"/>
          <w:rFonts w:ascii="Times New Roman" w:hAnsi="Times New Roman"/>
          <w:rtl w:val="0"/>
          <w:lang w:val="en-US"/>
        </w:rPr>
        <w:t>aumentar ainda mais a dificuldade de acessar o benef</w:t>
      </w:r>
      <w:r>
        <w:rPr>
          <w:rStyle w:val="Nenhum"/>
          <w:rFonts w:ascii="Times New Roman" w:hAnsi="Times New Roman" w:hint="default"/>
          <w:rtl w:val="0"/>
          <w:lang w:val="en-US"/>
        </w:rPr>
        <w:t>í</w:t>
      </w:r>
      <w:r>
        <w:rPr>
          <w:rStyle w:val="Nenhum"/>
          <w:rFonts w:ascii="Times New Roman" w:hAnsi="Times New Roman"/>
          <w:rtl w:val="0"/>
          <w:lang w:val="en-US"/>
        </w:rPr>
        <w:t xml:space="preserve">cio, isto </w:t>
      </w:r>
      <w:r>
        <w:rPr>
          <w:rStyle w:val="Nenhum"/>
          <w:rFonts w:ascii="Times New Roman" w:hAnsi="Times New Roman" w:hint="default"/>
          <w:rtl w:val="0"/>
          <w:lang w:val="en-US"/>
        </w:rPr>
        <w:t>é</w:t>
      </w:r>
      <w:r>
        <w:rPr>
          <w:rStyle w:val="Nenhum"/>
          <w:rFonts w:ascii="Times New Roman" w:hAnsi="Times New Roman"/>
          <w:rtl w:val="0"/>
          <w:lang w:val="en-US"/>
        </w:rPr>
        <w:t>, significa um obst</w:t>
      </w:r>
      <w:r>
        <w:rPr>
          <w:rStyle w:val="Nenhum"/>
          <w:rFonts w:ascii="Times New Roman" w:hAnsi="Times New Roman" w:hint="default"/>
          <w:rtl w:val="0"/>
          <w:lang w:val="en-US"/>
        </w:rPr>
        <w:t>á</w:t>
      </w:r>
      <w:r>
        <w:rPr>
          <w:rStyle w:val="Nenhum"/>
          <w:rFonts w:ascii="Times New Roman" w:hAnsi="Times New Roman"/>
          <w:rtl w:val="0"/>
          <w:lang w:val="en-US"/>
        </w:rPr>
        <w:t>culo a mais a ser superado pelos mais pobres.</w:t>
      </w:r>
    </w:p>
  </w:footnote>
  <w:footnote w:id="20">
    <w:p>
      <w:pPr>
        <w:pStyle w:val="footnote text"/>
        <w:jc w:val="both"/>
      </w:pPr>
      <w:r>
        <w:rPr>
          <w:rStyle w:val="Nenhum"/>
          <w:vertAlign w:val="superscript"/>
        </w:rPr>
        <w:footnoteRef/>
      </w:r>
      <w:r>
        <w:rPr>
          <w:rStyle w:val="Hyperlink.3"/>
          <w:rtl w:val="0"/>
          <w:lang w:val="pt-PT"/>
        </w:rPr>
        <w:t xml:space="preserve"> A Lei Brasileira de Inclus</w:t>
      </w:r>
      <w:r>
        <w:rPr>
          <w:rStyle w:val="Hyperlink.3"/>
          <w:rtl w:val="0"/>
          <w:lang w:val="pt-PT"/>
        </w:rPr>
        <w:t>ã</w:t>
      </w:r>
      <w:r>
        <w:rPr>
          <w:rStyle w:val="Hyperlink.3"/>
          <w:rtl w:val="0"/>
          <w:lang w:val="pt-PT"/>
        </w:rPr>
        <w:t>o traz novo paradigma da pessoa com defici</w:t>
      </w:r>
      <w:r>
        <w:rPr>
          <w:rStyle w:val="Hyperlink.3"/>
          <w:rtl w:val="0"/>
          <w:lang w:val="pt-PT"/>
        </w:rPr>
        <w:t>ê</w:t>
      </w:r>
      <w:r>
        <w:rPr>
          <w:rStyle w:val="Hyperlink.3"/>
          <w:rtl w:val="0"/>
          <w:lang w:val="pt-PT"/>
        </w:rPr>
        <w:t>ncia, estabelecendo como eixo central a participa</w:t>
      </w:r>
      <w:r>
        <w:rPr>
          <w:rStyle w:val="Hyperlink.3"/>
          <w:rtl w:val="0"/>
          <w:lang w:val="pt-PT"/>
        </w:rPr>
        <w:t>çã</w:t>
      </w:r>
      <w:r>
        <w:rPr>
          <w:rStyle w:val="Hyperlink.3"/>
          <w:rtl w:val="0"/>
          <w:lang w:val="pt-PT"/>
        </w:rPr>
        <w:t>o, a integra</w:t>
      </w:r>
      <w:r>
        <w:rPr>
          <w:rStyle w:val="Hyperlink.3"/>
          <w:rtl w:val="0"/>
          <w:lang w:val="pt-PT"/>
        </w:rPr>
        <w:t>çã</w:t>
      </w:r>
      <w:r>
        <w:rPr>
          <w:rStyle w:val="Hyperlink.3"/>
          <w:rtl w:val="0"/>
          <w:lang w:val="pt-PT"/>
        </w:rPr>
        <w:t>o social e a autonomia da pessoa com defici</w:t>
      </w:r>
      <w:r>
        <w:rPr>
          <w:rStyle w:val="Hyperlink.3"/>
          <w:rtl w:val="0"/>
          <w:lang w:val="pt-PT"/>
        </w:rPr>
        <w:t>ê</w:t>
      </w:r>
      <w:r>
        <w:rPr>
          <w:rStyle w:val="Hyperlink.3"/>
          <w:rtl w:val="0"/>
          <w:lang w:val="pt-PT"/>
        </w:rPr>
        <w:t>ncia.</w:t>
      </w:r>
    </w:p>
  </w:footnote>
  <w:footnote w:id="21">
    <w:p>
      <w:pPr>
        <w:pStyle w:val="footnote text"/>
      </w:pPr>
      <w:r>
        <w:rPr>
          <w:rStyle w:val="Nenhum"/>
          <w:vertAlign w:val="superscript"/>
        </w:rPr>
        <w:footnoteRef/>
      </w:r>
      <w:r>
        <w:rPr>
          <w:rStyle w:val="Hyperlink.3"/>
          <w:rFonts w:cs="Arial Unicode MS" w:eastAsia="Arial Unicode MS"/>
          <w:rtl w:val="0"/>
        </w:rPr>
        <w:t xml:space="preserve"> Reda</w:t>
      </w:r>
      <w:r>
        <w:rPr>
          <w:rStyle w:val="Hyperlink.3"/>
          <w:rFonts w:cs="Arial Unicode MS" w:eastAsia="Arial Unicode MS" w:hint="default"/>
          <w:rtl w:val="0"/>
        </w:rPr>
        <w:t>çã</w:t>
      </w:r>
      <w:r>
        <w:rPr>
          <w:rStyle w:val="Hyperlink.3"/>
          <w:rFonts w:cs="Arial Unicode MS" w:eastAsia="Arial Unicode MS"/>
          <w:rtl w:val="0"/>
        </w:rPr>
        <w:t>o dada pela Lei 14.176 de 22 de junho de 2021.</w:t>
      </w:r>
    </w:p>
  </w:footnote>
  <w:footnote w:id="22">
    <w:p>
      <w:pPr>
        <w:pStyle w:val="footnote text"/>
      </w:pPr>
      <w:r>
        <w:rPr>
          <w:rStyle w:val="Nenhum"/>
          <w:vertAlign w:val="superscript"/>
        </w:rPr>
        <w:footnoteRef/>
      </w:r>
      <w:r>
        <w:rPr>
          <w:rStyle w:val="Hyperlink.3"/>
          <w:rFonts w:cs="Arial Unicode MS" w:eastAsia="Arial Unicode MS"/>
          <w:rtl w:val="0"/>
        </w:rPr>
        <w:t xml:space="preserve"> Os valores se alteram conforme a varia</w:t>
      </w:r>
      <w:r>
        <w:rPr>
          <w:rStyle w:val="Hyperlink.3"/>
          <w:rFonts w:cs="Arial Unicode MS" w:eastAsia="Arial Unicode MS" w:hint="default"/>
          <w:rtl w:val="0"/>
        </w:rPr>
        <w:t>çã</w:t>
      </w:r>
      <w:r>
        <w:rPr>
          <w:rStyle w:val="Hyperlink.3"/>
          <w:rFonts w:cs="Arial Unicode MS" w:eastAsia="Arial Unicode MS"/>
          <w:rtl w:val="0"/>
        </w:rPr>
        <w:t>o da cota</w:t>
      </w:r>
      <w:r>
        <w:rPr>
          <w:rStyle w:val="Hyperlink.3"/>
          <w:rFonts w:cs="Arial Unicode MS" w:eastAsia="Arial Unicode MS" w:hint="default"/>
          <w:rtl w:val="0"/>
        </w:rPr>
        <w:t>çã</w:t>
      </w:r>
      <w:r>
        <w:rPr>
          <w:rStyle w:val="Hyperlink.3"/>
          <w:rFonts w:cs="Arial Unicode MS" w:eastAsia="Arial Unicode MS"/>
          <w:rtl w:val="0"/>
        </w:rPr>
        <w:t>o do d</w:t>
      </w:r>
      <w:r>
        <w:rPr>
          <w:rStyle w:val="Hyperlink.3"/>
          <w:rFonts w:cs="Arial Unicode MS" w:eastAsia="Arial Unicode MS" w:hint="default"/>
          <w:rtl w:val="0"/>
        </w:rPr>
        <w:t>ó</w:t>
      </w:r>
      <w:r>
        <w:rPr>
          <w:rStyle w:val="Hyperlink.3"/>
          <w:rFonts w:cs="Arial Unicode MS" w:eastAsia="Arial Unicode MS"/>
          <w:rtl w:val="0"/>
        </w:rPr>
        <w:t>lar americano do dia.</w:t>
      </w:r>
    </w:p>
  </w:footnote>
  <w:footnote w:id="23">
    <w:p>
      <w:pPr>
        <w:pStyle w:val="footnote text"/>
        <w:jc w:val="both"/>
      </w:pPr>
      <w:r>
        <w:rPr>
          <w:rStyle w:val="Nenhum"/>
          <w:vertAlign w:val="superscript"/>
        </w:rPr>
        <w:footnoteRef/>
      </w:r>
      <w:r>
        <w:rPr>
          <w:rStyle w:val="Hyperlink.3"/>
          <w:rtl w:val="0"/>
          <w:lang w:val="pt-PT"/>
        </w:rPr>
        <w:t xml:space="preserve"> A A</w:t>
      </w:r>
      <w:r>
        <w:rPr>
          <w:rStyle w:val="Hyperlink.3"/>
          <w:rtl w:val="0"/>
          <w:lang w:val="pt-PT"/>
        </w:rPr>
        <w:t>çã</w:t>
      </w:r>
      <w:r>
        <w:rPr>
          <w:rStyle w:val="Hyperlink.3"/>
          <w:rtl w:val="0"/>
          <w:lang w:val="pt-PT"/>
        </w:rPr>
        <w:t>o Civil P</w:t>
      </w:r>
      <w:r>
        <w:rPr>
          <w:rStyle w:val="Hyperlink.3"/>
          <w:rtl w:val="0"/>
          <w:lang w:val="pt-PT"/>
        </w:rPr>
        <w:t>ú</w:t>
      </w:r>
      <w:r>
        <w:rPr>
          <w:rStyle w:val="Hyperlink.3"/>
          <w:rtl w:val="0"/>
          <w:lang w:val="pt-PT"/>
        </w:rPr>
        <w:t xml:space="preserve">blica no STF </w:t>
      </w:r>
      <w:r>
        <w:rPr>
          <w:rStyle w:val="Hyperlink.2"/>
          <w:rtl w:val="0"/>
          <w:lang w:val="pt-PT"/>
        </w:rPr>
        <w:t>(ACP 5044874-22.2013.404.710/RS) de 2016, que disp</w:t>
      </w:r>
      <w:r>
        <w:rPr>
          <w:rStyle w:val="Hyperlink.2"/>
          <w:rtl w:val="0"/>
          <w:lang w:val="pt-PT"/>
        </w:rPr>
        <w:t>ô</w:t>
      </w:r>
      <w:r>
        <w:rPr>
          <w:rStyle w:val="Hyperlink.2"/>
          <w:rtl w:val="0"/>
          <w:lang w:val="pt-PT"/>
        </w:rPr>
        <w:t>s sobre excepcionalidades para concess</w:t>
      </w:r>
      <w:r>
        <w:rPr>
          <w:rStyle w:val="Hyperlink.2"/>
          <w:rtl w:val="0"/>
          <w:lang w:val="pt-PT"/>
        </w:rPr>
        <w:t>ã</w:t>
      </w:r>
      <w:r>
        <w:rPr>
          <w:rStyle w:val="Hyperlink.2"/>
          <w:rtl w:val="0"/>
          <w:lang w:val="pt-PT"/>
        </w:rPr>
        <w:t>o do BPC. Ac</w:t>
      </w:r>
      <w:r>
        <w:rPr>
          <w:rStyle w:val="Hyperlink.2"/>
          <w:rtl w:val="0"/>
          <w:lang w:val="pt-PT"/>
        </w:rPr>
        <w:t>ó</w:t>
      </w:r>
      <w:r>
        <w:rPr>
          <w:rStyle w:val="Hyperlink.2"/>
          <w:rtl w:val="0"/>
          <w:lang w:val="pt-PT"/>
        </w:rPr>
        <w:t>rd</w:t>
      </w:r>
      <w:r>
        <w:rPr>
          <w:rStyle w:val="Hyperlink.2"/>
          <w:rtl w:val="0"/>
          <w:lang w:val="pt-PT"/>
        </w:rPr>
        <w:t>ã</w:t>
      </w:r>
      <w:r>
        <w:rPr>
          <w:rStyle w:val="Hyperlink.2"/>
          <w:rtl w:val="0"/>
          <w:lang w:val="pt-PT"/>
        </w:rPr>
        <w:t xml:space="preserve">o: </w:t>
      </w:r>
      <w:r>
        <w:rPr>
          <w:rStyle w:val="Hyperlink.2"/>
          <w:rtl w:val="0"/>
          <w:lang w:val="pt-PT"/>
        </w:rPr>
        <w:t>“</w:t>
      </w:r>
      <w:r>
        <w:rPr>
          <w:rStyle w:val="Nenhum"/>
          <w:rFonts w:ascii="Times New Roman" w:hAnsi="Times New Roman"/>
          <w:spacing w:val="0"/>
          <w:shd w:val="clear" w:color="auto" w:fill="ffffff"/>
          <w:rtl w:val="0"/>
          <w:lang w:val="pt-PT"/>
        </w:rPr>
        <w:t>Vistos e relatados estes autos [...] decide a Egr</w:t>
      </w:r>
      <w:r>
        <w:rPr>
          <w:rStyle w:val="Nenhum"/>
          <w:rFonts w:ascii="Times New Roman" w:hAnsi="Times New Roman" w:hint="default"/>
          <w:spacing w:val="0"/>
          <w:shd w:val="clear" w:color="auto" w:fill="ffffff"/>
          <w:rtl w:val="0"/>
          <w:lang w:val="pt-PT"/>
        </w:rPr>
        <w:t>é</w:t>
      </w:r>
      <w:r>
        <w:rPr>
          <w:rStyle w:val="Nenhum"/>
          <w:rFonts w:ascii="Times New Roman" w:hAnsi="Times New Roman"/>
          <w:spacing w:val="0"/>
          <w:shd w:val="clear" w:color="auto" w:fill="ffffff"/>
          <w:rtl w:val="0"/>
          <w:lang w:val="pt-PT"/>
        </w:rPr>
        <w:t>gia 6</w:t>
      </w:r>
      <w:r>
        <w:rPr>
          <w:rStyle w:val="Nenhum"/>
          <w:rFonts w:ascii="Times New Roman" w:hAnsi="Times New Roman" w:hint="default"/>
          <w:spacing w:val="0"/>
          <w:shd w:val="clear" w:color="auto" w:fill="ffffff"/>
          <w:rtl w:val="0"/>
          <w:lang w:val="pt-PT"/>
        </w:rPr>
        <w:t xml:space="preserve">ª </w:t>
      </w:r>
      <w:r>
        <w:rPr>
          <w:rStyle w:val="Nenhum"/>
          <w:rFonts w:ascii="Times New Roman" w:hAnsi="Times New Roman"/>
          <w:spacing w:val="0"/>
          <w:shd w:val="clear" w:color="auto" w:fill="ffffff"/>
          <w:rtl w:val="0"/>
          <w:lang w:val="pt-PT"/>
        </w:rPr>
        <w:t>Turma do Tribunal Regional Federal da 4</w:t>
      </w:r>
      <w:r>
        <w:rPr>
          <w:rStyle w:val="Nenhum"/>
          <w:rFonts w:ascii="Times New Roman" w:hAnsi="Times New Roman" w:hint="default"/>
          <w:spacing w:val="0"/>
          <w:shd w:val="clear" w:color="auto" w:fill="ffffff"/>
          <w:rtl w:val="0"/>
          <w:lang w:val="pt-PT"/>
        </w:rPr>
        <w:t xml:space="preserve">ª </w:t>
      </w:r>
      <w:r>
        <w:rPr>
          <w:rStyle w:val="Nenhum"/>
          <w:rFonts w:ascii="Times New Roman" w:hAnsi="Times New Roman"/>
          <w:spacing w:val="0"/>
          <w:shd w:val="clear" w:color="auto" w:fill="ffffff"/>
          <w:rtl w:val="0"/>
          <w:lang w:val="pt-PT"/>
        </w:rPr>
        <w:t>Regi</w:t>
      </w:r>
      <w:r>
        <w:rPr>
          <w:rStyle w:val="Nenhum"/>
          <w:rFonts w:ascii="Times New Roman" w:hAnsi="Times New Roman" w:hint="default"/>
          <w:spacing w:val="0"/>
          <w:shd w:val="clear" w:color="auto" w:fill="ffffff"/>
          <w:rtl w:val="0"/>
          <w:lang w:val="pt-PT"/>
        </w:rPr>
        <w:t>ã</w:t>
      </w:r>
      <w:r>
        <w:rPr>
          <w:rStyle w:val="Nenhum"/>
          <w:rFonts w:ascii="Times New Roman" w:hAnsi="Times New Roman"/>
          <w:spacing w:val="0"/>
          <w:shd w:val="clear" w:color="auto" w:fill="ffffff"/>
          <w:rtl w:val="0"/>
          <w:lang w:val="pt-PT"/>
        </w:rPr>
        <w:t>o, por unanimidade, n</w:t>
      </w:r>
      <w:r>
        <w:rPr>
          <w:rStyle w:val="Nenhum"/>
          <w:rFonts w:ascii="Times New Roman" w:hAnsi="Times New Roman" w:hint="default"/>
          <w:spacing w:val="0"/>
          <w:shd w:val="clear" w:color="auto" w:fill="ffffff"/>
          <w:rtl w:val="0"/>
          <w:lang w:val="pt-PT"/>
        </w:rPr>
        <w:t>ã</w:t>
      </w:r>
      <w:r>
        <w:rPr>
          <w:rStyle w:val="Nenhum"/>
          <w:rFonts w:ascii="Times New Roman" w:hAnsi="Times New Roman"/>
          <w:spacing w:val="0"/>
          <w:shd w:val="clear" w:color="auto" w:fill="ffffff"/>
          <w:rtl w:val="0"/>
          <w:lang w:val="pt-PT"/>
        </w:rPr>
        <w:t>o conhecer da remessa oficial e dar parcial provimento ao recurso do Minist</w:t>
      </w:r>
      <w:r>
        <w:rPr>
          <w:rStyle w:val="Nenhum"/>
          <w:rFonts w:ascii="Times New Roman" w:hAnsi="Times New Roman" w:hint="default"/>
          <w:spacing w:val="0"/>
          <w:shd w:val="clear" w:color="auto" w:fill="ffffff"/>
          <w:rtl w:val="0"/>
          <w:lang w:val="pt-PT"/>
        </w:rPr>
        <w:t>é</w:t>
      </w:r>
      <w:r>
        <w:rPr>
          <w:rStyle w:val="Nenhum"/>
          <w:rFonts w:ascii="Times New Roman" w:hAnsi="Times New Roman"/>
          <w:spacing w:val="0"/>
          <w:shd w:val="clear" w:color="auto" w:fill="ffffff"/>
          <w:rtl w:val="0"/>
          <w:lang w:val="pt-PT"/>
        </w:rPr>
        <w:t>rio P</w:t>
      </w:r>
      <w:r>
        <w:rPr>
          <w:rStyle w:val="Nenhum"/>
          <w:rFonts w:ascii="Times New Roman" w:hAnsi="Times New Roman" w:hint="default"/>
          <w:spacing w:val="0"/>
          <w:shd w:val="clear" w:color="auto" w:fill="ffffff"/>
          <w:rtl w:val="0"/>
          <w:lang w:val="pt-PT"/>
        </w:rPr>
        <w:t>ú</w:t>
      </w:r>
      <w:r>
        <w:rPr>
          <w:rStyle w:val="Nenhum"/>
          <w:rFonts w:ascii="Times New Roman" w:hAnsi="Times New Roman"/>
          <w:spacing w:val="0"/>
          <w:shd w:val="clear" w:color="auto" w:fill="ffffff"/>
          <w:rtl w:val="0"/>
          <w:lang w:val="pt-PT"/>
        </w:rPr>
        <w:t xml:space="preserve">blico Federal, julgando parcialmente procedente o pedido para </w:t>
      </w:r>
      <w:r>
        <w:rPr>
          <w:rStyle w:val="Nenhum"/>
          <w:rFonts w:ascii="Times New Roman" w:hAnsi="Times New Roman"/>
          <w:i w:val="1"/>
          <w:iCs w:val="1"/>
          <w:spacing w:val="0"/>
          <w:shd w:val="clear" w:color="auto" w:fill="ffffff"/>
          <w:rtl w:val="0"/>
          <w:lang w:val="pt-PT"/>
        </w:rPr>
        <w:t>condenar o INSS a deduzir do c</w:t>
      </w:r>
      <w:r>
        <w:rPr>
          <w:rStyle w:val="Nenhum"/>
          <w:rFonts w:ascii="Times New Roman" w:hAnsi="Times New Roman" w:hint="default"/>
          <w:i w:val="1"/>
          <w:iCs w:val="1"/>
          <w:spacing w:val="0"/>
          <w:shd w:val="clear" w:color="auto" w:fill="ffffff"/>
          <w:rtl w:val="0"/>
          <w:lang w:val="pt-PT"/>
        </w:rPr>
        <w:t>á</w:t>
      </w:r>
      <w:r>
        <w:rPr>
          <w:rStyle w:val="Nenhum"/>
          <w:rFonts w:ascii="Times New Roman" w:hAnsi="Times New Roman"/>
          <w:i w:val="1"/>
          <w:iCs w:val="1"/>
          <w:spacing w:val="0"/>
          <w:shd w:val="clear" w:color="auto" w:fill="ffffff"/>
          <w:rtl w:val="0"/>
          <w:lang w:val="pt-PT"/>
        </w:rPr>
        <w:t>lculo da renda familiar, para fins de verifica</w:t>
      </w:r>
      <w:r>
        <w:rPr>
          <w:rStyle w:val="Nenhum"/>
          <w:rFonts w:ascii="Times New Roman" w:hAnsi="Times New Roman" w:hint="default"/>
          <w:i w:val="1"/>
          <w:iCs w:val="1"/>
          <w:spacing w:val="0"/>
          <w:shd w:val="clear" w:color="auto" w:fill="ffffff"/>
          <w:rtl w:val="0"/>
          <w:lang w:val="pt-PT"/>
        </w:rPr>
        <w:t>çã</w:t>
      </w:r>
      <w:r>
        <w:rPr>
          <w:rStyle w:val="Nenhum"/>
          <w:rFonts w:ascii="Times New Roman" w:hAnsi="Times New Roman"/>
          <w:i w:val="1"/>
          <w:iCs w:val="1"/>
          <w:spacing w:val="0"/>
          <w:shd w:val="clear" w:color="auto" w:fill="ffffff"/>
          <w:rtl w:val="0"/>
          <w:lang w:val="pt-PT"/>
        </w:rPr>
        <w:t>o do preenchimento do requisito econ</w:t>
      </w:r>
      <w:r>
        <w:rPr>
          <w:rStyle w:val="Nenhum"/>
          <w:rFonts w:ascii="Times New Roman" w:hAnsi="Times New Roman" w:hint="default"/>
          <w:i w:val="1"/>
          <w:iCs w:val="1"/>
          <w:spacing w:val="0"/>
          <w:shd w:val="clear" w:color="auto" w:fill="ffffff"/>
          <w:rtl w:val="0"/>
          <w:lang w:val="pt-PT"/>
        </w:rPr>
        <w:t>ô</w:t>
      </w:r>
      <w:r>
        <w:rPr>
          <w:rStyle w:val="Nenhum"/>
          <w:rFonts w:ascii="Times New Roman" w:hAnsi="Times New Roman"/>
          <w:i w:val="1"/>
          <w:iCs w:val="1"/>
          <w:spacing w:val="0"/>
          <w:shd w:val="clear" w:color="auto" w:fill="ffffff"/>
          <w:rtl w:val="0"/>
          <w:lang w:val="pt-PT"/>
        </w:rPr>
        <w:t>mico ao benef</w:t>
      </w:r>
      <w:r>
        <w:rPr>
          <w:rStyle w:val="Nenhum"/>
          <w:rFonts w:ascii="Times New Roman" w:hAnsi="Times New Roman" w:hint="default"/>
          <w:i w:val="1"/>
          <w:iCs w:val="1"/>
          <w:spacing w:val="0"/>
          <w:shd w:val="clear" w:color="auto" w:fill="ffffff"/>
          <w:rtl w:val="0"/>
          <w:lang w:val="pt-PT"/>
        </w:rPr>
        <w:t>í</w:t>
      </w:r>
      <w:r>
        <w:rPr>
          <w:rStyle w:val="Nenhum"/>
          <w:rFonts w:ascii="Times New Roman" w:hAnsi="Times New Roman"/>
          <w:i w:val="1"/>
          <w:iCs w:val="1"/>
          <w:spacing w:val="0"/>
          <w:shd w:val="clear" w:color="auto" w:fill="ffffff"/>
          <w:rtl w:val="0"/>
          <w:lang w:val="pt-PT"/>
        </w:rPr>
        <w:t>cio de presta</w:t>
      </w:r>
      <w:r>
        <w:rPr>
          <w:rStyle w:val="Nenhum"/>
          <w:rFonts w:ascii="Times New Roman" w:hAnsi="Times New Roman" w:hint="default"/>
          <w:i w:val="1"/>
          <w:iCs w:val="1"/>
          <w:spacing w:val="0"/>
          <w:shd w:val="clear" w:color="auto" w:fill="ffffff"/>
          <w:rtl w:val="0"/>
          <w:lang w:val="pt-PT"/>
        </w:rPr>
        <w:t>çã</w:t>
      </w:r>
      <w:r>
        <w:rPr>
          <w:rStyle w:val="Nenhum"/>
          <w:rFonts w:ascii="Times New Roman" w:hAnsi="Times New Roman"/>
          <w:i w:val="1"/>
          <w:iCs w:val="1"/>
          <w:spacing w:val="0"/>
          <w:shd w:val="clear" w:color="auto" w:fill="ffffff"/>
          <w:rtl w:val="0"/>
          <w:lang w:val="pt-PT"/>
        </w:rPr>
        <w:t>o continuada do art.</w:t>
      </w:r>
      <w:r>
        <w:rPr>
          <w:rStyle w:val="Nenhum"/>
          <w:rFonts w:ascii="Times New Roman" w:hAnsi="Times New Roman" w:hint="default"/>
          <w:i w:val="1"/>
          <w:iCs w:val="1"/>
          <w:spacing w:val="0"/>
          <w:shd w:val="clear" w:color="auto" w:fill="ffffff"/>
          <w:rtl w:val="0"/>
          <w:lang w:val="pt-PT"/>
        </w:rPr>
        <w:t> </w:t>
      </w:r>
      <w:r>
        <w:rPr>
          <w:rStyle w:val="Nenhum"/>
          <w:rFonts w:ascii="Times New Roman" w:hAnsi="Times New Roman"/>
          <w:i w:val="1"/>
          <w:iCs w:val="1"/>
          <w:rtl w:val="0"/>
          <w:lang w:val="pt-PT"/>
        </w:rPr>
        <w:t>20</w:t>
      </w:r>
      <w:r>
        <w:rPr>
          <w:rStyle w:val="Nenhum"/>
          <w:rFonts w:ascii="Times New Roman" w:hAnsi="Times New Roman" w:hint="default"/>
          <w:i w:val="1"/>
          <w:iCs w:val="1"/>
          <w:spacing w:val="0"/>
          <w:shd w:val="clear" w:color="auto" w:fill="ffffff"/>
          <w:rtl w:val="0"/>
          <w:lang w:val="pt-PT"/>
        </w:rPr>
        <w:t> </w:t>
      </w:r>
      <w:r>
        <w:rPr>
          <w:rStyle w:val="Nenhum"/>
          <w:rFonts w:ascii="Times New Roman" w:hAnsi="Times New Roman"/>
          <w:i w:val="1"/>
          <w:iCs w:val="1"/>
          <w:spacing w:val="0"/>
          <w:shd w:val="clear" w:color="auto" w:fill="ffffff"/>
          <w:rtl w:val="0"/>
          <w:lang w:val="pt-PT"/>
        </w:rPr>
        <w:t>da Lei n</w:t>
      </w:r>
      <w:r>
        <w:rPr>
          <w:rStyle w:val="Nenhum"/>
          <w:rFonts w:ascii="Times New Roman" w:hAnsi="Times New Roman" w:hint="default"/>
          <w:i w:val="1"/>
          <w:iCs w:val="1"/>
          <w:spacing w:val="0"/>
          <w:shd w:val="clear" w:color="auto" w:fill="ffffff"/>
          <w:rtl w:val="0"/>
          <w:lang w:val="pt-PT"/>
        </w:rPr>
        <w:t>º </w:t>
      </w:r>
      <w:r>
        <w:rPr>
          <w:rStyle w:val="Nenhum"/>
          <w:rFonts w:ascii="Times New Roman" w:hAnsi="Times New Roman"/>
          <w:i w:val="1"/>
          <w:iCs w:val="1"/>
          <w:rtl w:val="0"/>
          <w:lang w:val="pt-PT"/>
        </w:rPr>
        <w:t>8.742</w:t>
      </w:r>
      <w:r>
        <w:rPr>
          <w:rStyle w:val="Nenhum"/>
          <w:rFonts w:ascii="Times New Roman" w:hAnsi="Times New Roman"/>
          <w:i w:val="1"/>
          <w:iCs w:val="1"/>
          <w:spacing w:val="0"/>
          <w:shd w:val="clear" w:color="auto" w:fill="ffffff"/>
          <w:rtl w:val="0"/>
          <w:lang w:val="pt-PT"/>
        </w:rPr>
        <w:t>/93, apenas as despesas que decorram diretamente da defici</w:t>
      </w:r>
      <w:r>
        <w:rPr>
          <w:rStyle w:val="Nenhum"/>
          <w:rFonts w:ascii="Times New Roman" w:hAnsi="Times New Roman" w:hint="default"/>
          <w:i w:val="1"/>
          <w:iCs w:val="1"/>
          <w:spacing w:val="0"/>
          <w:shd w:val="clear" w:color="auto" w:fill="ffffff"/>
          <w:rtl w:val="0"/>
          <w:lang w:val="pt-PT"/>
        </w:rPr>
        <w:t>ê</w:t>
      </w:r>
      <w:r>
        <w:rPr>
          <w:rStyle w:val="Nenhum"/>
          <w:rFonts w:ascii="Times New Roman" w:hAnsi="Times New Roman"/>
          <w:i w:val="1"/>
          <w:iCs w:val="1"/>
          <w:spacing w:val="0"/>
          <w:shd w:val="clear" w:color="auto" w:fill="ffffff"/>
          <w:rtl w:val="0"/>
          <w:lang w:val="pt-PT"/>
        </w:rPr>
        <w:t>ncia, incapacidade ou idade avan</w:t>
      </w:r>
      <w:r>
        <w:rPr>
          <w:rStyle w:val="Nenhum"/>
          <w:rFonts w:ascii="Times New Roman" w:hAnsi="Times New Roman" w:hint="default"/>
          <w:i w:val="1"/>
          <w:iCs w:val="1"/>
          <w:spacing w:val="0"/>
          <w:shd w:val="clear" w:color="auto" w:fill="ffffff"/>
          <w:rtl w:val="0"/>
          <w:lang w:val="pt-PT"/>
        </w:rPr>
        <w:t>ç</w:t>
      </w:r>
      <w:r>
        <w:rPr>
          <w:rStyle w:val="Nenhum"/>
          <w:rFonts w:ascii="Times New Roman" w:hAnsi="Times New Roman"/>
          <w:i w:val="1"/>
          <w:iCs w:val="1"/>
          <w:spacing w:val="0"/>
          <w:shd w:val="clear" w:color="auto" w:fill="ffffff"/>
          <w:rtl w:val="0"/>
          <w:lang w:val="pt-PT"/>
        </w:rPr>
        <w:t>ada, com medicamentos, alimenta</w:t>
      </w:r>
      <w:r>
        <w:rPr>
          <w:rStyle w:val="Nenhum"/>
          <w:rFonts w:ascii="Times New Roman" w:hAnsi="Times New Roman" w:hint="default"/>
          <w:i w:val="1"/>
          <w:iCs w:val="1"/>
          <w:spacing w:val="0"/>
          <w:shd w:val="clear" w:color="auto" w:fill="ffffff"/>
          <w:rtl w:val="0"/>
          <w:lang w:val="pt-PT"/>
        </w:rPr>
        <w:t>çã</w:t>
      </w:r>
      <w:r>
        <w:rPr>
          <w:rStyle w:val="Nenhum"/>
          <w:rFonts w:ascii="Times New Roman" w:hAnsi="Times New Roman"/>
          <w:i w:val="1"/>
          <w:iCs w:val="1"/>
          <w:spacing w:val="0"/>
          <w:shd w:val="clear" w:color="auto" w:fill="ffffff"/>
          <w:rtl w:val="0"/>
          <w:lang w:val="pt-PT"/>
        </w:rPr>
        <w:t>o especial, fraldas descart</w:t>
      </w:r>
      <w:r>
        <w:rPr>
          <w:rStyle w:val="Nenhum"/>
          <w:rFonts w:ascii="Times New Roman" w:hAnsi="Times New Roman" w:hint="default"/>
          <w:i w:val="1"/>
          <w:iCs w:val="1"/>
          <w:spacing w:val="0"/>
          <w:shd w:val="clear" w:color="auto" w:fill="ffffff"/>
          <w:rtl w:val="0"/>
          <w:lang w:val="pt-PT"/>
        </w:rPr>
        <w:t>á</w:t>
      </w:r>
      <w:r>
        <w:rPr>
          <w:rStyle w:val="Nenhum"/>
          <w:rFonts w:ascii="Times New Roman" w:hAnsi="Times New Roman"/>
          <w:i w:val="1"/>
          <w:iCs w:val="1"/>
          <w:spacing w:val="0"/>
          <w:shd w:val="clear" w:color="auto" w:fill="ffffff"/>
          <w:rtl w:val="0"/>
          <w:lang w:val="pt-PT"/>
        </w:rPr>
        <w:t xml:space="preserve">veis e consultas na </w:t>
      </w:r>
      <w:r>
        <w:rPr>
          <w:rStyle w:val="Nenhum"/>
          <w:rFonts w:ascii="Times New Roman" w:hAnsi="Times New Roman" w:hint="default"/>
          <w:i w:val="1"/>
          <w:iCs w:val="1"/>
          <w:spacing w:val="0"/>
          <w:shd w:val="clear" w:color="auto" w:fill="ffffff"/>
          <w:rtl w:val="0"/>
          <w:lang w:val="pt-PT"/>
        </w:rPr>
        <w:t>á</w:t>
      </w:r>
      <w:r>
        <w:rPr>
          <w:rStyle w:val="Nenhum"/>
          <w:rFonts w:ascii="Times New Roman" w:hAnsi="Times New Roman"/>
          <w:i w:val="1"/>
          <w:iCs w:val="1"/>
          <w:spacing w:val="0"/>
          <w:shd w:val="clear" w:color="auto" w:fill="ffffff"/>
          <w:rtl w:val="0"/>
          <w:lang w:val="pt-PT"/>
        </w:rPr>
        <w:t>rea da sa</w:t>
      </w:r>
      <w:r>
        <w:rPr>
          <w:rStyle w:val="Nenhum"/>
          <w:rFonts w:ascii="Times New Roman" w:hAnsi="Times New Roman" w:hint="default"/>
          <w:i w:val="1"/>
          <w:iCs w:val="1"/>
          <w:spacing w:val="0"/>
          <w:shd w:val="clear" w:color="auto" w:fill="ffffff"/>
          <w:rtl w:val="0"/>
          <w:lang w:val="pt-PT"/>
        </w:rPr>
        <w:t>ú</w:t>
      </w:r>
      <w:r>
        <w:rPr>
          <w:rStyle w:val="Nenhum"/>
          <w:rFonts w:ascii="Times New Roman" w:hAnsi="Times New Roman"/>
          <w:i w:val="1"/>
          <w:iCs w:val="1"/>
          <w:spacing w:val="0"/>
          <w:shd w:val="clear" w:color="auto" w:fill="ffffff"/>
          <w:rtl w:val="0"/>
          <w:lang w:val="pt-PT"/>
        </w:rPr>
        <w:t>de, requeridos e negados pelo Estado, estendendo os efeitos deste julgado a todo o territ</w:t>
      </w:r>
      <w:r>
        <w:rPr>
          <w:rStyle w:val="Nenhum"/>
          <w:rFonts w:ascii="Times New Roman" w:hAnsi="Times New Roman" w:hint="default"/>
          <w:i w:val="1"/>
          <w:iCs w:val="1"/>
          <w:spacing w:val="0"/>
          <w:shd w:val="clear" w:color="auto" w:fill="ffffff"/>
          <w:rtl w:val="0"/>
          <w:lang w:val="pt-PT"/>
        </w:rPr>
        <w:t>ó</w:t>
      </w:r>
      <w:r>
        <w:rPr>
          <w:rStyle w:val="Nenhum"/>
          <w:rFonts w:ascii="Times New Roman" w:hAnsi="Times New Roman"/>
          <w:i w:val="1"/>
          <w:iCs w:val="1"/>
          <w:spacing w:val="0"/>
          <w:shd w:val="clear" w:color="auto" w:fill="ffffff"/>
          <w:rtl w:val="0"/>
          <w:lang w:val="pt-PT"/>
        </w:rPr>
        <w:t>rio nacional,</w:t>
      </w:r>
      <w:r>
        <w:rPr>
          <w:rStyle w:val="Nenhum"/>
          <w:rFonts w:ascii="Times New Roman" w:hAnsi="Times New Roman"/>
          <w:spacing w:val="0"/>
          <w:shd w:val="clear" w:color="auto" w:fill="ffffff"/>
          <w:rtl w:val="0"/>
          <w:lang w:val="pt-PT"/>
        </w:rPr>
        <w:t xml:space="preserve"> nos termos do relat</w:t>
      </w:r>
      <w:r>
        <w:rPr>
          <w:rStyle w:val="Nenhum"/>
          <w:rFonts w:ascii="Times New Roman" w:hAnsi="Times New Roman" w:hint="default"/>
          <w:spacing w:val="0"/>
          <w:shd w:val="clear" w:color="auto" w:fill="ffffff"/>
          <w:rtl w:val="0"/>
          <w:lang w:val="pt-PT"/>
        </w:rPr>
        <w:t>ó</w:t>
      </w:r>
      <w:r>
        <w:rPr>
          <w:rStyle w:val="Nenhum"/>
          <w:rFonts w:ascii="Times New Roman" w:hAnsi="Times New Roman"/>
          <w:spacing w:val="0"/>
          <w:shd w:val="clear" w:color="auto" w:fill="ffffff"/>
          <w:rtl w:val="0"/>
          <w:lang w:val="pt-PT"/>
        </w:rPr>
        <w:t>rio, votos e notas taquigr</w:t>
      </w:r>
      <w:r>
        <w:rPr>
          <w:rStyle w:val="Nenhum"/>
          <w:rFonts w:ascii="Times New Roman" w:hAnsi="Times New Roman" w:hint="default"/>
          <w:spacing w:val="0"/>
          <w:shd w:val="clear" w:color="auto" w:fill="ffffff"/>
          <w:rtl w:val="0"/>
          <w:lang w:val="pt-PT"/>
        </w:rPr>
        <w:t>á</w:t>
      </w:r>
      <w:r>
        <w:rPr>
          <w:rStyle w:val="Nenhum"/>
          <w:rFonts w:ascii="Times New Roman" w:hAnsi="Times New Roman"/>
          <w:spacing w:val="0"/>
          <w:shd w:val="clear" w:color="auto" w:fill="ffffff"/>
          <w:rtl w:val="0"/>
          <w:lang w:val="pt-PT"/>
        </w:rPr>
        <w:t>ficas que ficam fazendo parte integrante do presente julgado.</w:t>
      </w:r>
      <w:r>
        <w:rPr>
          <w:rStyle w:val="Nenhum"/>
          <w:rFonts w:ascii="Times New Roman" w:hAnsi="Times New Roman" w:hint="default"/>
          <w:spacing w:val="0"/>
          <w:shd w:val="clear" w:color="auto" w:fill="ffffff"/>
          <w:rtl w:val="0"/>
          <w:lang w:val="pt-PT"/>
        </w:rPr>
        <w:t xml:space="preserve">” </w:t>
      </w:r>
      <w:r>
        <w:rPr>
          <w:rStyle w:val="Nenhum"/>
          <w:rFonts w:ascii="Times New Roman" w:hAnsi="Times New Roman"/>
          <w:spacing w:val="0"/>
          <w:shd w:val="clear" w:color="auto" w:fill="ffffff"/>
          <w:rtl w:val="0"/>
          <w:lang w:val="pt-PT"/>
        </w:rPr>
        <w:t>(grifo nosso)</w:t>
      </w:r>
    </w:p>
  </w:footnote>
  <w:footnote w:id="24">
    <w:p>
      <w:pPr>
        <w:pStyle w:val="footnote text"/>
        <w:jc w:val="both"/>
      </w:pPr>
      <w:r>
        <w:rPr>
          <w:rStyle w:val="Nenhum"/>
          <w:vertAlign w:val="superscript"/>
        </w:rPr>
        <w:footnoteRef/>
      </w:r>
      <w:r>
        <w:rPr>
          <w:rStyle w:val="Hyperlink.3"/>
          <w:rtl w:val="0"/>
          <w:lang w:val="pt-PT"/>
        </w:rPr>
        <w:t xml:space="preserve"> Para ver dados sobre a judicializa</w:t>
      </w:r>
      <w:r>
        <w:rPr>
          <w:rStyle w:val="Hyperlink.3"/>
          <w:rtl w:val="0"/>
          <w:lang w:val="pt-PT"/>
        </w:rPr>
        <w:t>çã</w:t>
      </w:r>
      <w:r>
        <w:rPr>
          <w:rStyle w:val="Hyperlink.3"/>
          <w:rtl w:val="0"/>
          <w:lang w:val="pt-PT"/>
        </w:rPr>
        <w:t>o do BPC, acessar Nota T</w:t>
      </w:r>
      <w:r>
        <w:rPr>
          <w:rStyle w:val="Hyperlink.3"/>
          <w:rtl w:val="0"/>
          <w:lang w:val="pt-PT"/>
        </w:rPr>
        <w:t>é</w:t>
      </w:r>
      <w:r>
        <w:rPr>
          <w:rStyle w:val="Hyperlink.3"/>
          <w:rtl w:val="0"/>
          <w:lang w:val="pt-PT"/>
        </w:rPr>
        <w:t>cnica n</w:t>
      </w:r>
      <w:r>
        <w:rPr>
          <w:rStyle w:val="Hyperlink.3"/>
          <w:rtl w:val="0"/>
          <w:lang w:val="pt-PT"/>
        </w:rPr>
        <w:t xml:space="preserve">º </w:t>
      </w:r>
      <w:r>
        <w:rPr>
          <w:rStyle w:val="Hyperlink.3"/>
          <w:rtl w:val="0"/>
          <w:lang w:val="pt-PT"/>
        </w:rPr>
        <w:t>03/ 2016/ DBA/ SMAS/ MDS. Dispon</w:t>
      </w:r>
      <w:r>
        <w:rPr>
          <w:rStyle w:val="Hyperlink.3"/>
          <w:rtl w:val="0"/>
          <w:lang w:val="pt-PT"/>
        </w:rPr>
        <w:t>í</w:t>
      </w:r>
      <w:r>
        <w:rPr>
          <w:rStyle w:val="Hyperlink.3"/>
          <w:rtl w:val="0"/>
          <w:lang w:val="pt-PT"/>
        </w:rPr>
        <w:t xml:space="preserve">vel em: </w:t>
      </w:r>
      <w:r>
        <w:rPr>
          <w:rStyle w:val="Hyperlink.0"/>
        </w:rPr>
        <w:fldChar w:fldCharType="begin" w:fldLock="0"/>
      </w:r>
      <w:r>
        <w:rPr>
          <w:rStyle w:val="Hyperlink.0"/>
        </w:rPr>
        <w:instrText xml:space="preserve"> HYPERLINK "https://www.mds.gov.br/webarquivos/publicacao/assistencia_social/Normativas/NotaTecnica_n03_Judicializacao_BPC.PDF"</w:instrText>
      </w:r>
      <w:r>
        <w:rPr>
          <w:rStyle w:val="Hyperlink.0"/>
        </w:rPr>
        <w:fldChar w:fldCharType="separate" w:fldLock="0"/>
      </w:r>
      <w:r>
        <w:rPr>
          <w:rStyle w:val="Hyperlink.0"/>
          <w:rtl w:val="0"/>
          <w:lang w:val="pt-PT"/>
        </w:rPr>
        <w:t>https://www.mds.gov.br/webarquivos/publicacao/assistencia_social/Normativas/NotaTecnica_n03_Judicializacao_BPC.PDF</w:t>
      </w:r>
      <w:r>
        <w:rPr/>
        <w:fldChar w:fldCharType="end" w:fldLock="0"/>
      </w:r>
      <w:r>
        <w:rPr>
          <w:rStyle w:val="Hyperlink.3"/>
          <w:rtl w:val="0"/>
          <w:lang w:val="pt-PT"/>
        </w:rPr>
        <w:t>. Acesso em 22 jan. 2021.</w:t>
      </w:r>
    </w:p>
  </w:footnote>
  <w:footnote w:id="25">
    <w:p>
      <w:pPr>
        <w:pStyle w:val="footnote text"/>
        <w:jc w:val="both"/>
      </w:pPr>
      <w:r>
        <w:rPr>
          <w:rStyle w:val="Nenhum"/>
          <w:vertAlign w:val="superscript"/>
        </w:rPr>
        <w:footnoteRef/>
      </w:r>
      <w:r>
        <w:rPr>
          <w:rStyle w:val="Hyperlink.3"/>
          <w:rtl w:val="0"/>
          <w:lang w:val="pt-PT"/>
        </w:rPr>
        <w:t xml:space="preserve"> Para maiores detalhes da discuss</w:t>
      </w:r>
      <w:r>
        <w:rPr>
          <w:rStyle w:val="Hyperlink.3"/>
          <w:rtl w:val="0"/>
          <w:lang w:val="pt-PT"/>
        </w:rPr>
        <w:t>ã</w:t>
      </w:r>
      <w:r>
        <w:rPr>
          <w:rStyle w:val="Hyperlink.3"/>
          <w:rtl w:val="0"/>
          <w:lang w:val="pt-PT"/>
        </w:rPr>
        <w:t>o sobre a constitucionalidade e da ado</w:t>
      </w:r>
      <w:r>
        <w:rPr>
          <w:rStyle w:val="Hyperlink.3"/>
          <w:rtl w:val="0"/>
          <w:lang w:val="pt-PT"/>
        </w:rPr>
        <w:t>çã</w:t>
      </w:r>
      <w:r>
        <w:rPr>
          <w:rStyle w:val="Hyperlink.3"/>
          <w:rtl w:val="0"/>
          <w:lang w:val="pt-PT"/>
        </w:rPr>
        <w:t>o de outros fatores para inser</w:t>
      </w:r>
      <w:r>
        <w:rPr>
          <w:rStyle w:val="Hyperlink.3"/>
          <w:rtl w:val="0"/>
          <w:lang w:val="pt-PT"/>
        </w:rPr>
        <w:t>çã</w:t>
      </w:r>
      <w:r>
        <w:rPr>
          <w:rStyle w:val="Hyperlink.3"/>
          <w:rtl w:val="0"/>
          <w:lang w:val="pt-PT"/>
        </w:rPr>
        <w:t>o no programa, al</w:t>
      </w:r>
      <w:r>
        <w:rPr>
          <w:rStyle w:val="Hyperlink.3"/>
          <w:rtl w:val="0"/>
          <w:lang w:val="pt-PT"/>
        </w:rPr>
        <w:t>é</w:t>
      </w:r>
      <w:r>
        <w:rPr>
          <w:rStyle w:val="Hyperlink.3"/>
          <w:rtl w:val="0"/>
          <w:lang w:val="pt-PT"/>
        </w:rPr>
        <w:t>m dos apresentados na LOAS, ver decis</w:t>
      </w:r>
      <w:r>
        <w:rPr>
          <w:rStyle w:val="Hyperlink.3"/>
          <w:rtl w:val="0"/>
          <w:lang w:val="pt-PT"/>
        </w:rPr>
        <w:t>õ</w:t>
      </w:r>
      <w:r>
        <w:rPr>
          <w:rStyle w:val="Hyperlink.3"/>
          <w:rtl w:val="0"/>
          <w:lang w:val="pt-PT"/>
        </w:rPr>
        <w:t>es do Supremo Tribunal Federal: RE 580.963 de 18 de abril de 2013.</w:t>
      </w:r>
    </w:p>
  </w:footnote>
  <w:footnote w:id="26">
    <w:p>
      <w:pPr>
        <w:pStyle w:val="footnote text"/>
        <w:jc w:val="both"/>
      </w:pPr>
      <w:r>
        <w:rPr>
          <w:rStyle w:val="Nenhum"/>
          <w:rFonts w:ascii="Times New Roman" w:cs="Times New Roman" w:hAnsi="Times New Roman" w:eastAsia="Times New Roman"/>
          <w:i w:val="1"/>
          <w:iCs w:val="1"/>
          <w:vertAlign w:val="superscript"/>
        </w:rPr>
        <w:footnoteRef/>
      </w:r>
      <w:r>
        <w:rPr>
          <w:rStyle w:val="Hyperlink.3"/>
          <w:rtl w:val="0"/>
          <w:lang w:val="pt-PT"/>
        </w:rPr>
        <w:t xml:space="preserve"> </w:t>
      </w:r>
      <w:r>
        <w:rPr>
          <w:rStyle w:val="Nenhum"/>
          <w:rFonts w:ascii="Times New Roman" w:hAnsi="Times New Roman"/>
          <w:i w:val="1"/>
          <w:iCs w:val="1"/>
          <w:rtl w:val="0"/>
          <w:lang w:val="pt-PT"/>
        </w:rPr>
        <w:t>Incidenter tantun</w:t>
      </w:r>
      <w:r>
        <w:rPr>
          <w:rStyle w:val="Hyperlink.3"/>
          <w:rtl w:val="0"/>
          <w:lang w:val="pt-PT"/>
        </w:rPr>
        <w:t>, express</w:t>
      </w:r>
      <w:r>
        <w:rPr>
          <w:rStyle w:val="Hyperlink.3"/>
          <w:rtl w:val="0"/>
          <w:lang w:val="pt-PT"/>
        </w:rPr>
        <w:t>ã</w:t>
      </w:r>
      <w:r>
        <w:rPr>
          <w:rStyle w:val="Hyperlink.3"/>
          <w:rtl w:val="0"/>
          <w:lang w:val="pt-PT"/>
        </w:rPr>
        <w:t>o latina, que indica uma quest</w:t>
      </w:r>
      <w:r>
        <w:rPr>
          <w:rStyle w:val="Hyperlink.3"/>
          <w:rtl w:val="0"/>
          <w:lang w:val="pt-PT"/>
        </w:rPr>
        <w:t>ã</w:t>
      </w:r>
      <w:r>
        <w:rPr>
          <w:rStyle w:val="Hyperlink.3"/>
          <w:rtl w:val="0"/>
          <w:lang w:val="pt-PT"/>
        </w:rPr>
        <w:t>o decidida no plen</w:t>
      </w:r>
      <w:r>
        <w:rPr>
          <w:rStyle w:val="Hyperlink.3"/>
          <w:rtl w:val="0"/>
          <w:lang w:val="pt-PT"/>
        </w:rPr>
        <w:t>á</w:t>
      </w:r>
      <w:r>
        <w:rPr>
          <w:rStyle w:val="Hyperlink.3"/>
          <w:rtl w:val="0"/>
          <w:lang w:val="pt-PT"/>
        </w:rPr>
        <w:t>rio do STF. Traz implica</w:t>
      </w:r>
      <w:r>
        <w:rPr>
          <w:rStyle w:val="Hyperlink.3"/>
          <w:rtl w:val="0"/>
          <w:lang w:val="pt-PT"/>
        </w:rPr>
        <w:t>çã</w:t>
      </w:r>
      <w:r>
        <w:rPr>
          <w:rStyle w:val="Hyperlink.3"/>
          <w:rtl w:val="0"/>
          <w:lang w:val="pt-PT"/>
        </w:rPr>
        <w:t>o direta para as partes envolvidas no processo sob j</w:t>
      </w:r>
      <w:r>
        <w:rPr>
          <w:rStyle w:val="Hyperlink.3"/>
          <w:rtl w:val="0"/>
          <w:lang w:val="pt-PT"/>
        </w:rPr>
        <w:t>ú</w:t>
      </w:r>
      <w:r>
        <w:rPr>
          <w:rStyle w:val="Hyperlink.3"/>
          <w:rtl w:val="0"/>
          <w:lang w:val="pt-PT"/>
        </w:rPr>
        <w:t>dice. Sendo assim, embora reconhecida a inconstitucionalidade do dispositivo apresentado, n</w:t>
      </w:r>
      <w:r>
        <w:rPr>
          <w:rStyle w:val="Hyperlink.3"/>
          <w:rtl w:val="0"/>
          <w:lang w:val="pt-PT"/>
        </w:rPr>
        <w:t>ã</w:t>
      </w:r>
      <w:r>
        <w:rPr>
          <w:rStyle w:val="Hyperlink.3"/>
          <w:rtl w:val="0"/>
          <w:lang w:val="pt-PT"/>
        </w:rPr>
        <w:t>o gera nulidade do mesmo. Gera inseguran</w:t>
      </w:r>
      <w:r>
        <w:rPr>
          <w:rStyle w:val="Hyperlink.3"/>
          <w:rtl w:val="0"/>
          <w:lang w:val="pt-PT"/>
        </w:rPr>
        <w:t>ç</w:t>
      </w:r>
      <w:r>
        <w:rPr>
          <w:rStyle w:val="Hyperlink.3"/>
          <w:rtl w:val="0"/>
          <w:lang w:val="pt-PT"/>
        </w:rPr>
        <w:t>a jur</w:t>
      </w:r>
      <w:r>
        <w:rPr>
          <w:rStyle w:val="Hyperlink.3"/>
          <w:rtl w:val="0"/>
          <w:lang w:val="pt-PT"/>
        </w:rPr>
        <w:t>í</w:t>
      </w:r>
      <w:r>
        <w:rPr>
          <w:rStyle w:val="Hyperlink.3"/>
          <w:rtl w:val="0"/>
          <w:lang w:val="pt-PT"/>
        </w:rPr>
        <w:t>dica a medida que n</w:t>
      </w:r>
      <w:r>
        <w:rPr>
          <w:rStyle w:val="Hyperlink.3"/>
          <w:rtl w:val="0"/>
          <w:lang w:val="pt-PT"/>
        </w:rPr>
        <w:t>ã</w:t>
      </w:r>
      <w:r>
        <w:rPr>
          <w:rStyle w:val="Hyperlink.3"/>
          <w:rtl w:val="0"/>
          <w:lang w:val="pt-PT"/>
        </w:rPr>
        <w:t>o traz regras claras quanto a tem</w:t>
      </w:r>
      <w:r>
        <w:rPr>
          <w:rStyle w:val="Hyperlink.3"/>
          <w:rtl w:val="0"/>
          <w:lang w:val="pt-PT"/>
        </w:rPr>
        <w:t>á</w:t>
      </w:r>
      <w:r>
        <w:rPr>
          <w:rStyle w:val="Hyperlink.3"/>
          <w:rtl w:val="0"/>
          <w:lang w:val="pt-PT"/>
        </w:rPr>
        <w:t>tica envolvida.</w:t>
      </w:r>
    </w:p>
  </w:footnote>
  <w:footnote w:id="27">
    <w:p>
      <w:pPr>
        <w:pStyle w:val="footnote text"/>
        <w:jc w:val="both"/>
      </w:pPr>
      <w:r>
        <w:rPr>
          <w:rStyle w:val="Nenhum"/>
          <w:vertAlign w:val="superscript"/>
        </w:rPr>
        <w:footnoteRef/>
      </w:r>
      <w:r>
        <w:rPr>
          <w:rStyle w:val="Hyperlink.3"/>
          <w:rtl w:val="0"/>
          <w:lang w:val="pt-PT"/>
        </w:rPr>
        <w:t xml:space="preserve"> Esse era o crit</w:t>
      </w:r>
      <w:r>
        <w:rPr>
          <w:rStyle w:val="Hyperlink.3"/>
          <w:rtl w:val="0"/>
          <w:lang w:val="pt-PT"/>
        </w:rPr>
        <w:t>é</w:t>
      </w:r>
      <w:r>
        <w:rPr>
          <w:rStyle w:val="Hyperlink.3"/>
          <w:rtl w:val="0"/>
          <w:lang w:val="pt-PT"/>
        </w:rPr>
        <w:t xml:space="preserve">rio definido em lei </w:t>
      </w:r>
      <w:r>
        <w:rPr>
          <w:rStyle w:val="Hyperlink.3"/>
          <w:rtl w:val="0"/>
          <w:lang w:val="pt-PT"/>
        </w:rPr>
        <w:t>à é</w:t>
      </w:r>
      <w:r>
        <w:rPr>
          <w:rStyle w:val="Hyperlink.3"/>
          <w:rtl w:val="0"/>
          <w:lang w:val="pt-PT"/>
        </w:rPr>
        <w:t>poca.</w:t>
      </w:r>
    </w:p>
  </w:footnote>
  <w:footnote w:id="28">
    <w:p>
      <w:pPr>
        <w:pStyle w:val="heading 2"/>
        <w:shd w:val="clear" w:color="auto" w:fill="ffffff"/>
        <w:jc w:val="both"/>
      </w:pPr>
      <w:r>
        <w:rPr>
          <w:rStyle w:val="Nenhum"/>
          <w:vertAlign w:val="superscript"/>
        </w:rPr>
        <w:footnoteRef/>
      </w:r>
      <w:r>
        <w:rPr>
          <w:rStyle w:val="Nenhum"/>
          <w:rFonts w:ascii="Times New Roman" w:hAnsi="Times New Roman"/>
          <w:sz w:val="20"/>
          <w:szCs w:val="20"/>
          <w:rtl w:val="0"/>
          <w:lang w:val="pt-PT"/>
        </w:rPr>
        <w:t xml:space="preserve"> Justi</w:t>
      </w:r>
      <w:r>
        <w:rPr>
          <w:rStyle w:val="Nenhum"/>
          <w:rFonts w:ascii="Times New Roman" w:hAnsi="Times New Roman" w:hint="default"/>
          <w:sz w:val="20"/>
          <w:szCs w:val="20"/>
          <w:rtl w:val="0"/>
          <w:lang w:val="pt-PT"/>
        </w:rPr>
        <w:t>ç</w:t>
      </w:r>
      <w:r>
        <w:rPr>
          <w:rStyle w:val="Nenhum"/>
          <w:rFonts w:ascii="Times New Roman" w:hAnsi="Times New Roman"/>
          <w:sz w:val="20"/>
          <w:szCs w:val="20"/>
          <w:rtl w:val="0"/>
          <w:lang w:val="pt-PT"/>
        </w:rPr>
        <w:t xml:space="preserve">a Federal. TRF4 </w:t>
      </w:r>
      <w:r>
        <w:rPr>
          <w:rStyle w:val="Nenhum"/>
          <w:rFonts w:ascii="Times New Roman" w:hAnsi="Times New Roman"/>
          <w:caps w:val="0"/>
          <w:smallCaps w:val="0"/>
          <w:sz w:val="20"/>
          <w:szCs w:val="20"/>
          <w:rtl w:val="0"/>
          <w:lang w:val="pt-PT"/>
        </w:rPr>
        <w:t>uniformiza jurisprud</w:t>
      </w:r>
      <w:r>
        <w:rPr>
          <w:rStyle w:val="Nenhum"/>
          <w:rFonts w:ascii="Times New Roman" w:hAnsi="Times New Roman" w:hint="default"/>
          <w:caps w:val="0"/>
          <w:smallCaps w:val="0"/>
          <w:sz w:val="20"/>
          <w:szCs w:val="20"/>
          <w:rtl w:val="0"/>
          <w:lang w:val="pt-PT"/>
        </w:rPr>
        <w:t>ê</w:t>
      </w:r>
      <w:r>
        <w:rPr>
          <w:rStyle w:val="Nenhum"/>
          <w:rFonts w:ascii="Times New Roman" w:hAnsi="Times New Roman"/>
          <w:caps w:val="0"/>
          <w:smallCaps w:val="0"/>
          <w:sz w:val="20"/>
          <w:szCs w:val="20"/>
          <w:rtl w:val="0"/>
          <w:lang w:val="pt-PT"/>
        </w:rPr>
        <w:t>ncia sobre presun</w:t>
      </w:r>
      <w:r>
        <w:rPr>
          <w:rStyle w:val="Nenhum"/>
          <w:rFonts w:ascii="Times New Roman" w:hAnsi="Times New Roman" w:hint="default"/>
          <w:caps w:val="0"/>
          <w:smallCaps w:val="0"/>
          <w:sz w:val="20"/>
          <w:szCs w:val="20"/>
          <w:rtl w:val="0"/>
          <w:lang w:val="pt-PT"/>
        </w:rPr>
        <w:t>çã</w:t>
      </w:r>
      <w:r>
        <w:rPr>
          <w:rStyle w:val="Nenhum"/>
          <w:rFonts w:ascii="Times New Roman" w:hAnsi="Times New Roman"/>
          <w:caps w:val="0"/>
          <w:smallCaps w:val="0"/>
          <w:sz w:val="20"/>
          <w:szCs w:val="20"/>
          <w:rtl w:val="0"/>
          <w:lang w:val="pt-PT"/>
        </w:rPr>
        <w:t>o e miserabilidade para concess</w:t>
      </w:r>
      <w:r>
        <w:rPr>
          <w:rStyle w:val="Nenhum"/>
          <w:rFonts w:ascii="Times New Roman" w:hAnsi="Times New Roman" w:hint="default"/>
          <w:caps w:val="0"/>
          <w:smallCaps w:val="0"/>
          <w:sz w:val="20"/>
          <w:szCs w:val="20"/>
          <w:rtl w:val="0"/>
          <w:lang w:val="pt-PT"/>
        </w:rPr>
        <w:t>ã</w:t>
      </w:r>
      <w:r>
        <w:rPr>
          <w:rStyle w:val="Nenhum"/>
          <w:rFonts w:ascii="Times New Roman" w:hAnsi="Times New Roman"/>
          <w:caps w:val="0"/>
          <w:smallCaps w:val="0"/>
          <w:sz w:val="20"/>
          <w:szCs w:val="20"/>
          <w:rtl w:val="0"/>
          <w:lang w:val="pt-PT"/>
        </w:rPr>
        <w:t>o de benef</w:t>
      </w:r>
      <w:r>
        <w:rPr>
          <w:rStyle w:val="Nenhum"/>
          <w:rFonts w:ascii="Times New Roman" w:hAnsi="Times New Roman" w:hint="default"/>
          <w:caps w:val="0"/>
          <w:smallCaps w:val="0"/>
          <w:sz w:val="20"/>
          <w:szCs w:val="20"/>
          <w:rtl w:val="0"/>
          <w:lang w:val="pt-PT"/>
        </w:rPr>
        <w:t>í</w:t>
      </w:r>
      <w:r>
        <w:rPr>
          <w:rStyle w:val="Nenhum"/>
          <w:rFonts w:ascii="Times New Roman" w:hAnsi="Times New Roman"/>
          <w:caps w:val="0"/>
          <w:smallCaps w:val="0"/>
          <w:sz w:val="20"/>
          <w:szCs w:val="20"/>
          <w:rtl w:val="0"/>
          <w:lang w:val="pt-PT"/>
        </w:rPr>
        <w:t>cio assistencial</w:t>
      </w:r>
      <w:r>
        <w:rPr>
          <w:rStyle w:val="Nenhum"/>
          <w:rFonts w:ascii="Times New Roman" w:hAnsi="Times New Roman"/>
          <w:sz w:val="20"/>
          <w:szCs w:val="20"/>
          <w:rtl w:val="0"/>
          <w:lang w:val="pt-PT"/>
        </w:rPr>
        <w:t>. dispon</w:t>
      </w:r>
      <w:r>
        <w:rPr>
          <w:rStyle w:val="Nenhum"/>
          <w:rFonts w:ascii="Times New Roman" w:hAnsi="Times New Roman" w:hint="default"/>
          <w:sz w:val="20"/>
          <w:szCs w:val="20"/>
          <w:rtl w:val="0"/>
          <w:lang w:val="pt-PT"/>
        </w:rPr>
        <w:t>í</w:t>
      </w:r>
      <w:r>
        <w:rPr>
          <w:rStyle w:val="Nenhum"/>
          <w:rFonts w:ascii="Times New Roman" w:hAnsi="Times New Roman"/>
          <w:sz w:val="20"/>
          <w:szCs w:val="20"/>
          <w:rtl w:val="0"/>
          <w:lang w:val="pt-PT"/>
        </w:rPr>
        <w:t>vel em: &lt;https://www.trf4.jus.br/trf4/controlador.php?acao=noticia_visualizar&amp;id_noticia=13455&gt;. Acesso em: 25 jan. 2021.</w:t>
      </w:r>
    </w:p>
  </w:footnote>
  <w:footnote w:id="29">
    <w:p>
      <w:pPr>
        <w:pStyle w:val="footnote text"/>
        <w:jc w:val="both"/>
      </w:pPr>
      <w:r>
        <w:rPr>
          <w:rStyle w:val="Nenhum"/>
          <w:rFonts w:ascii="Times New Roman" w:cs="Times New Roman" w:hAnsi="Times New Roman" w:eastAsia="Times New Roman"/>
          <w:outline w:val="0"/>
          <w:color w:val="000000"/>
          <w:u w:color="000000"/>
          <w:vertAlign w:val="superscript"/>
          <w14:textFill>
            <w14:solidFill>
              <w14:srgbClr w14:val="000000"/>
            </w14:solidFill>
          </w14:textFill>
        </w:rPr>
        <w:footnoteRef/>
      </w:r>
      <w:r>
        <w:rPr>
          <w:rStyle w:val="Hyperlink.3"/>
          <w:rtl w:val="0"/>
          <w:lang w:val="pt-PT"/>
        </w:rPr>
        <w:t xml:space="preserve"> OPAS </w:t>
      </w:r>
      <w:r>
        <w:rPr>
          <w:rStyle w:val="Hyperlink.3"/>
          <w:rtl w:val="0"/>
          <w:lang w:val="pt-PT"/>
        </w:rPr>
        <w:t xml:space="preserve">– </w:t>
      </w:r>
      <w:r>
        <w:rPr>
          <w:rStyle w:val="Hyperlink.3"/>
          <w:rtl w:val="0"/>
          <w:lang w:val="pt-PT"/>
        </w:rPr>
        <w:t xml:space="preserve">OMS </w:t>
      </w:r>
      <w:r>
        <w:rPr>
          <w:rStyle w:val="Hyperlink.3"/>
          <w:rtl w:val="0"/>
          <w:lang w:val="pt-PT"/>
        </w:rPr>
        <w:t xml:space="preserve">– </w:t>
      </w:r>
      <w:r>
        <w:rPr>
          <w:rStyle w:val="Hyperlink.3"/>
          <w:rtl w:val="0"/>
          <w:lang w:val="pt-PT"/>
        </w:rPr>
        <w:t xml:space="preserve">Folha informativa Covid-19 </w:t>
      </w:r>
      <w:r>
        <w:rPr>
          <w:rStyle w:val="Hyperlink.3"/>
          <w:rtl w:val="0"/>
          <w:lang w:val="pt-PT"/>
        </w:rPr>
        <w:t xml:space="preserve">– </w:t>
      </w:r>
      <w:r>
        <w:rPr>
          <w:rStyle w:val="Hyperlink.3"/>
          <w:rtl w:val="0"/>
          <w:lang w:val="pt-PT"/>
        </w:rPr>
        <w:t>Escrit</w:t>
      </w:r>
      <w:r>
        <w:rPr>
          <w:rStyle w:val="Hyperlink.3"/>
          <w:rtl w:val="0"/>
          <w:lang w:val="pt-PT"/>
        </w:rPr>
        <w:t>ó</w:t>
      </w:r>
      <w:r>
        <w:rPr>
          <w:rStyle w:val="Hyperlink.3"/>
          <w:rtl w:val="0"/>
          <w:lang w:val="pt-PT"/>
        </w:rPr>
        <w:t>rio da OPAS e da OMS no Brasil. Dispon</w:t>
      </w:r>
      <w:r>
        <w:rPr>
          <w:rStyle w:val="Hyperlink.3"/>
          <w:rtl w:val="0"/>
          <w:lang w:val="pt-PT"/>
        </w:rPr>
        <w:t>í</w:t>
      </w:r>
      <w:r>
        <w:rPr>
          <w:rStyle w:val="Hyperlink.3"/>
          <w:rtl w:val="0"/>
          <w:lang w:val="pt-PT"/>
        </w:rPr>
        <w:t xml:space="preserve">vel em: &lt; </w:t>
      </w:r>
      <w:r>
        <w:rPr>
          <w:rStyle w:val="Hyperlink.0"/>
        </w:rPr>
        <w:fldChar w:fldCharType="begin" w:fldLock="0"/>
      </w:r>
      <w:r>
        <w:rPr>
          <w:rStyle w:val="Hyperlink.0"/>
        </w:rPr>
        <w:instrText xml:space="preserve"> HYPERLINK "https://www.paho.org/pt/covid19"</w:instrText>
      </w:r>
      <w:r>
        <w:rPr>
          <w:rStyle w:val="Hyperlink.0"/>
        </w:rPr>
        <w:fldChar w:fldCharType="separate" w:fldLock="0"/>
      </w:r>
      <w:r>
        <w:rPr>
          <w:rStyle w:val="Hyperlink.0"/>
          <w:rtl w:val="0"/>
          <w:lang w:val="pt-PT"/>
        </w:rPr>
        <w:t>https://www.paho.org/pt/covid19</w:t>
      </w:r>
      <w:r>
        <w:rPr/>
        <w:fldChar w:fldCharType="end" w:fldLock="0"/>
      </w:r>
      <w:r>
        <w:rPr>
          <w:rStyle w:val="Hyperlink.3"/>
          <w:rtl w:val="0"/>
          <w:lang w:val="pt-PT"/>
        </w:rPr>
        <w:t>&gt;. Acesso em: 23 jan. 2021.</w:t>
      </w:r>
    </w:p>
  </w:footnote>
  <w:footnote w:id="30">
    <w:p>
      <w:pPr>
        <w:pStyle w:val="footnote text"/>
      </w:pPr>
      <w:r>
        <w:rPr>
          <w:rStyle w:val="Nenhum"/>
          <w:rFonts w:ascii="Times New Roman" w:cs="Times New Roman" w:hAnsi="Times New Roman" w:eastAsia="Times New Roman"/>
          <w:outline w:val="0"/>
          <w:color w:val="000000"/>
          <w:u w:color="000000"/>
          <w:vertAlign w:val="superscript"/>
          <w14:textFill>
            <w14:solidFill>
              <w14:srgbClr w14:val="000000"/>
            </w14:solidFill>
          </w14:textFill>
        </w:rPr>
        <w:footnoteRef/>
      </w:r>
      <w:r>
        <w:rPr>
          <w:rStyle w:val="Hyperlink.3"/>
          <w:rFonts w:cs="Arial Unicode MS" w:eastAsia="Arial Unicode MS"/>
          <w:rtl w:val="0"/>
        </w:rPr>
        <w:t xml:space="preserve"> Vide Lei 13.979 de 6 de fevereiro de 2020.</w:t>
      </w:r>
    </w:p>
  </w:footnote>
  <w:footnote w:id="31">
    <w:p>
      <w:pPr>
        <w:pStyle w:val="footnote text"/>
        <w:jc w:val="both"/>
      </w:pPr>
      <w:r>
        <w:rPr>
          <w:rStyle w:val="Nenhum"/>
          <w:rFonts w:ascii="Times New Roman" w:cs="Times New Roman" w:hAnsi="Times New Roman" w:eastAsia="Times New Roman"/>
          <w:outline w:val="0"/>
          <w:color w:val="000000"/>
          <w:u w:color="000000"/>
          <w:vertAlign w:val="superscript"/>
          <w14:textFill>
            <w14:solidFill>
              <w14:srgbClr w14:val="000000"/>
            </w14:solidFill>
          </w14:textFill>
        </w:rPr>
        <w:footnoteRef/>
      </w:r>
      <w:r>
        <w:rPr>
          <w:rStyle w:val="Hyperlink.3"/>
          <w:rtl w:val="0"/>
          <w:lang w:val="pt-PT"/>
        </w:rPr>
        <w:t xml:space="preserve"> G1 </w:t>
      </w:r>
      <w:r>
        <w:rPr>
          <w:rStyle w:val="Hyperlink.3"/>
          <w:rtl w:val="0"/>
          <w:lang w:val="pt-PT"/>
        </w:rPr>
        <w:t xml:space="preserve">– </w:t>
      </w:r>
      <w:r>
        <w:rPr>
          <w:rStyle w:val="Hyperlink.3"/>
          <w:rtl w:val="0"/>
          <w:lang w:val="pt-PT"/>
        </w:rPr>
        <w:t>Economia. Veja as medidas econ</w:t>
      </w:r>
      <w:r>
        <w:rPr>
          <w:rStyle w:val="Hyperlink.3"/>
          <w:rtl w:val="0"/>
          <w:lang w:val="pt-PT"/>
        </w:rPr>
        <w:t>ô</w:t>
      </w:r>
      <w:r>
        <w:rPr>
          <w:rStyle w:val="Hyperlink.3"/>
          <w:rtl w:val="0"/>
          <w:lang w:val="pt-PT"/>
        </w:rPr>
        <w:t>micas adotadas pelos pa</w:t>
      </w:r>
      <w:r>
        <w:rPr>
          <w:rStyle w:val="Hyperlink.3"/>
          <w:rtl w:val="0"/>
          <w:lang w:val="pt-PT"/>
        </w:rPr>
        <w:t>í</w:t>
      </w:r>
      <w:r>
        <w:rPr>
          <w:rStyle w:val="Hyperlink.3"/>
          <w:rtl w:val="0"/>
          <w:lang w:val="pt-PT"/>
        </w:rPr>
        <w:t>ses para socorrer popula</w:t>
      </w:r>
      <w:r>
        <w:rPr>
          <w:rStyle w:val="Hyperlink.3"/>
          <w:rtl w:val="0"/>
          <w:lang w:val="pt-PT"/>
        </w:rPr>
        <w:t>çã</w:t>
      </w:r>
      <w:r>
        <w:rPr>
          <w:rStyle w:val="Hyperlink.3"/>
          <w:rtl w:val="0"/>
          <w:lang w:val="pt-PT"/>
        </w:rPr>
        <w:t>o e empresas. Dispon</w:t>
      </w:r>
      <w:r>
        <w:rPr>
          <w:rStyle w:val="Hyperlink.3"/>
          <w:rtl w:val="0"/>
          <w:lang w:val="pt-PT"/>
        </w:rPr>
        <w:t>í</w:t>
      </w:r>
      <w:r>
        <w:rPr>
          <w:rStyle w:val="Hyperlink.3"/>
          <w:rtl w:val="0"/>
          <w:lang w:val="pt-PT"/>
        </w:rPr>
        <w:t xml:space="preserve">vel em: &lt; </w:t>
      </w:r>
      <w:r>
        <w:rPr>
          <w:rStyle w:val="Hyperlink.0"/>
        </w:rPr>
        <w:fldChar w:fldCharType="begin" w:fldLock="0"/>
      </w:r>
      <w:r>
        <w:rPr>
          <w:rStyle w:val="Hyperlink.0"/>
        </w:rPr>
        <w:instrText xml:space="preserve"> HYPERLINK "https://g1.globo.com/economia/noticia/2020/05/19/veja-medidas-economicas-adotadas-pelos-paises-para-socorrer-populacao-e-empresas.ghtml"</w:instrText>
      </w:r>
      <w:r>
        <w:rPr>
          <w:rStyle w:val="Hyperlink.0"/>
        </w:rPr>
        <w:fldChar w:fldCharType="separate" w:fldLock="0"/>
      </w:r>
      <w:r>
        <w:rPr>
          <w:rStyle w:val="Hyperlink.0"/>
          <w:rtl w:val="0"/>
          <w:lang w:val="pt-PT"/>
        </w:rPr>
        <w:t>https://g1.globo.com/economia/noticia/2020/05/19/veja-medidas-economicas-adotadas-pelos-paises-para-socorrer-populacao-e-empresas.ghtml</w:t>
      </w:r>
      <w:r>
        <w:rPr/>
        <w:fldChar w:fldCharType="end" w:fldLock="0"/>
      </w:r>
      <w:r>
        <w:rPr>
          <w:rStyle w:val="Hyperlink.3"/>
          <w:rtl w:val="0"/>
          <w:lang w:val="pt-PT"/>
        </w:rPr>
        <w:t>&gt;. Acesso em: 24 jan. 2021.</w:t>
      </w:r>
    </w:p>
  </w:footnote>
  <w:footnote w:id="32">
    <w:p>
      <w:pPr>
        <w:pStyle w:val="footnote text"/>
        <w:jc w:val="both"/>
      </w:pPr>
      <w:r>
        <w:rPr>
          <w:rStyle w:val="Nenhum"/>
          <w:rFonts w:ascii="Times New Roman" w:cs="Times New Roman" w:hAnsi="Times New Roman" w:eastAsia="Times New Roman"/>
          <w:outline w:val="0"/>
          <w:color w:val="000000"/>
          <w:u w:color="000000"/>
          <w:vertAlign w:val="superscript"/>
          <w14:textFill>
            <w14:solidFill>
              <w14:srgbClr w14:val="000000"/>
            </w14:solidFill>
          </w14:textFill>
        </w:rPr>
        <w:footnoteRef/>
      </w:r>
      <w:r>
        <w:rPr>
          <w:rStyle w:val="Hyperlink.3"/>
          <w:rtl w:val="0"/>
          <w:lang w:val="pt-PT"/>
        </w:rPr>
        <w:t xml:space="preserve"> BRASIL, Di</w:t>
      </w:r>
      <w:r>
        <w:rPr>
          <w:rStyle w:val="Hyperlink.3"/>
          <w:rtl w:val="0"/>
          <w:lang w:val="pt-PT"/>
        </w:rPr>
        <w:t>á</w:t>
      </w:r>
      <w:r>
        <w:rPr>
          <w:rStyle w:val="Hyperlink.3"/>
          <w:rtl w:val="0"/>
          <w:lang w:val="pt-PT"/>
        </w:rPr>
        <w:t>rio oficial da Uni</w:t>
      </w:r>
      <w:r>
        <w:rPr>
          <w:rStyle w:val="Hyperlink.3"/>
          <w:rtl w:val="0"/>
          <w:lang w:val="pt-PT"/>
        </w:rPr>
        <w:t>ã</w:t>
      </w:r>
      <w:r>
        <w:rPr>
          <w:rStyle w:val="Hyperlink.3"/>
          <w:rtl w:val="0"/>
          <w:lang w:val="pt-PT"/>
        </w:rPr>
        <w:t xml:space="preserve">o </w:t>
      </w:r>
      <w:r>
        <w:rPr>
          <w:rStyle w:val="Hyperlink.3"/>
          <w:rtl w:val="0"/>
          <w:lang w:val="pt-PT"/>
        </w:rPr>
        <w:t xml:space="preserve">– </w:t>
      </w:r>
      <w:r>
        <w:rPr>
          <w:rStyle w:val="Hyperlink.3"/>
          <w:rtl w:val="0"/>
          <w:lang w:val="pt-PT"/>
        </w:rPr>
        <w:t>edi</w:t>
      </w:r>
      <w:r>
        <w:rPr>
          <w:rStyle w:val="Hyperlink.3"/>
          <w:rtl w:val="0"/>
          <w:lang w:val="pt-PT"/>
        </w:rPr>
        <w:t>çã</w:t>
      </w:r>
      <w:r>
        <w:rPr>
          <w:rStyle w:val="Hyperlink.3"/>
          <w:rtl w:val="0"/>
          <w:lang w:val="pt-PT"/>
        </w:rPr>
        <w:t>o extra. Dispon</w:t>
      </w:r>
      <w:r>
        <w:rPr>
          <w:rStyle w:val="Hyperlink.3"/>
          <w:rtl w:val="0"/>
          <w:lang w:val="pt-PT"/>
        </w:rPr>
        <w:t>í</w:t>
      </w:r>
      <w:r>
        <w:rPr>
          <w:rStyle w:val="Hyperlink.3"/>
          <w:rtl w:val="0"/>
          <w:lang w:val="pt-PT"/>
        </w:rPr>
        <w:t>vel em: &lt;</w:t>
      </w:r>
      <w:r>
        <w:rPr>
          <w:rStyle w:val="Hyperlink.0"/>
        </w:rPr>
        <w:fldChar w:fldCharType="begin" w:fldLock="0"/>
      </w:r>
      <w:r>
        <w:rPr>
          <w:rStyle w:val="Hyperlink.0"/>
        </w:rPr>
        <w:instrText xml:space="preserve"> HYPERLINK "https://www.camara.leg.br/proposicoesWeb/prop_mostrarintegra%25253Bjsessionid=node05lm6fj6goxehq8i3blez1zpu2840536.node0?codteor=1957256&amp;filename=MPV+1023/2020"</w:instrText>
      </w:r>
      <w:r>
        <w:rPr>
          <w:rStyle w:val="Hyperlink.0"/>
        </w:rPr>
        <w:fldChar w:fldCharType="separate" w:fldLock="0"/>
      </w:r>
      <w:r>
        <w:rPr>
          <w:rStyle w:val="Hyperlink.0"/>
          <w:rtl w:val="0"/>
          <w:lang w:val="pt-PT"/>
        </w:rPr>
        <w:t>https://www.camara.leg.br/proposicoesWeb/prop_mostrarintegra;jsessionid=node05lm6fj6goxehq8i3blez1zpu2840536.node0?codteor=1957256&amp;filename=MPV+1023/2020</w:t>
      </w:r>
      <w:r>
        <w:rPr/>
        <w:fldChar w:fldCharType="end" w:fldLock="0"/>
      </w:r>
      <w:r>
        <w:rPr>
          <w:rStyle w:val="Hyperlink.3"/>
          <w:rtl w:val="0"/>
          <w:lang w:val="pt-PT"/>
        </w:rPr>
        <w:t>&gt;. Acesso em 23 jan. 2021.</w:t>
      </w:r>
    </w:p>
  </w:footnote>
  <w:footnote w:id="33">
    <w:p>
      <w:pPr>
        <w:pStyle w:val="footnote text"/>
        <w:jc w:val="both"/>
      </w:pPr>
      <w:r>
        <w:rPr>
          <w:rStyle w:val="Nenhum"/>
          <w:rFonts w:ascii="Times New Roman" w:cs="Times New Roman" w:hAnsi="Times New Roman" w:eastAsia="Times New Roman"/>
          <w:outline w:val="0"/>
          <w:color w:val="000000"/>
          <w:u w:color="000000"/>
          <w:vertAlign w:val="superscript"/>
          <w14:textFill>
            <w14:solidFill>
              <w14:srgbClr w14:val="000000"/>
            </w14:solidFill>
          </w14:textFill>
        </w:rPr>
        <w:footnoteRef/>
      </w:r>
      <w:r>
        <w:rPr>
          <w:rStyle w:val="Hyperlink.3"/>
          <w:rtl w:val="0"/>
          <w:lang w:val="pt-PT"/>
        </w:rPr>
        <w:t xml:space="preserve"> A medida deve ser submetida a an</w:t>
      </w:r>
      <w:r>
        <w:rPr>
          <w:rStyle w:val="Hyperlink.3"/>
          <w:rtl w:val="0"/>
          <w:lang w:val="pt-PT"/>
        </w:rPr>
        <w:t>á</w:t>
      </w:r>
      <w:r>
        <w:rPr>
          <w:rStyle w:val="Hyperlink.3"/>
          <w:rtl w:val="0"/>
          <w:lang w:val="pt-PT"/>
        </w:rPr>
        <w:t>lise do congresso nacional, nos termos do art. 62 da CF.</w:t>
      </w:r>
    </w:p>
  </w:footnote>
  <w:footnote w:id="34">
    <w:p>
      <w:pPr>
        <w:pStyle w:val="footnote text"/>
        <w:jc w:val="both"/>
      </w:pPr>
      <w:r>
        <w:rPr>
          <w:rStyle w:val="Nenhum"/>
          <w:rFonts w:ascii="Times New Roman" w:cs="Times New Roman" w:hAnsi="Times New Roman" w:eastAsia="Times New Roman"/>
          <w:outline w:val="0"/>
          <w:color w:val="000000"/>
          <w:u w:color="000000"/>
          <w:vertAlign w:val="superscript"/>
          <w14:textFill>
            <w14:solidFill>
              <w14:srgbClr w14:val="000000"/>
            </w14:solidFill>
          </w14:textFill>
        </w:rPr>
        <w:footnoteRef/>
      </w:r>
      <w:r>
        <w:rPr>
          <w:rStyle w:val="Hyperlink.3"/>
          <w:rtl w:val="0"/>
          <w:lang w:val="pt-PT"/>
        </w:rPr>
        <w:t xml:space="preserve"> EMI n</w:t>
      </w:r>
      <w:r>
        <w:rPr>
          <w:rStyle w:val="Hyperlink.3"/>
          <w:rtl w:val="0"/>
          <w:lang w:val="pt-PT"/>
        </w:rPr>
        <w:t xml:space="preserve">º </w:t>
      </w:r>
      <w:r>
        <w:rPr>
          <w:rStyle w:val="Hyperlink.3"/>
          <w:rtl w:val="0"/>
          <w:lang w:val="pt-PT"/>
        </w:rPr>
        <w:t>00041/2020 MCID ME. Dispon</w:t>
      </w:r>
      <w:r>
        <w:rPr>
          <w:rStyle w:val="Hyperlink.3"/>
          <w:rtl w:val="0"/>
          <w:lang w:val="pt-PT"/>
        </w:rPr>
        <w:t>í</w:t>
      </w:r>
      <w:r>
        <w:rPr>
          <w:rStyle w:val="Hyperlink.3"/>
          <w:rtl w:val="0"/>
          <w:lang w:val="pt-PT"/>
        </w:rPr>
        <w:t xml:space="preserve">vel em: &lt; </w:t>
      </w:r>
      <w:r>
        <w:rPr>
          <w:rStyle w:val="Hyperlink.0"/>
        </w:rPr>
        <w:fldChar w:fldCharType="begin" w:fldLock="0"/>
      </w:r>
      <w:r>
        <w:rPr>
          <w:rStyle w:val="Hyperlink.0"/>
        </w:rPr>
        <w:instrText xml:space="preserve"> HYPERLINK "http://www.planalto.gov.br/ccivil_03/_Ato2019-2022/2020/Exm/Exm-MP-1023-20.pdf"</w:instrText>
      </w:r>
      <w:r>
        <w:rPr>
          <w:rStyle w:val="Hyperlink.0"/>
        </w:rPr>
        <w:fldChar w:fldCharType="separate" w:fldLock="0"/>
      </w:r>
      <w:r>
        <w:rPr>
          <w:rStyle w:val="Hyperlink.0"/>
          <w:rtl w:val="0"/>
          <w:lang w:val="pt-PT"/>
        </w:rPr>
        <w:t>http://www.planalto.gov.br/ccivil_03/_Ato2019-2022/2020/Exm/Exm-MP-1023-20.pdf</w:t>
      </w:r>
      <w:r>
        <w:rPr/>
        <w:fldChar w:fldCharType="end" w:fldLock="0"/>
      </w:r>
      <w:r>
        <w:rPr>
          <w:rStyle w:val="Hyperlink.3"/>
          <w:rtl w:val="0"/>
          <w:lang w:val="pt-PT"/>
        </w:rPr>
        <w:t>&gt;. Acesso em: 23 jan. 2021.</w:t>
      </w:r>
    </w:p>
  </w:footnote>
  <w:footnote w:id="35">
    <w:p>
      <w:pPr>
        <w:pStyle w:val="footnote text"/>
        <w:jc w:val="both"/>
      </w:pPr>
      <w:r>
        <w:rPr>
          <w:rStyle w:val="Nenhum"/>
          <w:vertAlign w:val="superscript"/>
        </w:rPr>
        <w:footnoteRef/>
      </w:r>
      <w:r>
        <w:rPr>
          <w:rStyle w:val="Hyperlink.3"/>
          <w:rtl w:val="0"/>
          <w:lang w:val="pt-PT"/>
        </w:rPr>
        <w:t xml:space="preserve"> BRAS</w:t>
      </w:r>
      <w:r>
        <w:rPr>
          <w:rStyle w:val="Hyperlink.3"/>
          <w:rtl w:val="0"/>
          <w:lang w:val="pt-PT"/>
        </w:rPr>
        <w:t>Í</w:t>
      </w:r>
      <w:r>
        <w:rPr>
          <w:rStyle w:val="Hyperlink.3"/>
          <w:rtl w:val="0"/>
          <w:lang w:val="pt-PT"/>
        </w:rPr>
        <w:t>LIA. Minist</w:t>
      </w:r>
      <w:r>
        <w:rPr>
          <w:rStyle w:val="Hyperlink.3"/>
          <w:rtl w:val="0"/>
          <w:lang w:val="pt-PT"/>
        </w:rPr>
        <w:t>é</w:t>
      </w:r>
      <w:r>
        <w:rPr>
          <w:rStyle w:val="Hyperlink.3"/>
          <w:rtl w:val="0"/>
          <w:lang w:val="pt-PT"/>
        </w:rPr>
        <w:t>rio do Desenvolvimento Social. Secretaria de avalia</w:t>
      </w:r>
      <w:r>
        <w:rPr>
          <w:rStyle w:val="Hyperlink.3"/>
          <w:rtl w:val="0"/>
          <w:lang w:val="pt-PT"/>
        </w:rPr>
        <w:t>çã</w:t>
      </w:r>
      <w:r>
        <w:rPr>
          <w:rStyle w:val="Hyperlink.3"/>
          <w:rtl w:val="0"/>
          <w:lang w:val="pt-PT"/>
        </w:rPr>
        <w:t>o e gest</w:t>
      </w:r>
      <w:r>
        <w:rPr>
          <w:rStyle w:val="Hyperlink.3"/>
          <w:rtl w:val="0"/>
          <w:lang w:val="pt-PT"/>
        </w:rPr>
        <w:t>ã</w:t>
      </w:r>
      <w:r>
        <w:rPr>
          <w:rStyle w:val="Hyperlink.3"/>
          <w:rtl w:val="0"/>
          <w:lang w:val="pt-PT"/>
        </w:rPr>
        <w:t>o da informa</w:t>
      </w:r>
      <w:r>
        <w:rPr>
          <w:rStyle w:val="Hyperlink.3"/>
          <w:rtl w:val="0"/>
          <w:lang w:val="pt-PT"/>
        </w:rPr>
        <w:t>çã</w:t>
      </w:r>
      <w:r>
        <w:rPr>
          <w:rStyle w:val="Hyperlink.3"/>
          <w:rtl w:val="0"/>
          <w:lang w:val="pt-PT"/>
        </w:rPr>
        <w:t>o. Manual do pesquisador. Programa e Benef</w:t>
      </w:r>
      <w:r>
        <w:rPr>
          <w:rStyle w:val="Hyperlink.3"/>
          <w:rtl w:val="0"/>
          <w:lang w:val="pt-PT"/>
        </w:rPr>
        <w:t>í</w:t>
      </w:r>
      <w:r>
        <w:rPr>
          <w:rStyle w:val="Hyperlink.3"/>
          <w:rtl w:val="0"/>
          <w:lang w:val="pt-PT"/>
        </w:rPr>
        <w:t>cios de Presta</w:t>
      </w:r>
      <w:r>
        <w:rPr>
          <w:rStyle w:val="Hyperlink.3"/>
          <w:rtl w:val="0"/>
          <w:lang w:val="pt-PT"/>
        </w:rPr>
        <w:t>çã</w:t>
      </w:r>
      <w:r>
        <w:rPr>
          <w:rStyle w:val="Hyperlink.3"/>
          <w:rtl w:val="0"/>
          <w:lang w:val="pt-PT"/>
        </w:rPr>
        <w:t>o Continuada. Bras</w:t>
      </w:r>
      <w:r>
        <w:rPr>
          <w:rStyle w:val="Hyperlink.3"/>
          <w:rtl w:val="0"/>
          <w:lang w:val="pt-PT"/>
        </w:rPr>
        <w:t>í</w:t>
      </w:r>
      <w:r>
        <w:rPr>
          <w:rStyle w:val="Hyperlink.3"/>
          <w:rtl w:val="0"/>
          <w:lang w:val="pt-PT"/>
        </w:rPr>
        <w:t>lia, 2018. Dispon</w:t>
      </w:r>
      <w:r>
        <w:rPr>
          <w:rStyle w:val="Hyperlink.3"/>
          <w:rtl w:val="0"/>
          <w:lang w:val="pt-PT"/>
        </w:rPr>
        <w:t>í</w:t>
      </w:r>
      <w:r>
        <w:rPr>
          <w:rStyle w:val="Hyperlink.3"/>
          <w:rtl w:val="0"/>
          <w:lang w:val="pt-PT"/>
        </w:rPr>
        <w:t xml:space="preserve">vel em: &lt; </w:t>
      </w:r>
      <w:r>
        <w:rPr>
          <w:rStyle w:val="Hyperlink.3"/>
        </w:rPr>
        <w:fldChar w:fldCharType="begin" w:fldLock="0"/>
      </w:r>
      <w:r>
        <w:rPr>
          <w:rStyle w:val="Hyperlink.3"/>
        </w:rPr>
        <w:instrText xml:space="preserve"> HYPERLINK "https://aplicacoes.mds.gov.br/sagirmps/ferramentas/docs/manual_pesquisador_BPC.pdf"</w:instrText>
      </w:r>
      <w:r>
        <w:rPr>
          <w:rStyle w:val="Hyperlink.3"/>
        </w:rPr>
        <w:fldChar w:fldCharType="separate" w:fldLock="0"/>
      </w:r>
      <w:r>
        <w:rPr>
          <w:rStyle w:val="Hyperlink.3"/>
          <w:rtl w:val="0"/>
          <w:lang w:val="pt-PT"/>
        </w:rPr>
        <w:t>https://aplicacoes.mds.gov.br/sagirmps/ferramentas/docs/manual_pesquisador_BPC.pdf</w:t>
      </w:r>
      <w:r>
        <w:rPr/>
        <w:fldChar w:fldCharType="end" w:fldLock="0"/>
      </w:r>
      <w:r>
        <w:rPr>
          <w:rStyle w:val="Hyperlink.3"/>
          <w:rtl w:val="0"/>
          <w:lang w:val="pt-PT"/>
        </w:rPr>
        <w:t>&gt;. Acesso em: 14 fev. 2020.</w:t>
      </w:r>
    </w:p>
  </w:footnote>
  <w:footnote w:id="36">
    <w:p>
      <w:pPr>
        <w:pStyle w:val="footnote text"/>
      </w:pPr>
      <w:r>
        <w:rPr>
          <w:rStyle w:val="Nenhum"/>
          <w:vertAlign w:val="superscript"/>
        </w:rPr>
        <w:footnoteRef/>
      </w:r>
      <w:r>
        <w:rPr>
          <w:rStyle w:val="Hyperlink.3"/>
          <w:rFonts w:cs="Arial Unicode MS" w:eastAsia="Arial Unicode MS"/>
          <w:rtl w:val="0"/>
        </w:rPr>
        <w:t xml:space="preserve"> Ver cap</w:t>
      </w:r>
      <w:r>
        <w:rPr>
          <w:rStyle w:val="Hyperlink.3"/>
          <w:rFonts w:cs="Arial Unicode MS" w:eastAsia="Arial Unicode MS" w:hint="default"/>
          <w:rtl w:val="0"/>
        </w:rPr>
        <w:t>í</w:t>
      </w:r>
      <w:r>
        <w:rPr>
          <w:rStyle w:val="Hyperlink.3"/>
          <w:rFonts w:cs="Arial Unicode MS" w:eastAsia="Arial Unicode MS"/>
          <w:rtl w:val="0"/>
        </w:rPr>
        <w:t>tulo 3.</w:t>
      </w:r>
    </w:p>
  </w:footnote>
  <w:footnote w:id="37">
    <w:p>
      <w:pPr>
        <w:pStyle w:val="footnote text"/>
      </w:pPr>
      <w:r>
        <w:rPr>
          <w:rStyle w:val="Nenhum"/>
          <w:vertAlign w:val="superscript"/>
        </w:rPr>
        <w:footnoteRef/>
      </w:r>
      <w:r>
        <w:rPr>
          <w:rStyle w:val="Hyperlink.3"/>
          <w:rFonts w:cs="Arial Unicode MS" w:eastAsia="Arial Unicode MS"/>
          <w:rtl w:val="0"/>
        </w:rPr>
        <w:t xml:space="preserve"> Par</w:t>
      </w:r>
      <w:r>
        <w:rPr>
          <w:rStyle w:val="Hyperlink.3"/>
          <w:rFonts w:cs="Arial Unicode MS" w:eastAsia="Arial Unicode MS" w:hint="default"/>
          <w:rtl w:val="0"/>
        </w:rPr>
        <w:t>â</w:t>
      </w:r>
      <w:r>
        <w:rPr>
          <w:rStyle w:val="Hyperlink.3"/>
          <w:rFonts w:cs="Arial Unicode MS" w:eastAsia="Arial Unicode MS"/>
          <w:rtl w:val="0"/>
        </w:rPr>
        <w:t>metros alterados na LOAS, pela Lei 14.176/ 2021, mas que permanecem na lei citada.</w:t>
      </w:r>
    </w:p>
  </w:footnote>
  <w:footnote w:id="38">
    <w:p>
      <w:pPr>
        <w:pStyle w:val="footnote text"/>
        <w:jc w:val="both"/>
      </w:pPr>
      <w:r>
        <w:rPr>
          <w:rStyle w:val="Nenhum"/>
          <w:vertAlign w:val="superscript"/>
        </w:rPr>
        <w:footnoteRef/>
      </w:r>
      <w:r>
        <w:rPr>
          <w:rStyle w:val="Nenhum"/>
          <w:rFonts w:ascii="Times New Roman" w:hAnsi="Times New Roman"/>
          <w:rtl w:val="0"/>
          <w:lang w:val="pt-PT"/>
        </w:rPr>
        <w:t xml:space="preserve"> Para maiores informa</w:t>
      </w:r>
      <w:r>
        <w:rPr>
          <w:rStyle w:val="Nenhum"/>
          <w:rFonts w:ascii="Times New Roman" w:hAnsi="Times New Roman" w:hint="default"/>
          <w:rtl w:val="0"/>
          <w:lang w:val="pt-PT"/>
        </w:rPr>
        <w:t>çõ</w:t>
      </w:r>
      <w:r>
        <w:rPr>
          <w:rStyle w:val="Nenhum"/>
          <w:rFonts w:ascii="Times New Roman" w:hAnsi="Times New Roman"/>
          <w:rtl w:val="0"/>
          <w:lang w:val="pt-PT"/>
        </w:rPr>
        <w:t>es sobre a avalia</w:t>
      </w:r>
      <w:r>
        <w:rPr>
          <w:rStyle w:val="Nenhum"/>
          <w:rFonts w:ascii="Times New Roman" w:hAnsi="Times New Roman" w:hint="default"/>
          <w:rtl w:val="0"/>
          <w:lang w:val="pt-PT"/>
        </w:rPr>
        <w:t>çã</w:t>
      </w:r>
      <w:r>
        <w:rPr>
          <w:rStyle w:val="Nenhum"/>
          <w:rFonts w:ascii="Times New Roman" w:hAnsi="Times New Roman"/>
          <w:rtl w:val="0"/>
          <w:lang w:val="pt-PT"/>
        </w:rPr>
        <w:t>o da pol</w:t>
      </w:r>
      <w:r>
        <w:rPr>
          <w:rStyle w:val="Nenhum"/>
          <w:rFonts w:ascii="Times New Roman" w:hAnsi="Times New Roman" w:hint="default"/>
          <w:rtl w:val="0"/>
          <w:lang w:val="pt-PT"/>
        </w:rPr>
        <w:t>í</w:t>
      </w:r>
      <w:r>
        <w:rPr>
          <w:rStyle w:val="Nenhum"/>
          <w:rFonts w:ascii="Times New Roman" w:hAnsi="Times New Roman"/>
          <w:rtl w:val="0"/>
          <w:lang w:val="pt-PT"/>
        </w:rPr>
        <w:t>tica, ver: Avalia</w:t>
      </w:r>
      <w:r>
        <w:rPr>
          <w:rStyle w:val="Nenhum"/>
          <w:rFonts w:ascii="Times New Roman" w:hAnsi="Times New Roman" w:hint="default"/>
          <w:rtl w:val="0"/>
          <w:lang w:val="pt-PT"/>
        </w:rPr>
        <w:t>çã</w:t>
      </w:r>
      <w:r>
        <w:rPr>
          <w:rStyle w:val="Nenhum"/>
          <w:rFonts w:ascii="Times New Roman" w:hAnsi="Times New Roman"/>
          <w:rtl w:val="0"/>
          <w:lang w:val="pt-PT"/>
        </w:rPr>
        <w:t>o de pol</w:t>
      </w:r>
      <w:r>
        <w:rPr>
          <w:rStyle w:val="Nenhum"/>
          <w:rFonts w:ascii="Times New Roman" w:hAnsi="Times New Roman" w:hint="default"/>
          <w:rtl w:val="0"/>
          <w:lang w:val="pt-PT"/>
        </w:rPr>
        <w:t>í</w:t>
      </w:r>
      <w:r>
        <w:rPr>
          <w:rStyle w:val="Nenhum"/>
          <w:rFonts w:ascii="Times New Roman" w:hAnsi="Times New Roman"/>
          <w:rtl w:val="0"/>
          <w:lang w:val="pt-PT"/>
        </w:rPr>
        <w:t>ticas p</w:t>
      </w:r>
      <w:r>
        <w:rPr>
          <w:rStyle w:val="Nenhum"/>
          <w:rFonts w:ascii="Times New Roman" w:hAnsi="Times New Roman" w:hint="default"/>
          <w:rtl w:val="0"/>
          <w:lang w:val="pt-PT"/>
        </w:rPr>
        <w:t>ú</w:t>
      </w:r>
      <w:r>
        <w:rPr>
          <w:rStyle w:val="Nenhum"/>
          <w:rFonts w:ascii="Times New Roman" w:hAnsi="Times New Roman"/>
          <w:rtl w:val="0"/>
          <w:lang w:val="pt-PT"/>
        </w:rPr>
        <w:t>blicas: guia pr</w:t>
      </w:r>
      <w:r>
        <w:rPr>
          <w:rStyle w:val="Nenhum"/>
          <w:rFonts w:ascii="Times New Roman" w:hAnsi="Times New Roman" w:hint="default"/>
          <w:rtl w:val="0"/>
          <w:lang w:val="pt-PT"/>
        </w:rPr>
        <w:t>á</w:t>
      </w:r>
      <w:r>
        <w:rPr>
          <w:rStyle w:val="Nenhum"/>
          <w:rFonts w:ascii="Times New Roman" w:hAnsi="Times New Roman"/>
          <w:rtl w:val="0"/>
          <w:lang w:val="pt-PT"/>
        </w:rPr>
        <w:t xml:space="preserve">tico </w:t>
      </w:r>
      <w:r>
        <w:rPr>
          <w:rStyle w:val="Nenhum"/>
          <w:rFonts w:ascii="Times New Roman" w:hAnsi="Times New Roman"/>
          <w:i w:val="1"/>
          <w:iCs w:val="1"/>
          <w:rtl w:val="0"/>
          <w:lang w:val="pt-PT"/>
        </w:rPr>
        <w:t>ex post</w:t>
      </w:r>
      <w:r>
        <w:rPr>
          <w:rStyle w:val="Nenhum"/>
          <w:rFonts w:ascii="Times New Roman" w:hAnsi="Times New Roman"/>
          <w:rtl w:val="0"/>
          <w:lang w:val="pt-PT"/>
        </w:rPr>
        <w:t>, volume 2. Bras</w:t>
      </w:r>
      <w:r>
        <w:rPr>
          <w:rStyle w:val="Nenhum"/>
          <w:rFonts w:ascii="Times New Roman" w:hAnsi="Times New Roman" w:hint="default"/>
          <w:rtl w:val="0"/>
          <w:lang w:val="pt-PT"/>
        </w:rPr>
        <w:t>í</w:t>
      </w:r>
      <w:r>
        <w:rPr>
          <w:rStyle w:val="Nenhum"/>
          <w:rFonts w:ascii="Times New Roman" w:hAnsi="Times New Roman"/>
          <w:rtl w:val="0"/>
          <w:lang w:val="pt-PT"/>
        </w:rPr>
        <w:t>lia: Casa Civil da Presid</w:t>
      </w:r>
      <w:r>
        <w:rPr>
          <w:rStyle w:val="Nenhum"/>
          <w:rFonts w:ascii="Times New Roman" w:hAnsi="Times New Roman" w:hint="default"/>
          <w:rtl w:val="0"/>
          <w:lang w:val="pt-PT"/>
        </w:rPr>
        <w:t>ê</w:t>
      </w:r>
      <w:r>
        <w:rPr>
          <w:rStyle w:val="Nenhum"/>
          <w:rFonts w:ascii="Times New Roman" w:hAnsi="Times New Roman"/>
          <w:rtl w:val="0"/>
          <w:lang w:val="pt-PT"/>
        </w:rPr>
        <w:t>ncia da Rep</w:t>
      </w:r>
      <w:r>
        <w:rPr>
          <w:rStyle w:val="Nenhum"/>
          <w:rFonts w:ascii="Times New Roman" w:hAnsi="Times New Roman" w:hint="default"/>
          <w:rtl w:val="0"/>
          <w:lang w:val="pt-PT"/>
        </w:rPr>
        <w:t>ú</w:t>
      </w:r>
      <w:r>
        <w:rPr>
          <w:rStyle w:val="Nenhum"/>
          <w:rFonts w:ascii="Times New Roman" w:hAnsi="Times New Roman"/>
          <w:rtl w:val="0"/>
          <w:lang w:val="pt-PT"/>
        </w:rPr>
        <w:t>blica, 2018. Este guia aponta que n</w:t>
      </w:r>
      <w:r>
        <w:rPr>
          <w:rStyle w:val="Nenhum"/>
          <w:rFonts w:ascii="Times New Roman" w:hAnsi="Times New Roman" w:hint="default"/>
          <w:rtl w:val="0"/>
          <w:lang w:val="pt-PT"/>
        </w:rPr>
        <w:t>ã</w:t>
      </w:r>
      <w:r>
        <w:rPr>
          <w:rStyle w:val="Nenhum"/>
          <w:rFonts w:ascii="Times New Roman" w:hAnsi="Times New Roman"/>
          <w:rtl w:val="0"/>
          <w:lang w:val="pt-PT"/>
        </w:rPr>
        <w:t>o foram encontrados dados de avalia</w:t>
      </w:r>
      <w:r>
        <w:rPr>
          <w:rStyle w:val="Nenhum"/>
          <w:rFonts w:ascii="Times New Roman" w:hAnsi="Times New Roman" w:hint="default"/>
          <w:rtl w:val="0"/>
          <w:lang w:val="pt-PT"/>
        </w:rPr>
        <w:t>çã</w:t>
      </w:r>
      <w:r>
        <w:rPr>
          <w:rStyle w:val="Nenhum"/>
          <w:rFonts w:ascii="Times New Roman" w:hAnsi="Times New Roman"/>
          <w:rtl w:val="0"/>
          <w:lang w:val="pt-PT"/>
        </w:rPr>
        <w:t>o dos impactos da pol</w:t>
      </w:r>
      <w:r>
        <w:rPr>
          <w:rStyle w:val="Nenhum"/>
          <w:rFonts w:ascii="Times New Roman" w:hAnsi="Times New Roman" w:hint="default"/>
          <w:rtl w:val="0"/>
          <w:lang w:val="pt-PT"/>
        </w:rPr>
        <w:t>í</w:t>
      </w:r>
      <w:r>
        <w:rPr>
          <w:rStyle w:val="Nenhum"/>
          <w:rFonts w:ascii="Times New Roman" w:hAnsi="Times New Roman"/>
          <w:rtl w:val="0"/>
          <w:lang w:val="pt-PT"/>
        </w:rPr>
        <w:t>tica (p.</w:t>
      </w:r>
      <w:ins w:id="1188" w:date="2022-05-05T22:54:45Z" w:author="oculto">
        <w:r>
          <w:rPr>
            <w:rStyle w:val="Nenhum"/>
            <w:rFonts w:ascii="Times New Roman" w:hAnsi="Times New Roman"/>
            <w:rtl w:val="0"/>
            <w:lang w:val="en-US"/>
          </w:rPr>
          <w:t xml:space="preserve"> </w:t>
        </w:r>
      </w:ins>
      <w:r>
        <w:rPr>
          <w:rStyle w:val="Nenhum"/>
          <w:rFonts w:ascii="Times New Roman" w:hAnsi="Times New Roman"/>
          <w:rtl w:val="0"/>
          <w:lang w:val="pt-PT"/>
        </w:rPr>
        <w:t>97), nem mesmo h</w:t>
      </w:r>
      <w:r>
        <w:rPr>
          <w:rStyle w:val="Nenhum"/>
          <w:rFonts w:ascii="Times New Roman" w:hAnsi="Times New Roman" w:hint="default"/>
          <w:rtl w:val="0"/>
          <w:lang w:val="pt-PT"/>
        </w:rPr>
        <w:t xml:space="preserve">á </w:t>
      </w:r>
      <w:r>
        <w:rPr>
          <w:rStyle w:val="Nenhum"/>
          <w:rFonts w:ascii="Times New Roman" w:hAnsi="Times New Roman"/>
          <w:rtl w:val="0"/>
          <w:lang w:val="pt-PT"/>
        </w:rPr>
        <w:t>indicadores relacionados a redu</w:t>
      </w:r>
      <w:r>
        <w:rPr>
          <w:rStyle w:val="Nenhum"/>
          <w:rFonts w:ascii="Times New Roman" w:hAnsi="Times New Roman" w:hint="default"/>
          <w:rtl w:val="0"/>
          <w:lang w:val="pt-PT"/>
        </w:rPr>
        <w:t>çã</w:t>
      </w:r>
      <w:r>
        <w:rPr>
          <w:rStyle w:val="Nenhum"/>
          <w:rFonts w:ascii="Times New Roman" w:hAnsi="Times New Roman"/>
          <w:rtl w:val="0"/>
          <w:lang w:val="pt-PT"/>
        </w:rPr>
        <w:t>o da pobreza entre os benefici</w:t>
      </w:r>
      <w:r>
        <w:rPr>
          <w:rStyle w:val="Nenhum"/>
          <w:rFonts w:ascii="Times New Roman" w:hAnsi="Times New Roman" w:hint="default"/>
          <w:rtl w:val="0"/>
          <w:lang w:val="pt-PT"/>
        </w:rPr>
        <w:t>á</w:t>
      </w:r>
      <w:r>
        <w:rPr>
          <w:rStyle w:val="Nenhum"/>
          <w:rFonts w:ascii="Times New Roman" w:hAnsi="Times New Roman"/>
          <w:rtl w:val="0"/>
          <w:lang w:val="pt-PT"/>
        </w:rPr>
        <w:t xml:space="preserve">rios do BPC (p. 90). </w:t>
      </w:r>
      <w:del w:id="1189" w:date="2022-05-05T22:54:55Z" w:author="oculto">
        <w:r>
          <w:rPr>
            <w:rStyle w:val="Nenhum"/>
            <w:rFonts w:ascii="Times New Roman" w:hAnsi="Times New Roman"/>
            <w:rtl w:val="0"/>
            <w:lang w:val="pt-PT"/>
          </w:rPr>
          <w:delText xml:space="preserve"> </w:delText>
        </w:r>
      </w:del>
      <w:r>
        <w:rPr>
          <w:rStyle w:val="Nenhum"/>
          <w:rFonts w:ascii="Times New Roman" w:hAnsi="Times New Roman"/>
          <w:rtl w:val="0"/>
          <w:lang w:val="pt-PT"/>
        </w:rPr>
        <w:t>Todavia, estudos, como de S</w:t>
      </w:r>
      <w:r>
        <w:rPr>
          <w:rStyle w:val="Nenhum"/>
          <w:rFonts w:ascii="Times New Roman" w:hAnsi="Times New Roman" w:hint="default"/>
          <w:rtl w:val="0"/>
          <w:lang w:val="pt-PT"/>
        </w:rPr>
        <w:t>á</w:t>
      </w:r>
      <w:r>
        <w:rPr>
          <w:rStyle w:val="Nenhum"/>
          <w:rFonts w:ascii="Times New Roman" w:hAnsi="Times New Roman"/>
          <w:rtl w:val="0"/>
          <w:lang w:val="pt-PT"/>
        </w:rPr>
        <w:t>tyro, Nat</w:t>
      </w:r>
      <w:r>
        <w:rPr>
          <w:rStyle w:val="Nenhum"/>
          <w:rFonts w:ascii="Times New Roman" w:hAnsi="Times New Roman" w:hint="default"/>
          <w:rtl w:val="0"/>
          <w:lang w:val="pt-PT"/>
        </w:rPr>
        <w:t>á</w:t>
      </w:r>
      <w:r>
        <w:rPr>
          <w:rStyle w:val="Nenhum"/>
          <w:rFonts w:ascii="Times New Roman" w:hAnsi="Times New Roman"/>
          <w:rtl w:val="0"/>
          <w:lang w:val="pt-PT"/>
        </w:rPr>
        <w:t>lia e Soares, Sergei. An</w:t>
      </w:r>
      <w:r>
        <w:rPr>
          <w:rStyle w:val="Nenhum"/>
          <w:rFonts w:ascii="Times New Roman" w:hAnsi="Times New Roman" w:hint="default"/>
          <w:rtl w:val="0"/>
          <w:lang w:val="pt-PT"/>
        </w:rPr>
        <w:t>á</w:t>
      </w:r>
      <w:r>
        <w:rPr>
          <w:rStyle w:val="Nenhum"/>
          <w:rFonts w:ascii="Times New Roman" w:hAnsi="Times New Roman"/>
          <w:rtl w:val="0"/>
          <w:lang w:val="pt-PT"/>
        </w:rPr>
        <w:t>lise do impacto do bolsa fam</w:t>
      </w:r>
      <w:r>
        <w:rPr>
          <w:rStyle w:val="Nenhum"/>
          <w:rFonts w:ascii="Times New Roman" w:hAnsi="Times New Roman" w:hint="default"/>
          <w:rtl w:val="0"/>
          <w:lang w:val="pt-PT"/>
        </w:rPr>
        <w:t>í</w:t>
      </w:r>
      <w:r>
        <w:rPr>
          <w:rStyle w:val="Nenhum"/>
          <w:rFonts w:ascii="Times New Roman" w:hAnsi="Times New Roman"/>
          <w:rtl w:val="0"/>
          <w:lang w:val="pt-PT"/>
        </w:rPr>
        <w:t>lia e do benef</w:t>
      </w:r>
      <w:r>
        <w:rPr>
          <w:rStyle w:val="Nenhum"/>
          <w:rFonts w:ascii="Times New Roman" w:hAnsi="Times New Roman" w:hint="default"/>
          <w:rtl w:val="0"/>
          <w:lang w:val="pt-PT"/>
        </w:rPr>
        <w:t>í</w:t>
      </w:r>
      <w:r>
        <w:rPr>
          <w:rStyle w:val="Nenhum"/>
          <w:rFonts w:ascii="Times New Roman" w:hAnsi="Times New Roman"/>
          <w:rtl w:val="0"/>
          <w:lang w:val="pt-PT"/>
        </w:rPr>
        <w:t>cio de presta</w:t>
      </w:r>
      <w:r>
        <w:rPr>
          <w:rStyle w:val="Nenhum"/>
          <w:rFonts w:ascii="Times New Roman" w:hAnsi="Times New Roman" w:hint="default"/>
          <w:rtl w:val="0"/>
          <w:lang w:val="pt-PT"/>
        </w:rPr>
        <w:t>çã</w:t>
      </w:r>
      <w:r>
        <w:rPr>
          <w:rStyle w:val="Nenhum"/>
          <w:rFonts w:ascii="Times New Roman" w:hAnsi="Times New Roman"/>
          <w:rtl w:val="0"/>
          <w:lang w:val="pt-PT"/>
        </w:rPr>
        <w:t>o continuada na redu</w:t>
      </w:r>
      <w:r>
        <w:rPr>
          <w:rStyle w:val="Nenhum"/>
          <w:rFonts w:ascii="Times New Roman" w:hAnsi="Times New Roman" w:hint="default"/>
          <w:rtl w:val="0"/>
          <w:lang w:val="pt-PT"/>
        </w:rPr>
        <w:t>çã</w:t>
      </w:r>
      <w:r>
        <w:rPr>
          <w:rStyle w:val="Nenhum"/>
          <w:rFonts w:ascii="Times New Roman" w:hAnsi="Times New Roman"/>
          <w:rtl w:val="0"/>
          <w:lang w:val="pt-PT"/>
        </w:rPr>
        <w:t>o da desigualdade nos estados brasileiros  - 2004 - 2006, Rio de Janeiro: IPEA, 2009 (Texto para discuss</w:t>
      </w:r>
      <w:r>
        <w:rPr>
          <w:rStyle w:val="Nenhum"/>
          <w:rFonts w:ascii="Times New Roman" w:hAnsi="Times New Roman" w:hint="default"/>
          <w:rtl w:val="0"/>
          <w:lang w:val="pt-PT"/>
        </w:rPr>
        <w:t>ã</w:t>
      </w:r>
      <w:r>
        <w:rPr>
          <w:rStyle w:val="Nenhum"/>
          <w:rFonts w:ascii="Times New Roman" w:hAnsi="Times New Roman"/>
          <w:rtl w:val="0"/>
          <w:lang w:val="pt-PT"/>
        </w:rPr>
        <w:t>o, n. 1435) Dispon</w:t>
      </w:r>
      <w:r>
        <w:rPr>
          <w:rStyle w:val="Nenhum"/>
          <w:rFonts w:ascii="Times New Roman" w:hAnsi="Times New Roman" w:hint="default"/>
          <w:rtl w:val="0"/>
          <w:lang w:val="pt-PT"/>
        </w:rPr>
        <w:t>í</w:t>
      </w:r>
      <w:r>
        <w:rPr>
          <w:rStyle w:val="Nenhum"/>
          <w:rFonts w:ascii="Times New Roman" w:hAnsi="Times New Roman"/>
          <w:rtl w:val="0"/>
          <w:lang w:val="pt-PT"/>
        </w:rPr>
        <w:t>vel em: &lt;</w:t>
      </w:r>
      <w:r>
        <w:rPr>
          <w:rStyle w:val="Hyperlink.4"/>
          <w:rFonts w:ascii="Times New Roman" w:cs="Times New Roman" w:hAnsi="Times New Roman" w:eastAsia="Times New Roman"/>
          <w:outline w:val="0"/>
          <w:color w:val="000000"/>
          <w:u w:val="none" w:color="000000"/>
          <w:lang w:val="pt-PT"/>
          <w14:textFill>
            <w14:solidFill>
              <w14:srgbClr w14:val="000000"/>
            </w14:solidFill>
          </w14:textFill>
        </w:rPr>
        <w:fldChar w:fldCharType="begin" w:fldLock="0"/>
      </w:r>
      <w:r>
        <w:rPr>
          <w:rStyle w:val="Hyperlink.4"/>
          <w:rFonts w:ascii="Times New Roman" w:cs="Times New Roman" w:hAnsi="Times New Roman" w:eastAsia="Times New Roman"/>
          <w:outline w:val="0"/>
          <w:color w:val="000000"/>
          <w:u w:val="none" w:color="000000"/>
          <w:lang w:val="pt-PT"/>
          <w14:textFill>
            <w14:solidFill>
              <w14:srgbClr w14:val="000000"/>
            </w14:solidFill>
          </w14:textFill>
        </w:rPr>
        <w:instrText xml:space="preserve"> HYPERLINK "https://www.ipea.gov.br/portal/images/stories/PDFs/TDs/td_1435.pdf"</w:instrText>
      </w:r>
      <w:r>
        <w:rPr>
          <w:rStyle w:val="Hyperlink.4"/>
          <w:rFonts w:ascii="Times New Roman" w:cs="Times New Roman" w:hAnsi="Times New Roman" w:eastAsia="Times New Roman"/>
          <w:outline w:val="0"/>
          <w:color w:val="000000"/>
          <w:u w:val="none" w:color="000000"/>
          <w:lang w:val="pt-PT"/>
          <w14:textFill>
            <w14:solidFill>
              <w14:srgbClr w14:val="000000"/>
            </w14:solidFill>
          </w14:textFill>
        </w:rPr>
        <w:fldChar w:fldCharType="separate" w:fldLock="0"/>
      </w:r>
      <w:r>
        <w:rPr>
          <w:rStyle w:val="Hyperlink.4"/>
          <w:rFonts w:ascii="Times New Roman" w:hAnsi="Times New Roman"/>
          <w:outline w:val="0"/>
          <w:color w:val="000000"/>
          <w:u w:val="none" w:color="000000"/>
          <w:rtl w:val="0"/>
          <w:lang w:val="pt-PT"/>
          <w14:textFill>
            <w14:solidFill>
              <w14:srgbClr w14:val="000000"/>
            </w14:solidFill>
          </w14:textFill>
        </w:rPr>
        <w:t>https://www.ipea.gov.br/portal/images/stories/PDFs/TDs/td_1435.pdf</w:t>
      </w:r>
      <w:r>
        <w:rPr/>
        <w:fldChar w:fldCharType="end" w:fldLock="0"/>
      </w:r>
      <w:r>
        <w:rPr>
          <w:rStyle w:val="Nenhum"/>
          <w:rFonts w:ascii="Times New Roman" w:hAnsi="Times New Roman"/>
          <w:rtl w:val="0"/>
          <w:lang w:val="pt-PT"/>
        </w:rPr>
        <w:t>&gt;. Acesso em: 17 jan. 2020, indicam que os referidos programas contribu</w:t>
      </w:r>
      <w:r>
        <w:rPr>
          <w:rStyle w:val="Nenhum"/>
          <w:rFonts w:ascii="Times New Roman" w:hAnsi="Times New Roman" w:hint="default"/>
          <w:rtl w:val="0"/>
          <w:lang w:val="pt-PT"/>
        </w:rPr>
        <w:t>í</w:t>
      </w:r>
      <w:r>
        <w:rPr>
          <w:rStyle w:val="Nenhum"/>
          <w:rFonts w:ascii="Times New Roman" w:hAnsi="Times New Roman"/>
          <w:rtl w:val="0"/>
          <w:lang w:val="pt-PT"/>
        </w:rPr>
        <w:t>ram de forma significativa para a queda da desigualdade social, apresentando diferen</w:t>
      </w:r>
      <w:r>
        <w:rPr>
          <w:rStyle w:val="Nenhum"/>
          <w:rFonts w:ascii="Times New Roman" w:hAnsi="Times New Roman" w:hint="default"/>
          <w:rtl w:val="0"/>
          <w:lang w:val="pt-PT"/>
        </w:rPr>
        <w:t>ç</w:t>
      </w:r>
      <w:r>
        <w:rPr>
          <w:rStyle w:val="Nenhum"/>
          <w:rFonts w:ascii="Times New Roman" w:hAnsi="Times New Roman"/>
          <w:rtl w:val="0"/>
          <w:lang w:val="pt-PT"/>
        </w:rPr>
        <w:t>as entre os diversos estados da federa</w:t>
      </w:r>
      <w:r>
        <w:rPr>
          <w:rStyle w:val="Nenhum"/>
          <w:rFonts w:ascii="Times New Roman" w:hAnsi="Times New Roman" w:hint="default"/>
          <w:rtl w:val="0"/>
          <w:lang w:val="pt-PT"/>
        </w:rPr>
        <w:t>çã</w:t>
      </w:r>
      <w:r>
        <w:rPr>
          <w:rStyle w:val="Nenhum"/>
          <w:rFonts w:ascii="Times New Roman" w:hAnsi="Times New Roman"/>
          <w:rtl w:val="0"/>
          <w:lang w:val="pt-PT"/>
        </w:rPr>
        <w:t>o. (p. 35 - 36).</w:t>
      </w:r>
    </w:p>
  </w:footnote>
  <w:footnote w:id="39">
    <w:p>
      <w:pPr>
        <w:pStyle w:val="footnote text"/>
        <w:jc w:val="both"/>
      </w:pPr>
      <w:r>
        <w:rPr>
          <w:rStyle w:val="Nenhum"/>
          <w:vertAlign w:val="superscript"/>
        </w:rPr>
        <w:footnoteRef/>
      </w:r>
      <w:r>
        <w:rPr>
          <w:rStyle w:val="Hyperlink.3"/>
          <w:rtl w:val="0"/>
          <w:lang w:val="pt-PT"/>
        </w:rPr>
        <w:t xml:space="preserve"> Conforme os estudos de S</w:t>
      </w:r>
      <w:r>
        <w:rPr>
          <w:rStyle w:val="Hyperlink.3"/>
          <w:rtl w:val="0"/>
          <w:lang w:val="pt-PT"/>
        </w:rPr>
        <w:t>á</w:t>
      </w:r>
      <w:r>
        <w:rPr>
          <w:rStyle w:val="Hyperlink.3"/>
          <w:rtl w:val="0"/>
          <w:lang w:val="pt-PT"/>
        </w:rPr>
        <w:t>tyra e Soares (2009, p. 17), 67% dos recursos do BPC no Piau</w:t>
      </w:r>
      <w:r>
        <w:rPr>
          <w:rStyle w:val="Hyperlink.3"/>
          <w:rtl w:val="0"/>
          <w:lang w:val="pt-PT"/>
        </w:rPr>
        <w:t xml:space="preserve">í </w:t>
      </w:r>
      <w:r>
        <w:rPr>
          <w:rStyle w:val="Hyperlink.3"/>
          <w:rtl w:val="0"/>
          <w:lang w:val="pt-PT"/>
        </w:rPr>
        <w:t>foram depositados em  20% das regi</w:t>
      </w:r>
      <w:r>
        <w:rPr>
          <w:rStyle w:val="Hyperlink.3"/>
          <w:rtl w:val="0"/>
          <w:lang w:val="pt-PT"/>
        </w:rPr>
        <w:t>õ</w:t>
      </w:r>
      <w:r>
        <w:rPr>
          <w:rStyle w:val="Hyperlink.3"/>
          <w:rtl w:val="0"/>
          <w:lang w:val="pt-PT"/>
        </w:rPr>
        <w:t>es mais pobres do Estado. Tamb</w:t>
      </w:r>
      <w:r>
        <w:rPr>
          <w:rStyle w:val="Hyperlink.3"/>
          <w:rtl w:val="0"/>
          <w:lang w:val="pt-PT"/>
        </w:rPr>
        <w:t>é</w:t>
      </w:r>
      <w:r>
        <w:rPr>
          <w:rStyle w:val="Hyperlink.3"/>
          <w:rtl w:val="0"/>
          <w:lang w:val="pt-PT"/>
        </w:rPr>
        <w:t>m, no per</w:t>
      </w:r>
      <w:r>
        <w:rPr>
          <w:rStyle w:val="Hyperlink.3"/>
          <w:rtl w:val="0"/>
          <w:lang w:val="pt-PT"/>
        </w:rPr>
        <w:t>í</w:t>
      </w:r>
      <w:r>
        <w:rPr>
          <w:rStyle w:val="Hyperlink.3"/>
          <w:rtl w:val="0"/>
          <w:lang w:val="pt-PT"/>
        </w:rPr>
        <w:t>odo da pesquisa, h</w:t>
      </w:r>
      <w:r>
        <w:rPr>
          <w:rStyle w:val="Hyperlink.3"/>
          <w:rtl w:val="0"/>
          <w:lang w:val="pt-PT"/>
        </w:rPr>
        <w:t xml:space="preserve">á </w:t>
      </w:r>
      <w:r>
        <w:rPr>
          <w:rStyle w:val="Hyperlink.3"/>
          <w:rtl w:val="0"/>
          <w:lang w:val="pt-PT"/>
        </w:rPr>
        <w:t>uma maior focaliza</w:t>
      </w:r>
      <w:r>
        <w:rPr>
          <w:rStyle w:val="Hyperlink.3"/>
          <w:rtl w:val="0"/>
          <w:lang w:val="pt-PT"/>
        </w:rPr>
        <w:t>çã</w:t>
      </w:r>
      <w:r>
        <w:rPr>
          <w:rStyle w:val="Hyperlink.3"/>
          <w:rtl w:val="0"/>
          <w:lang w:val="pt-PT"/>
        </w:rPr>
        <w:t>o da pol</w:t>
      </w:r>
      <w:r>
        <w:rPr>
          <w:rStyle w:val="Hyperlink.3"/>
          <w:rtl w:val="0"/>
          <w:lang w:val="pt-PT"/>
        </w:rPr>
        <w:t>í</w:t>
      </w:r>
      <w:r>
        <w:rPr>
          <w:rStyle w:val="Hyperlink.3"/>
          <w:rtl w:val="0"/>
          <w:lang w:val="pt-PT"/>
        </w:rPr>
        <w:t>tica nas regi</w:t>
      </w:r>
      <w:r>
        <w:rPr>
          <w:rStyle w:val="Hyperlink.3"/>
          <w:rtl w:val="0"/>
          <w:lang w:val="pt-PT"/>
        </w:rPr>
        <w:t>õ</w:t>
      </w:r>
      <w:r>
        <w:rPr>
          <w:rStyle w:val="Hyperlink.3"/>
          <w:rtl w:val="0"/>
          <w:lang w:val="pt-PT"/>
        </w:rPr>
        <w:t xml:space="preserve">es Norte, Nordeste e Centro-Oeste. </w:t>
      </w:r>
    </w:p>
  </w:footnote>
  <w:footnote w:id="40">
    <w:p>
      <w:pPr>
        <w:pStyle w:val="footnote text"/>
      </w:pPr>
      <w:r>
        <w:rPr>
          <w:rStyle w:val="Nenhum"/>
          <w:vertAlign w:val="superscript"/>
        </w:rPr>
        <w:footnoteRef/>
      </w:r>
      <w:r>
        <w:rPr>
          <w:rStyle w:val="Hyperlink.3"/>
          <w:rFonts w:cs="Arial Unicode MS" w:eastAsia="Arial Unicode MS"/>
          <w:rtl w:val="0"/>
        </w:rPr>
        <w:t xml:space="preserve"> Cadastro </w:t>
      </w:r>
      <w:r>
        <w:rPr>
          <w:rStyle w:val="Hyperlink.3"/>
          <w:rFonts w:cs="Arial Unicode MS" w:eastAsia="Arial Unicode MS" w:hint="default"/>
          <w:rtl w:val="0"/>
        </w:rPr>
        <w:t>Ú</w:t>
      </w:r>
      <w:r>
        <w:rPr>
          <w:rStyle w:val="Hyperlink.3"/>
          <w:rFonts w:cs="Arial Unicode MS" w:eastAsia="Arial Unicode MS"/>
          <w:rtl w:val="0"/>
        </w:rPr>
        <w:t xml:space="preserve">nico para programas sociais, </w:t>
      </w:r>
      <w:r>
        <w:rPr>
          <w:rStyle w:val="Hyperlink.3"/>
          <w:rFonts w:cs="Arial Unicode MS" w:eastAsia="Arial Unicode MS" w:hint="default"/>
          <w:rtl w:val="0"/>
        </w:rPr>
        <w:t xml:space="preserve">é </w:t>
      </w:r>
      <w:r>
        <w:rPr>
          <w:rStyle w:val="Hyperlink.3"/>
          <w:rFonts w:cs="Arial Unicode MS" w:eastAsia="Arial Unicode MS"/>
          <w:rtl w:val="0"/>
        </w:rPr>
        <w:t>o instrumento de coleta de dados da Pol</w:t>
      </w:r>
      <w:r>
        <w:rPr>
          <w:rStyle w:val="Hyperlink.3"/>
          <w:rFonts w:cs="Arial Unicode MS" w:eastAsia="Arial Unicode MS" w:hint="default"/>
          <w:rtl w:val="0"/>
        </w:rPr>
        <w:t>í</w:t>
      </w:r>
      <w:r>
        <w:rPr>
          <w:rStyle w:val="Hyperlink.3"/>
          <w:rFonts w:cs="Arial Unicode MS" w:eastAsia="Arial Unicode MS"/>
          <w:rtl w:val="0"/>
        </w:rPr>
        <w:t>tica Nacional de Assist</w:t>
      </w:r>
      <w:r>
        <w:rPr>
          <w:rStyle w:val="Hyperlink.3"/>
          <w:rFonts w:cs="Arial Unicode MS" w:eastAsia="Arial Unicode MS" w:hint="default"/>
          <w:rtl w:val="0"/>
        </w:rPr>
        <w:t>ê</w:t>
      </w:r>
      <w:r>
        <w:rPr>
          <w:rStyle w:val="Hyperlink.3"/>
          <w:rFonts w:cs="Arial Unicode MS" w:eastAsia="Arial Unicode MS"/>
          <w:rtl w:val="0"/>
        </w:rPr>
        <w:t>ncia Social, reunindo informa</w:t>
      </w:r>
      <w:r>
        <w:rPr>
          <w:rStyle w:val="Hyperlink.3"/>
          <w:rFonts w:cs="Arial Unicode MS" w:eastAsia="Arial Unicode MS" w:hint="default"/>
          <w:rtl w:val="0"/>
        </w:rPr>
        <w:t>çõ</w:t>
      </w:r>
      <w:r>
        <w:rPr>
          <w:rStyle w:val="Hyperlink.3"/>
          <w:rFonts w:cs="Arial Unicode MS" w:eastAsia="Arial Unicode MS"/>
          <w:rtl w:val="0"/>
        </w:rPr>
        <w:t>es e cadastros das fam</w:t>
      </w:r>
      <w:r>
        <w:rPr>
          <w:rStyle w:val="Hyperlink.3"/>
          <w:rFonts w:cs="Arial Unicode MS" w:eastAsia="Arial Unicode MS" w:hint="default"/>
          <w:rtl w:val="0"/>
        </w:rPr>
        <w:t>í</w:t>
      </w:r>
      <w:r>
        <w:rPr>
          <w:rStyle w:val="Hyperlink.3"/>
          <w:rFonts w:cs="Arial Unicode MS" w:eastAsia="Arial Unicode MS"/>
          <w:rtl w:val="0"/>
        </w:rPr>
        <w:t xml:space="preserve">lias de baixa renda no Brasil. </w:t>
      </w:r>
    </w:p>
  </w:footnote>
  <w:footnote w:id="41">
    <w:p>
      <w:pPr>
        <w:pStyle w:val="footnote text"/>
        <w:jc w:val="both"/>
      </w:pPr>
      <w:r>
        <w:rPr>
          <w:rStyle w:val="Nenhum"/>
          <w:vertAlign w:val="superscript"/>
        </w:rPr>
        <w:footnoteRef/>
      </w:r>
      <w:r>
        <w:rPr>
          <w:rStyle w:val="Hyperlink.3"/>
          <w:rtl w:val="0"/>
          <w:lang w:val="pt-PT"/>
        </w:rPr>
        <w:t xml:space="preserve"> O estudo indica que, apesar o aumento crescente de inclus</w:t>
      </w:r>
      <w:r>
        <w:rPr>
          <w:rStyle w:val="Hyperlink.3"/>
          <w:rtl w:val="0"/>
          <w:lang w:val="pt-PT"/>
        </w:rPr>
        <w:t>ã</w:t>
      </w:r>
      <w:r>
        <w:rPr>
          <w:rStyle w:val="Hyperlink.3"/>
          <w:rtl w:val="0"/>
          <w:lang w:val="pt-PT"/>
        </w:rPr>
        <w:t>o de novos benefici</w:t>
      </w:r>
      <w:r>
        <w:rPr>
          <w:rStyle w:val="Hyperlink.3"/>
          <w:rtl w:val="0"/>
          <w:lang w:val="pt-PT"/>
        </w:rPr>
        <w:t>á</w:t>
      </w:r>
      <w:r>
        <w:rPr>
          <w:rStyle w:val="Hyperlink.3"/>
          <w:rtl w:val="0"/>
          <w:lang w:val="pt-PT"/>
        </w:rPr>
        <w:t>rios no programa, a gest</w:t>
      </w:r>
      <w:r>
        <w:rPr>
          <w:rStyle w:val="Hyperlink.3"/>
          <w:rtl w:val="0"/>
          <w:lang w:val="pt-PT"/>
        </w:rPr>
        <w:t>ã</w:t>
      </w:r>
      <w:r>
        <w:rPr>
          <w:rStyle w:val="Hyperlink.3"/>
          <w:rtl w:val="0"/>
          <w:lang w:val="pt-PT"/>
        </w:rPr>
        <w:t>o estatal conseguiu manter o padr</w:t>
      </w:r>
      <w:r>
        <w:rPr>
          <w:rStyle w:val="Hyperlink.3"/>
          <w:rtl w:val="0"/>
          <w:lang w:val="pt-PT"/>
        </w:rPr>
        <w:t>ã</w:t>
      </w:r>
      <w:r>
        <w:rPr>
          <w:rStyle w:val="Hyperlink.3"/>
          <w:rtl w:val="0"/>
          <w:lang w:val="pt-PT"/>
        </w:rPr>
        <w:t>o de focaliza</w:t>
      </w:r>
      <w:r>
        <w:rPr>
          <w:rStyle w:val="Hyperlink.3"/>
          <w:rtl w:val="0"/>
          <w:lang w:val="pt-PT"/>
        </w:rPr>
        <w:t>çã</w:t>
      </w:r>
      <w:r>
        <w:rPr>
          <w:rStyle w:val="Hyperlink.3"/>
          <w:rtl w:val="0"/>
          <w:lang w:val="pt-PT"/>
        </w:rPr>
        <w:t>o nas fam</w:t>
      </w:r>
      <w:r>
        <w:rPr>
          <w:rStyle w:val="Hyperlink.3"/>
          <w:rtl w:val="0"/>
          <w:lang w:val="pt-PT"/>
        </w:rPr>
        <w:t>í</w:t>
      </w:r>
      <w:r>
        <w:rPr>
          <w:rStyle w:val="Hyperlink.3"/>
          <w:rtl w:val="0"/>
          <w:lang w:val="pt-PT"/>
        </w:rPr>
        <w:t>lias mais pobres. (p. 14)</w:t>
      </w:r>
    </w:p>
  </w:footnote>
  <w:footnote w:id="42">
    <w:p>
      <w:pPr>
        <w:pStyle w:val="footnote text"/>
      </w:pPr>
      <w:r>
        <w:rPr>
          <w:rStyle w:val="Nenhum"/>
          <w:vertAlign w:val="superscript"/>
        </w:rPr>
        <w:footnoteRef/>
      </w:r>
      <w:r>
        <w:rPr>
          <w:rStyle w:val="Hyperlink.3"/>
          <w:rFonts w:cs="Arial Unicode MS" w:eastAsia="Arial Unicode MS"/>
          <w:rtl w:val="0"/>
        </w:rPr>
        <w:t xml:space="preserve"> Idosos com mais de 65 anos de idade e pessoas com defici</w:t>
      </w:r>
      <w:r>
        <w:rPr>
          <w:rStyle w:val="Hyperlink.3"/>
          <w:rFonts w:cs="Arial Unicode MS" w:eastAsia="Arial Unicode MS" w:hint="default"/>
          <w:rtl w:val="0"/>
        </w:rPr>
        <w:t>ê</w:t>
      </w:r>
      <w:r>
        <w:rPr>
          <w:rStyle w:val="Hyperlink.3"/>
          <w:rFonts w:cs="Arial Unicode MS" w:eastAsia="Arial Unicode MS"/>
          <w:rtl w:val="0"/>
        </w:rPr>
        <w:t>ncia que n</w:t>
      </w:r>
      <w:r>
        <w:rPr>
          <w:rStyle w:val="Hyperlink.3"/>
          <w:rFonts w:cs="Arial Unicode MS" w:eastAsia="Arial Unicode MS" w:hint="default"/>
          <w:rtl w:val="0"/>
        </w:rPr>
        <w:t>ã</w:t>
      </w:r>
      <w:r>
        <w:rPr>
          <w:rStyle w:val="Hyperlink.3"/>
          <w:rFonts w:cs="Arial Unicode MS" w:eastAsia="Arial Unicode MS"/>
          <w:rtl w:val="0"/>
        </w:rPr>
        <w:t>o tenham condi</w:t>
      </w:r>
      <w:r>
        <w:rPr>
          <w:rStyle w:val="Hyperlink.3"/>
          <w:rFonts w:cs="Arial Unicode MS" w:eastAsia="Arial Unicode MS" w:hint="default"/>
          <w:rtl w:val="0"/>
        </w:rPr>
        <w:t>çõ</w:t>
      </w:r>
      <w:r>
        <w:rPr>
          <w:rStyle w:val="Hyperlink.3"/>
          <w:rFonts w:cs="Arial Unicode MS" w:eastAsia="Arial Unicode MS"/>
          <w:rtl w:val="0"/>
        </w:rPr>
        <w:t>es de prover a pr</w:t>
      </w:r>
      <w:r>
        <w:rPr>
          <w:rStyle w:val="Hyperlink.3"/>
          <w:rFonts w:cs="Arial Unicode MS" w:eastAsia="Arial Unicode MS" w:hint="default"/>
          <w:rtl w:val="0"/>
        </w:rPr>
        <w:t>ó</w:t>
      </w:r>
      <w:r>
        <w:rPr>
          <w:rStyle w:val="Hyperlink.3"/>
          <w:rFonts w:cs="Arial Unicode MS" w:eastAsia="Arial Unicode MS"/>
          <w:rtl w:val="0"/>
        </w:rPr>
        <w:t>pria subsist</w:t>
      </w:r>
      <w:r>
        <w:rPr>
          <w:rStyle w:val="Hyperlink.3"/>
          <w:rFonts w:cs="Arial Unicode MS" w:eastAsia="Arial Unicode MS" w:hint="default"/>
          <w:rtl w:val="0"/>
        </w:rPr>
        <w:t>ê</w:t>
      </w:r>
      <w:r>
        <w:rPr>
          <w:rStyle w:val="Hyperlink.3"/>
          <w:rFonts w:cs="Arial Unicode MS" w:eastAsia="Arial Unicode MS"/>
          <w:rtl w:val="0"/>
        </w:rPr>
        <w:t>ncia.</w:t>
      </w:r>
    </w:p>
  </w:footnote>
  <w:footnote w:id="43">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Banco Internacional de Reconstru</w:t>
      </w:r>
      <w:r>
        <w:rPr>
          <w:rFonts w:ascii="Times New Roman" w:hAnsi="Times New Roman" w:hint="default"/>
          <w:rtl w:val="0"/>
          <w:lang w:val="pt-PT"/>
        </w:rPr>
        <w:t>çã</w:t>
      </w:r>
      <w:r>
        <w:rPr>
          <w:rFonts w:ascii="Times New Roman" w:hAnsi="Times New Roman"/>
          <w:rtl w:val="0"/>
          <w:lang w:val="pt-PT"/>
        </w:rPr>
        <w:t>o e Desenvolvimento. Sediado em Washington, nos EUA, caracteriza-se como uma institui</w:t>
      </w:r>
      <w:r>
        <w:rPr>
          <w:rFonts w:ascii="Times New Roman" w:hAnsi="Times New Roman" w:hint="default"/>
          <w:rtl w:val="0"/>
          <w:lang w:val="pt-PT"/>
        </w:rPr>
        <w:t>çã</w:t>
      </w:r>
      <w:r>
        <w:rPr>
          <w:rFonts w:ascii="Times New Roman" w:hAnsi="Times New Roman"/>
          <w:rtl w:val="0"/>
          <w:lang w:val="pt-PT"/>
        </w:rPr>
        <w:t>o financeira que financia pa</w:t>
      </w:r>
      <w:r>
        <w:rPr>
          <w:rFonts w:ascii="Times New Roman" w:hAnsi="Times New Roman" w:hint="default"/>
          <w:rtl w:val="0"/>
          <w:lang w:val="pt-PT"/>
        </w:rPr>
        <w:t>í</w:t>
      </w:r>
      <w:r>
        <w:rPr>
          <w:rFonts w:ascii="Times New Roman" w:hAnsi="Times New Roman"/>
          <w:rtl w:val="0"/>
          <w:lang w:val="pt-PT"/>
        </w:rPr>
        <w:t>ses em desenvolvimento, sendo um dos cinco integrantes do Banco Mundial.</w:t>
      </w:r>
    </w:p>
  </w:footnote>
  <w:footnote w:id="44">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Aqui devem ser consideradas os graus de vulnerabilidade dos indiv</w:t>
      </w:r>
      <w:r>
        <w:rPr>
          <w:rFonts w:ascii="Times New Roman" w:hAnsi="Times New Roman" w:hint="default"/>
          <w:rtl w:val="0"/>
          <w:lang w:val="pt-PT"/>
        </w:rPr>
        <w:t>í</w:t>
      </w:r>
      <w:r>
        <w:rPr>
          <w:rFonts w:ascii="Times New Roman" w:hAnsi="Times New Roman"/>
          <w:rtl w:val="0"/>
          <w:lang w:val="pt-PT"/>
        </w:rPr>
        <w:t>duos tais como: falta de acesso ao conhecimento, ao trabalho, escassez de recursos, desenvolvimento infantil e capacidades.</w:t>
      </w:r>
    </w:p>
  </w:footnote>
  <w:footnote w:id="45">
    <w:p>
      <w:pPr>
        <w:pStyle w:val="footnote text"/>
        <w:jc w:val="both"/>
      </w:pPr>
      <w:r>
        <w:rPr>
          <w:rStyle w:val="Nenhum"/>
          <w:vertAlign w:val="superscript"/>
        </w:rPr>
        <w:footnoteRef/>
      </w:r>
      <w:r>
        <w:rPr>
          <w:rStyle w:val="Hyperlink.3"/>
          <w:rtl w:val="0"/>
          <w:lang w:val="pt-PT"/>
        </w:rPr>
        <w:t xml:space="preserve"> O termo sofrimento social </w:t>
      </w:r>
      <w:r>
        <w:rPr>
          <w:rStyle w:val="Hyperlink.3"/>
          <w:rtl w:val="0"/>
          <w:lang w:val="pt-PT"/>
        </w:rPr>
        <w:t xml:space="preserve">é </w:t>
      </w:r>
      <w:r>
        <w:rPr>
          <w:rStyle w:val="Hyperlink.3"/>
          <w:rtl w:val="0"/>
          <w:lang w:val="pt-PT"/>
        </w:rPr>
        <w:t>tratado por alguns autores como Arthur Kleinman, Veena Lock e Margaret Lock (PINZANI, 2017, p. 293).</w:t>
      </w:r>
    </w:p>
  </w:footnote>
  <w:footnote w:id="46">
    <w:p>
      <w:pPr>
        <w:pStyle w:val="footnote text"/>
        <w:jc w:val="both"/>
      </w:pPr>
      <w:r>
        <w:rPr>
          <w:rStyle w:val="Nenhum"/>
          <w:vertAlign w:val="superscript"/>
        </w:rPr>
        <w:footnoteRef/>
      </w:r>
      <w:r>
        <w:rPr>
          <w:rStyle w:val="Hyperlink.3"/>
          <w:rtl w:val="0"/>
          <w:lang w:val="pt-PT"/>
        </w:rPr>
        <w:t xml:space="preserve"> Aqui encontra-se boas condi</w:t>
      </w:r>
      <w:r>
        <w:rPr>
          <w:rStyle w:val="Hyperlink.3"/>
          <w:rtl w:val="0"/>
          <w:lang w:val="pt-PT"/>
        </w:rPr>
        <w:t>çõ</w:t>
      </w:r>
      <w:r>
        <w:rPr>
          <w:rStyle w:val="Hyperlink.3"/>
          <w:rtl w:val="0"/>
          <w:lang w:val="pt-PT"/>
        </w:rPr>
        <w:t>es e liberdade de trabalho e sustento, autodetermina</w:t>
      </w:r>
      <w:r>
        <w:rPr>
          <w:rStyle w:val="Hyperlink.3"/>
          <w:rtl w:val="0"/>
          <w:lang w:val="pt-PT"/>
        </w:rPr>
        <w:t>çã</w:t>
      </w:r>
      <w:r>
        <w:rPr>
          <w:rStyle w:val="Hyperlink.3"/>
          <w:rtl w:val="0"/>
          <w:lang w:val="pt-PT"/>
        </w:rPr>
        <w:t>o, seguran</w:t>
      </w:r>
      <w:r>
        <w:rPr>
          <w:rStyle w:val="Hyperlink.3"/>
          <w:rtl w:val="0"/>
          <w:lang w:val="pt-PT"/>
        </w:rPr>
        <w:t>ç</w:t>
      </w:r>
      <w:r>
        <w:rPr>
          <w:rStyle w:val="Hyperlink.3"/>
          <w:rtl w:val="0"/>
          <w:lang w:val="pt-PT"/>
        </w:rPr>
        <w:t>a, n</w:t>
      </w:r>
      <w:r>
        <w:rPr>
          <w:rStyle w:val="Hyperlink.3"/>
          <w:rtl w:val="0"/>
          <w:lang w:val="pt-PT"/>
        </w:rPr>
        <w:t>ã</w:t>
      </w:r>
      <w:r>
        <w:rPr>
          <w:rStyle w:val="Hyperlink.3"/>
          <w:rtl w:val="0"/>
          <w:lang w:val="pt-PT"/>
        </w:rPr>
        <w:t>o ser oprimido, n</w:t>
      </w:r>
      <w:r>
        <w:rPr>
          <w:rStyle w:val="Hyperlink.3"/>
          <w:rtl w:val="0"/>
          <w:lang w:val="pt-PT"/>
        </w:rPr>
        <w:t>ã</w:t>
      </w:r>
      <w:r>
        <w:rPr>
          <w:rStyle w:val="Hyperlink.3"/>
          <w:rtl w:val="0"/>
          <w:lang w:val="pt-PT"/>
        </w:rPr>
        <w:t>o ser humilhado, nem explorado, reconhecimento, possibilidade de participa</w:t>
      </w:r>
      <w:r>
        <w:rPr>
          <w:rStyle w:val="Hyperlink.3"/>
          <w:rtl w:val="0"/>
          <w:lang w:val="pt-PT"/>
        </w:rPr>
        <w:t>çã</w:t>
      </w:r>
      <w:r>
        <w:rPr>
          <w:rStyle w:val="Hyperlink.3"/>
          <w:rtl w:val="0"/>
          <w:lang w:val="pt-PT"/>
        </w:rPr>
        <w:t>o em grupos e atividades sociais entre outras (PINZANI, 2017).</w:t>
      </w:r>
    </w:p>
  </w:footnote>
  <w:footnote w:id="47">
    <w:p>
      <w:pPr>
        <w:pStyle w:val="footnote text"/>
        <w:jc w:val="both"/>
      </w:pPr>
      <w:r>
        <w:rPr>
          <w:rStyle w:val="Nenhum"/>
          <w:vertAlign w:val="superscript"/>
        </w:rPr>
        <w:footnoteRef/>
      </w:r>
      <w:r>
        <w:rPr>
          <w:rStyle w:val="Hyperlink.3"/>
          <w:rtl w:val="0"/>
          <w:lang w:val="pt-PT"/>
        </w:rPr>
        <w:t xml:space="preserve"> As regi</w:t>
      </w:r>
      <w:r>
        <w:rPr>
          <w:rStyle w:val="Hyperlink.3"/>
          <w:rtl w:val="0"/>
          <w:lang w:val="pt-PT"/>
        </w:rPr>
        <w:t>õ</w:t>
      </w:r>
      <w:r>
        <w:rPr>
          <w:rStyle w:val="Hyperlink.3"/>
          <w:rtl w:val="0"/>
          <w:lang w:val="pt-PT"/>
        </w:rPr>
        <w:t>es estudadas s</w:t>
      </w:r>
      <w:r>
        <w:rPr>
          <w:rStyle w:val="Hyperlink.3"/>
          <w:rtl w:val="0"/>
          <w:lang w:val="pt-PT"/>
        </w:rPr>
        <w:t>ã</w:t>
      </w:r>
      <w:r>
        <w:rPr>
          <w:rStyle w:val="Hyperlink.3"/>
          <w:rtl w:val="0"/>
          <w:lang w:val="pt-PT"/>
        </w:rPr>
        <w:t>o: Sert</w:t>
      </w:r>
      <w:r>
        <w:rPr>
          <w:rStyle w:val="Hyperlink.3"/>
          <w:rtl w:val="0"/>
          <w:lang w:val="pt-PT"/>
        </w:rPr>
        <w:t>ã</w:t>
      </w:r>
      <w:r>
        <w:rPr>
          <w:rStyle w:val="Hyperlink.3"/>
          <w:rtl w:val="0"/>
          <w:lang w:val="pt-PT"/>
        </w:rPr>
        <w:t>o nordestino e zona litor</w:t>
      </w:r>
      <w:r>
        <w:rPr>
          <w:rStyle w:val="Hyperlink.3"/>
          <w:rtl w:val="0"/>
          <w:lang w:val="pt-PT"/>
        </w:rPr>
        <w:t>â</w:t>
      </w:r>
      <w:r>
        <w:rPr>
          <w:rStyle w:val="Hyperlink.3"/>
          <w:rtl w:val="0"/>
          <w:lang w:val="pt-PT"/>
        </w:rPr>
        <w:t>nea do Alagoas, Vale do Jequitinhonha (MG), periferia do Recife (PE), interior do Piau</w:t>
      </w:r>
      <w:r>
        <w:rPr>
          <w:rStyle w:val="Hyperlink.3"/>
          <w:rtl w:val="0"/>
          <w:lang w:val="pt-PT"/>
        </w:rPr>
        <w:t xml:space="preserve">í </w:t>
      </w:r>
      <w:r>
        <w:rPr>
          <w:rStyle w:val="Hyperlink.3"/>
          <w:rtl w:val="0"/>
          <w:lang w:val="pt-PT"/>
        </w:rPr>
        <w:t>e interior, interior do Maranh</w:t>
      </w:r>
      <w:r>
        <w:rPr>
          <w:rStyle w:val="Hyperlink.3"/>
          <w:rtl w:val="0"/>
          <w:lang w:val="pt-PT"/>
        </w:rPr>
        <w:t>ã</w:t>
      </w:r>
      <w:r>
        <w:rPr>
          <w:rStyle w:val="Hyperlink.3"/>
          <w:rtl w:val="0"/>
          <w:lang w:val="pt-PT"/>
        </w:rPr>
        <w:t>o e periferia de S</w:t>
      </w:r>
      <w:r>
        <w:rPr>
          <w:rStyle w:val="Hyperlink.3"/>
          <w:rtl w:val="0"/>
          <w:lang w:val="pt-PT"/>
        </w:rPr>
        <w:t>ã</w:t>
      </w:r>
      <w:r>
        <w:rPr>
          <w:rStyle w:val="Hyperlink.3"/>
          <w:rtl w:val="0"/>
          <w:lang w:val="pt-PT"/>
        </w:rPr>
        <w:t>o Lu</w:t>
      </w:r>
      <w:r>
        <w:rPr>
          <w:rStyle w:val="Hyperlink.3"/>
          <w:rtl w:val="0"/>
          <w:lang w:val="pt-PT"/>
        </w:rPr>
        <w:t>í</w:t>
      </w:r>
      <w:r>
        <w:rPr>
          <w:rStyle w:val="Hyperlink.3"/>
          <w:rtl w:val="0"/>
          <w:lang w:val="pt-PT"/>
        </w:rPr>
        <w:t xml:space="preserve">s (Ma).  O resultado da pesquisa pode ser encontrado em REGO, W. L, PINZANI, A. </w:t>
      </w:r>
      <w:r>
        <w:rPr>
          <w:rStyle w:val="Nenhum"/>
          <w:rFonts w:ascii="Times New Roman" w:hAnsi="Times New Roman"/>
          <w:i w:val="1"/>
          <w:iCs w:val="1"/>
          <w:rtl w:val="0"/>
          <w:lang w:val="pt-PT"/>
        </w:rPr>
        <w:t>Vozes do bolsa fam</w:t>
      </w:r>
      <w:r>
        <w:rPr>
          <w:rStyle w:val="Nenhum"/>
          <w:rFonts w:ascii="Times New Roman" w:hAnsi="Times New Roman" w:hint="default"/>
          <w:i w:val="1"/>
          <w:iCs w:val="1"/>
          <w:rtl w:val="0"/>
          <w:lang w:val="pt-PT"/>
        </w:rPr>
        <w:t>í</w:t>
      </w:r>
      <w:r>
        <w:rPr>
          <w:rStyle w:val="Nenhum"/>
          <w:rFonts w:ascii="Times New Roman" w:hAnsi="Times New Roman"/>
          <w:i w:val="1"/>
          <w:iCs w:val="1"/>
          <w:rtl w:val="0"/>
          <w:lang w:val="pt-PT"/>
        </w:rPr>
        <w:t>lia: autonomia, dinheiro e cidadania</w:t>
      </w:r>
      <w:r>
        <w:rPr>
          <w:rStyle w:val="Hyperlink.3"/>
          <w:rtl w:val="0"/>
          <w:lang w:val="pt-PT"/>
        </w:rPr>
        <w:t>. S</w:t>
      </w:r>
      <w:r>
        <w:rPr>
          <w:rStyle w:val="Hyperlink.3"/>
          <w:rtl w:val="0"/>
          <w:lang w:val="pt-PT"/>
        </w:rPr>
        <w:t>ã</w:t>
      </w:r>
      <w:r>
        <w:rPr>
          <w:rStyle w:val="Hyperlink.3"/>
          <w:rtl w:val="0"/>
          <w:lang w:val="pt-PT"/>
        </w:rPr>
        <w:t>o Paulo: Editora Unesp, 2013.</w:t>
      </w:r>
    </w:p>
  </w:footnote>
  <w:footnote w:id="48">
    <w:p>
      <w:pPr>
        <w:pStyle w:val="footnote text"/>
        <w:jc w:val="both"/>
      </w:pPr>
      <w:r>
        <w:rPr>
          <w:rStyle w:val="Nenhum"/>
          <w:vertAlign w:val="superscript"/>
        </w:rPr>
        <w:footnoteRef/>
      </w:r>
      <w:r>
        <w:rPr>
          <w:rStyle w:val="Hyperlink.3"/>
          <w:rtl w:val="0"/>
          <w:lang w:val="pt-PT"/>
        </w:rPr>
        <w:t xml:space="preserve"> Cabe tamb</w:t>
      </w:r>
      <w:r>
        <w:rPr>
          <w:rStyle w:val="Hyperlink.3"/>
          <w:rtl w:val="0"/>
          <w:lang w:val="pt-PT"/>
        </w:rPr>
        <w:t>é</w:t>
      </w:r>
      <w:r>
        <w:rPr>
          <w:rStyle w:val="Hyperlink.3"/>
          <w:rtl w:val="0"/>
          <w:lang w:val="pt-PT"/>
        </w:rPr>
        <w:t>m um destaque para a rela</w:t>
      </w:r>
      <w:r>
        <w:rPr>
          <w:rStyle w:val="Hyperlink.3"/>
          <w:rtl w:val="0"/>
          <w:lang w:val="pt-PT"/>
        </w:rPr>
        <w:t>çã</w:t>
      </w:r>
      <w:r>
        <w:rPr>
          <w:rStyle w:val="Hyperlink.3"/>
          <w:rtl w:val="0"/>
          <w:lang w:val="pt-PT"/>
        </w:rPr>
        <w:t>o entre m</w:t>
      </w:r>
      <w:r>
        <w:rPr>
          <w:rStyle w:val="Hyperlink.3"/>
          <w:rtl w:val="0"/>
          <w:lang w:val="pt-PT"/>
        </w:rPr>
        <w:t xml:space="preserve">á </w:t>
      </w:r>
      <w:r>
        <w:rPr>
          <w:rStyle w:val="Hyperlink.3"/>
          <w:rtl w:val="0"/>
          <w:lang w:val="pt-PT"/>
        </w:rPr>
        <w:t>nutri</w:t>
      </w:r>
      <w:r>
        <w:rPr>
          <w:rStyle w:val="Hyperlink.3"/>
          <w:rtl w:val="0"/>
          <w:lang w:val="pt-PT"/>
        </w:rPr>
        <w:t>çã</w:t>
      </w:r>
      <w:r>
        <w:rPr>
          <w:rStyle w:val="Hyperlink.3"/>
          <w:rtl w:val="0"/>
          <w:lang w:val="pt-PT"/>
        </w:rPr>
        <w:t>o e o d</w:t>
      </w:r>
      <w:r>
        <w:rPr>
          <w:rStyle w:val="Hyperlink.3"/>
          <w:rtl w:val="0"/>
          <w:lang w:val="pt-PT"/>
        </w:rPr>
        <w:t>é</w:t>
      </w:r>
      <w:r>
        <w:rPr>
          <w:rStyle w:val="Hyperlink.3"/>
          <w:rtl w:val="0"/>
          <w:lang w:val="pt-PT"/>
        </w:rPr>
        <w:t>ficit no desenvolvimento das capacidades cognitivas.</w:t>
      </w:r>
    </w:p>
  </w:footnote>
  <w:footnote w:id="49">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Sob o aspecto da alta taxa de natalidade entre as fam</w:t>
      </w:r>
      <w:r>
        <w:rPr>
          <w:rFonts w:ascii="Times New Roman" w:hAnsi="Times New Roman" w:hint="default"/>
          <w:rtl w:val="0"/>
          <w:lang w:val="pt-PT"/>
        </w:rPr>
        <w:t>í</w:t>
      </w:r>
      <w:r>
        <w:rPr>
          <w:rFonts w:ascii="Times New Roman" w:hAnsi="Times New Roman"/>
          <w:rtl w:val="0"/>
          <w:lang w:val="pt-PT"/>
        </w:rPr>
        <w:t xml:space="preserve">lias pobres, </w:t>
      </w:r>
      <w:r>
        <w:rPr>
          <w:rFonts w:ascii="Times New Roman" w:hAnsi="Times New Roman" w:hint="default"/>
          <w:rtl w:val="0"/>
          <w:lang w:val="pt-PT"/>
        </w:rPr>
        <w:t xml:space="preserve">é </w:t>
      </w:r>
      <w:r>
        <w:rPr>
          <w:rFonts w:ascii="Times New Roman" w:hAnsi="Times New Roman"/>
          <w:rtl w:val="0"/>
          <w:lang w:val="pt-PT"/>
        </w:rPr>
        <w:t>importante considerar que, al</w:t>
      </w:r>
      <w:r>
        <w:rPr>
          <w:rFonts w:ascii="Times New Roman" w:hAnsi="Times New Roman" w:hint="default"/>
          <w:rtl w:val="0"/>
          <w:lang w:val="pt-PT"/>
        </w:rPr>
        <w:t>é</w:t>
      </w:r>
      <w:r>
        <w:rPr>
          <w:rFonts w:ascii="Times New Roman" w:hAnsi="Times New Roman"/>
          <w:rtl w:val="0"/>
          <w:lang w:val="pt-PT"/>
        </w:rPr>
        <w:t>m da quest</w:t>
      </w:r>
      <w:r>
        <w:rPr>
          <w:rFonts w:ascii="Times New Roman" w:hAnsi="Times New Roman" w:hint="default"/>
          <w:rtl w:val="0"/>
          <w:lang w:val="pt-PT"/>
        </w:rPr>
        <w:t>ã</w:t>
      </w:r>
      <w:r>
        <w:rPr>
          <w:rFonts w:ascii="Times New Roman" w:hAnsi="Times New Roman"/>
          <w:rtl w:val="0"/>
          <w:lang w:val="pt-PT"/>
        </w:rPr>
        <w:t>o da falta de informa</w:t>
      </w:r>
      <w:r>
        <w:rPr>
          <w:rFonts w:ascii="Times New Roman" w:hAnsi="Times New Roman" w:hint="default"/>
          <w:rtl w:val="0"/>
          <w:lang w:val="pt-PT"/>
        </w:rPr>
        <w:t>çã</w:t>
      </w:r>
      <w:r>
        <w:rPr>
          <w:rFonts w:ascii="Times New Roman" w:hAnsi="Times New Roman"/>
          <w:rtl w:val="0"/>
          <w:lang w:val="pt-PT"/>
        </w:rPr>
        <w:t>o que inviabiliza o uso dos m</w:t>
      </w:r>
      <w:r>
        <w:rPr>
          <w:rFonts w:ascii="Times New Roman" w:hAnsi="Times New Roman" w:hint="default"/>
          <w:rtl w:val="0"/>
          <w:lang w:val="pt-PT"/>
        </w:rPr>
        <w:t>é</w:t>
      </w:r>
      <w:r>
        <w:rPr>
          <w:rFonts w:ascii="Times New Roman" w:hAnsi="Times New Roman"/>
          <w:rtl w:val="0"/>
          <w:lang w:val="pt-PT"/>
        </w:rPr>
        <w:t>todos contraceptivos, outros fatores devem ser observados, tais como a prole ser percebida enquanto sua express</w:t>
      </w:r>
      <w:r>
        <w:rPr>
          <w:rFonts w:ascii="Times New Roman" w:hAnsi="Times New Roman" w:hint="default"/>
          <w:rtl w:val="0"/>
          <w:lang w:val="pt-PT"/>
        </w:rPr>
        <w:t>ã</w:t>
      </w:r>
      <w:r>
        <w:rPr>
          <w:rFonts w:ascii="Times New Roman" w:hAnsi="Times New Roman"/>
          <w:rtl w:val="0"/>
          <w:lang w:val="pt-PT"/>
        </w:rPr>
        <w:t>o consangu</w:t>
      </w:r>
      <w:r>
        <w:rPr>
          <w:rFonts w:ascii="Times New Roman" w:hAnsi="Times New Roman" w:hint="default"/>
          <w:rtl w:val="0"/>
          <w:lang w:val="pt-PT"/>
        </w:rPr>
        <w:t>í</w:t>
      </w:r>
      <w:r>
        <w:rPr>
          <w:rFonts w:ascii="Times New Roman" w:hAnsi="Times New Roman"/>
          <w:rtl w:val="0"/>
          <w:lang w:val="pt-PT"/>
        </w:rPr>
        <w:t xml:space="preserve">nea projetada socialmente, ou seja, </w:t>
      </w:r>
      <w:r>
        <w:rPr>
          <w:rFonts w:ascii="Times New Roman" w:hAnsi="Times New Roman" w:hint="default"/>
          <w:rtl w:val="0"/>
          <w:lang w:val="pt-PT"/>
        </w:rPr>
        <w:t xml:space="preserve">é </w:t>
      </w:r>
      <w:r>
        <w:rPr>
          <w:rFonts w:ascii="Times New Roman" w:hAnsi="Times New Roman"/>
          <w:rtl w:val="0"/>
          <w:lang w:val="pt-PT"/>
        </w:rPr>
        <w:t>uma forma de se fazer presente no mundo atrav</w:t>
      </w:r>
      <w:r>
        <w:rPr>
          <w:rFonts w:ascii="Times New Roman" w:hAnsi="Times New Roman" w:hint="default"/>
          <w:rtl w:val="0"/>
          <w:lang w:val="pt-PT"/>
        </w:rPr>
        <w:t>é</w:t>
      </w:r>
      <w:r>
        <w:rPr>
          <w:rFonts w:ascii="Times New Roman" w:hAnsi="Times New Roman"/>
          <w:rtl w:val="0"/>
          <w:lang w:val="pt-PT"/>
        </w:rPr>
        <w:t xml:space="preserve">s do outro. Essa afirmativa parece-nos um dado ainda mais importante quando se refere </w:t>
      </w:r>
      <w:r>
        <w:rPr>
          <w:rFonts w:ascii="Times New Roman" w:hAnsi="Times New Roman" w:hint="default"/>
          <w:rtl w:val="0"/>
          <w:lang w:val="pt-PT"/>
        </w:rPr>
        <w:t>à</w:t>
      </w:r>
      <w:r>
        <w:rPr>
          <w:rFonts w:ascii="Times New Roman" w:hAnsi="Times New Roman"/>
          <w:rtl w:val="0"/>
          <w:lang w:val="pt-PT"/>
        </w:rPr>
        <w:t>s fam</w:t>
      </w:r>
      <w:r>
        <w:rPr>
          <w:rFonts w:ascii="Times New Roman" w:hAnsi="Times New Roman" w:hint="default"/>
          <w:rtl w:val="0"/>
          <w:lang w:val="pt-PT"/>
        </w:rPr>
        <w:t>í</w:t>
      </w:r>
      <w:r>
        <w:rPr>
          <w:rFonts w:ascii="Times New Roman" w:hAnsi="Times New Roman"/>
          <w:rtl w:val="0"/>
          <w:lang w:val="pt-PT"/>
        </w:rPr>
        <w:t>lias pobres, visto que, dada sua condi</w:t>
      </w:r>
      <w:r>
        <w:rPr>
          <w:rFonts w:ascii="Times New Roman" w:hAnsi="Times New Roman" w:hint="default"/>
          <w:rtl w:val="0"/>
          <w:lang w:val="pt-PT"/>
        </w:rPr>
        <w:t>çã</w:t>
      </w:r>
      <w:r>
        <w:rPr>
          <w:rFonts w:ascii="Times New Roman" w:hAnsi="Times New Roman"/>
          <w:rtl w:val="0"/>
          <w:lang w:val="pt-PT"/>
        </w:rPr>
        <w:t>o de exclus</w:t>
      </w:r>
      <w:r>
        <w:rPr>
          <w:rFonts w:ascii="Times New Roman" w:hAnsi="Times New Roman" w:hint="default"/>
          <w:rtl w:val="0"/>
          <w:lang w:val="pt-PT"/>
        </w:rPr>
        <w:t>ã</w:t>
      </w:r>
      <w:r>
        <w:rPr>
          <w:rFonts w:ascii="Times New Roman" w:hAnsi="Times New Roman"/>
          <w:rtl w:val="0"/>
          <w:lang w:val="pt-PT"/>
        </w:rPr>
        <w:t>o e subalternidade em determinados contextos, t</w:t>
      </w:r>
      <w:r>
        <w:rPr>
          <w:rFonts w:ascii="Times New Roman" w:hAnsi="Times New Roman" w:hint="default"/>
          <w:rtl w:val="0"/>
          <w:lang w:val="pt-PT"/>
        </w:rPr>
        <w:t>ê</w:t>
      </w:r>
      <w:r>
        <w:rPr>
          <w:rFonts w:ascii="Times New Roman" w:hAnsi="Times New Roman"/>
          <w:rtl w:val="0"/>
          <w:lang w:val="pt-PT"/>
        </w:rPr>
        <w:t>m limitadas suas formas de express</w:t>
      </w:r>
      <w:r>
        <w:rPr>
          <w:rFonts w:ascii="Times New Roman" w:hAnsi="Times New Roman" w:hint="default"/>
          <w:rtl w:val="0"/>
          <w:lang w:val="pt-PT"/>
        </w:rPr>
        <w:t>ã</w:t>
      </w:r>
      <w:r>
        <w:rPr>
          <w:rFonts w:ascii="Times New Roman" w:hAnsi="Times New Roman"/>
          <w:rtl w:val="0"/>
          <w:lang w:val="pt-PT"/>
        </w:rPr>
        <w:t>o social ou de rela</w:t>
      </w:r>
      <w:r>
        <w:rPr>
          <w:rFonts w:ascii="Times New Roman" w:hAnsi="Times New Roman" w:hint="default"/>
          <w:rtl w:val="0"/>
          <w:lang w:val="pt-PT"/>
        </w:rPr>
        <w:t>çõ</w:t>
      </w:r>
      <w:r>
        <w:rPr>
          <w:rFonts w:ascii="Times New Roman" w:hAnsi="Times New Roman"/>
          <w:rtl w:val="0"/>
          <w:lang w:val="pt-PT"/>
        </w:rPr>
        <w:t>es comunit</w:t>
      </w:r>
      <w:r>
        <w:rPr>
          <w:rFonts w:ascii="Times New Roman" w:hAnsi="Times New Roman" w:hint="default"/>
          <w:rtl w:val="0"/>
          <w:lang w:val="pt-PT"/>
        </w:rPr>
        <w:t>á</w:t>
      </w:r>
      <w:r>
        <w:rPr>
          <w:rFonts w:ascii="Times New Roman" w:hAnsi="Times New Roman"/>
          <w:rtl w:val="0"/>
          <w:lang w:val="pt-PT"/>
        </w:rPr>
        <w:t>rias externas ao grupo dom</w:t>
      </w:r>
      <w:r>
        <w:rPr>
          <w:rFonts w:ascii="Times New Roman" w:hAnsi="Times New Roman" w:hint="default"/>
          <w:rtl w:val="0"/>
          <w:lang w:val="pt-PT"/>
        </w:rPr>
        <w:t>é</w:t>
      </w:r>
      <w:r>
        <w:rPr>
          <w:rFonts w:ascii="Times New Roman" w:hAnsi="Times New Roman"/>
          <w:rtl w:val="0"/>
          <w:lang w:val="pt-PT"/>
        </w:rPr>
        <w:t>stico.</w:t>
      </w:r>
    </w:p>
  </w:footnote>
  <w:footnote w:id="50">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RENAULT, Emmannuel. I</w:t>
      </w:r>
      <w:r>
        <w:rPr>
          <w:rFonts w:ascii="Times New Roman" w:hAnsi="Times New Roman" w:hint="default"/>
          <w:rtl w:val="0"/>
          <w:lang w:val="pt-PT"/>
        </w:rPr>
        <w:t>´</w:t>
      </w:r>
      <w:r>
        <w:rPr>
          <w:rFonts w:ascii="Times New Roman" w:hAnsi="Times New Roman"/>
          <w:rtl w:val="0"/>
          <w:lang w:val="pt-PT"/>
        </w:rPr>
        <w:t>exp</w:t>
      </w:r>
      <w:r>
        <w:rPr>
          <w:rFonts w:ascii="Times New Roman" w:hAnsi="Times New Roman" w:hint="default"/>
          <w:rtl w:val="0"/>
          <w:lang w:val="pt-PT"/>
        </w:rPr>
        <w:t>é</w:t>
      </w:r>
      <w:r>
        <w:rPr>
          <w:rFonts w:ascii="Times New Roman" w:hAnsi="Times New Roman"/>
          <w:rtl w:val="0"/>
          <w:lang w:val="pt-PT"/>
        </w:rPr>
        <w:t xml:space="preserve">rience de I </w:t>
      </w:r>
      <w:r>
        <w:rPr>
          <w:rFonts w:ascii="Times New Roman" w:hAnsi="Times New Roman" w:hint="default"/>
          <w:rtl w:val="0"/>
          <w:lang w:val="pt-PT"/>
        </w:rPr>
        <w:t>‘</w:t>
      </w:r>
      <w:r>
        <w:rPr>
          <w:rFonts w:ascii="Times New Roman" w:hAnsi="Times New Roman"/>
          <w:rtl w:val="0"/>
          <w:lang w:val="pt-PT"/>
        </w:rPr>
        <w:t>Insjustice. Reconnaissance et clinique de I</w:t>
      </w:r>
      <w:r>
        <w:rPr>
          <w:rFonts w:ascii="Times New Roman" w:hAnsi="Times New Roman" w:hint="default"/>
          <w:rtl w:val="0"/>
          <w:lang w:val="pt-PT"/>
        </w:rPr>
        <w:t>’</w:t>
      </w:r>
      <w:r>
        <w:rPr>
          <w:rFonts w:ascii="Times New Roman" w:hAnsi="Times New Roman"/>
          <w:rtl w:val="0"/>
          <w:lang w:val="pt-PT"/>
        </w:rPr>
        <w:t>Injustice. Paris: La D</w:t>
      </w:r>
      <w:r>
        <w:rPr>
          <w:rFonts w:ascii="Times New Roman" w:hAnsi="Times New Roman" w:hint="default"/>
          <w:rtl w:val="0"/>
          <w:lang w:val="pt-PT"/>
        </w:rPr>
        <w:t>é</w:t>
      </w:r>
      <w:r>
        <w:rPr>
          <w:rFonts w:ascii="Times New Roman" w:hAnsi="Times New Roman"/>
          <w:rtl w:val="0"/>
          <w:lang w:val="pt-PT"/>
        </w:rPr>
        <w:t>couverte, 2004. RENAULT, Emmannuel. Souffrances socia</w:t>
      </w:r>
      <w:r>
        <w:rPr>
          <w:rFonts w:ascii="Times New Roman" w:hAnsi="Times New Roman" w:hint="default"/>
          <w:rtl w:val="0"/>
          <w:lang w:val="pt-PT"/>
        </w:rPr>
        <w:t>á</w:t>
      </w:r>
      <w:r>
        <w:rPr>
          <w:rFonts w:ascii="Times New Roman" w:hAnsi="Times New Roman"/>
          <w:rtl w:val="0"/>
          <w:lang w:val="pt-PT"/>
        </w:rPr>
        <w:t>les. Philosophie, psychobologie. Paris: La D</w:t>
      </w:r>
      <w:r>
        <w:rPr>
          <w:rFonts w:ascii="Times New Roman" w:hAnsi="Times New Roman" w:hint="default"/>
          <w:rtl w:val="0"/>
          <w:lang w:val="pt-PT"/>
        </w:rPr>
        <w:t>é</w:t>
      </w:r>
      <w:r>
        <w:rPr>
          <w:rFonts w:ascii="Times New Roman" w:hAnsi="Times New Roman"/>
          <w:rtl w:val="0"/>
          <w:lang w:val="pt-PT"/>
        </w:rPr>
        <w:t>couverte, 2008. (PINZANI, 2017, p. 304).</w:t>
      </w:r>
    </w:p>
  </w:footnote>
  <w:footnote w:id="51">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Arts. 5, II; 24-C, </w:t>
      </w:r>
      <w:r>
        <w:rPr>
          <w:rFonts w:ascii="Times New Roman" w:hAnsi="Times New Roman" w:hint="default"/>
          <w:rtl w:val="0"/>
          <w:lang w:val="pt-PT"/>
        </w:rPr>
        <w:t>§</w:t>
      </w:r>
      <w:r>
        <w:rPr>
          <w:rFonts w:ascii="Times New Roman" w:hAnsi="Times New Roman"/>
          <w:rtl w:val="0"/>
          <w:lang w:val="pt-PT"/>
        </w:rPr>
        <w:t>1</w:t>
      </w:r>
      <w:r>
        <w:rPr>
          <w:rFonts w:ascii="Times New Roman" w:hAnsi="Times New Roman" w:hint="default"/>
          <w:rtl w:val="0"/>
          <w:lang w:val="pt-PT"/>
        </w:rPr>
        <w:t>º</w:t>
      </w:r>
      <w:r>
        <w:rPr>
          <w:rFonts w:ascii="Times New Roman" w:hAnsi="Times New Roman"/>
          <w:rtl w:val="0"/>
          <w:lang w:val="pt-PT"/>
        </w:rPr>
        <w:t xml:space="preserve">.; 26 e 32, </w:t>
      </w:r>
      <w:r>
        <w:rPr>
          <w:rFonts w:ascii="Times New Roman" w:hAnsi="Times New Roman" w:hint="default"/>
          <w:rtl w:val="0"/>
          <w:lang w:val="pt-PT"/>
        </w:rPr>
        <w:t>§</w:t>
      </w:r>
      <w:r>
        <w:rPr>
          <w:rFonts w:ascii="Times New Roman" w:hAnsi="Times New Roman"/>
          <w:rtl w:val="0"/>
          <w:lang w:val="pt-PT"/>
        </w:rPr>
        <w:t>2</w:t>
      </w:r>
      <w:r>
        <w:rPr>
          <w:rFonts w:ascii="Times New Roman" w:hAnsi="Times New Roman" w:hint="default"/>
          <w:rtl w:val="0"/>
          <w:lang w:val="pt-PT"/>
        </w:rPr>
        <w:t>º</w:t>
      </w:r>
      <w:r>
        <w:rPr>
          <w:rFonts w:ascii="Times New Roman" w:hAnsi="Times New Roman"/>
          <w:rtl w:val="0"/>
          <w:lang w:val="pt-PT"/>
        </w:rPr>
        <w:t>. A participa</w:t>
      </w:r>
      <w:r>
        <w:rPr>
          <w:rFonts w:ascii="Times New Roman" w:hAnsi="Times New Roman" w:hint="default"/>
          <w:rtl w:val="0"/>
          <w:lang w:val="pt-PT"/>
        </w:rPr>
        <w:t>çã</w:t>
      </w:r>
      <w:r>
        <w:rPr>
          <w:rFonts w:ascii="Times New Roman" w:hAnsi="Times New Roman"/>
          <w:rtl w:val="0"/>
          <w:lang w:val="pt-PT"/>
        </w:rPr>
        <w:t xml:space="preserve">o social </w:t>
      </w:r>
      <w:r>
        <w:rPr>
          <w:rFonts w:ascii="Times New Roman" w:hAnsi="Times New Roman" w:hint="default"/>
          <w:rtl w:val="0"/>
          <w:lang w:val="pt-PT"/>
        </w:rPr>
        <w:t xml:space="preserve">é </w:t>
      </w:r>
      <w:r>
        <w:rPr>
          <w:rFonts w:ascii="Times New Roman" w:hAnsi="Times New Roman"/>
          <w:rtl w:val="0"/>
          <w:lang w:val="pt-PT"/>
        </w:rPr>
        <w:t>um importante instrumento para fortalecer as pol</w:t>
      </w:r>
      <w:r>
        <w:rPr>
          <w:rFonts w:ascii="Times New Roman" w:hAnsi="Times New Roman" w:hint="default"/>
          <w:rtl w:val="0"/>
          <w:lang w:val="pt-PT"/>
        </w:rPr>
        <w:t>í</w:t>
      </w:r>
      <w:r>
        <w:rPr>
          <w:rFonts w:ascii="Times New Roman" w:hAnsi="Times New Roman"/>
          <w:rtl w:val="0"/>
          <w:lang w:val="pt-PT"/>
        </w:rPr>
        <w:t>ticas p</w:t>
      </w:r>
      <w:r>
        <w:rPr>
          <w:rFonts w:ascii="Times New Roman" w:hAnsi="Times New Roman" w:hint="default"/>
          <w:rtl w:val="0"/>
          <w:lang w:val="pt-PT"/>
        </w:rPr>
        <w:t>ú</w:t>
      </w:r>
      <w:r>
        <w:rPr>
          <w:rFonts w:ascii="Times New Roman" w:hAnsi="Times New Roman"/>
          <w:rtl w:val="0"/>
          <w:lang w:val="pt-PT"/>
        </w:rPr>
        <w:t xml:space="preserve">blicas que fazem frente </w:t>
      </w:r>
      <w:r>
        <w:rPr>
          <w:rFonts w:ascii="Times New Roman" w:hAnsi="Times New Roman" w:hint="default"/>
          <w:rtl w:val="0"/>
          <w:lang w:val="pt-PT"/>
        </w:rPr>
        <w:t xml:space="preserve">à </w:t>
      </w:r>
      <w:r>
        <w:rPr>
          <w:rFonts w:ascii="Times New Roman" w:hAnsi="Times New Roman"/>
          <w:rtl w:val="0"/>
          <w:lang w:val="pt-PT"/>
        </w:rPr>
        <w:t>pobreza. S</w:t>
      </w:r>
      <w:r>
        <w:rPr>
          <w:rFonts w:ascii="Times New Roman" w:hAnsi="Times New Roman" w:hint="default"/>
          <w:rtl w:val="0"/>
          <w:lang w:val="pt-PT"/>
        </w:rPr>
        <w:t>ã</w:t>
      </w:r>
      <w:r>
        <w:rPr>
          <w:rFonts w:ascii="Times New Roman" w:hAnsi="Times New Roman"/>
          <w:rtl w:val="0"/>
          <w:lang w:val="pt-PT"/>
        </w:rPr>
        <w:t>o ineg</w:t>
      </w:r>
      <w:r>
        <w:rPr>
          <w:rFonts w:ascii="Times New Roman" w:hAnsi="Times New Roman" w:hint="default"/>
          <w:rtl w:val="0"/>
          <w:lang w:val="pt-PT"/>
        </w:rPr>
        <w:t>á</w:t>
      </w:r>
      <w:r>
        <w:rPr>
          <w:rFonts w:ascii="Times New Roman" w:hAnsi="Times New Roman"/>
          <w:rtl w:val="0"/>
          <w:lang w:val="pt-PT"/>
        </w:rPr>
        <w:t>veis e not</w:t>
      </w:r>
      <w:r>
        <w:rPr>
          <w:rFonts w:ascii="Times New Roman" w:hAnsi="Times New Roman" w:hint="default"/>
          <w:rtl w:val="0"/>
          <w:lang w:val="pt-PT"/>
        </w:rPr>
        <w:t>ó</w:t>
      </w:r>
      <w:r>
        <w:rPr>
          <w:rFonts w:ascii="Times New Roman" w:hAnsi="Times New Roman"/>
          <w:rtl w:val="0"/>
          <w:lang w:val="pt-PT"/>
        </w:rPr>
        <w:t>rios os avan</w:t>
      </w:r>
      <w:r>
        <w:rPr>
          <w:rFonts w:ascii="Times New Roman" w:hAnsi="Times New Roman" w:hint="default"/>
          <w:rtl w:val="0"/>
          <w:lang w:val="pt-PT"/>
        </w:rPr>
        <w:t>ç</w:t>
      </w:r>
      <w:r>
        <w:rPr>
          <w:rFonts w:ascii="Times New Roman" w:hAnsi="Times New Roman"/>
          <w:rtl w:val="0"/>
          <w:lang w:val="pt-PT"/>
        </w:rPr>
        <w:t>os da participa</w:t>
      </w:r>
      <w:r>
        <w:rPr>
          <w:rFonts w:ascii="Times New Roman" w:hAnsi="Times New Roman" w:hint="default"/>
          <w:rtl w:val="0"/>
          <w:lang w:val="pt-PT"/>
        </w:rPr>
        <w:t>çã</w:t>
      </w:r>
      <w:r>
        <w:rPr>
          <w:rFonts w:ascii="Times New Roman" w:hAnsi="Times New Roman"/>
          <w:rtl w:val="0"/>
          <w:lang w:val="pt-PT"/>
        </w:rPr>
        <w:t xml:space="preserve">o popular no </w:t>
      </w:r>
      <w:r>
        <w:rPr>
          <w:rFonts w:ascii="Times New Roman" w:hAnsi="Times New Roman" w:hint="default"/>
          <w:rtl w:val="0"/>
          <w:lang w:val="pt-PT"/>
        </w:rPr>
        <w:t>â</w:t>
      </w:r>
      <w:r>
        <w:rPr>
          <w:rFonts w:ascii="Times New Roman" w:hAnsi="Times New Roman"/>
          <w:rtl w:val="0"/>
          <w:lang w:val="pt-PT"/>
        </w:rPr>
        <w:t>mbito das pol</w:t>
      </w:r>
      <w:r>
        <w:rPr>
          <w:rFonts w:ascii="Times New Roman" w:hAnsi="Times New Roman" w:hint="default"/>
          <w:rtl w:val="0"/>
          <w:lang w:val="pt-PT"/>
        </w:rPr>
        <w:t>í</w:t>
      </w:r>
      <w:r>
        <w:rPr>
          <w:rFonts w:ascii="Times New Roman" w:hAnsi="Times New Roman"/>
          <w:rtl w:val="0"/>
          <w:lang w:val="pt-PT"/>
        </w:rPr>
        <w:t>ticas de assist</w:t>
      </w:r>
      <w:r>
        <w:rPr>
          <w:rFonts w:ascii="Times New Roman" w:hAnsi="Times New Roman" w:hint="default"/>
          <w:rtl w:val="0"/>
          <w:lang w:val="pt-PT"/>
        </w:rPr>
        <w:t>ê</w:t>
      </w:r>
      <w:r>
        <w:rPr>
          <w:rFonts w:ascii="Times New Roman" w:hAnsi="Times New Roman"/>
          <w:rtl w:val="0"/>
          <w:lang w:val="pt-PT"/>
        </w:rPr>
        <w:t>ncia social no Brasil, especialmente com as diretrizes estabelecidas na Constitui</w:t>
      </w:r>
      <w:r>
        <w:rPr>
          <w:rFonts w:ascii="Times New Roman" w:hAnsi="Times New Roman" w:hint="default"/>
          <w:rtl w:val="0"/>
          <w:lang w:val="pt-PT"/>
        </w:rPr>
        <w:t>çã</w:t>
      </w:r>
      <w:r>
        <w:rPr>
          <w:rFonts w:ascii="Times New Roman" w:hAnsi="Times New Roman"/>
          <w:rtl w:val="0"/>
          <w:lang w:val="pt-PT"/>
        </w:rPr>
        <w:t>o, na LOAS e demais normativos</w:t>
      </w:r>
      <w:del w:id="1190" w:date="2022-05-06T12:25:40Z" w:author="oculto">
        <w:r>
          <w:rPr>
            <w:rFonts w:ascii="Times New Roman" w:hAnsi="Times New Roman"/>
            <w:rtl w:val="0"/>
            <w:lang w:val="pt-PT"/>
          </w:rPr>
          <w:delText xml:space="preserve"> pol</w:delText>
        </w:r>
      </w:del>
      <w:del w:id="1191" w:date="2022-05-06T12:25:40Z" w:author="oculto">
        <w:r>
          <w:rPr>
            <w:rFonts w:ascii="Times New Roman" w:hAnsi="Times New Roman" w:hint="default"/>
            <w:rtl w:val="0"/>
            <w:lang w:val="pt-PT"/>
          </w:rPr>
          <w:delText>í</w:delText>
        </w:r>
      </w:del>
      <w:del w:id="1192" w:date="2022-05-06T12:25:40Z" w:author="oculto">
        <w:r>
          <w:rPr>
            <w:rFonts w:ascii="Times New Roman" w:hAnsi="Times New Roman"/>
            <w:rtl w:val="0"/>
            <w:lang w:val="pt-PT"/>
          </w:rPr>
          <w:delText>tica</w:delText>
        </w:r>
      </w:del>
      <w:r>
        <w:rPr>
          <w:rFonts w:ascii="Times New Roman" w:hAnsi="Times New Roman"/>
          <w:rtl w:val="0"/>
          <w:lang w:val="pt-PT"/>
        </w:rPr>
        <w:t>. Ocorre, entretanto, que, h</w:t>
      </w:r>
      <w:r>
        <w:rPr>
          <w:rFonts w:ascii="Times New Roman" w:hAnsi="Times New Roman" w:hint="default"/>
          <w:rtl w:val="0"/>
          <w:lang w:val="pt-PT"/>
        </w:rPr>
        <w:t xml:space="preserve">á </w:t>
      </w:r>
      <w:r>
        <w:rPr>
          <w:rFonts w:ascii="Times New Roman" w:hAnsi="Times New Roman"/>
          <w:rtl w:val="0"/>
          <w:lang w:val="pt-PT"/>
        </w:rPr>
        <w:t>de se perceber criticamente as formas como essa participa</w:t>
      </w:r>
      <w:r>
        <w:rPr>
          <w:rFonts w:ascii="Times New Roman" w:hAnsi="Times New Roman" w:hint="default"/>
          <w:rtl w:val="0"/>
          <w:lang w:val="pt-PT"/>
        </w:rPr>
        <w:t>çã</w:t>
      </w:r>
      <w:r>
        <w:rPr>
          <w:rFonts w:ascii="Times New Roman" w:hAnsi="Times New Roman"/>
          <w:rtl w:val="0"/>
          <w:lang w:val="pt-PT"/>
        </w:rPr>
        <w:t>o se d</w:t>
      </w:r>
      <w:r>
        <w:rPr>
          <w:rFonts w:ascii="Times New Roman" w:hAnsi="Times New Roman" w:hint="default"/>
          <w:rtl w:val="0"/>
          <w:lang w:val="pt-PT"/>
        </w:rPr>
        <w:t xml:space="preserve">á </w:t>
      </w:r>
      <w:r>
        <w:rPr>
          <w:rFonts w:ascii="Times New Roman" w:hAnsi="Times New Roman"/>
          <w:rtl w:val="0"/>
          <w:lang w:val="pt-PT"/>
        </w:rPr>
        <w:t>nos diversos espa</w:t>
      </w:r>
      <w:r>
        <w:rPr>
          <w:rFonts w:ascii="Times New Roman" w:hAnsi="Times New Roman" w:hint="default"/>
          <w:rtl w:val="0"/>
          <w:lang w:val="pt-PT"/>
        </w:rPr>
        <w:t>ç</w:t>
      </w:r>
      <w:r>
        <w:rPr>
          <w:rFonts w:ascii="Times New Roman" w:hAnsi="Times New Roman"/>
          <w:rtl w:val="0"/>
          <w:lang w:val="pt-PT"/>
        </w:rPr>
        <w:t>os de poder, e como acontece na pr</w:t>
      </w:r>
      <w:r>
        <w:rPr>
          <w:rFonts w:ascii="Times New Roman" w:hAnsi="Times New Roman" w:hint="default"/>
          <w:rtl w:val="0"/>
          <w:lang w:val="pt-PT"/>
        </w:rPr>
        <w:t>á</w:t>
      </w:r>
      <w:r>
        <w:rPr>
          <w:rFonts w:ascii="Times New Roman" w:hAnsi="Times New Roman"/>
          <w:rtl w:val="0"/>
          <w:lang w:val="pt-PT"/>
        </w:rPr>
        <w:t>tica. N</w:t>
      </w:r>
      <w:r>
        <w:rPr>
          <w:rFonts w:ascii="Times New Roman" w:hAnsi="Times New Roman" w:hint="default"/>
          <w:rtl w:val="0"/>
          <w:lang w:val="pt-PT"/>
        </w:rPr>
        <w:t>ã</w:t>
      </w:r>
      <w:r>
        <w:rPr>
          <w:rFonts w:ascii="Times New Roman" w:hAnsi="Times New Roman"/>
          <w:rtl w:val="0"/>
          <w:lang w:val="pt-PT"/>
        </w:rPr>
        <w:t>o basta abrir canais de participa</w:t>
      </w:r>
      <w:r>
        <w:rPr>
          <w:rFonts w:ascii="Times New Roman" w:hAnsi="Times New Roman" w:hint="default"/>
          <w:rtl w:val="0"/>
          <w:lang w:val="pt-PT"/>
        </w:rPr>
        <w:t>çã</w:t>
      </w:r>
      <w:r>
        <w:rPr>
          <w:rFonts w:ascii="Times New Roman" w:hAnsi="Times New Roman"/>
          <w:rtl w:val="0"/>
          <w:lang w:val="pt-PT"/>
        </w:rPr>
        <w:t>o se a voz dos pobres n</w:t>
      </w:r>
      <w:r>
        <w:rPr>
          <w:rFonts w:ascii="Times New Roman" w:hAnsi="Times New Roman" w:hint="default"/>
          <w:rtl w:val="0"/>
          <w:lang w:val="pt-PT"/>
        </w:rPr>
        <w:t>ã</w:t>
      </w:r>
      <w:r>
        <w:rPr>
          <w:rFonts w:ascii="Times New Roman" w:hAnsi="Times New Roman"/>
          <w:rtl w:val="0"/>
          <w:lang w:val="pt-PT"/>
        </w:rPr>
        <w:t>o gerar mudan</w:t>
      </w:r>
      <w:r>
        <w:rPr>
          <w:rFonts w:ascii="Times New Roman" w:hAnsi="Times New Roman" w:hint="default"/>
          <w:rtl w:val="0"/>
          <w:lang w:val="pt-PT"/>
        </w:rPr>
        <w:t>ç</w:t>
      </w:r>
      <w:r>
        <w:rPr>
          <w:rFonts w:ascii="Times New Roman" w:hAnsi="Times New Roman"/>
          <w:rtl w:val="0"/>
          <w:lang w:val="pt-PT"/>
        </w:rPr>
        <w:t>as efetivas que possam atender seus reais interesses. Se os canais de participa</w:t>
      </w:r>
      <w:r>
        <w:rPr>
          <w:rFonts w:ascii="Times New Roman" w:hAnsi="Times New Roman" w:hint="default"/>
          <w:rtl w:val="0"/>
          <w:lang w:val="pt-PT"/>
        </w:rPr>
        <w:t>çã</w:t>
      </w:r>
      <w:r>
        <w:rPr>
          <w:rFonts w:ascii="Times New Roman" w:hAnsi="Times New Roman"/>
          <w:rtl w:val="0"/>
          <w:lang w:val="pt-PT"/>
        </w:rPr>
        <w:t xml:space="preserve">o restringir o alcance dessa </w:t>
      </w:r>
      <w:r>
        <w:rPr>
          <w:rFonts w:ascii="Times New Roman" w:hAnsi="Times New Roman" w:hint="default"/>
          <w:rtl w:val="0"/>
          <w:lang w:val="pt-PT"/>
        </w:rPr>
        <w:t>“</w:t>
      </w:r>
      <w:r>
        <w:rPr>
          <w:rFonts w:ascii="Times New Roman" w:hAnsi="Times New Roman"/>
          <w:rtl w:val="0"/>
          <w:lang w:val="pt-PT"/>
        </w:rPr>
        <w:t>voz</w:t>
      </w:r>
      <w:r>
        <w:rPr>
          <w:rFonts w:ascii="Times New Roman" w:hAnsi="Times New Roman" w:hint="default"/>
          <w:rtl w:val="0"/>
          <w:lang w:val="pt-PT"/>
        </w:rPr>
        <w:t>”</w:t>
      </w:r>
      <w:r>
        <w:rPr>
          <w:rFonts w:ascii="Times New Roman" w:hAnsi="Times New Roman"/>
          <w:rtl w:val="0"/>
          <w:lang w:val="pt-PT"/>
        </w:rPr>
        <w:t>, pode se transformar em instrumento de manipula</w:t>
      </w:r>
      <w:r>
        <w:rPr>
          <w:rFonts w:ascii="Times New Roman" w:hAnsi="Times New Roman" w:hint="default"/>
          <w:rtl w:val="0"/>
          <w:lang w:val="pt-PT"/>
        </w:rPr>
        <w:t>çã</w:t>
      </w:r>
      <w:r>
        <w:rPr>
          <w:rFonts w:ascii="Times New Roman" w:hAnsi="Times New Roman"/>
          <w:rtl w:val="0"/>
          <w:lang w:val="pt-PT"/>
        </w:rPr>
        <w:t>o, ou simplesmente servir</w:t>
      </w:r>
      <w:r>
        <w:rPr>
          <w:rFonts w:ascii="Times New Roman" w:hAnsi="Times New Roman" w:hint="default"/>
          <w:rtl w:val="0"/>
          <w:lang w:val="pt-PT"/>
        </w:rPr>
        <w:t xml:space="preserve">á </w:t>
      </w:r>
      <w:r>
        <w:rPr>
          <w:rFonts w:ascii="Times New Roman" w:hAnsi="Times New Roman"/>
          <w:rtl w:val="0"/>
          <w:lang w:val="pt-PT"/>
        </w:rPr>
        <w:t xml:space="preserve">para </w:t>
      </w:r>
      <w:del w:id="1193" w:date="2022-05-06T12:26:05Z" w:author="oculto">
        <w:r>
          <w:rPr>
            <w:rFonts w:ascii="Times New Roman" w:hAnsi="Times New Roman"/>
            <w:rtl w:val="0"/>
            <w:lang w:val="pt-PT"/>
          </w:rPr>
          <w:delText>assossegar</w:delText>
        </w:r>
      </w:del>
      <w:ins w:id="1194" w:date="2022-05-06T12:26:07Z" w:author="oculto">
        <w:r>
          <w:rPr>
            <w:rFonts w:ascii="Times New Roman" w:hAnsi="Times New Roman"/>
            <w:rtl w:val="0"/>
            <w:lang w:val="en-US"/>
          </w:rPr>
          <w:t>apaziguar</w:t>
        </w:r>
      </w:ins>
      <w:r>
        <w:rPr>
          <w:rFonts w:ascii="Times New Roman" w:hAnsi="Times New Roman"/>
          <w:rtl w:val="0"/>
          <w:lang w:val="pt-PT"/>
        </w:rPr>
        <w:t xml:space="preserve"> as massas agudizadas pela injusti</w:t>
      </w:r>
      <w:r>
        <w:rPr>
          <w:rFonts w:ascii="Times New Roman" w:hAnsi="Times New Roman" w:hint="default"/>
          <w:rtl w:val="0"/>
          <w:lang w:val="pt-PT"/>
        </w:rPr>
        <w:t>ç</w:t>
      </w:r>
      <w:r>
        <w:rPr>
          <w:rFonts w:ascii="Times New Roman" w:hAnsi="Times New Roman"/>
          <w:rtl w:val="0"/>
          <w:lang w:val="pt-PT"/>
        </w:rPr>
        <w:t>a e opress</w:t>
      </w:r>
      <w:r>
        <w:rPr>
          <w:rFonts w:ascii="Times New Roman" w:hAnsi="Times New Roman" w:hint="default"/>
          <w:rtl w:val="0"/>
          <w:lang w:val="pt-PT"/>
        </w:rPr>
        <w:t>ã</w:t>
      </w:r>
      <w:r>
        <w:rPr>
          <w:rFonts w:ascii="Times New Roman" w:hAnsi="Times New Roman"/>
          <w:rtl w:val="0"/>
          <w:lang w:val="pt-PT"/>
        </w:rPr>
        <w:t>o.</w:t>
      </w:r>
    </w:p>
  </w:footnote>
  <w:footnote w:id="52">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Sob este aspecto, parece-nos que o conceito de vida </w:t>
      </w:r>
      <w:r>
        <w:rPr>
          <w:rFonts w:ascii="Times New Roman" w:hAnsi="Times New Roman" w:hint="default"/>
          <w:rtl w:val="0"/>
          <w:lang w:val="pt-PT"/>
        </w:rPr>
        <w:t>“</w:t>
      </w:r>
      <w:r>
        <w:rPr>
          <w:rFonts w:ascii="Times New Roman" w:hAnsi="Times New Roman"/>
          <w:rtl w:val="0"/>
          <w:lang w:val="pt-PT"/>
        </w:rPr>
        <w:t>normal</w:t>
      </w:r>
      <w:r>
        <w:rPr>
          <w:rFonts w:ascii="Times New Roman" w:hAnsi="Times New Roman" w:hint="default"/>
          <w:rtl w:val="0"/>
          <w:lang w:val="pt-PT"/>
        </w:rPr>
        <w:t xml:space="preserve">” </w:t>
      </w:r>
      <w:r>
        <w:rPr>
          <w:rFonts w:ascii="Times New Roman" w:hAnsi="Times New Roman"/>
          <w:rtl w:val="0"/>
          <w:lang w:val="pt-PT"/>
        </w:rPr>
        <w:t>aparece um tanto quanto gen</w:t>
      </w:r>
      <w:r>
        <w:rPr>
          <w:rFonts w:ascii="Times New Roman" w:hAnsi="Times New Roman" w:hint="default"/>
          <w:rtl w:val="0"/>
          <w:lang w:val="pt-PT"/>
        </w:rPr>
        <w:t>é</w:t>
      </w:r>
      <w:r>
        <w:rPr>
          <w:rFonts w:ascii="Times New Roman" w:hAnsi="Times New Roman"/>
          <w:rtl w:val="0"/>
          <w:lang w:val="pt-PT"/>
        </w:rPr>
        <w:t>rico no texto apresentado por Pinzani, merecendo uma an</w:t>
      </w:r>
      <w:r>
        <w:rPr>
          <w:rFonts w:ascii="Times New Roman" w:hAnsi="Times New Roman" w:hint="default"/>
          <w:rtl w:val="0"/>
          <w:lang w:val="pt-PT"/>
        </w:rPr>
        <w:t>á</w:t>
      </w:r>
      <w:r>
        <w:rPr>
          <w:rFonts w:ascii="Times New Roman" w:hAnsi="Times New Roman"/>
          <w:rtl w:val="0"/>
          <w:lang w:val="pt-PT"/>
        </w:rPr>
        <w:t xml:space="preserve">lise mais aprofundada sobre o que se entende por vida </w:t>
      </w:r>
      <w:r>
        <w:rPr>
          <w:rFonts w:ascii="Times New Roman" w:hAnsi="Times New Roman" w:hint="default"/>
          <w:rtl w:val="0"/>
          <w:lang w:val="pt-PT"/>
        </w:rPr>
        <w:t>“</w:t>
      </w:r>
      <w:r>
        <w:rPr>
          <w:rFonts w:ascii="Times New Roman" w:hAnsi="Times New Roman"/>
          <w:rtl w:val="0"/>
          <w:lang w:val="pt-PT"/>
        </w:rPr>
        <w:t>normal</w:t>
      </w:r>
      <w:r>
        <w:rPr>
          <w:rFonts w:ascii="Times New Roman" w:hAnsi="Times New Roman" w:hint="default"/>
          <w:rtl w:val="0"/>
          <w:lang w:val="pt-PT"/>
        </w:rPr>
        <w:t>”</w:t>
      </w:r>
      <w:r>
        <w:rPr>
          <w:rFonts w:ascii="Times New Roman" w:hAnsi="Times New Roman"/>
          <w:rtl w:val="0"/>
          <w:lang w:val="pt-PT"/>
        </w:rPr>
        <w:t xml:space="preserve">, especialmente se consideramos a complexidade e a variedade dos grupos sociais/ regionais brasileiros. </w:t>
      </w:r>
    </w:p>
  </w:footnote>
  <w:footnote w:id="53">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Crespo ainda ressalta outros fatores que afetam a renda dos indiv</w:t>
      </w:r>
      <w:r>
        <w:rPr>
          <w:rFonts w:ascii="Times New Roman" w:hAnsi="Times New Roman" w:hint="default"/>
          <w:rtl w:val="0"/>
          <w:lang w:val="pt-PT"/>
        </w:rPr>
        <w:t>í</w:t>
      </w:r>
      <w:r>
        <w:rPr>
          <w:rFonts w:ascii="Times New Roman" w:hAnsi="Times New Roman"/>
          <w:rtl w:val="0"/>
          <w:lang w:val="pt-PT"/>
        </w:rPr>
        <w:t>duos, tais como a idade, a maternidade, o g</w:t>
      </w:r>
      <w:r>
        <w:rPr>
          <w:rFonts w:ascii="Times New Roman" w:hAnsi="Times New Roman" w:hint="default"/>
          <w:rtl w:val="0"/>
          <w:lang w:val="pt-PT"/>
        </w:rPr>
        <w:t>ê</w:t>
      </w:r>
      <w:r>
        <w:rPr>
          <w:rFonts w:ascii="Times New Roman" w:hAnsi="Times New Roman"/>
          <w:rtl w:val="0"/>
          <w:lang w:val="pt-PT"/>
        </w:rPr>
        <w:t>nero, a localiza</w:t>
      </w:r>
      <w:r>
        <w:rPr>
          <w:rFonts w:ascii="Times New Roman" w:hAnsi="Times New Roman" w:hint="default"/>
          <w:rtl w:val="0"/>
          <w:lang w:val="pt-PT"/>
        </w:rPr>
        <w:t>çã</w:t>
      </w:r>
      <w:r>
        <w:rPr>
          <w:rFonts w:ascii="Times New Roman" w:hAnsi="Times New Roman"/>
          <w:rtl w:val="0"/>
          <w:lang w:val="pt-PT"/>
        </w:rPr>
        <w:t>o, a sa</w:t>
      </w:r>
      <w:r>
        <w:rPr>
          <w:rFonts w:ascii="Times New Roman" w:hAnsi="Times New Roman" w:hint="default"/>
          <w:rtl w:val="0"/>
          <w:lang w:val="pt-PT"/>
        </w:rPr>
        <w:t>ú</w:t>
      </w:r>
      <w:r>
        <w:rPr>
          <w:rFonts w:ascii="Times New Roman" w:hAnsi="Times New Roman"/>
          <w:rtl w:val="0"/>
          <w:lang w:val="pt-PT"/>
        </w:rPr>
        <w:t>de e outras varia</w:t>
      </w:r>
      <w:r>
        <w:rPr>
          <w:rFonts w:ascii="Times New Roman" w:hAnsi="Times New Roman" w:hint="default"/>
          <w:rtl w:val="0"/>
          <w:lang w:val="pt-PT"/>
        </w:rPr>
        <w:t>çõ</w:t>
      </w:r>
      <w:r>
        <w:rPr>
          <w:rFonts w:ascii="Times New Roman" w:hAnsi="Times New Roman"/>
          <w:rtl w:val="0"/>
          <w:lang w:val="pt-PT"/>
        </w:rPr>
        <w:t>es que as pessoas n</w:t>
      </w:r>
      <w:r>
        <w:rPr>
          <w:rFonts w:ascii="Times New Roman" w:hAnsi="Times New Roman" w:hint="default"/>
          <w:rtl w:val="0"/>
          <w:lang w:val="pt-PT"/>
        </w:rPr>
        <w:t>ã</w:t>
      </w:r>
      <w:r>
        <w:rPr>
          <w:rFonts w:ascii="Times New Roman" w:hAnsi="Times New Roman"/>
          <w:rtl w:val="0"/>
          <w:lang w:val="pt-PT"/>
        </w:rPr>
        <w:t>o t</w:t>
      </w:r>
      <w:r>
        <w:rPr>
          <w:rFonts w:ascii="Times New Roman" w:hAnsi="Times New Roman" w:hint="default"/>
          <w:rtl w:val="0"/>
          <w:lang w:val="pt-PT"/>
        </w:rPr>
        <w:t>ê</w:t>
      </w:r>
      <w:r>
        <w:rPr>
          <w:rFonts w:ascii="Times New Roman" w:hAnsi="Times New Roman"/>
          <w:rtl w:val="0"/>
          <w:lang w:val="pt-PT"/>
        </w:rPr>
        <w:t>m controle. Acrescido a isto, pessoas com enfermidades, ou pessoas com defici</w:t>
      </w:r>
      <w:r>
        <w:rPr>
          <w:rFonts w:ascii="Times New Roman" w:hAnsi="Times New Roman" w:hint="default"/>
          <w:rtl w:val="0"/>
          <w:lang w:val="pt-PT"/>
        </w:rPr>
        <w:t>ê</w:t>
      </w:r>
      <w:r>
        <w:rPr>
          <w:rFonts w:ascii="Times New Roman" w:hAnsi="Times New Roman"/>
          <w:rtl w:val="0"/>
          <w:lang w:val="pt-PT"/>
        </w:rPr>
        <w:t xml:space="preserve">ncia, podem precisar de mais renda devido </w:t>
      </w:r>
      <w:r>
        <w:rPr>
          <w:rFonts w:ascii="Times New Roman" w:hAnsi="Times New Roman" w:hint="default"/>
          <w:rtl w:val="0"/>
          <w:lang w:val="pt-PT"/>
        </w:rPr>
        <w:t xml:space="preserve">à </w:t>
      </w:r>
      <w:r>
        <w:rPr>
          <w:rFonts w:ascii="Times New Roman" w:hAnsi="Times New Roman"/>
          <w:rtl w:val="0"/>
          <w:lang w:val="pt-PT"/>
        </w:rPr>
        <w:t>redu</w:t>
      </w:r>
      <w:r>
        <w:rPr>
          <w:rFonts w:ascii="Times New Roman" w:hAnsi="Times New Roman" w:hint="default"/>
          <w:rtl w:val="0"/>
          <w:lang w:val="pt-PT"/>
        </w:rPr>
        <w:t>çã</w:t>
      </w:r>
      <w:r>
        <w:rPr>
          <w:rFonts w:ascii="Times New Roman" w:hAnsi="Times New Roman"/>
          <w:rtl w:val="0"/>
          <w:lang w:val="pt-PT"/>
        </w:rPr>
        <w:t>o de seu potencial para auferir renda, bem como os custos que podem ser mais elevados, face a necessidade de maior assist</w:t>
      </w:r>
      <w:r>
        <w:rPr>
          <w:rFonts w:ascii="Times New Roman" w:hAnsi="Times New Roman" w:hint="default"/>
          <w:rtl w:val="0"/>
          <w:lang w:val="pt-PT"/>
        </w:rPr>
        <w:t>ê</w:t>
      </w:r>
      <w:r>
        <w:rPr>
          <w:rFonts w:ascii="Times New Roman" w:hAnsi="Times New Roman"/>
          <w:rtl w:val="0"/>
          <w:lang w:val="pt-PT"/>
        </w:rPr>
        <w:t>ncia para obter os mesmos funcionamentos.</w:t>
      </w:r>
    </w:p>
  </w:footnote>
  <w:footnote w:id="54">
    <w:p>
      <w:pPr>
        <w:pStyle w:val="footnote text"/>
        <w:jc w:val="both"/>
      </w:pPr>
      <w:r>
        <w:rPr>
          <w:rStyle w:val="Nenhum"/>
          <w:vertAlign w:val="superscript"/>
        </w:rPr>
        <w:footnoteRef/>
      </w:r>
      <w:r>
        <w:rPr>
          <w:rStyle w:val="Hyperlink.3"/>
          <w:rtl w:val="0"/>
          <w:lang w:val="pt-PT"/>
        </w:rPr>
        <w:t xml:space="preserve"> MOLLAT, Michel. Os pobres da Idade M</w:t>
      </w:r>
      <w:r>
        <w:rPr>
          <w:rStyle w:val="Hyperlink.3"/>
          <w:rtl w:val="0"/>
          <w:lang w:val="pt-PT"/>
        </w:rPr>
        <w:t>é</w:t>
      </w:r>
      <w:r>
        <w:rPr>
          <w:rStyle w:val="Hyperlink.3"/>
          <w:rtl w:val="0"/>
          <w:lang w:val="pt-PT"/>
        </w:rPr>
        <w:t>dia. S</w:t>
      </w:r>
      <w:r>
        <w:rPr>
          <w:rStyle w:val="Hyperlink.3"/>
          <w:rtl w:val="0"/>
          <w:lang w:val="pt-PT"/>
        </w:rPr>
        <w:t>ã</w:t>
      </w:r>
      <w:r>
        <w:rPr>
          <w:rStyle w:val="Hyperlink.3"/>
          <w:rtl w:val="0"/>
          <w:lang w:val="pt-PT"/>
        </w:rPr>
        <w:t>o Paulo, 1989.</w:t>
      </w:r>
    </w:p>
  </w:footnote>
  <w:footnote w:id="55">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Lei 8.742/ 1993, art. 20, </w:t>
      </w:r>
      <w:r>
        <w:rPr>
          <w:rStyle w:val="Nenhum"/>
          <w:rFonts w:ascii="Times New Roman" w:hAnsi="Times New Roman" w:hint="default"/>
          <w:shd w:val="clear" w:color="auto" w:fill="ffffff"/>
          <w:rtl w:val="0"/>
          <w:lang w:val="pt-PT"/>
        </w:rPr>
        <w:t xml:space="preserve">§ </w:t>
      </w:r>
      <w:r>
        <w:rPr>
          <w:rStyle w:val="Nenhum"/>
          <w:rFonts w:ascii="Times New Roman" w:hAnsi="Times New Roman"/>
          <w:shd w:val="clear" w:color="auto" w:fill="ffffff"/>
          <w:rtl w:val="0"/>
          <w:lang w:val="pt-PT"/>
        </w:rPr>
        <w:t>3</w:t>
      </w:r>
      <w:r>
        <w:rPr>
          <w:rStyle w:val="Nenhum"/>
          <w:rFonts w:ascii="Times New Roman" w:hAnsi="Times New Roman" w:hint="default"/>
          <w:shd w:val="clear" w:color="auto" w:fill="ffffff"/>
          <w:rtl w:val="0"/>
          <w:lang w:val="pt-PT"/>
        </w:rPr>
        <w:t xml:space="preserve">º </w:t>
      </w:r>
      <w:r>
        <w:rPr>
          <w:rStyle w:val="Nenhum"/>
          <w:rFonts w:ascii="Times New Roman" w:hAnsi="Times New Roman"/>
          <w:shd w:val="clear" w:color="auto" w:fill="ffffff"/>
          <w:rtl w:val="0"/>
          <w:lang w:val="pt-PT"/>
        </w:rPr>
        <w:t>Observados os demais crit</w:t>
      </w:r>
      <w:r>
        <w:rPr>
          <w:rStyle w:val="Nenhum"/>
          <w:rFonts w:ascii="Times New Roman" w:hAnsi="Times New Roman" w:hint="default"/>
          <w:shd w:val="clear" w:color="auto" w:fill="ffffff"/>
          <w:rtl w:val="0"/>
          <w:lang w:val="pt-PT"/>
        </w:rPr>
        <w:t>é</w:t>
      </w:r>
      <w:r>
        <w:rPr>
          <w:rStyle w:val="Nenhum"/>
          <w:rFonts w:ascii="Times New Roman" w:hAnsi="Times New Roman"/>
          <w:shd w:val="clear" w:color="auto" w:fill="ffffff"/>
          <w:rtl w:val="0"/>
          <w:lang w:val="pt-PT"/>
        </w:rPr>
        <w:t>rios de elegibilidade definidos nesta Lei, ter</w:t>
      </w:r>
      <w:r>
        <w:rPr>
          <w:rStyle w:val="Nenhum"/>
          <w:rFonts w:ascii="Times New Roman" w:hAnsi="Times New Roman" w:hint="default"/>
          <w:shd w:val="clear" w:color="auto" w:fill="ffffff"/>
          <w:rtl w:val="0"/>
          <w:lang w:val="pt-PT"/>
        </w:rPr>
        <w:t>ã</w:t>
      </w:r>
      <w:r>
        <w:rPr>
          <w:rStyle w:val="Nenhum"/>
          <w:rFonts w:ascii="Times New Roman" w:hAnsi="Times New Roman"/>
          <w:shd w:val="clear" w:color="auto" w:fill="ffffff"/>
          <w:rtl w:val="0"/>
          <w:lang w:val="pt-PT"/>
        </w:rPr>
        <w:t>o direito ao benef</w:t>
      </w:r>
      <w:r>
        <w:rPr>
          <w:rStyle w:val="Nenhum"/>
          <w:rFonts w:ascii="Times New Roman" w:hAnsi="Times New Roman" w:hint="default"/>
          <w:shd w:val="clear" w:color="auto" w:fill="ffffff"/>
          <w:rtl w:val="0"/>
          <w:lang w:val="pt-PT"/>
        </w:rPr>
        <w:t>í</w:t>
      </w:r>
      <w:r>
        <w:rPr>
          <w:rStyle w:val="Nenhum"/>
          <w:rFonts w:ascii="Times New Roman" w:hAnsi="Times New Roman"/>
          <w:shd w:val="clear" w:color="auto" w:fill="ffffff"/>
          <w:rtl w:val="0"/>
          <w:lang w:val="pt-PT"/>
        </w:rPr>
        <w:t>cio financeiro de que trata o</w:t>
      </w:r>
      <w:r>
        <w:rPr>
          <w:rStyle w:val="Nenhum"/>
          <w:rFonts w:ascii="Times New Roman" w:hAnsi="Times New Roman" w:hint="default"/>
          <w:shd w:val="clear" w:color="auto" w:fill="ffffff"/>
          <w:rtl w:val="0"/>
          <w:lang w:val="pt-PT"/>
        </w:rPr>
        <w:t> </w:t>
      </w:r>
      <w:r>
        <w:rPr>
          <w:rStyle w:val="Nenhum"/>
          <w:rFonts w:ascii="Times New Roman" w:hAnsi="Times New Roman"/>
          <w:shd w:val="clear" w:color="auto" w:fill="ffffff"/>
          <w:rtl w:val="0"/>
          <w:lang w:val="pt-PT"/>
        </w:rPr>
        <w:t>caput</w:t>
      </w:r>
      <w:r>
        <w:rPr>
          <w:rStyle w:val="Nenhum"/>
          <w:rFonts w:ascii="Times New Roman" w:hAnsi="Times New Roman" w:hint="default"/>
          <w:shd w:val="clear" w:color="auto" w:fill="ffffff"/>
          <w:rtl w:val="0"/>
          <w:lang w:val="pt-PT"/>
        </w:rPr>
        <w:t> </w:t>
      </w:r>
      <w:r>
        <w:rPr>
          <w:rStyle w:val="Nenhum"/>
          <w:rFonts w:ascii="Times New Roman" w:hAnsi="Times New Roman"/>
          <w:shd w:val="clear" w:color="auto" w:fill="ffffff"/>
          <w:rtl w:val="0"/>
          <w:lang w:val="pt-PT"/>
        </w:rPr>
        <w:t>deste artigo a pessoa com defici</w:t>
      </w:r>
      <w:r>
        <w:rPr>
          <w:rStyle w:val="Nenhum"/>
          <w:rFonts w:ascii="Times New Roman" w:hAnsi="Times New Roman" w:hint="default"/>
          <w:shd w:val="clear" w:color="auto" w:fill="ffffff"/>
          <w:rtl w:val="0"/>
          <w:lang w:val="pt-PT"/>
        </w:rPr>
        <w:t>ê</w:t>
      </w:r>
      <w:r>
        <w:rPr>
          <w:rStyle w:val="Nenhum"/>
          <w:rFonts w:ascii="Times New Roman" w:hAnsi="Times New Roman"/>
          <w:shd w:val="clear" w:color="auto" w:fill="ffffff"/>
          <w:rtl w:val="0"/>
          <w:lang w:val="pt-PT"/>
        </w:rPr>
        <w:t>ncia ou a pessoa idosa com renda familiar mensal</w:t>
      </w:r>
      <w:r>
        <w:rPr>
          <w:rStyle w:val="Nenhum"/>
          <w:rFonts w:ascii="Times New Roman" w:hAnsi="Times New Roman" w:hint="default"/>
          <w:shd w:val="clear" w:color="auto" w:fill="ffffff"/>
          <w:rtl w:val="0"/>
          <w:lang w:val="pt-PT"/>
        </w:rPr>
        <w:t> </w:t>
      </w:r>
      <w:r>
        <w:rPr>
          <w:rStyle w:val="Nenhum"/>
          <w:rFonts w:ascii="Times New Roman" w:hAnsi="Times New Roman"/>
          <w:shd w:val="clear" w:color="auto" w:fill="ffffff"/>
          <w:rtl w:val="0"/>
          <w:lang w:val="pt-PT"/>
        </w:rPr>
        <w:t>per capita</w:t>
      </w:r>
      <w:r>
        <w:rPr>
          <w:rStyle w:val="Nenhum"/>
          <w:rFonts w:ascii="Times New Roman" w:hAnsi="Times New Roman" w:hint="default"/>
          <w:shd w:val="clear" w:color="auto" w:fill="ffffff"/>
          <w:rtl w:val="0"/>
          <w:lang w:val="pt-PT"/>
        </w:rPr>
        <w:t> </w:t>
      </w:r>
      <w:r>
        <w:rPr>
          <w:rStyle w:val="Nenhum"/>
          <w:rFonts w:ascii="Times New Roman" w:hAnsi="Times New Roman"/>
          <w:shd w:val="clear" w:color="auto" w:fill="ffffff"/>
          <w:rtl w:val="0"/>
          <w:lang w:val="pt-PT"/>
        </w:rPr>
        <w:t>igual ou inferior a 1/4 (um quarto) do sal</w:t>
      </w:r>
      <w:r>
        <w:rPr>
          <w:rStyle w:val="Nenhum"/>
          <w:rFonts w:ascii="Times New Roman" w:hAnsi="Times New Roman" w:hint="default"/>
          <w:shd w:val="clear" w:color="auto" w:fill="ffffff"/>
          <w:rtl w:val="0"/>
          <w:lang w:val="pt-PT"/>
        </w:rPr>
        <w:t>á</w:t>
      </w:r>
      <w:r>
        <w:rPr>
          <w:rStyle w:val="Nenhum"/>
          <w:rFonts w:ascii="Times New Roman" w:hAnsi="Times New Roman"/>
          <w:shd w:val="clear" w:color="auto" w:fill="ffffff"/>
          <w:rtl w:val="0"/>
          <w:lang w:val="pt-PT"/>
        </w:rPr>
        <w:t>rio-m</w:t>
      </w:r>
      <w:r>
        <w:rPr>
          <w:rStyle w:val="Nenhum"/>
          <w:rFonts w:ascii="Times New Roman" w:hAnsi="Times New Roman" w:hint="default"/>
          <w:shd w:val="clear" w:color="auto" w:fill="ffffff"/>
          <w:rtl w:val="0"/>
          <w:lang w:val="pt-PT"/>
        </w:rPr>
        <w:t>í</w:t>
      </w:r>
      <w:r>
        <w:rPr>
          <w:rStyle w:val="Nenhum"/>
          <w:rFonts w:ascii="Times New Roman" w:hAnsi="Times New Roman"/>
          <w:shd w:val="clear" w:color="auto" w:fill="ffffff"/>
          <w:rtl w:val="0"/>
          <w:lang w:val="pt-PT"/>
        </w:rPr>
        <w:t>nimo. (Reda</w:t>
      </w:r>
      <w:r>
        <w:rPr>
          <w:rStyle w:val="Nenhum"/>
          <w:rFonts w:ascii="Times New Roman" w:hAnsi="Times New Roman" w:hint="default"/>
          <w:shd w:val="clear" w:color="auto" w:fill="ffffff"/>
          <w:rtl w:val="0"/>
          <w:lang w:val="pt-PT"/>
        </w:rPr>
        <w:t>çã</w:t>
      </w:r>
      <w:r>
        <w:rPr>
          <w:rStyle w:val="Nenhum"/>
          <w:rFonts w:ascii="Times New Roman" w:hAnsi="Times New Roman"/>
          <w:shd w:val="clear" w:color="auto" w:fill="ffffff"/>
          <w:rtl w:val="0"/>
          <w:lang w:val="pt-PT"/>
        </w:rPr>
        <w:t>o dada pela Lei 14.176 de 22 de junho de 2021).</w:t>
      </w:r>
    </w:p>
  </w:footnote>
  <w:footnote w:id="56">
    <w:p>
      <w:pPr>
        <w:pStyle w:val="Corpo A"/>
        <w:jc w:val="both"/>
      </w:pPr>
      <w:r>
        <w:rPr>
          <w:rStyle w:val="Nenhum"/>
          <w:vertAlign w:val="superscript"/>
        </w:rPr>
        <w:footnoteRef/>
      </w:r>
      <w:r>
        <w:rPr>
          <w:rStyle w:val="Nenhum"/>
          <w:sz w:val="20"/>
          <w:szCs w:val="20"/>
          <w:rtl w:val="0"/>
          <w:lang w:val="pt-PT"/>
        </w:rPr>
        <w:t xml:space="preserve"> Lei Org</w:t>
      </w:r>
      <w:r>
        <w:rPr>
          <w:rStyle w:val="Nenhum"/>
          <w:sz w:val="20"/>
          <w:szCs w:val="20"/>
          <w:rtl w:val="0"/>
        </w:rPr>
        <w:t>â</w:t>
      </w:r>
      <w:r>
        <w:rPr>
          <w:rStyle w:val="Nenhum"/>
          <w:sz w:val="20"/>
          <w:szCs w:val="20"/>
          <w:rtl w:val="0"/>
          <w:lang w:val="pt-PT"/>
        </w:rPr>
        <w:t>nica da Assist</w:t>
      </w:r>
      <w:r>
        <w:rPr>
          <w:rStyle w:val="Nenhum"/>
          <w:sz w:val="20"/>
          <w:szCs w:val="20"/>
          <w:rtl w:val="0"/>
        </w:rPr>
        <w:t>ê</w:t>
      </w:r>
      <w:r>
        <w:rPr>
          <w:rStyle w:val="Nenhum"/>
          <w:sz w:val="20"/>
          <w:szCs w:val="20"/>
          <w:rtl w:val="0"/>
          <w:lang w:val="pt-PT"/>
        </w:rPr>
        <w:t>ncia Social, art. 4</w:t>
      </w:r>
      <w:r>
        <w:rPr>
          <w:rStyle w:val="Nenhum"/>
          <w:sz w:val="20"/>
          <w:szCs w:val="20"/>
          <w:rtl w:val="0"/>
        </w:rPr>
        <w:t xml:space="preserve">º </w:t>
      </w:r>
      <w:r>
        <w:rPr>
          <w:rStyle w:val="Nenhum"/>
          <w:sz w:val="20"/>
          <w:szCs w:val="20"/>
          <w:rtl w:val="0"/>
          <w:lang w:val="pt-PT"/>
        </w:rPr>
        <w:t>A assist</w:t>
      </w:r>
      <w:r>
        <w:rPr>
          <w:rStyle w:val="Nenhum"/>
          <w:sz w:val="20"/>
          <w:szCs w:val="20"/>
          <w:rtl w:val="0"/>
        </w:rPr>
        <w:t>ê</w:t>
      </w:r>
      <w:r>
        <w:rPr>
          <w:rStyle w:val="Nenhum"/>
          <w:sz w:val="20"/>
          <w:szCs w:val="20"/>
          <w:rtl w:val="0"/>
          <w:lang w:val="pt-PT"/>
        </w:rPr>
        <w:t>ncia social rege-se pelos seguintes princ</w:t>
      </w:r>
      <w:r>
        <w:rPr>
          <w:rStyle w:val="Nenhum"/>
          <w:sz w:val="20"/>
          <w:szCs w:val="20"/>
          <w:rtl w:val="0"/>
        </w:rPr>
        <w:t>í</w:t>
      </w:r>
      <w:r>
        <w:rPr>
          <w:rStyle w:val="Nenhum"/>
          <w:sz w:val="20"/>
          <w:szCs w:val="20"/>
          <w:rtl w:val="0"/>
          <w:lang w:val="pt-PT"/>
        </w:rPr>
        <w:t xml:space="preserve">pios: I - supremacia do atendimento </w:t>
      </w:r>
      <w:r>
        <w:rPr>
          <w:rStyle w:val="Nenhum"/>
          <w:sz w:val="20"/>
          <w:szCs w:val="20"/>
          <w:rtl w:val="0"/>
        </w:rPr>
        <w:t>à</w:t>
      </w:r>
      <w:r>
        <w:rPr>
          <w:rStyle w:val="Nenhum"/>
          <w:sz w:val="20"/>
          <w:szCs w:val="20"/>
          <w:rtl w:val="0"/>
          <w:lang w:val="pt-PT"/>
        </w:rPr>
        <w:t>s necessidades sociais sobre as exig</w:t>
      </w:r>
      <w:r>
        <w:rPr>
          <w:rStyle w:val="Nenhum"/>
          <w:sz w:val="20"/>
          <w:szCs w:val="20"/>
          <w:rtl w:val="0"/>
        </w:rPr>
        <w:t>ê</w:t>
      </w:r>
      <w:r>
        <w:rPr>
          <w:rStyle w:val="Nenhum"/>
          <w:sz w:val="20"/>
          <w:szCs w:val="20"/>
          <w:rtl w:val="0"/>
          <w:lang w:val="pt-PT"/>
        </w:rPr>
        <w:t>ncias de rentabilidade econ</w:t>
      </w:r>
      <w:r>
        <w:rPr>
          <w:rStyle w:val="Nenhum"/>
          <w:sz w:val="20"/>
          <w:szCs w:val="20"/>
          <w:rtl w:val="0"/>
        </w:rPr>
        <w:t>ô</w:t>
      </w:r>
      <w:r>
        <w:rPr>
          <w:rStyle w:val="Nenhum"/>
          <w:sz w:val="20"/>
          <w:szCs w:val="20"/>
          <w:rtl w:val="0"/>
          <w:lang w:val="de-DE"/>
        </w:rPr>
        <w:t>mica; II - universaliza</w:t>
      </w:r>
      <w:r>
        <w:rPr>
          <w:rStyle w:val="Nenhum"/>
          <w:sz w:val="20"/>
          <w:szCs w:val="20"/>
          <w:rtl w:val="0"/>
          <w:lang w:val="pt-PT"/>
        </w:rPr>
        <w:t>çã</w:t>
      </w:r>
      <w:r>
        <w:rPr>
          <w:rStyle w:val="Nenhum"/>
          <w:sz w:val="20"/>
          <w:szCs w:val="20"/>
          <w:rtl w:val="0"/>
          <w:lang w:val="pt-PT"/>
        </w:rPr>
        <w:t>o dos direitos sociais, a fim de tornar o destinat</w:t>
      </w:r>
      <w:r>
        <w:rPr>
          <w:rStyle w:val="Nenhum"/>
          <w:sz w:val="20"/>
          <w:szCs w:val="20"/>
          <w:rtl w:val="0"/>
        </w:rPr>
        <w:t>á</w:t>
      </w:r>
      <w:r>
        <w:rPr>
          <w:rStyle w:val="Nenhum"/>
          <w:sz w:val="20"/>
          <w:szCs w:val="20"/>
          <w:rtl w:val="0"/>
          <w:lang w:val="pt-PT"/>
        </w:rPr>
        <w:t>rio da a</w:t>
      </w:r>
      <w:r>
        <w:rPr>
          <w:rStyle w:val="Nenhum"/>
          <w:sz w:val="20"/>
          <w:szCs w:val="20"/>
          <w:rtl w:val="0"/>
          <w:lang w:val="pt-PT"/>
        </w:rPr>
        <w:t>çã</w:t>
      </w:r>
      <w:r>
        <w:rPr>
          <w:rStyle w:val="Nenhum"/>
          <w:sz w:val="20"/>
          <w:szCs w:val="20"/>
          <w:rtl w:val="0"/>
          <w:lang w:val="pt-PT"/>
        </w:rPr>
        <w:t>o assistencial alcan</w:t>
      </w:r>
      <w:r>
        <w:rPr>
          <w:rStyle w:val="Nenhum"/>
          <w:sz w:val="20"/>
          <w:szCs w:val="20"/>
          <w:rtl w:val="0"/>
          <w:lang w:val="pt-PT"/>
        </w:rPr>
        <w:t>çá</w:t>
      </w:r>
      <w:r>
        <w:rPr>
          <w:rStyle w:val="Nenhum"/>
          <w:sz w:val="20"/>
          <w:szCs w:val="20"/>
          <w:rtl w:val="0"/>
          <w:lang w:val="pt-PT"/>
        </w:rPr>
        <w:t>vel pelas demais pol</w:t>
      </w:r>
      <w:r>
        <w:rPr>
          <w:rStyle w:val="Nenhum"/>
          <w:sz w:val="20"/>
          <w:szCs w:val="20"/>
          <w:rtl w:val="0"/>
        </w:rPr>
        <w:t>í</w:t>
      </w:r>
      <w:r>
        <w:rPr>
          <w:rStyle w:val="Nenhum"/>
          <w:sz w:val="20"/>
          <w:szCs w:val="20"/>
          <w:rtl w:val="0"/>
          <w:lang w:val="pt-PT"/>
        </w:rPr>
        <w:t>ticas p</w:t>
      </w:r>
      <w:r>
        <w:rPr>
          <w:rStyle w:val="Nenhum"/>
          <w:sz w:val="20"/>
          <w:szCs w:val="20"/>
          <w:rtl w:val="0"/>
        </w:rPr>
        <w:t>ú</w:t>
      </w:r>
      <w:r>
        <w:rPr>
          <w:rStyle w:val="Nenhum"/>
          <w:sz w:val="20"/>
          <w:szCs w:val="20"/>
          <w:rtl w:val="0"/>
          <w:lang w:val="es-ES_tradnl"/>
        </w:rPr>
        <w:t xml:space="preserve">blicas; III - </w:t>
      </w:r>
      <w:r>
        <w:rPr>
          <w:rStyle w:val="Nenhum"/>
          <w:i w:val="1"/>
          <w:iCs w:val="1"/>
          <w:sz w:val="20"/>
          <w:szCs w:val="20"/>
          <w:rtl w:val="0"/>
          <w:lang w:val="pt-PT"/>
        </w:rPr>
        <w:t xml:space="preserve">respeito </w:t>
      </w:r>
      <w:r>
        <w:rPr>
          <w:rStyle w:val="Nenhum"/>
          <w:i w:val="1"/>
          <w:iCs w:val="1"/>
          <w:sz w:val="20"/>
          <w:szCs w:val="20"/>
          <w:rtl w:val="0"/>
        </w:rPr>
        <w:t xml:space="preserve">à </w:t>
      </w:r>
      <w:r>
        <w:rPr>
          <w:rStyle w:val="Nenhum"/>
          <w:i w:val="1"/>
          <w:iCs w:val="1"/>
          <w:sz w:val="20"/>
          <w:szCs w:val="20"/>
          <w:rtl w:val="0"/>
          <w:lang w:val="pt-PT"/>
        </w:rPr>
        <w:t>dignidade do cidad</w:t>
      </w:r>
      <w:r>
        <w:rPr>
          <w:rStyle w:val="Nenhum"/>
          <w:i w:val="1"/>
          <w:iCs w:val="1"/>
          <w:sz w:val="20"/>
          <w:szCs w:val="20"/>
          <w:rtl w:val="0"/>
          <w:lang w:val="pt-PT"/>
        </w:rPr>
        <w:t>ã</w:t>
      </w:r>
      <w:r>
        <w:rPr>
          <w:rStyle w:val="Nenhum"/>
          <w:i w:val="1"/>
          <w:iCs w:val="1"/>
          <w:sz w:val="20"/>
          <w:szCs w:val="20"/>
          <w:rtl w:val="0"/>
          <w:lang w:val="it-IT"/>
        </w:rPr>
        <w:t xml:space="preserve">o, </w:t>
      </w:r>
      <w:r>
        <w:rPr>
          <w:rStyle w:val="Nenhum"/>
          <w:i w:val="1"/>
          <w:iCs w:val="1"/>
          <w:sz w:val="20"/>
          <w:szCs w:val="20"/>
          <w:rtl w:val="0"/>
        </w:rPr>
        <w:t xml:space="preserve">à </w:t>
      </w:r>
      <w:r>
        <w:rPr>
          <w:rStyle w:val="Nenhum"/>
          <w:i w:val="1"/>
          <w:iCs w:val="1"/>
          <w:sz w:val="20"/>
          <w:szCs w:val="20"/>
          <w:rtl w:val="0"/>
          <w:lang w:val="pt-PT"/>
        </w:rPr>
        <w:t>sua autonomia e ao seu direito a benef</w:t>
      </w:r>
      <w:r>
        <w:rPr>
          <w:rStyle w:val="Nenhum"/>
          <w:i w:val="1"/>
          <w:iCs w:val="1"/>
          <w:sz w:val="20"/>
          <w:szCs w:val="20"/>
          <w:rtl w:val="0"/>
        </w:rPr>
        <w:t>í</w:t>
      </w:r>
      <w:r>
        <w:rPr>
          <w:rStyle w:val="Nenhum"/>
          <w:i w:val="1"/>
          <w:iCs w:val="1"/>
          <w:sz w:val="20"/>
          <w:szCs w:val="20"/>
          <w:rtl w:val="0"/>
          <w:lang w:val="pt-PT"/>
        </w:rPr>
        <w:t>cios e servi</w:t>
      </w:r>
      <w:r>
        <w:rPr>
          <w:rStyle w:val="Nenhum"/>
          <w:i w:val="1"/>
          <w:iCs w:val="1"/>
          <w:sz w:val="20"/>
          <w:szCs w:val="20"/>
          <w:rtl w:val="0"/>
        </w:rPr>
        <w:t>ç</w:t>
      </w:r>
      <w:r>
        <w:rPr>
          <w:rStyle w:val="Nenhum"/>
          <w:i w:val="1"/>
          <w:iCs w:val="1"/>
          <w:sz w:val="20"/>
          <w:szCs w:val="20"/>
          <w:rtl w:val="0"/>
          <w:lang w:val="pt-PT"/>
        </w:rPr>
        <w:t xml:space="preserve">os de qualidade, bem como </w:t>
      </w:r>
      <w:r>
        <w:rPr>
          <w:rStyle w:val="Nenhum"/>
          <w:i w:val="1"/>
          <w:iCs w:val="1"/>
          <w:sz w:val="20"/>
          <w:szCs w:val="20"/>
          <w:rtl w:val="0"/>
        </w:rPr>
        <w:t xml:space="preserve">à </w:t>
      </w:r>
      <w:r>
        <w:rPr>
          <w:rStyle w:val="Nenhum"/>
          <w:i w:val="1"/>
          <w:iCs w:val="1"/>
          <w:sz w:val="20"/>
          <w:szCs w:val="20"/>
          <w:rtl w:val="0"/>
          <w:lang w:val="es-ES_tradnl"/>
        </w:rPr>
        <w:t>conviv</w:t>
      </w:r>
      <w:r>
        <w:rPr>
          <w:rStyle w:val="Nenhum"/>
          <w:i w:val="1"/>
          <w:iCs w:val="1"/>
          <w:sz w:val="20"/>
          <w:szCs w:val="20"/>
          <w:rtl w:val="0"/>
        </w:rPr>
        <w:t>ê</w:t>
      </w:r>
      <w:r>
        <w:rPr>
          <w:rStyle w:val="Nenhum"/>
          <w:i w:val="1"/>
          <w:iCs w:val="1"/>
          <w:sz w:val="20"/>
          <w:szCs w:val="20"/>
          <w:rtl w:val="0"/>
          <w:lang w:val="pt-PT"/>
        </w:rPr>
        <w:t>ncia familiar e comunit</w:t>
      </w:r>
      <w:r>
        <w:rPr>
          <w:rStyle w:val="Nenhum"/>
          <w:i w:val="1"/>
          <w:iCs w:val="1"/>
          <w:sz w:val="20"/>
          <w:szCs w:val="20"/>
          <w:rtl w:val="0"/>
        </w:rPr>
        <w:t>á</w:t>
      </w:r>
      <w:r>
        <w:rPr>
          <w:rStyle w:val="Nenhum"/>
          <w:i w:val="1"/>
          <w:iCs w:val="1"/>
          <w:sz w:val="20"/>
          <w:szCs w:val="20"/>
          <w:rtl w:val="0"/>
          <w:lang w:val="pt-PT"/>
        </w:rPr>
        <w:t>ria, vedando-se qualquer comprova</w:t>
      </w:r>
      <w:r>
        <w:rPr>
          <w:rStyle w:val="Nenhum"/>
          <w:i w:val="1"/>
          <w:iCs w:val="1"/>
          <w:sz w:val="20"/>
          <w:szCs w:val="20"/>
          <w:rtl w:val="0"/>
          <w:lang w:val="pt-PT"/>
        </w:rPr>
        <w:t>çã</w:t>
      </w:r>
      <w:r>
        <w:rPr>
          <w:rStyle w:val="Nenhum"/>
          <w:i w:val="1"/>
          <w:iCs w:val="1"/>
          <w:sz w:val="20"/>
          <w:szCs w:val="20"/>
          <w:rtl w:val="0"/>
        </w:rPr>
        <w:t>o vexat</w:t>
      </w:r>
      <w:r>
        <w:rPr>
          <w:rStyle w:val="Nenhum"/>
          <w:i w:val="1"/>
          <w:iCs w:val="1"/>
          <w:sz w:val="20"/>
          <w:szCs w:val="20"/>
          <w:rtl w:val="0"/>
          <w:lang w:val="es-ES_tradnl"/>
        </w:rPr>
        <w:t>ó</w:t>
      </w:r>
      <w:r>
        <w:rPr>
          <w:rStyle w:val="Nenhum"/>
          <w:i w:val="1"/>
          <w:iCs w:val="1"/>
          <w:sz w:val="20"/>
          <w:szCs w:val="20"/>
          <w:rtl w:val="0"/>
          <w:lang w:val="pt-PT"/>
        </w:rPr>
        <w:t>ria de necessidade</w:t>
      </w:r>
      <w:r>
        <w:rPr>
          <w:rStyle w:val="Nenhum"/>
          <w:sz w:val="20"/>
          <w:szCs w:val="20"/>
          <w:rtl w:val="0"/>
        </w:rPr>
        <w:t xml:space="preserve">; IV </w:t>
      </w:r>
      <w:r>
        <w:rPr>
          <w:rStyle w:val="Nenhum"/>
          <w:i w:val="1"/>
          <w:iCs w:val="1"/>
          <w:sz w:val="20"/>
          <w:szCs w:val="20"/>
          <w:rtl w:val="0"/>
          <w:lang w:val="pt-PT"/>
        </w:rPr>
        <w:t>- igualdade de direitos no acesso ao atendimento, sem discrimina</w:t>
      </w:r>
      <w:r>
        <w:rPr>
          <w:rStyle w:val="Nenhum"/>
          <w:i w:val="1"/>
          <w:iCs w:val="1"/>
          <w:sz w:val="20"/>
          <w:szCs w:val="20"/>
          <w:rtl w:val="0"/>
          <w:lang w:val="pt-PT"/>
        </w:rPr>
        <w:t>çã</w:t>
      </w:r>
      <w:r>
        <w:rPr>
          <w:rStyle w:val="Nenhum"/>
          <w:i w:val="1"/>
          <w:iCs w:val="1"/>
          <w:sz w:val="20"/>
          <w:szCs w:val="20"/>
          <w:rtl w:val="0"/>
          <w:lang w:val="pt-PT"/>
        </w:rPr>
        <w:t>o de qualquer natureza, garantindo-se equival</w:t>
      </w:r>
      <w:r>
        <w:rPr>
          <w:rStyle w:val="Nenhum"/>
          <w:i w:val="1"/>
          <w:iCs w:val="1"/>
          <w:sz w:val="20"/>
          <w:szCs w:val="20"/>
          <w:rtl w:val="0"/>
        </w:rPr>
        <w:t>ê</w:t>
      </w:r>
      <w:r>
        <w:rPr>
          <w:rStyle w:val="Nenhum"/>
          <w:i w:val="1"/>
          <w:iCs w:val="1"/>
          <w:sz w:val="20"/>
          <w:szCs w:val="20"/>
          <w:rtl w:val="0"/>
          <w:lang w:val="es-ES_tradnl"/>
        </w:rPr>
        <w:t xml:space="preserve">ncia </w:t>
      </w:r>
      <w:r>
        <w:rPr>
          <w:rStyle w:val="Nenhum"/>
          <w:i w:val="1"/>
          <w:iCs w:val="1"/>
          <w:sz w:val="20"/>
          <w:szCs w:val="20"/>
          <w:rtl w:val="0"/>
        </w:rPr>
        <w:t>à</w:t>
      </w:r>
      <w:r>
        <w:rPr>
          <w:rStyle w:val="Nenhum"/>
          <w:i w:val="1"/>
          <w:iCs w:val="1"/>
          <w:sz w:val="20"/>
          <w:szCs w:val="20"/>
          <w:rtl w:val="0"/>
          <w:lang w:val="fr-FR"/>
        </w:rPr>
        <w:t>s popula</w:t>
      </w:r>
      <w:r>
        <w:rPr>
          <w:rStyle w:val="Nenhum"/>
          <w:i w:val="1"/>
          <w:iCs w:val="1"/>
          <w:sz w:val="20"/>
          <w:szCs w:val="20"/>
          <w:rtl w:val="0"/>
          <w:lang w:val="pt-PT"/>
        </w:rPr>
        <w:t>çõ</w:t>
      </w:r>
      <w:r>
        <w:rPr>
          <w:rStyle w:val="Nenhum"/>
          <w:i w:val="1"/>
          <w:iCs w:val="1"/>
          <w:sz w:val="20"/>
          <w:szCs w:val="20"/>
          <w:rtl w:val="0"/>
          <w:lang w:val="pt-PT"/>
        </w:rPr>
        <w:t>es urbanas e rurais</w:t>
      </w:r>
      <w:r>
        <w:rPr>
          <w:rStyle w:val="Nenhum"/>
          <w:sz w:val="20"/>
          <w:szCs w:val="20"/>
          <w:rtl w:val="0"/>
        </w:rPr>
        <w:t xml:space="preserve">; V - </w:t>
      </w:r>
      <w:r>
        <w:rPr>
          <w:rStyle w:val="Nenhum"/>
          <w:i w:val="1"/>
          <w:iCs w:val="1"/>
          <w:sz w:val="20"/>
          <w:szCs w:val="20"/>
          <w:rtl w:val="0"/>
          <w:lang w:val="pt-PT"/>
        </w:rPr>
        <w:t>divulga</w:t>
      </w:r>
      <w:r>
        <w:rPr>
          <w:rStyle w:val="Nenhum"/>
          <w:i w:val="1"/>
          <w:iCs w:val="1"/>
          <w:sz w:val="20"/>
          <w:szCs w:val="20"/>
          <w:rtl w:val="0"/>
          <w:lang w:val="pt-PT"/>
        </w:rPr>
        <w:t>çã</w:t>
      </w:r>
      <w:r>
        <w:rPr>
          <w:rStyle w:val="Nenhum"/>
          <w:i w:val="1"/>
          <w:iCs w:val="1"/>
          <w:sz w:val="20"/>
          <w:szCs w:val="20"/>
          <w:rtl w:val="0"/>
          <w:lang w:val="pt-PT"/>
        </w:rPr>
        <w:t>o ampla dos benef</w:t>
      </w:r>
      <w:r>
        <w:rPr>
          <w:rStyle w:val="Nenhum"/>
          <w:i w:val="1"/>
          <w:iCs w:val="1"/>
          <w:sz w:val="20"/>
          <w:szCs w:val="20"/>
          <w:rtl w:val="0"/>
        </w:rPr>
        <w:t>í</w:t>
      </w:r>
      <w:r>
        <w:rPr>
          <w:rStyle w:val="Nenhum"/>
          <w:i w:val="1"/>
          <w:iCs w:val="1"/>
          <w:sz w:val="20"/>
          <w:szCs w:val="20"/>
          <w:rtl w:val="0"/>
          <w:lang w:val="pt-PT"/>
        </w:rPr>
        <w:t>cios, servi</w:t>
      </w:r>
      <w:r>
        <w:rPr>
          <w:rStyle w:val="Nenhum"/>
          <w:i w:val="1"/>
          <w:iCs w:val="1"/>
          <w:sz w:val="20"/>
          <w:szCs w:val="20"/>
          <w:rtl w:val="0"/>
        </w:rPr>
        <w:t>ç</w:t>
      </w:r>
      <w:r>
        <w:rPr>
          <w:rStyle w:val="Nenhum"/>
          <w:i w:val="1"/>
          <w:iCs w:val="1"/>
          <w:sz w:val="20"/>
          <w:szCs w:val="20"/>
          <w:rtl w:val="0"/>
          <w:lang w:val="pt-PT"/>
        </w:rPr>
        <w:t xml:space="preserve">os, programas e projetos. </w:t>
      </w:r>
      <w:r>
        <w:rPr>
          <w:rStyle w:val="Nenhum"/>
          <w:sz w:val="20"/>
          <w:szCs w:val="20"/>
          <w:rtl w:val="0"/>
          <w:lang w:val="pt-PT"/>
        </w:rPr>
        <w:t>(grifo nosso). Nesse sentido, tomando os princ</w:t>
      </w:r>
      <w:r>
        <w:rPr>
          <w:rStyle w:val="Nenhum"/>
          <w:sz w:val="20"/>
          <w:szCs w:val="20"/>
          <w:rtl w:val="0"/>
        </w:rPr>
        <w:t>í</w:t>
      </w:r>
      <w:r>
        <w:rPr>
          <w:rStyle w:val="Nenhum"/>
          <w:sz w:val="20"/>
          <w:szCs w:val="20"/>
          <w:rtl w:val="0"/>
          <w:lang w:val="pt-PT"/>
        </w:rPr>
        <w:t>pios da assist</w:t>
      </w:r>
      <w:r>
        <w:rPr>
          <w:rStyle w:val="Nenhum"/>
          <w:sz w:val="20"/>
          <w:szCs w:val="20"/>
          <w:rtl w:val="0"/>
        </w:rPr>
        <w:t>ê</w:t>
      </w:r>
      <w:r>
        <w:rPr>
          <w:rStyle w:val="Nenhum"/>
          <w:sz w:val="20"/>
          <w:szCs w:val="20"/>
          <w:rtl w:val="0"/>
          <w:lang w:val="es-ES_tradnl"/>
        </w:rPr>
        <w:t>ncia social como par</w:t>
      </w:r>
      <w:r>
        <w:rPr>
          <w:rStyle w:val="Nenhum"/>
          <w:sz w:val="20"/>
          <w:szCs w:val="20"/>
          <w:rtl w:val="0"/>
        </w:rPr>
        <w:t>â</w:t>
      </w:r>
      <w:r>
        <w:rPr>
          <w:rStyle w:val="Nenhum"/>
          <w:sz w:val="20"/>
          <w:szCs w:val="20"/>
          <w:rtl w:val="0"/>
          <w:lang w:val="pt-PT"/>
        </w:rPr>
        <w:t>metros para o acesso aos direitos, a sua aus</w:t>
      </w:r>
      <w:r>
        <w:rPr>
          <w:rStyle w:val="Nenhum"/>
          <w:sz w:val="20"/>
          <w:szCs w:val="20"/>
          <w:rtl w:val="0"/>
        </w:rPr>
        <w:t>ê</w:t>
      </w:r>
      <w:r>
        <w:rPr>
          <w:rStyle w:val="Nenhum"/>
          <w:sz w:val="20"/>
          <w:szCs w:val="20"/>
          <w:rtl w:val="0"/>
          <w:lang w:val="pt-PT"/>
        </w:rPr>
        <w:t>ncia denota</w:t>
      </w:r>
      <w:del w:id="1195" w:date="2022-05-06T13:26:27Z" w:author="oculto">
        <w:r>
          <w:rPr>
            <w:rStyle w:val="Nenhum"/>
            <w:sz w:val="20"/>
            <w:szCs w:val="20"/>
            <w:rtl w:val="0"/>
            <w:lang w:val="pt-PT"/>
          </w:rPr>
          <w:delText>m</w:delText>
        </w:r>
      </w:del>
      <w:r>
        <w:rPr>
          <w:rStyle w:val="Nenhum"/>
          <w:sz w:val="20"/>
          <w:szCs w:val="20"/>
          <w:rtl w:val="0"/>
          <w:lang w:val="pt-PT"/>
        </w:rPr>
        <w:t xml:space="preserve"> formas distintas de priva</w:t>
      </w:r>
      <w:r>
        <w:rPr>
          <w:rStyle w:val="Nenhum"/>
          <w:sz w:val="20"/>
          <w:szCs w:val="20"/>
          <w:rtl w:val="0"/>
          <w:lang w:val="pt-PT"/>
        </w:rPr>
        <w:t>çã</w:t>
      </w:r>
      <w:r>
        <w:rPr>
          <w:rStyle w:val="Nenhum"/>
          <w:sz w:val="20"/>
          <w:szCs w:val="20"/>
          <w:rtl w:val="0"/>
          <w:lang w:val="es-ES_tradnl"/>
        </w:rPr>
        <w:t>o a que est</w:t>
      </w:r>
      <w:r>
        <w:rPr>
          <w:rStyle w:val="Nenhum"/>
          <w:sz w:val="20"/>
          <w:szCs w:val="20"/>
          <w:rtl w:val="0"/>
          <w:lang w:val="pt-PT"/>
        </w:rPr>
        <w:t>ã</w:t>
      </w:r>
      <w:r>
        <w:rPr>
          <w:rStyle w:val="Nenhum"/>
          <w:sz w:val="20"/>
          <w:szCs w:val="20"/>
          <w:rtl w:val="0"/>
          <w:lang w:val="pt-PT"/>
        </w:rPr>
        <w:t>o sujeitos os pobres, conforme j</w:t>
      </w:r>
      <w:r>
        <w:rPr>
          <w:rStyle w:val="Nenhum"/>
          <w:sz w:val="20"/>
          <w:szCs w:val="20"/>
          <w:rtl w:val="0"/>
        </w:rPr>
        <w:t xml:space="preserve">á </w:t>
      </w:r>
      <w:r>
        <w:rPr>
          <w:rStyle w:val="Nenhum"/>
          <w:sz w:val="20"/>
          <w:szCs w:val="20"/>
          <w:rtl w:val="0"/>
          <w:lang w:val="pt-PT"/>
        </w:rPr>
        <w:t>discorrido neste trabalho.</w:t>
      </w:r>
    </w:p>
  </w:footnote>
  <w:footnote w:id="57">
    <w:p>
      <w:pPr>
        <w:pStyle w:val="footnote text"/>
        <w:jc w:val="both"/>
        <w:rPr>
          <w:rStyle w:val="Hyperlink.3"/>
        </w:rPr>
      </w:pPr>
      <w:r>
        <w:rPr>
          <w:rStyle w:val="Nenhum"/>
          <w:vertAlign w:val="superscript"/>
        </w:rPr>
        <w:footnoteRef/>
      </w:r>
      <w:r>
        <w:rPr>
          <w:rStyle w:val="Hyperlink.3"/>
          <w:rtl w:val="0"/>
          <w:lang w:val="pt-PT"/>
        </w:rPr>
        <w:t xml:space="preserve"> Lei 13.146/2015, art. 105: Para concess</w:t>
      </w:r>
      <w:r>
        <w:rPr>
          <w:rStyle w:val="Hyperlink.3"/>
          <w:rtl w:val="0"/>
          <w:lang w:val="pt-PT"/>
        </w:rPr>
        <w:t>ã</w:t>
      </w:r>
      <w:r>
        <w:rPr>
          <w:rStyle w:val="Hyperlink.3"/>
          <w:rtl w:val="0"/>
          <w:lang w:val="pt-PT"/>
        </w:rPr>
        <w:t>o do benef</w:t>
      </w:r>
      <w:r>
        <w:rPr>
          <w:rStyle w:val="Hyperlink.3"/>
          <w:rtl w:val="0"/>
          <w:lang w:val="pt-PT"/>
        </w:rPr>
        <w:t>í</w:t>
      </w:r>
      <w:r>
        <w:rPr>
          <w:rStyle w:val="Hyperlink.3"/>
          <w:rtl w:val="0"/>
          <w:lang w:val="pt-PT"/>
        </w:rPr>
        <w:t>cio de que trata o caput deste artigo, poder</w:t>
      </w:r>
      <w:r>
        <w:rPr>
          <w:rStyle w:val="Hyperlink.3"/>
          <w:rtl w:val="0"/>
          <w:lang w:val="pt-PT"/>
        </w:rPr>
        <w:t>ã</w:t>
      </w:r>
      <w:r>
        <w:rPr>
          <w:rStyle w:val="Hyperlink.3"/>
          <w:rtl w:val="0"/>
          <w:lang w:val="pt-PT"/>
        </w:rPr>
        <w:t>o ser utilizados outros elementos probat</w:t>
      </w:r>
      <w:r>
        <w:rPr>
          <w:rStyle w:val="Hyperlink.3"/>
          <w:rtl w:val="0"/>
          <w:lang w:val="pt-PT"/>
        </w:rPr>
        <w:t>ó</w:t>
      </w:r>
      <w:r>
        <w:rPr>
          <w:rStyle w:val="Hyperlink.3"/>
          <w:rtl w:val="0"/>
          <w:lang w:val="pt-PT"/>
        </w:rPr>
        <w:t>rios da condi</w:t>
      </w:r>
      <w:r>
        <w:rPr>
          <w:rStyle w:val="Hyperlink.3"/>
          <w:rtl w:val="0"/>
          <w:lang w:val="pt-PT"/>
        </w:rPr>
        <w:t>çã</w:t>
      </w:r>
      <w:r>
        <w:rPr>
          <w:rStyle w:val="Hyperlink.3"/>
          <w:rtl w:val="0"/>
          <w:lang w:val="pt-PT"/>
        </w:rPr>
        <w:t>o de miserabilidade do grupo familiar e da situa</w:t>
      </w:r>
      <w:r>
        <w:rPr>
          <w:rStyle w:val="Hyperlink.3"/>
          <w:rtl w:val="0"/>
          <w:lang w:val="pt-PT"/>
        </w:rPr>
        <w:t>çã</w:t>
      </w:r>
      <w:r>
        <w:rPr>
          <w:rStyle w:val="Hyperlink.3"/>
          <w:rtl w:val="0"/>
          <w:lang w:val="pt-PT"/>
        </w:rPr>
        <w:t xml:space="preserve">o de vulnerabilidade, conforme regulamento. </w:t>
      </w:r>
    </w:p>
    <w:p>
      <w:pPr>
        <w:pStyle w:val="footnote text"/>
        <w:jc w:val="both"/>
      </w:pPr>
      <w:r>
        <w:rPr>
          <w:rStyle w:val="Hyperlink.3"/>
          <w:rtl w:val="0"/>
          <w:lang w:val="pt-PT"/>
        </w:rPr>
        <w:t>Os direitos previstos na lei, em seu art. 2</w:t>
      </w:r>
      <w:r>
        <w:rPr>
          <w:rStyle w:val="Hyperlink.3"/>
          <w:rtl w:val="0"/>
          <w:lang w:val="pt-PT"/>
        </w:rPr>
        <w:t>º</w:t>
      </w:r>
      <w:r>
        <w:rPr>
          <w:rStyle w:val="Hyperlink.3"/>
          <w:rtl w:val="0"/>
          <w:lang w:val="pt-PT"/>
        </w:rPr>
        <w:t>., tais como</w:t>
      </w:r>
      <w:del w:id="1196" w:date="2022-05-06T13:26:57Z" w:author="oculto">
        <w:r>
          <w:rPr>
            <w:rStyle w:val="Hyperlink.3"/>
            <w:rtl w:val="0"/>
            <w:lang w:val="pt-PT"/>
          </w:rPr>
          <w:delText xml:space="preserve"> </w:delText>
        </w:r>
      </w:del>
      <w:r>
        <w:rPr>
          <w:rStyle w:val="Hyperlink.3"/>
          <w:rtl w:val="0"/>
          <w:lang w:val="pt-PT"/>
        </w:rPr>
        <w:t xml:space="preserve"> o direito </w:t>
      </w:r>
      <w:r>
        <w:rPr>
          <w:rStyle w:val="Hyperlink.3"/>
          <w:rtl w:val="0"/>
          <w:lang w:val="pt-PT"/>
        </w:rPr>
        <w:t xml:space="preserve">à </w:t>
      </w:r>
      <w:r>
        <w:rPr>
          <w:rStyle w:val="Hyperlink.3"/>
          <w:rtl w:val="0"/>
          <w:lang w:val="pt-PT"/>
        </w:rPr>
        <w:t>participa</w:t>
      </w:r>
      <w:r>
        <w:rPr>
          <w:rStyle w:val="Hyperlink.3"/>
          <w:rtl w:val="0"/>
          <w:lang w:val="pt-PT"/>
        </w:rPr>
        <w:t>çã</w:t>
      </w:r>
      <w:r>
        <w:rPr>
          <w:rStyle w:val="Hyperlink.3"/>
          <w:rtl w:val="0"/>
          <w:lang w:val="pt-PT"/>
        </w:rPr>
        <w:t>o plena e efetiva na sociedade em igualdade de condi</w:t>
      </w:r>
      <w:r>
        <w:rPr>
          <w:rStyle w:val="Hyperlink.3"/>
          <w:rtl w:val="0"/>
          <w:lang w:val="pt-PT"/>
        </w:rPr>
        <w:t>çõ</w:t>
      </w:r>
      <w:r>
        <w:rPr>
          <w:rStyle w:val="Hyperlink.3"/>
          <w:rtl w:val="0"/>
          <w:lang w:val="pt-PT"/>
        </w:rPr>
        <w:t>es como as demais pessoas,  e outros, elencados no T</w:t>
      </w:r>
      <w:r>
        <w:rPr>
          <w:rStyle w:val="Hyperlink.3"/>
          <w:rtl w:val="0"/>
          <w:lang w:val="pt-PT"/>
        </w:rPr>
        <w:t>í</w:t>
      </w:r>
      <w:r>
        <w:rPr>
          <w:rStyle w:val="Hyperlink.3"/>
          <w:rtl w:val="0"/>
          <w:lang w:val="pt-PT"/>
        </w:rPr>
        <w:t xml:space="preserve">tulo II, como direito  </w:t>
      </w:r>
      <w:r>
        <w:rPr>
          <w:rStyle w:val="Hyperlink.3"/>
          <w:rtl w:val="0"/>
          <w:lang w:val="pt-PT"/>
        </w:rPr>
        <w:t xml:space="preserve">à </w:t>
      </w:r>
      <w:r>
        <w:rPr>
          <w:rStyle w:val="Hyperlink.3"/>
          <w:rtl w:val="0"/>
          <w:lang w:val="pt-PT"/>
        </w:rPr>
        <w:t xml:space="preserve">vida, </w:t>
      </w:r>
      <w:r>
        <w:rPr>
          <w:rStyle w:val="Hyperlink.3"/>
          <w:rtl w:val="0"/>
          <w:lang w:val="pt-PT"/>
        </w:rPr>
        <w:t xml:space="preserve">à </w:t>
      </w:r>
      <w:r>
        <w:rPr>
          <w:rStyle w:val="Hyperlink.3"/>
          <w:rtl w:val="0"/>
          <w:lang w:val="pt-PT"/>
        </w:rPr>
        <w:t>sa</w:t>
      </w:r>
      <w:r>
        <w:rPr>
          <w:rStyle w:val="Hyperlink.3"/>
          <w:rtl w:val="0"/>
          <w:lang w:val="pt-PT"/>
        </w:rPr>
        <w:t>ú</w:t>
      </w:r>
      <w:r>
        <w:rPr>
          <w:rStyle w:val="Hyperlink.3"/>
          <w:rtl w:val="0"/>
          <w:lang w:val="pt-PT"/>
        </w:rPr>
        <w:t xml:space="preserve">de, </w:t>
      </w:r>
      <w:r>
        <w:rPr>
          <w:rStyle w:val="Hyperlink.3"/>
          <w:rtl w:val="0"/>
          <w:lang w:val="pt-PT"/>
        </w:rPr>
        <w:t xml:space="preserve">à </w:t>
      </w:r>
      <w:r>
        <w:rPr>
          <w:rStyle w:val="Hyperlink.3"/>
          <w:rtl w:val="0"/>
          <w:lang w:val="pt-PT"/>
        </w:rPr>
        <w:t>educa</w:t>
      </w:r>
      <w:r>
        <w:rPr>
          <w:rStyle w:val="Hyperlink.3"/>
          <w:rtl w:val="0"/>
          <w:lang w:val="pt-PT"/>
        </w:rPr>
        <w:t>çã</w:t>
      </w:r>
      <w:r>
        <w:rPr>
          <w:rStyle w:val="Hyperlink.3"/>
          <w:rtl w:val="0"/>
          <w:lang w:val="pt-PT"/>
        </w:rPr>
        <w:t xml:space="preserve">o, </w:t>
      </w:r>
      <w:r>
        <w:rPr>
          <w:rStyle w:val="Hyperlink.3"/>
          <w:rtl w:val="0"/>
          <w:lang w:val="pt-PT"/>
        </w:rPr>
        <w:t xml:space="preserve">à </w:t>
      </w:r>
      <w:r>
        <w:rPr>
          <w:rStyle w:val="Hyperlink.3"/>
          <w:rtl w:val="0"/>
          <w:lang w:val="pt-PT"/>
        </w:rPr>
        <w:t xml:space="preserve">moradia, ao trabalho, </w:t>
      </w:r>
      <w:r>
        <w:rPr>
          <w:rStyle w:val="Hyperlink.3"/>
          <w:rtl w:val="0"/>
          <w:lang w:val="pt-PT"/>
        </w:rPr>
        <w:t xml:space="preserve">à </w:t>
      </w:r>
      <w:r>
        <w:rPr>
          <w:rStyle w:val="Hyperlink.3"/>
          <w:rtl w:val="0"/>
          <w:lang w:val="pt-PT"/>
        </w:rPr>
        <w:t>assist</w:t>
      </w:r>
      <w:r>
        <w:rPr>
          <w:rStyle w:val="Hyperlink.3"/>
          <w:rtl w:val="0"/>
          <w:lang w:val="pt-PT"/>
        </w:rPr>
        <w:t>ê</w:t>
      </w:r>
      <w:r>
        <w:rPr>
          <w:rStyle w:val="Hyperlink.3"/>
          <w:rtl w:val="0"/>
          <w:lang w:val="pt-PT"/>
        </w:rPr>
        <w:t xml:space="preserve">ncia social, </w:t>
      </w:r>
      <w:r>
        <w:rPr>
          <w:rStyle w:val="Hyperlink.3"/>
          <w:rtl w:val="0"/>
          <w:lang w:val="pt-PT"/>
        </w:rPr>
        <w:t xml:space="preserve">à </w:t>
      </w:r>
      <w:r>
        <w:rPr>
          <w:rStyle w:val="Hyperlink.3"/>
          <w:rtl w:val="0"/>
          <w:lang w:val="pt-PT"/>
        </w:rPr>
        <w:t xml:space="preserve">cultura, ao esporte, turismo e lazer, ao transporte e a mobilidade, </w:t>
      </w:r>
      <w:r>
        <w:rPr>
          <w:rStyle w:val="Hyperlink.3"/>
          <w:rtl w:val="0"/>
          <w:lang w:val="pt-PT"/>
        </w:rPr>
        <w:t xml:space="preserve">à </w:t>
      </w:r>
      <w:r>
        <w:rPr>
          <w:rStyle w:val="Hyperlink.3"/>
          <w:rtl w:val="0"/>
          <w:lang w:val="pt-PT"/>
        </w:rPr>
        <w:t xml:space="preserve">acessibilidade, </w:t>
      </w:r>
      <w:r>
        <w:rPr>
          <w:rStyle w:val="Hyperlink.3"/>
          <w:rtl w:val="0"/>
          <w:lang w:val="pt-PT"/>
        </w:rPr>
        <w:t xml:space="preserve">à </w:t>
      </w:r>
      <w:r>
        <w:rPr>
          <w:rStyle w:val="Hyperlink.3"/>
          <w:rtl w:val="0"/>
          <w:lang w:val="pt-PT"/>
        </w:rPr>
        <w:t>informa</w:t>
      </w:r>
      <w:r>
        <w:rPr>
          <w:rStyle w:val="Hyperlink.3"/>
          <w:rtl w:val="0"/>
          <w:lang w:val="pt-PT"/>
        </w:rPr>
        <w:t>çã</w:t>
      </w:r>
      <w:r>
        <w:rPr>
          <w:rStyle w:val="Hyperlink.3"/>
          <w:rtl w:val="0"/>
          <w:lang w:val="pt-PT"/>
        </w:rPr>
        <w:t>o e comunica</w:t>
      </w:r>
      <w:r>
        <w:rPr>
          <w:rStyle w:val="Hyperlink.3"/>
          <w:rtl w:val="0"/>
          <w:lang w:val="pt-PT"/>
        </w:rPr>
        <w:t>çã</w:t>
      </w:r>
      <w:r>
        <w:rPr>
          <w:rStyle w:val="Hyperlink.3"/>
          <w:rtl w:val="0"/>
          <w:lang w:val="pt-PT"/>
        </w:rPr>
        <w:t>o demonstram que as aus</w:t>
      </w:r>
      <w:r>
        <w:rPr>
          <w:rStyle w:val="Hyperlink.3"/>
          <w:rtl w:val="0"/>
          <w:lang w:val="pt-PT"/>
        </w:rPr>
        <w:t>ê</w:t>
      </w:r>
      <w:r>
        <w:rPr>
          <w:rStyle w:val="Hyperlink.3"/>
          <w:rtl w:val="0"/>
          <w:lang w:val="pt-PT"/>
        </w:rPr>
        <w:t>ncias ou a priva</w:t>
      </w:r>
      <w:r>
        <w:rPr>
          <w:rStyle w:val="Hyperlink.3"/>
          <w:rtl w:val="0"/>
          <w:lang w:val="pt-PT"/>
        </w:rPr>
        <w:t>çã</w:t>
      </w:r>
      <w:r>
        <w:rPr>
          <w:rStyle w:val="Hyperlink.3"/>
          <w:rtl w:val="0"/>
          <w:lang w:val="pt-PT"/>
        </w:rPr>
        <w:t xml:space="preserve">o de tais direitos, </w:t>
      </w:r>
      <w:r>
        <w:rPr>
          <w:rStyle w:val="Nenhum"/>
          <w:rFonts w:ascii="Times New Roman" w:hAnsi="Times New Roman"/>
          <w:i w:val="1"/>
          <w:iCs w:val="1"/>
          <w:rtl w:val="0"/>
          <w:lang w:val="pt-PT"/>
        </w:rPr>
        <w:t>podem</w:t>
      </w:r>
      <w:r>
        <w:rPr>
          <w:rStyle w:val="Hyperlink.3"/>
          <w:rtl w:val="0"/>
          <w:lang w:val="pt-PT"/>
        </w:rPr>
        <w:t xml:space="preserve"> ser considerados na an</w:t>
      </w:r>
      <w:r>
        <w:rPr>
          <w:rStyle w:val="Hyperlink.3"/>
          <w:rtl w:val="0"/>
          <w:lang w:val="pt-PT"/>
        </w:rPr>
        <w:t>á</w:t>
      </w:r>
      <w:r>
        <w:rPr>
          <w:rStyle w:val="Hyperlink.3"/>
          <w:rtl w:val="0"/>
          <w:lang w:val="pt-PT"/>
        </w:rPr>
        <w:t>lise da concess</w:t>
      </w:r>
      <w:r>
        <w:rPr>
          <w:rStyle w:val="Hyperlink.3"/>
          <w:rtl w:val="0"/>
          <w:lang w:val="pt-PT"/>
        </w:rPr>
        <w:t>ã</w:t>
      </w:r>
      <w:r>
        <w:rPr>
          <w:rStyle w:val="Hyperlink.3"/>
          <w:rtl w:val="0"/>
          <w:lang w:val="pt-PT"/>
        </w:rPr>
        <w:t>o ao benef</w:t>
      </w:r>
      <w:r>
        <w:rPr>
          <w:rStyle w:val="Hyperlink.3"/>
          <w:rtl w:val="0"/>
          <w:lang w:val="pt-PT"/>
        </w:rPr>
        <w:t>í</w:t>
      </w:r>
      <w:r>
        <w:rPr>
          <w:rStyle w:val="Hyperlink.3"/>
          <w:rtl w:val="0"/>
          <w:lang w:val="pt-PT"/>
        </w:rPr>
        <w:t>cio. Destacamos nesta an</w:t>
      </w:r>
      <w:r>
        <w:rPr>
          <w:rStyle w:val="Hyperlink.3"/>
          <w:rtl w:val="0"/>
          <w:lang w:val="pt-PT"/>
        </w:rPr>
        <w:t>á</w:t>
      </w:r>
      <w:r>
        <w:rPr>
          <w:rStyle w:val="Hyperlink.3"/>
          <w:rtl w:val="0"/>
          <w:lang w:val="pt-PT"/>
        </w:rPr>
        <w:t>lise o emprego do verbo poder e n</w:t>
      </w:r>
      <w:r>
        <w:rPr>
          <w:rStyle w:val="Hyperlink.3"/>
          <w:rtl w:val="0"/>
          <w:lang w:val="pt-PT"/>
        </w:rPr>
        <w:t>ã</w:t>
      </w:r>
      <w:r>
        <w:rPr>
          <w:rStyle w:val="Hyperlink.3"/>
          <w:rtl w:val="0"/>
          <w:lang w:val="pt-PT"/>
        </w:rPr>
        <w:t>o do verbo dever. Assim, a lei lan</w:t>
      </w:r>
      <w:r>
        <w:rPr>
          <w:rStyle w:val="Hyperlink.3"/>
          <w:rtl w:val="0"/>
          <w:lang w:val="pt-PT"/>
        </w:rPr>
        <w:t>ç</w:t>
      </w:r>
      <w:r>
        <w:rPr>
          <w:rStyle w:val="Hyperlink.3"/>
          <w:rtl w:val="0"/>
          <w:lang w:val="pt-PT"/>
        </w:rPr>
        <w:t xml:space="preserve">a </w:t>
      </w:r>
      <w:r>
        <w:rPr>
          <w:rStyle w:val="Hyperlink.3"/>
          <w:rtl w:val="0"/>
          <w:lang w:val="pt-PT"/>
        </w:rPr>
        <w:t xml:space="preserve">à </w:t>
      </w:r>
      <w:r>
        <w:rPr>
          <w:rStyle w:val="Hyperlink.3"/>
          <w:rtl w:val="0"/>
          <w:lang w:val="pt-PT"/>
        </w:rPr>
        <w:t>discricionariedade do aplicador da pol</w:t>
      </w:r>
      <w:r>
        <w:rPr>
          <w:rStyle w:val="Hyperlink.3"/>
          <w:rtl w:val="0"/>
          <w:lang w:val="pt-PT"/>
        </w:rPr>
        <w:t>í</w:t>
      </w:r>
      <w:r>
        <w:rPr>
          <w:rStyle w:val="Hyperlink.3"/>
          <w:rtl w:val="0"/>
          <w:lang w:val="pt-PT"/>
        </w:rPr>
        <w:t>tica a faculdade pessoal de definir quais aus</w:t>
      </w:r>
      <w:r>
        <w:rPr>
          <w:rStyle w:val="Hyperlink.3"/>
          <w:rtl w:val="0"/>
          <w:lang w:val="pt-PT"/>
        </w:rPr>
        <w:t>ê</w:t>
      </w:r>
      <w:r>
        <w:rPr>
          <w:rStyle w:val="Hyperlink.3"/>
          <w:rtl w:val="0"/>
          <w:lang w:val="pt-PT"/>
        </w:rPr>
        <w:t>ncias, ou priva</w:t>
      </w:r>
      <w:r>
        <w:rPr>
          <w:rStyle w:val="Hyperlink.3"/>
          <w:rtl w:val="0"/>
          <w:lang w:val="pt-PT"/>
        </w:rPr>
        <w:t>çõ</w:t>
      </w:r>
      <w:r>
        <w:rPr>
          <w:rStyle w:val="Hyperlink.3"/>
          <w:rtl w:val="0"/>
          <w:lang w:val="pt-PT"/>
        </w:rPr>
        <w:t>es ser</w:t>
      </w:r>
      <w:r>
        <w:rPr>
          <w:rStyle w:val="Hyperlink.3"/>
          <w:rtl w:val="0"/>
          <w:lang w:val="pt-PT"/>
        </w:rPr>
        <w:t>ã</w:t>
      </w:r>
      <w:r>
        <w:rPr>
          <w:rStyle w:val="Hyperlink.3"/>
          <w:rtl w:val="0"/>
          <w:lang w:val="pt-PT"/>
        </w:rPr>
        <w:t>o ou n</w:t>
      </w:r>
      <w:r>
        <w:rPr>
          <w:rStyle w:val="Hyperlink.3"/>
          <w:rtl w:val="0"/>
          <w:lang w:val="pt-PT"/>
        </w:rPr>
        <w:t>ã</w:t>
      </w:r>
      <w:r>
        <w:rPr>
          <w:rStyle w:val="Hyperlink.3"/>
          <w:rtl w:val="0"/>
          <w:lang w:val="pt-PT"/>
        </w:rPr>
        <w:t>o consideradas para concess</w:t>
      </w:r>
      <w:r>
        <w:rPr>
          <w:rStyle w:val="Hyperlink.3"/>
          <w:rtl w:val="0"/>
          <w:lang w:val="pt-PT"/>
        </w:rPr>
        <w:t>ã</w:t>
      </w:r>
      <w:r>
        <w:rPr>
          <w:rStyle w:val="Hyperlink.3"/>
          <w:rtl w:val="0"/>
          <w:lang w:val="pt-PT"/>
        </w:rPr>
        <w:t>o do benef</w:t>
      </w:r>
      <w:r>
        <w:rPr>
          <w:rStyle w:val="Hyperlink.3"/>
          <w:rtl w:val="0"/>
          <w:lang w:val="pt-PT"/>
        </w:rPr>
        <w:t>í</w:t>
      </w:r>
      <w:r>
        <w:rPr>
          <w:rStyle w:val="Hyperlink.3"/>
          <w:rtl w:val="0"/>
          <w:lang w:val="pt-PT"/>
        </w:rPr>
        <w:t xml:space="preserve">cio. Em outros termos, considerando que o Brasil </w:t>
      </w:r>
      <w:r>
        <w:rPr>
          <w:rStyle w:val="Hyperlink.3"/>
          <w:rtl w:val="0"/>
          <w:lang w:val="pt-PT"/>
        </w:rPr>
        <w:t xml:space="preserve">é </w:t>
      </w:r>
      <w:r>
        <w:rPr>
          <w:rStyle w:val="Hyperlink.3"/>
          <w:rtl w:val="0"/>
          <w:lang w:val="pt-PT"/>
        </w:rPr>
        <w:t>um pa</w:t>
      </w:r>
      <w:r>
        <w:rPr>
          <w:rStyle w:val="Hyperlink.3"/>
          <w:rtl w:val="0"/>
          <w:lang w:val="pt-PT"/>
        </w:rPr>
        <w:t>í</w:t>
      </w:r>
      <w:r>
        <w:rPr>
          <w:rStyle w:val="Hyperlink.3"/>
          <w:rtl w:val="0"/>
          <w:lang w:val="pt-PT"/>
        </w:rPr>
        <w:t>s marcado pela naturaliza</w:t>
      </w:r>
      <w:r>
        <w:rPr>
          <w:rStyle w:val="Hyperlink.3"/>
          <w:rtl w:val="0"/>
          <w:lang w:val="pt-PT"/>
        </w:rPr>
        <w:t>çã</w:t>
      </w:r>
      <w:r>
        <w:rPr>
          <w:rStyle w:val="Hyperlink.3"/>
          <w:rtl w:val="0"/>
          <w:lang w:val="pt-PT"/>
        </w:rPr>
        <w:t>o da desigualdade, onde a narrativa neoliberal direciona as pol</w:t>
      </w:r>
      <w:r>
        <w:rPr>
          <w:rStyle w:val="Hyperlink.3"/>
          <w:rtl w:val="0"/>
          <w:lang w:val="pt-PT"/>
        </w:rPr>
        <w:t>í</w:t>
      </w:r>
      <w:r>
        <w:rPr>
          <w:rStyle w:val="Hyperlink.3"/>
          <w:rtl w:val="0"/>
          <w:lang w:val="pt-PT"/>
        </w:rPr>
        <w:t>ticas p</w:t>
      </w:r>
      <w:r>
        <w:rPr>
          <w:rStyle w:val="Hyperlink.3"/>
          <w:rtl w:val="0"/>
          <w:lang w:val="pt-PT"/>
        </w:rPr>
        <w:t>ú</w:t>
      </w:r>
      <w:r>
        <w:rPr>
          <w:rStyle w:val="Hyperlink.3"/>
          <w:rtl w:val="0"/>
          <w:lang w:val="pt-PT"/>
        </w:rPr>
        <w:t>blicas do Estado, n</w:t>
      </w:r>
      <w:r>
        <w:rPr>
          <w:rStyle w:val="Hyperlink.3"/>
          <w:rtl w:val="0"/>
          <w:lang w:val="pt-PT"/>
        </w:rPr>
        <w:t>ã</w:t>
      </w:r>
      <w:r>
        <w:rPr>
          <w:rStyle w:val="Hyperlink.3"/>
          <w:rtl w:val="0"/>
          <w:lang w:val="pt-PT"/>
        </w:rPr>
        <w:t xml:space="preserve">o </w:t>
      </w:r>
      <w:r>
        <w:rPr>
          <w:rStyle w:val="Hyperlink.3"/>
          <w:rtl w:val="0"/>
          <w:lang w:val="pt-PT"/>
        </w:rPr>
        <w:t xml:space="preserve">é </w:t>
      </w:r>
      <w:r>
        <w:rPr>
          <w:rStyle w:val="Hyperlink.3"/>
          <w:rtl w:val="0"/>
          <w:lang w:val="pt-PT"/>
        </w:rPr>
        <w:t>dif</w:t>
      </w:r>
      <w:r>
        <w:rPr>
          <w:rStyle w:val="Hyperlink.3"/>
          <w:rtl w:val="0"/>
          <w:lang w:val="pt-PT"/>
        </w:rPr>
        <w:t>í</w:t>
      </w:r>
      <w:r>
        <w:rPr>
          <w:rStyle w:val="Hyperlink.3"/>
          <w:rtl w:val="0"/>
          <w:lang w:val="pt-PT"/>
        </w:rPr>
        <w:t>cil prever que tais pol</w:t>
      </w:r>
      <w:r>
        <w:rPr>
          <w:rStyle w:val="Hyperlink.3"/>
          <w:rtl w:val="0"/>
          <w:lang w:val="pt-PT"/>
        </w:rPr>
        <w:t>í</w:t>
      </w:r>
      <w:r>
        <w:rPr>
          <w:rStyle w:val="Hyperlink.3"/>
          <w:rtl w:val="0"/>
          <w:lang w:val="pt-PT"/>
        </w:rPr>
        <w:t>ticas acabem por restringir o acesso aos programas e/ou servi</w:t>
      </w:r>
      <w:r>
        <w:rPr>
          <w:rStyle w:val="Hyperlink.3"/>
          <w:rtl w:val="0"/>
          <w:lang w:val="pt-PT"/>
        </w:rPr>
        <w:t>ç</w:t>
      </w:r>
      <w:r>
        <w:rPr>
          <w:rStyle w:val="Hyperlink.3"/>
          <w:rtl w:val="0"/>
          <w:lang w:val="pt-PT"/>
        </w:rPr>
        <w:t>os assistenciais, limitando os direitos ao crit</w:t>
      </w:r>
      <w:r>
        <w:rPr>
          <w:rStyle w:val="Hyperlink.3"/>
          <w:rtl w:val="0"/>
          <w:lang w:val="pt-PT"/>
        </w:rPr>
        <w:t>é</w:t>
      </w:r>
      <w:r>
        <w:rPr>
          <w:rStyle w:val="Hyperlink.3"/>
          <w:rtl w:val="0"/>
          <w:lang w:val="pt-PT"/>
        </w:rPr>
        <w:t>rio do m</w:t>
      </w:r>
      <w:r>
        <w:rPr>
          <w:rStyle w:val="Hyperlink.3"/>
          <w:rtl w:val="0"/>
          <w:lang w:val="pt-PT"/>
        </w:rPr>
        <w:t>í</w:t>
      </w:r>
      <w:r>
        <w:rPr>
          <w:rStyle w:val="Hyperlink.3"/>
          <w:rtl w:val="0"/>
          <w:lang w:val="pt-PT"/>
        </w:rPr>
        <w:t>nimo, restrito, condizente com a doutrina neoliberal que preconiza a interven</w:t>
      </w:r>
      <w:r>
        <w:rPr>
          <w:rStyle w:val="Hyperlink.3"/>
          <w:rtl w:val="0"/>
          <w:lang w:val="pt-PT"/>
        </w:rPr>
        <w:t>çã</w:t>
      </w:r>
      <w:r>
        <w:rPr>
          <w:rStyle w:val="Hyperlink.3"/>
          <w:rtl w:val="0"/>
          <w:lang w:val="pt-PT"/>
        </w:rPr>
        <w:t>o m</w:t>
      </w:r>
      <w:r>
        <w:rPr>
          <w:rStyle w:val="Hyperlink.3"/>
          <w:rtl w:val="0"/>
          <w:lang w:val="pt-PT"/>
        </w:rPr>
        <w:t>í</w:t>
      </w:r>
      <w:r>
        <w:rPr>
          <w:rStyle w:val="Hyperlink.3"/>
          <w:rtl w:val="0"/>
          <w:lang w:val="pt-PT"/>
        </w:rPr>
        <w:t>nima do Estado.</w:t>
      </w:r>
    </w:p>
  </w:footnote>
  <w:footnote w:id="58">
    <w:p>
      <w:pPr>
        <w:pStyle w:val="footnote text"/>
        <w:jc w:val="both"/>
      </w:pPr>
      <w:r>
        <w:rPr>
          <w:rStyle w:val="Nenhum"/>
          <w:vertAlign w:val="superscript"/>
        </w:rPr>
        <w:footnoteRef/>
      </w:r>
      <w:r>
        <w:rPr>
          <w:rStyle w:val="Hyperlink.3"/>
          <w:rtl w:val="0"/>
          <w:lang w:val="pt-PT"/>
        </w:rPr>
        <w:t xml:space="preserve"> A partir dos anos 1970, a ideologia neoliberal colocou na pauta a flexibiliza</w:t>
      </w:r>
      <w:r>
        <w:rPr>
          <w:rStyle w:val="Hyperlink.3"/>
          <w:rtl w:val="0"/>
          <w:lang w:val="pt-PT"/>
        </w:rPr>
        <w:t>çã</w:t>
      </w:r>
      <w:r>
        <w:rPr>
          <w:rStyle w:val="Hyperlink.3"/>
          <w:rtl w:val="0"/>
          <w:lang w:val="pt-PT"/>
        </w:rPr>
        <w:t>o do mercado de trabalho, transferindo os riscos do empreendimento para o trabalhador. Disso resultou a cria</w:t>
      </w:r>
      <w:r>
        <w:rPr>
          <w:rStyle w:val="Hyperlink.3"/>
          <w:rtl w:val="0"/>
          <w:lang w:val="pt-PT"/>
        </w:rPr>
        <w:t>çã</w:t>
      </w:r>
      <w:r>
        <w:rPr>
          <w:rStyle w:val="Hyperlink.3"/>
          <w:rtl w:val="0"/>
          <w:lang w:val="pt-PT"/>
        </w:rPr>
        <w:t xml:space="preserve">o do chamado </w:t>
      </w:r>
      <w:r>
        <w:rPr>
          <w:rStyle w:val="Hyperlink.3"/>
          <w:rtl w:val="0"/>
          <w:lang w:val="pt-PT"/>
        </w:rPr>
        <w:t>“</w:t>
      </w:r>
      <w:r>
        <w:rPr>
          <w:rStyle w:val="Hyperlink.3"/>
          <w:rtl w:val="0"/>
          <w:lang w:val="pt-PT"/>
        </w:rPr>
        <w:t>precariado global</w:t>
      </w:r>
      <w:r>
        <w:rPr>
          <w:rStyle w:val="Hyperlink.3"/>
          <w:rtl w:val="0"/>
          <w:lang w:val="pt-PT"/>
        </w:rPr>
        <w:t>”</w:t>
      </w:r>
      <w:r>
        <w:rPr>
          <w:rStyle w:val="Hyperlink.3"/>
          <w:rtl w:val="0"/>
          <w:lang w:val="pt-PT"/>
        </w:rPr>
        <w:t>, no qual milh</w:t>
      </w:r>
      <w:r>
        <w:rPr>
          <w:rStyle w:val="Hyperlink.3"/>
          <w:rtl w:val="0"/>
          <w:lang w:val="pt-PT"/>
        </w:rPr>
        <w:t>õ</w:t>
      </w:r>
      <w:r>
        <w:rPr>
          <w:rStyle w:val="Hyperlink.3"/>
          <w:rtl w:val="0"/>
          <w:lang w:val="pt-PT"/>
        </w:rPr>
        <w:t>es de pessoas no mundo todo vivem sem qualquer estabilidade de trabalho, tornando-se alvos f</w:t>
      </w:r>
      <w:r>
        <w:rPr>
          <w:rStyle w:val="Hyperlink.3"/>
          <w:rtl w:val="0"/>
          <w:lang w:val="pt-PT"/>
        </w:rPr>
        <w:t>á</w:t>
      </w:r>
      <w:r>
        <w:rPr>
          <w:rStyle w:val="Hyperlink.3"/>
          <w:rtl w:val="0"/>
          <w:lang w:val="pt-PT"/>
        </w:rPr>
        <w:t>ceis para uma plataforma pol</w:t>
      </w:r>
      <w:r>
        <w:rPr>
          <w:rStyle w:val="Hyperlink.3"/>
          <w:rtl w:val="0"/>
          <w:lang w:val="pt-PT"/>
        </w:rPr>
        <w:t>í</w:t>
      </w:r>
      <w:r>
        <w:rPr>
          <w:rStyle w:val="Hyperlink.3"/>
          <w:rtl w:val="0"/>
          <w:lang w:val="pt-PT"/>
        </w:rPr>
        <w:t>tica de crescente influ</w:t>
      </w:r>
      <w:r>
        <w:rPr>
          <w:rStyle w:val="Hyperlink.3"/>
          <w:rtl w:val="0"/>
          <w:lang w:val="pt-PT"/>
        </w:rPr>
        <w:t>ê</w:t>
      </w:r>
      <w:r>
        <w:rPr>
          <w:rStyle w:val="Hyperlink.3"/>
          <w:rtl w:val="0"/>
          <w:lang w:val="pt-PT"/>
        </w:rPr>
        <w:t>ncia. (STANDING, 2014, p. 15)</w:t>
      </w:r>
    </w:p>
  </w:footnote>
  <w:footnote w:id="59">
    <w:p>
      <w:pPr>
        <w:pStyle w:val="footnote text"/>
        <w:jc w:val="both"/>
      </w:pPr>
      <w:r>
        <w:rPr>
          <w:rStyle w:val="Nenhum"/>
          <w:vertAlign w:val="superscript"/>
        </w:rPr>
        <w:footnoteRef/>
      </w:r>
      <w:r>
        <w:rPr>
          <w:rStyle w:val="Hyperlink.3"/>
          <w:rtl w:val="0"/>
          <w:lang w:val="pt-PT"/>
        </w:rPr>
        <w:t xml:space="preserve"> </w:t>
      </w:r>
      <w:ins w:id="1197" w:date="2022-05-06T13:31:18Z" w:author="oculto">
        <w:r>
          <w:rPr>
            <w:rStyle w:val="Hyperlink.3"/>
            <w:rtl w:val="0"/>
            <w:lang w:val="en-US"/>
          </w:rPr>
          <w:t>Isso pode ser verificado pela r</w:t>
        </w:r>
      </w:ins>
      <w:del w:id="1198" w:date="2022-05-06T13:31:18Z" w:author="oculto">
        <w:r>
          <w:rPr>
            <w:rStyle w:val="Hyperlink.3"/>
            <w:rtl w:val="0"/>
            <w:lang w:val="pt-PT"/>
          </w:rPr>
          <w:delText>R</w:delText>
        </w:r>
      </w:del>
      <w:r>
        <w:rPr>
          <w:rStyle w:val="Hyperlink.3"/>
          <w:rtl w:val="0"/>
          <w:lang w:val="pt-PT"/>
        </w:rPr>
        <w:t>ecente altera</w:t>
      </w:r>
      <w:r>
        <w:rPr>
          <w:rStyle w:val="Hyperlink.3"/>
          <w:rtl w:val="0"/>
          <w:lang w:val="pt-PT"/>
        </w:rPr>
        <w:t>çã</w:t>
      </w:r>
      <w:r>
        <w:rPr>
          <w:rStyle w:val="Hyperlink.3"/>
          <w:rtl w:val="0"/>
          <w:lang w:val="pt-PT"/>
        </w:rPr>
        <w:t xml:space="preserve">o na Lei 8.742/1993, em 22 de junho de 2021, o art. 20, </w:t>
      </w:r>
      <w:r>
        <w:rPr>
          <w:rStyle w:val="Hyperlink.3"/>
          <w:rtl w:val="0"/>
          <w:lang w:val="pt-PT"/>
        </w:rPr>
        <w:t>§</w:t>
      </w:r>
      <w:r>
        <w:rPr>
          <w:rStyle w:val="Hyperlink.3"/>
          <w:rtl w:val="0"/>
          <w:lang w:val="pt-PT"/>
        </w:rPr>
        <w:t>11-A</w:t>
      </w:r>
      <w:ins w:id="1199" w:date="2022-05-06T13:31:59Z" w:author="oculto">
        <w:r>
          <w:rPr>
            <w:rStyle w:val="Hyperlink.3"/>
            <w:rtl w:val="0"/>
            <w:lang w:val="en-US"/>
          </w:rPr>
          <w:t xml:space="preserve"> conforme j</w:t>
        </w:r>
      </w:ins>
      <w:ins w:id="1200" w:date="2022-05-06T13:31:59Z" w:author="oculto">
        <w:r>
          <w:rPr>
            <w:rStyle w:val="Hyperlink.3"/>
            <w:rtl w:val="0"/>
            <w:lang w:val="en-US"/>
          </w:rPr>
          <w:t xml:space="preserve">á </w:t>
        </w:r>
      </w:ins>
      <w:ins w:id="1201" w:date="2022-05-06T13:31:59Z" w:author="oculto">
        <w:r>
          <w:rPr>
            <w:rStyle w:val="Hyperlink.3"/>
            <w:rtl w:val="0"/>
            <w:lang w:val="en-US"/>
          </w:rPr>
          <w:t>foi indicado aqui, especialmente no Cap</w:t>
        </w:r>
      </w:ins>
      <w:ins w:id="1202" w:date="2022-05-06T13:31:59Z" w:author="oculto">
        <w:r>
          <w:rPr>
            <w:rStyle w:val="Hyperlink.3"/>
            <w:rtl w:val="0"/>
            <w:lang w:val="en-US"/>
          </w:rPr>
          <w:t>í</w:t>
        </w:r>
      </w:ins>
      <w:ins w:id="1203" w:date="2022-05-06T13:31:59Z" w:author="oculto">
        <w:r>
          <w:rPr>
            <w:rStyle w:val="Hyperlink.3"/>
            <w:rtl w:val="0"/>
            <w:lang w:val="en-US"/>
          </w:rPr>
          <w:t>tulo 1.</w:t>
        </w:r>
      </w:ins>
      <w:del w:id="1204" w:date="2022-05-06T13:31:59Z" w:author="oculto">
        <w:r>
          <w:rPr>
            <w:rStyle w:val="Hyperlink.3"/>
            <w:rtl w:val="0"/>
            <w:lang w:val="pt-PT"/>
          </w:rPr>
          <w:delText>, possibilita a amplia</w:delText>
        </w:r>
      </w:del>
      <w:del w:id="1205" w:date="2022-05-06T13:31:59Z" w:author="oculto">
        <w:r>
          <w:rPr>
            <w:rStyle w:val="Hyperlink.3"/>
            <w:rtl w:val="0"/>
            <w:lang w:val="pt-PT"/>
          </w:rPr>
          <w:delText>çã</w:delText>
        </w:r>
      </w:del>
      <w:del w:id="1206" w:date="2022-05-06T13:31:59Z" w:author="oculto">
        <w:r>
          <w:rPr>
            <w:rStyle w:val="Hyperlink.3"/>
            <w:rtl w:val="0"/>
            <w:lang w:val="pt-PT"/>
          </w:rPr>
          <w:delText>o do limite de renda mensal per capita para at</w:delText>
        </w:r>
      </w:del>
      <w:del w:id="1207" w:date="2022-05-06T13:31:59Z" w:author="oculto">
        <w:r>
          <w:rPr>
            <w:rStyle w:val="Hyperlink.3"/>
            <w:rtl w:val="0"/>
            <w:lang w:val="pt-PT"/>
          </w:rPr>
          <w:delText xml:space="preserve">é </w:delText>
        </w:r>
      </w:del>
      <w:del w:id="1208" w:date="2022-05-06T13:31:59Z" w:author="oculto">
        <w:r>
          <w:rPr>
            <w:rStyle w:val="Hyperlink.3"/>
            <w:rtl w:val="0"/>
            <w:lang w:val="pt-PT"/>
          </w:rPr>
          <w:delText>meio sal</w:delText>
        </w:r>
      </w:del>
      <w:del w:id="1209" w:date="2022-05-06T13:31:59Z" w:author="oculto">
        <w:r>
          <w:rPr>
            <w:rStyle w:val="Hyperlink.3"/>
            <w:rtl w:val="0"/>
            <w:lang w:val="pt-PT"/>
          </w:rPr>
          <w:delText>á</w:delText>
        </w:r>
      </w:del>
      <w:del w:id="1210" w:date="2022-05-06T13:31:59Z" w:author="oculto">
        <w:r>
          <w:rPr>
            <w:rStyle w:val="Hyperlink.3"/>
            <w:rtl w:val="0"/>
            <w:lang w:val="pt-PT"/>
          </w:rPr>
          <w:delText>rio m</w:delText>
        </w:r>
      </w:del>
      <w:del w:id="1211" w:date="2022-05-06T13:31:59Z" w:author="oculto">
        <w:r>
          <w:rPr>
            <w:rStyle w:val="Hyperlink.3"/>
            <w:rtl w:val="0"/>
            <w:lang w:val="pt-PT"/>
          </w:rPr>
          <w:delText>í</w:delText>
        </w:r>
      </w:del>
      <w:del w:id="1212" w:date="2022-05-06T13:31:59Z" w:author="oculto">
        <w:r>
          <w:rPr>
            <w:rStyle w:val="Hyperlink.3"/>
            <w:rtl w:val="0"/>
            <w:lang w:val="pt-PT"/>
          </w:rPr>
          <w:delText>nimo, podendo considerar outros elementos probat</w:delText>
        </w:r>
      </w:del>
      <w:del w:id="1213" w:date="2022-05-06T13:31:59Z" w:author="oculto">
        <w:r>
          <w:rPr>
            <w:rStyle w:val="Hyperlink.3"/>
            <w:rtl w:val="0"/>
            <w:lang w:val="pt-PT"/>
          </w:rPr>
          <w:delText>ó</w:delText>
        </w:r>
      </w:del>
      <w:del w:id="1214" w:date="2022-05-06T13:31:59Z" w:author="oculto">
        <w:r>
          <w:rPr>
            <w:rStyle w:val="Hyperlink.3"/>
            <w:rtl w:val="0"/>
            <w:lang w:val="pt-PT"/>
          </w:rPr>
          <w:delText>rios de miserabilidade e da situa</w:delText>
        </w:r>
      </w:del>
      <w:del w:id="1215" w:date="2022-05-06T13:31:59Z" w:author="oculto">
        <w:r>
          <w:rPr>
            <w:rStyle w:val="Hyperlink.3"/>
            <w:rtl w:val="0"/>
            <w:lang w:val="pt-PT"/>
          </w:rPr>
          <w:delText>çã</w:delText>
        </w:r>
      </w:del>
      <w:del w:id="1216" w:date="2022-05-06T13:31:59Z" w:author="oculto">
        <w:r>
          <w:rPr>
            <w:rStyle w:val="Hyperlink.3"/>
            <w:rtl w:val="0"/>
            <w:lang w:val="pt-PT"/>
          </w:rPr>
          <w:delText>o de vulnerabilidade, tais como o grau de defici</w:delText>
        </w:r>
      </w:del>
      <w:del w:id="1217" w:date="2022-05-06T13:31:59Z" w:author="oculto">
        <w:r>
          <w:rPr>
            <w:rStyle w:val="Hyperlink.3"/>
            <w:rtl w:val="0"/>
            <w:lang w:val="pt-PT"/>
          </w:rPr>
          <w:delText>ê</w:delText>
        </w:r>
      </w:del>
      <w:del w:id="1218" w:date="2022-05-06T13:31:59Z" w:author="oculto">
        <w:r>
          <w:rPr>
            <w:rStyle w:val="Hyperlink.3"/>
            <w:rtl w:val="0"/>
            <w:lang w:val="pt-PT"/>
          </w:rPr>
          <w:delText>ncia (para os casos do benef</w:delText>
        </w:r>
      </w:del>
      <w:del w:id="1219" w:date="2022-05-06T13:31:59Z" w:author="oculto">
        <w:r>
          <w:rPr>
            <w:rStyle w:val="Hyperlink.3"/>
            <w:rtl w:val="0"/>
            <w:lang w:val="pt-PT"/>
          </w:rPr>
          <w:delText>í</w:delText>
        </w:r>
      </w:del>
      <w:del w:id="1220" w:date="2022-05-06T13:31:59Z" w:author="oculto">
        <w:r>
          <w:rPr>
            <w:rStyle w:val="Hyperlink.3"/>
            <w:rtl w:val="0"/>
            <w:lang w:val="pt-PT"/>
          </w:rPr>
          <w:delText>cio concedido a pessoa com defici</w:delText>
        </w:r>
      </w:del>
      <w:del w:id="1221" w:date="2022-05-06T13:31:59Z" w:author="oculto">
        <w:r>
          <w:rPr>
            <w:rStyle w:val="Hyperlink.3"/>
            <w:rtl w:val="0"/>
            <w:lang w:val="pt-PT"/>
          </w:rPr>
          <w:delText>ê</w:delText>
        </w:r>
      </w:del>
      <w:del w:id="1222" w:date="2022-05-06T13:31:59Z" w:author="oculto">
        <w:r>
          <w:rPr>
            <w:rStyle w:val="Hyperlink.3"/>
            <w:rtl w:val="0"/>
            <w:lang w:val="pt-PT"/>
          </w:rPr>
          <w:delText>ncia), se h</w:delText>
        </w:r>
      </w:del>
      <w:del w:id="1223" w:date="2022-05-06T13:31:59Z" w:author="oculto">
        <w:r>
          <w:rPr>
            <w:rStyle w:val="Hyperlink.3"/>
            <w:rtl w:val="0"/>
            <w:lang w:val="pt-PT"/>
          </w:rPr>
          <w:delText xml:space="preserve">á </w:delText>
        </w:r>
      </w:del>
      <w:del w:id="1224" w:date="2022-05-06T13:31:59Z" w:author="oculto">
        <w:r>
          <w:rPr>
            <w:rStyle w:val="Hyperlink.3"/>
            <w:rtl w:val="0"/>
            <w:lang w:val="pt-PT"/>
          </w:rPr>
          <w:delText>depend</w:delText>
        </w:r>
      </w:del>
      <w:del w:id="1225" w:date="2022-05-06T13:31:59Z" w:author="oculto">
        <w:r>
          <w:rPr>
            <w:rStyle w:val="Hyperlink.3"/>
            <w:rtl w:val="0"/>
            <w:lang w:val="pt-PT"/>
          </w:rPr>
          <w:delText>ê</w:delText>
        </w:r>
      </w:del>
      <w:del w:id="1226" w:date="2022-05-06T13:31:59Z" w:author="oculto">
        <w:r>
          <w:rPr>
            <w:rStyle w:val="Hyperlink.3"/>
            <w:rtl w:val="0"/>
            <w:lang w:val="pt-PT"/>
          </w:rPr>
          <w:delText>ncia de terceiros para o desempenho de atividades b</w:delText>
        </w:r>
      </w:del>
      <w:del w:id="1227" w:date="2022-05-06T13:31:59Z" w:author="oculto">
        <w:r>
          <w:rPr>
            <w:rStyle w:val="Hyperlink.3"/>
            <w:rtl w:val="0"/>
            <w:lang w:val="pt-PT"/>
          </w:rPr>
          <w:delText>á</w:delText>
        </w:r>
      </w:del>
      <w:del w:id="1228" w:date="2022-05-06T13:31:59Z" w:author="oculto">
        <w:r>
          <w:rPr>
            <w:rStyle w:val="Hyperlink.3"/>
            <w:rtl w:val="0"/>
            <w:lang w:val="pt-PT"/>
          </w:rPr>
          <w:delText>sicas para a vida di</w:delText>
        </w:r>
      </w:del>
      <w:del w:id="1229" w:date="2022-05-06T13:31:59Z" w:author="oculto">
        <w:r>
          <w:rPr>
            <w:rStyle w:val="Hyperlink.3"/>
            <w:rtl w:val="0"/>
            <w:lang w:val="pt-PT"/>
          </w:rPr>
          <w:delText>á</w:delText>
        </w:r>
      </w:del>
      <w:del w:id="1230" w:date="2022-05-06T13:31:59Z" w:author="oculto">
        <w:r>
          <w:rPr>
            <w:rStyle w:val="Hyperlink.3"/>
            <w:rtl w:val="0"/>
            <w:lang w:val="pt-PT"/>
          </w:rPr>
          <w:delText>ria e se h</w:delText>
        </w:r>
      </w:del>
      <w:del w:id="1231" w:date="2022-05-06T13:31:59Z" w:author="oculto">
        <w:r>
          <w:rPr>
            <w:rStyle w:val="Hyperlink.3"/>
            <w:rtl w:val="0"/>
            <w:lang w:val="pt-PT"/>
          </w:rPr>
          <w:delText xml:space="preserve">á </w:delText>
        </w:r>
      </w:del>
      <w:del w:id="1232" w:date="2022-05-06T13:31:59Z" w:author="oculto">
        <w:r>
          <w:rPr>
            <w:rStyle w:val="Hyperlink.3"/>
            <w:rtl w:val="0"/>
            <w:lang w:val="pt-PT"/>
          </w:rPr>
          <w:delText>comprometimento do or</w:delText>
        </w:r>
      </w:del>
      <w:del w:id="1233" w:date="2022-05-06T13:31:59Z" w:author="oculto">
        <w:r>
          <w:rPr>
            <w:rStyle w:val="Hyperlink.3"/>
            <w:rtl w:val="0"/>
            <w:lang w:val="pt-PT"/>
          </w:rPr>
          <w:delText>ç</w:delText>
        </w:r>
      </w:del>
      <w:del w:id="1234" w:date="2022-05-06T13:31:59Z" w:author="oculto">
        <w:r>
          <w:rPr>
            <w:rStyle w:val="Hyperlink.3"/>
            <w:rtl w:val="0"/>
            <w:lang w:val="pt-PT"/>
          </w:rPr>
          <w:delText>amento familiar com gastos m</w:delText>
        </w:r>
      </w:del>
      <w:del w:id="1235" w:date="2022-05-06T13:31:59Z" w:author="oculto">
        <w:r>
          <w:rPr>
            <w:rStyle w:val="Hyperlink.3"/>
            <w:rtl w:val="0"/>
            <w:lang w:val="pt-PT"/>
          </w:rPr>
          <w:delText>é</w:delText>
        </w:r>
      </w:del>
      <w:del w:id="1236" w:date="2022-05-06T13:31:59Z" w:author="oculto">
        <w:r>
          <w:rPr>
            <w:rStyle w:val="Hyperlink.3"/>
            <w:rtl w:val="0"/>
            <w:lang w:val="pt-PT"/>
          </w:rPr>
          <w:delText>dicos, tratamentos de sa</w:delText>
        </w:r>
      </w:del>
      <w:del w:id="1237" w:date="2022-05-06T13:31:59Z" w:author="oculto">
        <w:r>
          <w:rPr>
            <w:rStyle w:val="Hyperlink.3"/>
            <w:rtl w:val="0"/>
            <w:lang w:val="pt-PT"/>
          </w:rPr>
          <w:delText>ú</w:delText>
        </w:r>
      </w:del>
      <w:del w:id="1238" w:date="2022-05-06T13:31:59Z" w:author="oculto">
        <w:r>
          <w:rPr>
            <w:rStyle w:val="Hyperlink.3"/>
            <w:rtl w:val="0"/>
            <w:lang w:val="pt-PT"/>
          </w:rPr>
          <w:delText>de, fraldas, alimentos especiais, medicamentos para idoso ou para pessoa com defici</w:delText>
        </w:r>
      </w:del>
      <w:del w:id="1239" w:date="2022-05-06T13:31:59Z" w:author="oculto">
        <w:r>
          <w:rPr>
            <w:rStyle w:val="Hyperlink.3"/>
            <w:rtl w:val="0"/>
            <w:lang w:val="pt-PT"/>
          </w:rPr>
          <w:delText>ê</w:delText>
        </w:r>
      </w:del>
      <w:del w:id="1240" w:date="2022-05-06T13:31:59Z" w:author="oculto">
        <w:r>
          <w:rPr>
            <w:rStyle w:val="Hyperlink.3"/>
            <w:rtl w:val="0"/>
            <w:lang w:val="pt-PT"/>
          </w:rPr>
          <w:delText>ncia, desde que n</w:delText>
        </w:r>
      </w:del>
      <w:del w:id="1241" w:date="2022-05-06T13:31:59Z" w:author="oculto">
        <w:r>
          <w:rPr>
            <w:rStyle w:val="Hyperlink.3"/>
            <w:rtl w:val="0"/>
            <w:lang w:val="pt-PT"/>
          </w:rPr>
          <w:delText>ã</w:delText>
        </w:r>
      </w:del>
      <w:del w:id="1242" w:date="2022-05-06T13:31:59Z" w:author="oculto">
        <w:r>
          <w:rPr>
            <w:rStyle w:val="Hyperlink.3"/>
            <w:rtl w:val="0"/>
            <w:lang w:val="pt-PT"/>
          </w:rPr>
          <w:delText>o dispon</w:delText>
        </w:r>
      </w:del>
      <w:del w:id="1243" w:date="2022-05-06T13:31:59Z" w:author="oculto">
        <w:r>
          <w:rPr>
            <w:rStyle w:val="Hyperlink.3"/>
            <w:rtl w:val="0"/>
            <w:lang w:val="pt-PT"/>
          </w:rPr>
          <w:delText>í</w:delText>
        </w:r>
      </w:del>
      <w:del w:id="1244" w:date="2022-05-06T13:31:59Z" w:author="oculto">
        <w:r>
          <w:rPr>
            <w:rStyle w:val="Hyperlink.3"/>
            <w:rtl w:val="0"/>
            <w:lang w:val="pt-PT"/>
          </w:rPr>
          <w:delText>veis gratuitamente no SUS ou n</w:delText>
        </w:r>
      </w:del>
      <w:del w:id="1245" w:date="2022-05-06T13:31:59Z" w:author="oculto">
        <w:r>
          <w:rPr>
            <w:rStyle w:val="Hyperlink.3"/>
            <w:rtl w:val="0"/>
            <w:lang w:val="pt-PT"/>
          </w:rPr>
          <w:delText>ã</w:delText>
        </w:r>
      </w:del>
      <w:del w:id="1246" w:date="2022-05-06T13:31:59Z" w:author="oculto">
        <w:r>
          <w:rPr>
            <w:rStyle w:val="Hyperlink.3"/>
            <w:rtl w:val="0"/>
            <w:lang w:val="pt-PT"/>
          </w:rPr>
          <w:delText>o prestados pelo SUAS, desde que comprovadamente necess</w:delText>
        </w:r>
      </w:del>
      <w:del w:id="1247" w:date="2022-05-06T13:31:59Z" w:author="oculto">
        <w:r>
          <w:rPr>
            <w:rStyle w:val="Hyperlink.3"/>
            <w:rtl w:val="0"/>
            <w:lang w:val="pt-PT"/>
          </w:rPr>
          <w:delText>á</w:delText>
        </w:r>
      </w:del>
      <w:del w:id="1248" w:date="2022-05-06T13:31:59Z" w:author="oculto">
        <w:r>
          <w:rPr>
            <w:rStyle w:val="Hyperlink.3"/>
            <w:rtl w:val="0"/>
            <w:lang w:val="pt-PT"/>
          </w:rPr>
          <w:delText xml:space="preserve">rios </w:delText>
        </w:r>
      </w:del>
      <w:del w:id="1249" w:date="2022-05-06T13:31:59Z" w:author="oculto">
        <w:r>
          <w:rPr>
            <w:rStyle w:val="Hyperlink.3"/>
            <w:rtl w:val="0"/>
            <w:lang w:val="pt-PT"/>
          </w:rPr>
          <w:delText xml:space="preserve">à </w:delText>
        </w:r>
      </w:del>
      <w:del w:id="1250" w:date="2022-05-06T13:31:59Z" w:author="oculto">
        <w:r>
          <w:rPr>
            <w:rStyle w:val="Hyperlink.3"/>
            <w:rtl w:val="0"/>
            <w:lang w:val="pt-PT"/>
          </w:rPr>
          <w:delText>preserva</w:delText>
        </w:r>
      </w:del>
      <w:del w:id="1251" w:date="2022-05-06T13:31:59Z" w:author="oculto">
        <w:r>
          <w:rPr>
            <w:rStyle w:val="Hyperlink.3"/>
            <w:rtl w:val="0"/>
            <w:lang w:val="pt-PT"/>
          </w:rPr>
          <w:delText>çã</w:delText>
        </w:r>
      </w:del>
      <w:del w:id="1252" w:date="2022-05-06T13:31:59Z" w:author="oculto">
        <w:r>
          <w:rPr>
            <w:rStyle w:val="Hyperlink.3"/>
            <w:rtl w:val="0"/>
            <w:lang w:val="pt-PT"/>
          </w:rPr>
          <w:delText>o da sa</w:delText>
        </w:r>
      </w:del>
      <w:del w:id="1253" w:date="2022-05-06T13:31:59Z" w:author="oculto">
        <w:r>
          <w:rPr>
            <w:rStyle w:val="Hyperlink.3"/>
            <w:rtl w:val="0"/>
            <w:lang w:val="pt-PT"/>
          </w:rPr>
          <w:delText>ú</w:delText>
        </w:r>
      </w:del>
      <w:del w:id="1254" w:date="2022-05-06T13:31:59Z" w:author="oculto">
        <w:r>
          <w:rPr>
            <w:rStyle w:val="Hyperlink.3"/>
            <w:rtl w:val="0"/>
            <w:lang w:val="pt-PT"/>
          </w:rPr>
          <w:delText>de e vida. Tais altera</w:delText>
        </w:r>
      </w:del>
      <w:del w:id="1255" w:date="2022-05-06T13:31:59Z" w:author="oculto">
        <w:r>
          <w:rPr>
            <w:rStyle w:val="Hyperlink.3"/>
            <w:rtl w:val="0"/>
            <w:lang w:val="pt-PT"/>
          </w:rPr>
          <w:delText>çõ</w:delText>
        </w:r>
      </w:del>
      <w:del w:id="1256" w:date="2022-05-06T13:31:59Z" w:author="oculto">
        <w:r>
          <w:rPr>
            <w:rStyle w:val="Hyperlink.3"/>
            <w:rtl w:val="0"/>
            <w:lang w:val="pt-PT"/>
          </w:rPr>
          <w:delText>es demonstram ineg</w:delText>
        </w:r>
      </w:del>
      <w:del w:id="1257" w:date="2022-05-06T13:31:59Z" w:author="oculto">
        <w:r>
          <w:rPr>
            <w:rStyle w:val="Hyperlink.3"/>
            <w:rtl w:val="0"/>
            <w:lang w:val="pt-PT"/>
          </w:rPr>
          <w:delText>á</w:delText>
        </w:r>
      </w:del>
      <w:del w:id="1258" w:date="2022-05-06T13:31:59Z" w:author="oculto">
        <w:r>
          <w:rPr>
            <w:rStyle w:val="Hyperlink.3"/>
            <w:rtl w:val="0"/>
            <w:lang w:val="pt-PT"/>
          </w:rPr>
          <w:delText>vel avan</w:delText>
        </w:r>
      </w:del>
      <w:del w:id="1259" w:date="2022-05-06T13:31:59Z" w:author="oculto">
        <w:r>
          <w:rPr>
            <w:rStyle w:val="Hyperlink.3"/>
            <w:rtl w:val="0"/>
            <w:lang w:val="pt-PT"/>
          </w:rPr>
          <w:delText>ç</w:delText>
        </w:r>
      </w:del>
      <w:del w:id="1260" w:date="2022-05-06T13:31:59Z" w:author="oculto">
        <w:r>
          <w:rPr>
            <w:rStyle w:val="Hyperlink.3"/>
            <w:rtl w:val="0"/>
            <w:lang w:val="pt-PT"/>
          </w:rPr>
          <w:delText>o no trato da pobreza para o programa no sentido de ampliar o seu conceito, abarcando outros m</w:delText>
        </w:r>
      </w:del>
      <w:del w:id="1261" w:date="2022-05-06T13:31:59Z" w:author="oculto">
        <w:r>
          <w:rPr>
            <w:rStyle w:val="Hyperlink.3"/>
            <w:rtl w:val="0"/>
            <w:lang w:val="pt-PT"/>
          </w:rPr>
          <w:delText>ú</w:delText>
        </w:r>
      </w:del>
      <w:del w:id="1262" w:date="2022-05-06T13:31:59Z" w:author="oculto">
        <w:r>
          <w:rPr>
            <w:rStyle w:val="Hyperlink.3"/>
            <w:rtl w:val="0"/>
            <w:lang w:val="pt-PT"/>
          </w:rPr>
          <w:delText>ltiplos fatores da vida real das pessoas que buscam seu acolhimento. Por outro lado, percebe-se a contra</w:delText>
        </w:r>
      </w:del>
      <w:del w:id="1263" w:date="2022-05-06T13:31:59Z" w:author="oculto">
        <w:r>
          <w:rPr>
            <w:rStyle w:val="Hyperlink.3"/>
            <w:rtl w:val="0"/>
            <w:lang w:val="pt-PT"/>
          </w:rPr>
          <w:delText>çã</w:delText>
        </w:r>
      </w:del>
      <w:del w:id="1264" w:date="2022-05-06T13:31:59Z" w:author="oculto">
        <w:r>
          <w:rPr>
            <w:rStyle w:val="Hyperlink.3"/>
            <w:rtl w:val="0"/>
            <w:lang w:val="pt-PT"/>
          </w:rPr>
          <w:delText>o ainda maior dos instrumentos de fiscaliza</w:delText>
        </w:r>
      </w:del>
      <w:del w:id="1265" w:date="2022-05-06T13:31:59Z" w:author="oculto">
        <w:r>
          <w:rPr>
            <w:rStyle w:val="Hyperlink.3"/>
            <w:rtl w:val="0"/>
            <w:lang w:val="pt-PT"/>
          </w:rPr>
          <w:delText>çã</w:delText>
        </w:r>
      </w:del>
      <w:del w:id="1266" w:date="2022-05-06T13:31:59Z" w:author="oculto">
        <w:r>
          <w:rPr>
            <w:rStyle w:val="Hyperlink.3"/>
            <w:rtl w:val="0"/>
            <w:lang w:val="pt-PT"/>
          </w:rPr>
          <w:delText xml:space="preserve">o e controle operados pelos </w:delText>
        </w:r>
      </w:del>
      <w:del w:id="1267" w:date="2022-05-06T13:31:59Z" w:author="oculto">
        <w:r>
          <w:rPr>
            <w:rStyle w:val="Hyperlink.3"/>
            <w:rtl w:val="0"/>
            <w:lang w:val="pt-PT"/>
          </w:rPr>
          <w:delText>ó</w:delText>
        </w:r>
      </w:del>
      <w:del w:id="1268" w:date="2022-05-06T13:31:59Z" w:author="oculto">
        <w:r>
          <w:rPr>
            <w:rStyle w:val="Hyperlink.3"/>
            <w:rtl w:val="0"/>
            <w:lang w:val="pt-PT"/>
          </w:rPr>
          <w:delText>rg</w:delText>
        </w:r>
      </w:del>
      <w:del w:id="1269" w:date="2022-05-06T13:31:59Z" w:author="oculto">
        <w:r>
          <w:rPr>
            <w:rStyle w:val="Hyperlink.3"/>
            <w:rtl w:val="0"/>
            <w:lang w:val="pt-PT"/>
          </w:rPr>
          <w:delText>ã</w:delText>
        </w:r>
      </w:del>
      <w:del w:id="1270" w:date="2022-05-06T13:31:59Z" w:author="oculto">
        <w:r>
          <w:rPr>
            <w:rStyle w:val="Hyperlink.3"/>
            <w:rtl w:val="0"/>
            <w:lang w:val="pt-PT"/>
          </w:rPr>
          <w:delText>os do governo, bem esbo</w:delText>
        </w:r>
      </w:del>
      <w:del w:id="1271" w:date="2022-05-06T13:31:59Z" w:author="oculto">
        <w:r>
          <w:rPr>
            <w:rStyle w:val="Hyperlink.3"/>
            <w:rtl w:val="0"/>
            <w:lang w:val="pt-PT"/>
          </w:rPr>
          <w:delText>ç</w:delText>
        </w:r>
      </w:del>
      <w:del w:id="1272" w:date="2022-05-06T13:31:59Z" w:author="oculto">
        <w:r>
          <w:rPr>
            <w:rStyle w:val="Hyperlink.3"/>
            <w:rtl w:val="0"/>
            <w:lang w:val="pt-PT"/>
          </w:rPr>
          <w:delText xml:space="preserve">ados na Lei 14.176/ 2021. </w:delText>
        </w:r>
      </w:del>
    </w:p>
  </w:footnote>
  <w:footnote w:id="60">
    <w:p>
      <w:pPr>
        <w:pStyle w:val="footnote text"/>
        <w:jc w:val="both"/>
      </w:pPr>
      <w:r>
        <w:rPr>
          <w:rStyle w:val="Nenhum"/>
          <w:vertAlign w:val="superscript"/>
        </w:rPr>
        <w:footnoteRef/>
      </w:r>
      <w:r>
        <w:rPr>
          <w:rStyle w:val="Hyperlink.3"/>
          <w:rtl w:val="0"/>
          <w:lang w:val="pt-PT"/>
        </w:rPr>
        <w:t xml:space="preserve"> Embora um pouco em desuso, entendemos que o termo </w:t>
      </w:r>
      <w:r>
        <w:rPr>
          <w:rStyle w:val="Hyperlink.3"/>
          <w:rtl w:val="0"/>
          <w:lang w:val="pt-PT"/>
        </w:rPr>
        <w:t>“</w:t>
      </w:r>
      <w:r>
        <w:rPr>
          <w:rStyle w:val="Hyperlink.3"/>
          <w:rtl w:val="0"/>
          <w:lang w:val="pt-PT"/>
        </w:rPr>
        <w:t>quest</w:t>
      </w:r>
      <w:r>
        <w:rPr>
          <w:rStyle w:val="Hyperlink.3"/>
          <w:rtl w:val="0"/>
          <w:lang w:val="pt-PT"/>
        </w:rPr>
        <w:t>ã</w:t>
      </w:r>
      <w:r>
        <w:rPr>
          <w:rStyle w:val="Hyperlink.3"/>
          <w:rtl w:val="0"/>
          <w:lang w:val="pt-PT"/>
        </w:rPr>
        <w:t>o social</w:t>
      </w:r>
      <w:r>
        <w:rPr>
          <w:rStyle w:val="Hyperlink.3"/>
          <w:rtl w:val="0"/>
          <w:lang w:val="pt-PT"/>
        </w:rPr>
        <w:t>”</w:t>
      </w:r>
      <w:r>
        <w:rPr>
          <w:rStyle w:val="Hyperlink.3"/>
          <w:rtl w:val="0"/>
          <w:lang w:val="pt-PT"/>
        </w:rPr>
        <w:t>, em ess</w:t>
      </w:r>
      <w:r>
        <w:rPr>
          <w:rStyle w:val="Hyperlink.3"/>
          <w:rtl w:val="0"/>
          <w:lang w:val="pt-PT"/>
        </w:rPr>
        <w:t>ê</w:t>
      </w:r>
      <w:r>
        <w:rPr>
          <w:rStyle w:val="Hyperlink.3"/>
          <w:rtl w:val="0"/>
          <w:lang w:val="pt-PT"/>
        </w:rPr>
        <w:t>ncia explica de forma assertiva as express</w:t>
      </w:r>
      <w:r>
        <w:rPr>
          <w:rStyle w:val="Hyperlink.3"/>
          <w:rtl w:val="0"/>
          <w:lang w:val="pt-PT"/>
        </w:rPr>
        <w:t>õ</w:t>
      </w:r>
      <w:r>
        <w:rPr>
          <w:rStyle w:val="Hyperlink.3"/>
          <w:rtl w:val="0"/>
          <w:lang w:val="pt-PT"/>
        </w:rPr>
        <w:t>es da desigualdade social na atualidade. Marilda Vilela Iamamoto traz a defini</w:t>
      </w:r>
      <w:r>
        <w:rPr>
          <w:rStyle w:val="Hyperlink.3"/>
          <w:rtl w:val="0"/>
          <w:lang w:val="pt-PT"/>
        </w:rPr>
        <w:t>çã</w:t>
      </w:r>
      <w:r>
        <w:rPr>
          <w:rStyle w:val="Hyperlink.3"/>
          <w:rtl w:val="0"/>
          <w:lang w:val="pt-PT"/>
        </w:rPr>
        <w:t xml:space="preserve">o do termo, alimentando-se nas obras de Marx e Engels, como sendo </w:t>
      </w:r>
      <w:r>
        <w:rPr>
          <w:rStyle w:val="Hyperlink.3"/>
          <w:rtl w:val="0"/>
          <w:lang w:val="pt-PT"/>
        </w:rPr>
        <w:t>“</w:t>
      </w:r>
      <w:r>
        <w:rPr>
          <w:rStyle w:val="Hyperlink.3"/>
          <w:rtl w:val="0"/>
          <w:lang w:val="pt-PT"/>
        </w:rPr>
        <w:t>...um conjunto de express</w:t>
      </w:r>
      <w:r>
        <w:rPr>
          <w:rStyle w:val="Hyperlink.3"/>
          <w:rtl w:val="0"/>
          <w:lang w:val="pt-PT"/>
        </w:rPr>
        <w:t>õ</w:t>
      </w:r>
      <w:r>
        <w:rPr>
          <w:rStyle w:val="Hyperlink.3"/>
          <w:rtl w:val="0"/>
          <w:lang w:val="pt-PT"/>
        </w:rPr>
        <w:t>es das desigualdades da sociedade capitalista madura, que tem uma raiz comum: a produ</w:t>
      </w:r>
      <w:r>
        <w:rPr>
          <w:rStyle w:val="Hyperlink.3"/>
          <w:rtl w:val="0"/>
          <w:lang w:val="pt-PT"/>
        </w:rPr>
        <w:t>çã</w:t>
      </w:r>
      <w:r>
        <w:rPr>
          <w:rStyle w:val="Hyperlink.3"/>
          <w:rtl w:val="0"/>
          <w:lang w:val="pt-PT"/>
        </w:rPr>
        <w:t xml:space="preserve">o social </w:t>
      </w:r>
      <w:r>
        <w:rPr>
          <w:rStyle w:val="Hyperlink.3"/>
          <w:rtl w:val="0"/>
          <w:lang w:val="pt-PT"/>
        </w:rPr>
        <w:t xml:space="preserve">é </w:t>
      </w:r>
      <w:r>
        <w:rPr>
          <w:rStyle w:val="Hyperlink.3"/>
          <w:rtl w:val="0"/>
          <w:lang w:val="pt-PT"/>
        </w:rPr>
        <w:t>cada vez mais coletiva, o trabalho torna-se mais amplamente social, enquanto a apropria</w:t>
      </w:r>
      <w:r>
        <w:rPr>
          <w:rStyle w:val="Hyperlink.3"/>
          <w:rtl w:val="0"/>
          <w:lang w:val="pt-PT"/>
        </w:rPr>
        <w:t>çã</w:t>
      </w:r>
      <w:r>
        <w:rPr>
          <w:rStyle w:val="Hyperlink.3"/>
          <w:rtl w:val="0"/>
          <w:lang w:val="pt-PT"/>
        </w:rPr>
        <w:t>o dos seus frutos mant</w:t>
      </w:r>
      <w:r>
        <w:rPr>
          <w:rStyle w:val="Hyperlink.3"/>
          <w:rtl w:val="0"/>
          <w:lang w:val="pt-PT"/>
        </w:rPr>
        <w:t>é</w:t>
      </w:r>
      <w:r>
        <w:rPr>
          <w:rStyle w:val="Hyperlink.3"/>
          <w:rtl w:val="0"/>
          <w:lang w:val="pt-PT"/>
        </w:rPr>
        <w:t>m-se privada, monopolizada por uma parte da sociedade.</w:t>
      </w:r>
      <w:r>
        <w:rPr>
          <w:rStyle w:val="Hyperlink.3"/>
          <w:rtl w:val="0"/>
          <w:lang w:val="pt-PT"/>
        </w:rPr>
        <w:t xml:space="preserve">” </w:t>
      </w:r>
      <w:r>
        <w:rPr>
          <w:rStyle w:val="Hyperlink.3"/>
          <w:rtl w:val="0"/>
          <w:lang w:val="pt-PT"/>
        </w:rPr>
        <w:t xml:space="preserve">(1998, p.27) Para Robert Castel, </w:t>
      </w:r>
      <w:r>
        <w:rPr>
          <w:rStyle w:val="Hyperlink.3"/>
          <w:rtl w:val="0"/>
          <w:lang w:val="pt-PT"/>
        </w:rPr>
        <w:t>“</w:t>
      </w:r>
      <w:r>
        <w:rPr>
          <w:rStyle w:val="Hyperlink.3"/>
          <w:rtl w:val="0"/>
          <w:lang w:val="pt-PT"/>
        </w:rPr>
        <w:t>A nova quest</w:t>
      </w:r>
      <w:r>
        <w:rPr>
          <w:rStyle w:val="Hyperlink.3"/>
          <w:rtl w:val="0"/>
          <w:lang w:val="pt-PT"/>
        </w:rPr>
        <w:t>ã</w:t>
      </w:r>
      <w:r>
        <w:rPr>
          <w:rStyle w:val="Hyperlink.3"/>
          <w:rtl w:val="0"/>
          <w:lang w:val="pt-PT"/>
        </w:rPr>
        <w:t>o social hoje parece ser o questionamento desta fun</w:t>
      </w:r>
      <w:r>
        <w:rPr>
          <w:rStyle w:val="Hyperlink.3"/>
          <w:rtl w:val="0"/>
          <w:lang w:val="pt-PT"/>
        </w:rPr>
        <w:t>çã</w:t>
      </w:r>
      <w:r>
        <w:rPr>
          <w:rStyle w:val="Hyperlink.3"/>
          <w:rtl w:val="0"/>
          <w:lang w:val="pt-PT"/>
        </w:rPr>
        <w:t>o integradora do trabalho na sociedade. Uma desmontagem desse sistema de prote</w:t>
      </w:r>
      <w:r>
        <w:rPr>
          <w:rStyle w:val="Hyperlink.3"/>
          <w:rtl w:val="0"/>
          <w:lang w:val="pt-PT"/>
        </w:rPr>
        <w:t>çõ</w:t>
      </w:r>
      <w:r>
        <w:rPr>
          <w:rStyle w:val="Hyperlink.3"/>
          <w:rtl w:val="0"/>
          <w:lang w:val="pt-PT"/>
        </w:rPr>
        <w:t>es e garantias que foram vinculadas ao emprego e uma desestabiliza</w:t>
      </w:r>
      <w:r>
        <w:rPr>
          <w:rStyle w:val="Hyperlink.3"/>
          <w:rtl w:val="0"/>
          <w:lang w:val="pt-PT"/>
        </w:rPr>
        <w:t>çã</w:t>
      </w:r>
      <w:r>
        <w:rPr>
          <w:rStyle w:val="Hyperlink.3"/>
          <w:rtl w:val="0"/>
          <w:lang w:val="pt-PT"/>
        </w:rPr>
        <w:t>o, primeiramente da ordem do trabalho, que repercute como uma esp</w:t>
      </w:r>
      <w:r>
        <w:rPr>
          <w:rStyle w:val="Hyperlink.3"/>
          <w:rtl w:val="0"/>
          <w:lang w:val="pt-PT"/>
        </w:rPr>
        <w:t>é</w:t>
      </w:r>
      <w:r>
        <w:rPr>
          <w:rStyle w:val="Hyperlink.3"/>
          <w:rtl w:val="0"/>
          <w:lang w:val="pt-PT"/>
        </w:rPr>
        <w:t>cie de choque em diferentes setores da vida social, para al</w:t>
      </w:r>
      <w:r>
        <w:rPr>
          <w:rStyle w:val="Hyperlink.3"/>
          <w:rtl w:val="0"/>
          <w:lang w:val="pt-PT"/>
        </w:rPr>
        <w:t>é</w:t>
      </w:r>
      <w:r>
        <w:rPr>
          <w:rStyle w:val="Hyperlink.3"/>
          <w:rtl w:val="0"/>
          <w:lang w:val="pt-PT"/>
        </w:rPr>
        <w:t>m do mundo do trabalho propriamente dito.</w:t>
      </w:r>
      <w:r>
        <w:rPr>
          <w:rStyle w:val="Hyperlink.3"/>
          <w:rtl w:val="0"/>
          <w:lang w:val="pt-PT"/>
        </w:rPr>
        <w:t xml:space="preserve">” </w:t>
      </w:r>
      <w:r>
        <w:rPr>
          <w:rStyle w:val="Hyperlink.3"/>
          <w:rtl w:val="0"/>
          <w:lang w:val="pt-PT"/>
        </w:rPr>
        <w:t>(2000, p. 239-240)</w:t>
      </w:r>
    </w:p>
  </w:footnote>
  <w:footnote w:id="61">
    <w:p>
      <w:pPr>
        <w:pStyle w:val="footnote text"/>
      </w:pPr>
      <w:r>
        <w:rPr>
          <w:rStyle w:val="Nenhum"/>
          <w:vertAlign w:val="superscript"/>
        </w:rPr>
        <w:footnoteRef/>
      </w:r>
      <w:r>
        <w:rPr>
          <w:rStyle w:val="Hyperlink.3"/>
          <w:rFonts w:cs="Arial Unicode MS" w:eastAsia="Arial Unicode MS"/>
          <w:rtl w:val="0"/>
        </w:rPr>
        <w:t xml:space="preserve"> Renda, moradia, educa</w:t>
      </w:r>
      <w:r>
        <w:rPr>
          <w:rStyle w:val="Hyperlink.3"/>
          <w:rFonts w:cs="Arial Unicode MS" w:eastAsia="Arial Unicode MS" w:hint="default"/>
          <w:rtl w:val="0"/>
        </w:rPr>
        <w:t>çã</w:t>
      </w:r>
      <w:r>
        <w:rPr>
          <w:rStyle w:val="Hyperlink.3"/>
          <w:rFonts w:cs="Arial Unicode MS" w:eastAsia="Arial Unicode MS"/>
          <w:rtl w:val="0"/>
        </w:rPr>
        <w:t>o, sa</w:t>
      </w:r>
      <w:r>
        <w:rPr>
          <w:rStyle w:val="Hyperlink.3"/>
          <w:rFonts w:cs="Arial Unicode MS" w:eastAsia="Arial Unicode MS" w:hint="default"/>
          <w:rtl w:val="0"/>
        </w:rPr>
        <w:t>ú</w:t>
      </w:r>
      <w:r>
        <w:rPr>
          <w:rStyle w:val="Hyperlink.3"/>
          <w:rFonts w:cs="Arial Unicode MS" w:eastAsia="Arial Unicode MS"/>
          <w:rtl w:val="0"/>
        </w:rPr>
        <w:t>de, participa</w:t>
      </w:r>
      <w:r>
        <w:rPr>
          <w:rStyle w:val="Hyperlink.3"/>
          <w:rFonts w:cs="Arial Unicode MS" w:eastAsia="Arial Unicode MS" w:hint="default"/>
          <w:rtl w:val="0"/>
        </w:rPr>
        <w:t>çã</w:t>
      </w:r>
      <w:r>
        <w:rPr>
          <w:rStyle w:val="Hyperlink.3"/>
          <w:rFonts w:cs="Arial Unicode MS" w:eastAsia="Arial Unicode MS"/>
          <w:rtl w:val="0"/>
        </w:rPr>
        <w:t>o social, oportunidade, cultura, esporte, lazer, espiritualidade entre outros.</w:t>
      </w:r>
    </w:p>
  </w:footnote>
  <w:footnote w:id="62">
    <w:p>
      <w:pPr>
        <w:pStyle w:val="footnote text"/>
        <w:jc w:val="both"/>
      </w:pPr>
      <w:r>
        <w:rPr>
          <w:rStyle w:val="Nenhum"/>
          <w:vertAlign w:val="superscript"/>
        </w:rPr>
        <w:footnoteRef/>
      </w:r>
      <w:r>
        <w:rPr>
          <w:rStyle w:val="Hyperlink.3"/>
          <w:rtl w:val="0"/>
          <w:lang w:val="pt-PT"/>
        </w:rPr>
        <w:t xml:space="preserve"> A</w:t>
      </w:r>
      <w:r>
        <w:rPr>
          <w:rStyle w:val="Hyperlink.3"/>
          <w:rtl w:val="0"/>
          <w:lang w:val="en-US"/>
        </w:rPr>
        <w:t xml:space="preserve"> ideia </w:t>
      </w:r>
      <w:r>
        <w:rPr>
          <w:rStyle w:val="Hyperlink.3"/>
          <w:rtl w:val="0"/>
          <w:lang w:val="pt-PT"/>
        </w:rPr>
        <w:t xml:space="preserve">de necessidades humanas </w:t>
      </w:r>
      <w:r>
        <w:rPr>
          <w:rStyle w:val="Hyperlink.3"/>
          <w:rtl w:val="0"/>
          <w:lang w:val="en-US"/>
        </w:rPr>
        <w:t xml:space="preserve">pode ser considerada </w:t>
      </w:r>
      <w:r>
        <w:rPr>
          <w:rStyle w:val="Hyperlink.3"/>
          <w:rtl w:val="0"/>
          <w:lang w:val="pt-PT"/>
        </w:rPr>
        <w:t>em contraponto cr</w:t>
      </w:r>
      <w:r>
        <w:rPr>
          <w:rStyle w:val="Hyperlink.3"/>
          <w:rtl w:val="0"/>
          <w:lang w:val="pt-PT"/>
        </w:rPr>
        <w:t>í</w:t>
      </w:r>
      <w:r>
        <w:rPr>
          <w:rStyle w:val="Hyperlink.3"/>
          <w:rtl w:val="0"/>
          <w:lang w:val="pt-PT"/>
        </w:rPr>
        <w:t>tico ao ide</w:t>
      </w:r>
      <w:r>
        <w:rPr>
          <w:rStyle w:val="Hyperlink.3"/>
          <w:rtl w:val="0"/>
          <w:lang w:val="pt-PT"/>
        </w:rPr>
        <w:t>á</w:t>
      </w:r>
      <w:r>
        <w:rPr>
          <w:rStyle w:val="Hyperlink.3"/>
          <w:rtl w:val="0"/>
          <w:lang w:val="pt-PT"/>
        </w:rPr>
        <w:t>rio dos m</w:t>
      </w:r>
      <w:r>
        <w:rPr>
          <w:rStyle w:val="Hyperlink.3"/>
          <w:rtl w:val="0"/>
          <w:lang w:val="pt-PT"/>
        </w:rPr>
        <w:t>í</w:t>
      </w:r>
      <w:r>
        <w:rPr>
          <w:rStyle w:val="Hyperlink.3"/>
          <w:rtl w:val="0"/>
          <w:lang w:val="pt-PT"/>
        </w:rPr>
        <w:t xml:space="preserve">nimos sociais. Este </w:t>
      </w:r>
      <w:r>
        <w:rPr>
          <w:rStyle w:val="Hyperlink.3"/>
          <w:rtl w:val="0"/>
          <w:lang w:val="pt-PT"/>
        </w:rPr>
        <w:t>ú</w:t>
      </w:r>
      <w:r>
        <w:rPr>
          <w:rStyle w:val="Hyperlink.3"/>
          <w:rtl w:val="0"/>
          <w:lang w:val="pt-PT"/>
        </w:rPr>
        <w:t>ltimo presta ao desmonte dos direitos sociais, visto que procura fundir a interpreta</w:t>
      </w:r>
      <w:r>
        <w:rPr>
          <w:rStyle w:val="Hyperlink.3"/>
          <w:rtl w:val="0"/>
          <w:lang w:val="pt-PT"/>
        </w:rPr>
        <w:t>çã</w:t>
      </w:r>
      <w:r>
        <w:rPr>
          <w:rStyle w:val="Hyperlink.3"/>
          <w:rtl w:val="0"/>
          <w:lang w:val="pt-PT"/>
        </w:rPr>
        <w:t>o das necessidades b</w:t>
      </w:r>
      <w:r>
        <w:rPr>
          <w:rStyle w:val="Hyperlink.3"/>
          <w:rtl w:val="0"/>
          <w:lang w:val="pt-PT"/>
        </w:rPr>
        <w:t>á</w:t>
      </w:r>
      <w:r>
        <w:rPr>
          <w:rStyle w:val="Hyperlink.3"/>
          <w:rtl w:val="0"/>
          <w:lang w:val="pt-PT"/>
        </w:rPr>
        <w:t>sicas com as necessidades de consumo. Sob esse prisma, a melhor forma de suprir as necessidades b</w:t>
      </w:r>
      <w:r>
        <w:rPr>
          <w:rStyle w:val="Hyperlink.3"/>
          <w:rtl w:val="0"/>
          <w:lang w:val="pt-PT"/>
        </w:rPr>
        <w:t>á</w:t>
      </w:r>
      <w:r>
        <w:rPr>
          <w:rStyle w:val="Hyperlink.3"/>
          <w:rtl w:val="0"/>
          <w:lang w:val="pt-PT"/>
        </w:rPr>
        <w:t xml:space="preserve">sicas </w:t>
      </w:r>
      <w:r>
        <w:rPr>
          <w:rStyle w:val="Hyperlink.3"/>
          <w:rtl w:val="0"/>
          <w:lang w:val="pt-PT"/>
        </w:rPr>
        <w:t xml:space="preserve">é </w:t>
      </w:r>
      <w:r>
        <w:rPr>
          <w:rStyle w:val="Hyperlink.3"/>
          <w:rtl w:val="0"/>
          <w:lang w:val="pt-PT"/>
        </w:rPr>
        <w:t>atrav</w:t>
      </w:r>
      <w:r>
        <w:rPr>
          <w:rStyle w:val="Hyperlink.3"/>
          <w:rtl w:val="0"/>
          <w:lang w:val="pt-PT"/>
        </w:rPr>
        <w:t>é</w:t>
      </w:r>
      <w:r>
        <w:rPr>
          <w:rStyle w:val="Hyperlink.3"/>
          <w:rtl w:val="0"/>
          <w:lang w:val="pt-PT"/>
        </w:rPr>
        <w:t>s do mercado. (PEREIRA, 2011, p. 39) Na teoria desenvolvida por Wanda Aguiar Horta, as necessidades humanas b</w:t>
      </w:r>
      <w:r>
        <w:rPr>
          <w:rStyle w:val="Hyperlink.3"/>
          <w:rtl w:val="0"/>
          <w:lang w:val="pt-PT"/>
        </w:rPr>
        <w:t>á</w:t>
      </w:r>
      <w:r>
        <w:rPr>
          <w:rStyle w:val="Hyperlink.3"/>
          <w:rtl w:val="0"/>
          <w:lang w:val="pt-PT"/>
        </w:rPr>
        <w:t>sicas podem ser classificadas em tr</w:t>
      </w:r>
      <w:r>
        <w:rPr>
          <w:rStyle w:val="Hyperlink.3"/>
          <w:rtl w:val="0"/>
          <w:lang w:val="pt-PT"/>
        </w:rPr>
        <w:t>ê</w:t>
      </w:r>
      <w:r>
        <w:rPr>
          <w:rStyle w:val="Hyperlink.3"/>
          <w:rtl w:val="0"/>
          <w:lang w:val="pt-PT"/>
        </w:rPr>
        <w:t>s n</w:t>
      </w:r>
      <w:r>
        <w:rPr>
          <w:rStyle w:val="Hyperlink.3"/>
          <w:rtl w:val="0"/>
          <w:lang w:val="pt-PT"/>
        </w:rPr>
        <w:t>í</w:t>
      </w:r>
      <w:r>
        <w:rPr>
          <w:rStyle w:val="Hyperlink.3"/>
          <w:rtl w:val="0"/>
          <w:lang w:val="pt-PT"/>
        </w:rPr>
        <w:t>veis que se inter-relacionam: psicol</w:t>
      </w:r>
      <w:r>
        <w:rPr>
          <w:rStyle w:val="Hyperlink.3"/>
          <w:rtl w:val="0"/>
          <w:lang w:val="pt-PT"/>
        </w:rPr>
        <w:t>ó</w:t>
      </w:r>
      <w:r>
        <w:rPr>
          <w:rStyle w:val="Hyperlink.3"/>
          <w:rtl w:val="0"/>
          <w:lang w:val="pt-PT"/>
        </w:rPr>
        <w:t>gico, psicossocial e psicoespiritual. Tamb</w:t>
      </w:r>
      <w:r>
        <w:rPr>
          <w:rStyle w:val="Hyperlink.3"/>
          <w:rtl w:val="0"/>
          <w:lang w:val="pt-PT"/>
        </w:rPr>
        <w:t>é</w:t>
      </w:r>
      <w:r>
        <w:rPr>
          <w:rStyle w:val="Hyperlink.3"/>
          <w:rtl w:val="0"/>
          <w:lang w:val="pt-PT"/>
        </w:rPr>
        <w:t>m s</w:t>
      </w:r>
      <w:r>
        <w:rPr>
          <w:rStyle w:val="Hyperlink.3"/>
          <w:rtl w:val="0"/>
          <w:lang w:val="pt-PT"/>
        </w:rPr>
        <w:t>ã</w:t>
      </w:r>
      <w:r>
        <w:rPr>
          <w:rStyle w:val="Hyperlink.3"/>
          <w:rtl w:val="0"/>
          <w:lang w:val="pt-PT"/>
        </w:rPr>
        <w:t>o consideradas universais, podendo variar em rela</w:t>
      </w:r>
      <w:r>
        <w:rPr>
          <w:rStyle w:val="Hyperlink.3"/>
          <w:rtl w:val="0"/>
          <w:lang w:val="pt-PT"/>
        </w:rPr>
        <w:t>çã</w:t>
      </w:r>
      <w:r>
        <w:rPr>
          <w:rStyle w:val="Hyperlink.3"/>
          <w:rtl w:val="0"/>
          <w:lang w:val="pt-PT"/>
        </w:rPr>
        <w:t>o as suas manifesta</w:t>
      </w:r>
      <w:r>
        <w:rPr>
          <w:rStyle w:val="Hyperlink.3"/>
          <w:rtl w:val="0"/>
          <w:lang w:val="pt-PT"/>
        </w:rPr>
        <w:t>çõ</w:t>
      </w:r>
      <w:r>
        <w:rPr>
          <w:rStyle w:val="Hyperlink.3"/>
          <w:rtl w:val="0"/>
          <w:lang w:val="pt-PT"/>
        </w:rPr>
        <w:t>es e ao seu atendimento. Quando em desequil</w:t>
      </w:r>
      <w:r>
        <w:rPr>
          <w:rStyle w:val="Hyperlink.3"/>
          <w:rtl w:val="0"/>
          <w:lang w:val="pt-PT"/>
        </w:rPr>
        <w:t>í</w:t>
      </w:r>
      <w:r>
        <w:rPr>
          <w:rStyle w:val="Hyperlink.3"/>
          <w:rtl w:val="0"/>
          <w:lang w:val="pt-PT"/>
        </w:rPr>
        <w:t>brio estes estados manifestam-se em maior ou menor intensidade. S</w:t>
      </w:r>
      <w:r>
        <w:rPr>
          <w:rStyle w:val="Hyperlink.3"/>
          <w:rtl w:val="0"/>
          <w:lang w:val="pt-PT"/>
        </w:rPr>
        <w:t>ã</w:t>
      </w:r>
      <w:r>
        <w:rPr>
          <w:rStyle w:val="Hyperlink.3"/>
          <w:rtl w:val="0"/>
          <w:lang w:val="pt-PT"/>
        </w:rPr>
        <w:t>o universais, porque inerentes a todos os seres humanos,  formando um todo indivis</w:t>
      </w:r>
      <w:r>
        <w:rPr>
          <w:rStyle w:val="Hyperlink.3"/>
          <w:rtl w:val="0"/>
          <w:lang w:val="pt-PT"/>
        </w:rPr>
        <w:t>í</w:t>
      </w:r>
      <w:r>
        <w:rPr>
          <w:rStyle w:val="Hyperlink.3"/>
          <w:rtl w:val="0"/>
          <w:lang w:val="pt-PT"/>
        </w:rPr>
        <w:t>vel. (CIANCIARULLO, 1987, p. 100-107). Para maiores detalhamentos sobre a teoria das necessidades humanas, ver: HORTA, Wanda A. Enfermagem: teoria, conceitos, princ</w:t>
      </w:r>
      <w:r>
        <w:rPr>
          <w:rStyle w:val="Hyperlink.3"/>
          <w:rtl w:val="0"/>
          <w:lang w:val="pt-PT"/>
        </w:rPr>
        <w:t>í</w:t>
      </w:r>
      <w:r>
        <w:rPr>
          <w:rStyle w:val="Hyperlink.3"/>
          <w:rtl w:val="0"/>
          <w:lang w:val="pt-PT"/>
        </w:rPr>
        <w:t>pios e processo. Dispon</w:t>
      </w:r>
      <w:r>
        <w:rPr>
          <w:rStyle w:val="Hyperlink.3"/>
          <w:rtl w:val="0"/>
          <w:lang w:val="pt-PT"/>
        </w:rPr>
        <w:t>í</w:t>
      </w:r>
      <w:r>
        <w:rPr>
          <w:rStyle w:val="Hyperlink.3"/>
          <w:rtl w:val="0"/>
          <w:lang w:val="pt-PT"/>
        </w:rPr>
        <w:t xml:space="preserve">vel em: &lt; </w:t>
      </w:r>
      <w:r>
        <w:rPr>
          <w:rStyle w:val="Hyperlink.7"/>
        </w:rPr>
        <w:fldChar w:fldCharType="begin" w:fldLock="0"/>
      </w:r>
      <w:r>
        <w:rPr>
          <w:rStyle w:val="Hyperlink.7"/>
        </w:rPr>
        <w:instrText xml:space="preserve"> HYPERLINK "https://www.scielo.br/j/reeusp/a/z3PMpv3bMNst7jCJH77WKLB/?lang=pt&amp;format=pdf"</w:instrText>
      </w:r>
      <w:r>
        <w:rPr>
          <w:rStyle w:val="Hyperlink.7"/>
        </w:rPr>
        <w:fldChar w:fldCharType="separate" w:fldLock="0"/>
      </w:r>
      <w:r>
        <w:rPr>
          <w:rStyle w:val="Hyperlink.7"/>
          <w:rtl w:val="0"/>
          <w:lang w:val="pt-PT"/>
        </w:rPr>
        <w:t>https://www.scielo.br/j/reeusp/a/z3PMpv3bMNst7jCJH77WKLB/?lang=pt&amp;format=pdf</w:t>
      </w:r>
      <w:r>
        <w:rPr/>
        <w:fldChar w:fldCharType="end" w:fldLock="0"/>
      </w:r>
      <w:r>
        <w:rPr>
          <w:rStyle w:val="Hyperlink.3"/>
          <w:rtl w:val="0"/>
          <w:lang w:val="pt-PT"/>
        </w:rPr>
        <w:t>&gt;. Acesso em: 02 abr. 2022.</w:t>
      </w:r>
    </w:p>
  </w:footnote>
  <w:footnote w:id="63">
    <w:p>
      <w:pPr>
        <w:pStyle w:val="footnote text"/>
        <w:jc w:val="both"/>
      </w:pPr>
      <w:r>
        <w:rPr>
          <w:rStyle w:val="Nenhum"/>
          <w:vertAlign w:val="superscript"/>
        </w:rPr>
        <w:footnoteRef/>
      </w:r>
      <w:r>
        <w:rPr>
          <w:rStyle w:val="Hyperlink.3"/>
          <w:rtl w:val="0"/>
          <w:lang w:val="pt-PT"/>
        </w:rPr>
        <w:t xml:space="preserve"> Concep</w:t>
      </w:r>
      <w:r>
        <w:rPr>
          <w:rStyle w:val="Hyperlink.3"/>
          <w:rtl w:val="0"/>
          <w:lang w:val="pt-PT"/>
        </w:rPr>
        <w:t>çõ</w:t>
      </w:r>
      <w:r>
        <w:rPr>
          <w:rStyle w:val="Hyperlink.3"/>
          <w:rtl w:val="0"/>
          <w:lang w:val="pt-PT"/>
        </w:rPr>
        <w:t>es da academia anglo-americana entre os anos de 1945-1960 entendiam que a redu</w:t>
      </w:r>
      <w:r>
        <w:rPr>
          <w:rStyle w:val="Hyperlink.3"/>
          <w:rtl w:val="0"/>
          <w:lang w:val="pt-PT"/>
        </w:rPr>
        <w:t>çã</w:t>
      </w:r>
      <w:r>
        <w:rPr>
          <w:rStyle w:val="Hyperlink.3"/>
          <w:rtl w:val="0"/>
          <w:lang w:val="pt-PT"/>
        </w:rPr>
        <w:t>o da pobreza se daria pelo crescimento econ</w:t>
      </w:r>
      <w:r>
        <w:rPr>
          <w:rStyle w:val="Hyperlink.3"/>
          <w:rtl w:val="0"/>
          <w:lang w:val="pt-PT"/>
        </w:rPr>
        <w:t>ô</w:t>
      </w:r>
      <w:r>
        <w:rPr>
          <w:rStyle w:val="Hyperlink.3"/>
          <w:rtl w:val="0"/>
          <w:lang w:val="pt-PT"/>
        </w:rPr>
        <w:t xml:space="preserve">mico, gerando o </w:t>
      </w:r>
      <w:r>
        <w:rPr>
          <w:rStyle w:val="Hyperlink.3"/>
          <w:rtl w:val="0"/>
          <w:lang w:val="pt-PT"/>
        </w:rPr>
        <w:t>“</w:t>
      </w:r>
      <w:r>
        <w:rPr>
          <w:rStyle w:val="Hyperlink.3"/>
          <w:rtl w:val="0"/>
          <w:lang w:val="pt-PT"/>
        </w:rPr>
        <w:t>efeito derrame</w:t>
      </w:r>
      <w:r>
        <w:rPr>
          <w:rStyle w:val="Hyperlink.3"/>
          <w:rtl w:val="0"/>
          <w:lang w:val="pt-PT"/>
        </w:rPr>
        <w:t>”</w:t>
      </w:r>
      <w:r>
        <w:rPr>
          <w:rStyle w:val="Hyperlink.3"/>
          <w:rtl w:val="0"/>
          <w:lang w:val="pt-PT"/>
        </w:rPr>
        <w:t xml:space="preserve">. Este efeito seria o </w:t>
      </w:r>
      <w:r>
        <w:rPr>
          <w:rStyle w:val="Hyperlink.3"/>
          <w:rtl w:val="0"/>
          <w:lang w:val="pt-PT"/>
        </w:rPr>
        <w:t>“</w:t>
      </w:r>
      <w:r>
        <w:rPr>
          <w:rStyle w:val="Hyperlink.3"/>
          <w:rtl w:val="0"/>
          <w:lang w:val="pt-PT"/>
        </w:rPr>
        <w:t>...gotejamento gradual da renda para os estratos mais baixos da estrutura social</w:t>
      </w:r>
      <w:r>
        <w:rPr>
          <w:rStyle w:val="Hyperlink.3"/>
          <w:rtl w:val="0"/>
          <w:lang w:val="pt-PT"/>
        </w:rPr>
        <w:t>”</w:t>
      </w:r>
      <w:r>
        <w:rPr>
          <w:rStyle w:val="Hyperlink.3"/>
          <w:rtl w:val="0"/>
          <w:lang w:val="pt-PT"/>
        </w:rPr>
        <w:t>. (PEREIRA, 2015, p. 242) Ocorre que, ap</w:t>
      </w:r>
      <w:r>
        <w:rPr>
          <w:rStyle w:val="Hyperlink.3"/>
          <w:rtl w:val="0"/>
          <w:lang w:val="pt-PT"/>
        </w:rPr>
        <w:t>ó</w:t>
      </w:r>
      <w:r>
        <w:rPr>
          <w:rStyle w:val="Hyperlink.3"/>
          <w:rtl w:val="0"/>
          <w:lang w:val="pt-PT"/>
        </w:rPr>
        <w:t>s dez anos dessa pol</w:t>
      </w:r>
      <w:r>
        <w:rPr>
          <w:rStyle w:val="Hyperlink.3"/>
          <w:rtl w:val="0"/>
          <w:lang w:val="pt-PT"/>
        </w:rPr>
        <w:t>í</w:t>
      </w:r>
      <w:r>
        <w:rPr>
          <w:rStyle w:val="Hyperlink.3"/>
          <w:rtl w:val="0"/>
          <w:lang w:val="pt-PT"/>
        </w:rPr>
        <w:t>tica pelo Banco Mundial, os dados demonstraram que houve aumento da desigualdade, n</w:t>
      </w:r>
      <w:r>
        <w:rPr>
          <w:rStyle w:val="Hyperlink.3"/>
          <w:rtl w:val="0"/>
          <w:lang w:val="pt-PT"/>
        </w:rPr>
        <w:t>ã</w:t>
      </w:r>
      <w:r>
        <w:rPr>
          <w:rStyle w:val="Hyperlink.3"/>
          <w:rtl w:val="0"/>
          <w:lang w:val="pt-PT"/>
        </w:rPr>
        <w:t xml:space="preserve">o ocorrendo o tal </w:t>
      </w:r>
      <w:r>
        <w:rPr>
          <w:rStyle w:val="Hyperlink.3"/>
          <w:rtl w:val="0"/>
          <w:lang w:val="pt-PT"/>
        </w:rPr>
        <w:t>“</w:t>
      </w:r>
      <w:r>
        <w:rPr>
          <w:rStyle w:val="Hyperlink.3"/>
          <w:rtl w:val="0"/>
          <w:lang w:val="pt-PT"/>
        </w:rPr>
        <w:t>efeito derrame</w:t>
      </w:r>
      <w:r>
        <w:rPr>
          <w:rStyle w:val="Hyperlink.3"/>
          <w:rtl w:val="0"/>
          <w:lang w:val="pt-PT"/>
        </w:rPr>
        <w:t xml:space="preserve">” </w:t>
      </w:r>
      <w:r>
        <w:rPr>
          <w:rStyle w:val="Hyperlink.3"/>
          <w:rtl w:val="0"/>
          <w:lang w:val="pt-PT"/>
        </w:rPr>
        <w:t>esperado pelos economistas. (Ibidem, p. 247)</w:t>
      </w:r>
    </w:p>
  </w:footnote>
  <w:footnote w:id="64">
    <w:p>
      <w:pPr>
        <w:pStyle w:val="footnote text"/>
        <w:jc w:val="both"/>
      </w:pPr>
      <w:r>
        <w:rPr>
          <w:rStyle w:val="Nenhum"/>
          <w:vertAlign w:val="superscript"/>
        </w:rPr>
        <w:footnoteRef/>
      </w:r>
      <w:r>
        <w:rPr>
          <w:rStyle w:val="Hyperlink.3"/>
          <w:rtl w:val="0"/>
          <w:lang w:val="pt-PT"/>
        </w:rPr>
        <w:t xml:space="preserve"> Sobre o aumento da pobreza no mundo, ver: Pobreza: Vis</w:t>
      </w:r>
      <w:r>
        <w:rPr>
          <w:rStyle w:val="Hyperlink.3"/>
          <w:rtl w:val="0"/>
          <w:lang w:val="pt-PT"/>
        </w:rPr>
        <w:t>ã</w:t>
      </w:r>
      <w:r>
        <w:rPr>
          <w:rStyle w:val="Hyperlink.3"/>
          <w:rtl w:val="0"/>
          <w:lang w:val="pt-PT"/>
        </w:rPr>
        <w:t>o geral. Banco Mundial. BIRF.AIF. Dispon</w:t>
      </w:r>
      <w:r>
        <w:rPr>
          <w:rStyle w:val="Hyperlink.3"/>
          <w:rtl w:val="0"/>
          <w:lang w:val="pt-PT"/>
        </w:rPr>
        <w:t>í</w:t>
      </w:r>
      <w:r>
        <w:rPr>
          <w:rStyle w:val="Hyperlink.3"/>
          <w:rtl w:val="0"/>
          <w:lang w:val="pt-PT"/>
        </w:rPr>
        <w:t xml:space="preserve">vel em: &lt; </w:t>
      </w:r>
      <w:r>
        <w:rPr>
          <w:rStyle w:val="Hyperlink.7"/>
        </w:rPr>
        <w:fldChar w:fldCharType="begin" w:fldLock="0"/>
      </w:r>
      <w:r>
        <w:rPr>
          <w:rStyle w:val="Hyperlink.7"/>
        </w:rPr>
        <w:instrText xml:space="preserve"> HYPERLINK "https://www.bancomundial.org/es/topic/poverty/overview%25231"</w:instrText>
      </w:r>
      <w:r>
        <w:rPr>
          <w:rStyle w:val="Hyperlink.7"/>
        </w:rPr>
        <w:fldChar w:fldCharType="separate" w:fldLock="0"/>
      </w:r>
      <w:r>
        <w:rPr>
          <w:rStyle w:val="Hyperlink.7"/>
          <w:rtl w:val="0"/>
          <w:lang w:val="pt-PT"/>
        </w:rPr>
        <w:t>https://www.bancomundial.org/es/topic/poverty/overview#1</w:t>
      </w:r>
      <w:r>
        <w:rPr/>
        <w:fldChar w:fldCharType="end" w:fldLock="0"/>
      </w:r>
      <w:r>
        <w:rPr>
          <w:rStyle w:val="Hyperlink.3"/>
          <w:rtl w:val="0"/>
          <w:lang w:val="pt-PT"/>
        </w:rPr>
        <w:t>&gt;. Acesso em: 02 abr. 2022.</w:t>
      </w:r>
    </w:p>
  </w:footnote>
  <w:footnote w:id="65">
    <w:p>
      <w:pPr>
        <w:pStyle w:val="footnote text"/>
        <w:jc w:val="both"/>
      </w:pPr>
      <w:r>
        <w:rPr>
          <w:rStyle w:val="Nenhum"/>
          <w:vertAlign w:val="superscript"/>
        </w:rPr>
        <w:footnoteRef/>
      </w:r>
      <w:r>
        <w:rPr>
          <w:rStyle w:val="Hyperlink.3"/>
          <w:rtl w:val="0"/>
          <w:lang w:val="pt-PT"/>
        </w:rPr>
        <w:t xml:space="preserve"> Boletim de Conjuntura, no. 29, junho/julho 2021, Departamento Intersindical de Estat</w:t>
      </w:r>
      <w:r>
        <w:rPr>
          <w:rStyle w:val="Hyperlink.3"/>
          <w:rtl w:val="0"/>
          <w:lang w:val="pt-PT"/>
        </w:rPr>
        <w:t>í</w:t>
      </w:r>
      <w:r>
        <w:rPr>
          <w:rStyle w:val="Hyperlink.3"/>
          <w:rtl w:val="0"/>
          <w:lang w:val="pt-PT"/>
        </w:rPr>
        <w:t>stica e Estudos Socioecon</w:t>
      </w:r>
      <w:r>
        <w:rPr>
          <w:rStyle w:val="Hyperlink.3"/>
          <w:rtl w:val="0"/>
          <w:lang w:val="pt-PT"/>
        </w:rPr>
        <w:t>ô</w:t>
      </w:r>
      <w:r>
        <w:rPr>
          <w:rStyle w:val="Hyperlink.3"/>
          <w:rtl w:val="0"/>
          <w:lang w:val="pt-PT"/>
        </w:rPr>
        <w:t xml:space="preserve">micos </w:t>
      </w:r>
      <w:r>
        <w:rPr>
          <w:rStyle w:val="Hyperlink.3"/>
          <w:rtl w:val="0"/>
          <w:lang w:val="pt-PT"/>
        </w:rPr>
        <w:t xml:space="preserve">– </w:t>
      </w:r>
      <w:r>
        <w:rPr>
          <w:rStyle w:val="Hyperlink.3"/>
          <w:rtl w:val="0"/>
          <w:lang w:val="pt-PT"/>
        </w:rPr>
        <w:t>DIEESE. Dispon</w:t>
      </w:r>
      <w:r>
        <w:rPr>
          <w:rStyle w:val="Hyperlink.3"/>
          <w:rtl w:val="0"/>
          <w:lang w:val="pt-PT"/>
        </w:rPr>
        <w:t>í</w:t>
      </w:r>
      <w:r>
        <w:rPr>
          <w:rStyle w:val="Hyperlink.3"/>
          <w:rtl w:val="0"/>
          <w:lang w:val="pt-PT"/>
        </w:rPr>
        <w:t>vel em: &lt;</w:t>
      </w:r>
      <w:r>
        <w:rPr>
          <w:rStyle w:val="Hyperlink.7"/>
        </w:rPr>
        <w:fldChar w:fldCharType="begin" w:fldLock="0"/>
      </w:r>
      <w:r>
        <w:rPr>
          <w:rStyle w:val="Hyperlink.7"/>
        </w:rPr>
        <w:instrText xml:space="preserve"> HYPERLINK "https://www.dieese.org.br/boletimdeconjuntura/2021/boletimconjuntura29.html"</w:instrText>
      </w:r>
      <w:r>
        <w:rPr>
          <w:rStyle w:val="Hyperlink.7"/>
        </w:rPr>
        <w:fldChar w:fldCharType="separate" w:fldLock="0"/>
      </w:r>
      <w:r>
        <w:rPr>
          <w:rStyle w:val="Hyperlink.7"/>
          <w:rtl w:val="0"/>
          <w:lang w:val="pt-PT"/>
        </w:rPr>
        <w:t>https://www.dieese.org.br/boletimdeconjuntura/2021/boletimconjuntura29.html</w:t>
      </w:r>
      <w:r>
        <w:rPr/>
        <w:fldChar w:fldCharType="end" w:fldLock="0"/>
      </w:r>
      <w:r>
        <w:rPr>
          <w:rStyle w:val="Hyperlink.3"/>
          <w:rtl w:val="0"/>
          <w:lang w:val="pt-PT"/>
        </w:rPr>
        <w:t>&gt;. Acesso em 09 abr. 2022.</w:t>
      </w:r>
    </w:p>
  </w:footnote>
  <w:footnote w:id="66">
    <w:p>
      <w:pPr>
        <w:pStyle w:val="footnote text"/>
        <w:jc w:val="both"/>
      </w:pPr>
      <w:r>
        <w:rPr>
          <w:rStyle w:val="Nenhum"/>
          <w:vertAlign w:val="superscript"/>
        </w:rPr>
        <w:footnoteRef/>
      </w:r>
      <w:r>
        <w:rPr>
          <w:rStyle w:val="Hyperlink.3"/>
          <w:rtl w:val="0"/>
          <w:lang w:val="pt-PT"/>
        </w:rPr>
        <w:t xml:space="preserve"> Segundo o Boletim do DIEESE, entre 2019 e 2020 quase 1,2 milh</w:t>
      </w:r>
      <w:r>
        <w:rPr>
          <w:rStyle w:val="Hyperlink.3"/>
          <w:rtl w:val="0"/>
          <w:lang w:val="pt-PT"/>
        </w:rPr>
        <w:t>ã</w:t>
      </w:r>
      <w:r>
        <w:rPr>
          <w:rStyle w:val="Hyperlink.3"/>
          <w:rtl w:val="0"/>
          <w:lang w:val="pt-PT"/>
        </w:rPr>
        <w:t>o de pessoas j</w:t>
      </w:r>
      <w:r>
        <w:rPr>
          <w:rStyle w:val="Hyperlink.3"/>
          <w:rtl w:val="0"/>
          <w:lang w:val="pt-PT"/>
        </w:rPr>
        <w:t xml:space="preserve">á </w:t>
      </w:r>
      <w:r>
        <w:rPr>
          <w:rStyle w:val="Hyperlink.3"/>
          <w:rtl w:val="0"/>
          <w:lang w:val="pt-PT"/>
        </w:rPr>
        <w:t>haviam entrado na extrema pobreza, denotando que o processo de pauperiza</w:t>
      </w:r>
      <w:r>
        <w:rPr>
          <w:rStyle w:val="Hyperlink.3"/>
          <w:rtl w:val="0"/>
          <w:lang w:val="pt-PT"/>
        </w:rPr>
        <w:t>çã</w:t>
      </w:r>
      <w:r>
        <w:rPr>
          <w:rStyle w:val="Hyperlink.3"/>
          <w:rtl w:val="0"/>
          <w:lang w:val="pt-PT"/>
        </w:rPr>
        <w:t>o j</w:t>
      </w:r>
      <w:r>
        <w:rPr>
          <w:rStyle w:val="Hyperlink.3"/>
          <w:rtl w:val="0"/>
          <w:lang w:val="pt-PT"/>
        </w:rPr>
        <w:t xml:space="preserve">á </w:t>
      </w:r>
      <w:r>
        <w:rPr>
          <w:rStyle w:val="Hyperlink.3"/>
          <w:rtl w:val="0"/>
          <w:lang w:val="pt-PT"/>
        </w:rPr>
        <w:t>estava em curso, sendo agravado com a crise sanit</w:t>
      </w:r>
      <w:r>
        <w:rPr>
          <w:rStyle w:val="Hyperlink.3"/>
          <w:rtl w:val="0"/>
          <w:lang w:val="pt-PT"/>
        </w:rPr>
        <w:t>á</w:t>
      </w:r>
      <w:r>
        <w:rPr>
          <w:rStyle w:val="Hyperlink.3"/>
          <w:rtl w:val="0"/>
          <w:lang w:val="pt-PT"/>
        </w:rPr>
        <w:t>ria do Coronavirus .</w:t>
      </w:r>
    </w:p>
  </w:footnote>
  <w:footnote w:id="67">
    <w:p>
      <w:pPr>
        <w:pStyle w:val="footnote text"/>
        <w:jc w:val="both"/>
      </w:pPr>
      <w:r>
        <w:rPr>
          <w:rStyle w:val="Nenhum"/>
          <w:vertAlign w:val="superscript"/>
        </w:rPr>
        <w:footnoteRef/>
      </w:r>
      <w:r>
        <w:rPr>
          <w:rStyle w:val="Hyperlink.3"/>
          <w:rtl w:val="0"/>
          <w:lang w:val="pt-PT"/>
        </w:rPr>
        <w:t xml:space="preserve"> Inclus</w:t>
      </w:r>
      <w:r>
        <w:rPr>
          <w:rStyle w:val="Hyperlink.3"/>
          <w:rtl w:val="0"/>
          <w:lang w:val="pt-PT"/>
        </w:rPr>
        <w:t>ã</w:t>
      </w:r>
      <w:r>
        <w:rPr>
          <w:rStyle w:val="Hyperlink.3"/>
          <w:rtl w:val="0"/>
          <w:lang w:val="pt-PT"/>
        </w:rPr>
        <w:t>o de pessoas no sistema banc</w:t>
      </w:r>
      <w:r>
        <w:rPr>
          <w:rStyle w:val="Hyperlink.3"/>
          <w:rtl w:val="0"/>
          <w:lang w:val="pt-PT"/>
        </w:rPr>
        <w:t>á</w:t>
      </w:r>
      <w:r>
        <w:rPr>
          <w:rStyle w:val="Hyperlink.3"/>
          <w:rtl w:val="0"/>
          <w:lang w:val="pt-PT"/>
        </w:rPr>
        <w:t>rio, permitindo o acesso aos servi</w:t>
      </w:r>
      <w:r>
        <w:rPr>
          <w:rStyle w:val="Hyperlink.3"/>
          <w:rtl w:val="0"/>
          <w:lang w:val="pt-PT"/>
        </w:rPr>
        <w:t>ç</w:t>
      </w:r>
      <w:r>
        <w:rPr>
          <w:rStyle w:val="Hyperlink.3"/>
          <w:rtl w:val="0"/>
          <w:lang w:val="pt-PT"/>
        </w:rPr>
        <w:t>os banc</w:t>
      </w:r>
      <w:r>
        <w:rPr>
          <w:rStyle w:val="Hyperlink.3"/>
          <w:rtl w:val="0"/>
          <w:lang w:val="pt-PT"/>
        </w:rPr>
        <w:t>á</w:t>
      </w:r>
      <w:r>
        <w:rPr>
          <w:rStyle w:val="Hyperlink.3"/>
          <w:rtl w:val="0"/>
          <w:lang w:val="pt-PT"/>
        </w:rPr>
        <w:t>rios e ao cr</w:t>
      </w:r>
      <w:r>
        <w:rPr>
          <w:rStyle w:val="Hyperlink.3"/>
          <w:rtl w:val="0"/>
          <w:lang w:val="pt-PT"/>
        </w:rPr>
        <w:t>é</w:t>
      </w:r>
      <w:r>
        <w:rPr>
          <w:rStyle w:val="Hyperlink.3"/>
          <w:rtl w:val="0"/>
          <w:lang w:val="pt-PT"/>
        </w:rPr>
        <w:t>dito, ou microcr</w:t>
      </w:r>
      <w:r>
        <w:rPr>
          <w:rStyle w:val="Hyperlink.3"/>
          <w:rtl w:val="0"/>
          <w:lang w:val="pt-PT"/>
        </w:rPr>
        <w:t>é</w:t>
      </w:r>
      <w:r>
        <w:rPr>
          <w:rStyle w:val="Hyperlink.3"/>
          <w:rtl w:val="0"/>
          <w:lang w:val="pt-PT"/>
        </w:rPr>
        <w:t>dito, nos casos dos benefici</w:t>
      </w:r>
      <w:r>
        <w:rPr>
          <w:rStyle w:val="Hyperlink.3"/>
          <w:rtl w:val="0"/>
          <w:lang w:val="pt-PT"/>
        </w:rPr>
        <w:t>á</w:t>
      </w:r>
      <w:r>
        <w:rPr>
          <w:rStyle w:val="Hyperlink.3"/>
          <w:rtl w:val="0"/>
          <w:lang w:val="pt-PT"/>
        </w:rPr>
        <w:t>rios dos programas sociais de transfer</w:t>
      </w:r>
      <w:r>
        <w:rPr>
          <w:rStyle w:val="Hyperlink.3"/>
          <w:rtl w:val="0"/>
          <w:lang w:val="pt-PT"/>
        </w:rPr>
        <w:t>ê</w:t>
      </w:r>
      <w:r>
        <w:rPr>
          <w:rStyle w:val="Hyperlink.3"/>
          <w:rtl w:val="0"/>
          <w:lang w:val="pt-PT"/>
        </w:rPr>
        <w:t>ncia de renda.</w:t>
      </w:r>
    </w:p>
  </w:footnote>
  <w:footnote w:id="68">
    <w:p>
      <w:pPr>
        <w:pStyle w:val="footnote text"/>
        <w:jc w:val="both"/>
      </w:pPr>
      <w:r>
        <w:rPr>
          <w:rStyle w:val="Nenhum"/>
          <w:vertAlign w:val="superscript"/>
        </w:rPr>
        <w:footnoteRef/>
      </w:r>
      <w:r>
        <w:rPr>
          <w:rStyle w:val="Hyperlink.3"/>
          <w:rtl w:val="0"/>
          <w:lang w:val="pt-PT"/>
        </w:rPr>
        <w:t xml:space="preserve"> O acesso ao sistema financeiro, a princ</w:t>
      </w:r>
      <w:r>
        <w:rPr>
          <w:rStyle w:val="Hyperlink.3"/>
          <w:rtl w:val="0"/>
          <w:lang w:val="pt-PT"/>
        </w:rPr>
        <w:t>í</w:t>
      </w:r>
      <w:r>
        <w:rPr>
          <w:rStyle w:val="Hyperlink.3"/>
          <w:rtl w:val="0"/>
          <w:lang w:val="pt-PT"/>
        </w:rPr>
        <w:t>pio pode ser entendido como uma forma de inclus</w:t>
      </w:r>
      <w:r>
        <w:rPr>
          <w:rStyle w:val="Hyperlink.3"/>
          <w:rtl w:val="0"/>
          <w:lang w:val="pt-PT"/>
        </w:rPr>
        <w:t>ã</w:t>
      </w:r>
      <w:r>
        <w:rPr>
          <w:rStyle w:val="Hyperlink.3"/>
          <w:rtl w:val="0"/>
          <w:lang w:val="pt-PT"/>
        </w:rPr>
        <w:t>o social, visto que grande parte dos pobres sempre foi alijada de tais direitos, trazendo reflexos positivos na sua autoimagem. Por outro lado, tal inclus</w:t>
      </w:r>
      <w:r>
        <w:rPr>
          <w:rStyle w:val="Hyperlink.3"/>
          <w:rtl w:val="0"/>
          <w:lang w:val="pt-PT"/>
        </w:rPr>
        <w:t>ã</w:t>
      </w:r>
      <w:r>
        <w:rPr>
          <w:rStyle w:val="Hyperlink.3"/>
          <w:rtl w:val="0"/>
          <w:lang w:val="pt-PT"/>
        </w:rPr>
        <w:t>o pode se apresentar como um erro de percep</w:t>
      </w:r>
      <w:r>
        <w:rPr>
          <w:rStyle w:val="Hyperlink.3"/>
          <w:rtl w:val="0"/>
          <w:lang w:val="pt-PT"/>
        </w:rPr>
        <w:t>çã</w:t>
      </w:r>
      <w:r>
        <w:rPr>
          <w:rStyle w:val="Hyperlink.3"/>
          <w:rtl w:val="0"/>
          <w:lang w:val="pt-PT"/>
        </w:rPr>
        <w:t>o, especialmente quando se consideram os baixos valores monet</w:t>
      </w:r>
      <w:r>
        <w:rPr>
          <w:rStyle w:val="Hyperlink.3"/>
          <w:rtl w:val="0"/>
          <w:lang w:val="pt-PT"/>
        </w:rPr>
        <w:t>á</w:t>
      </w:r>
      <w:r>
        <w:rPr>
          <w:rStyle w:val="Hyperlink.3"/>
          <w:rtl w:val="0"/>
          <w:lang w:val="pt-PT"/>
        </w:rPr>
        <w:t xml:space="preserve">rios recebidos pelos programas, bem como as formas de acesso </w:t>
      </w:r>
      <w:r>
        <w:rPr>
          <w:rStyle w:val="Hyperlink.3"/>
          <w:rtl w:val="0"/>
          <w:lang w:val="pt-PT"/>
        </w:rPr>
        <w:t>à</w:t>
      </w:r>
      <w:r>
        <w:rPr>
          <w:rStyle w:val="Hyperlink.3"/>
          <w:rtl w:val="0"/>
          <w:lang w:val="pt-PT"/>
        </w:rPr>
        <w:t>s institui</w:t>
      </w:r>
      <w:r>
        <w:rPr>
          <w:rStyle w:val="Hyperlink.3"/>
          <w:rtl w:val="0"/>
          <w:lang w:val="pt-PT"/>
        </w:rPr>
        <w:t>çõ</w:t>
      </w:r>
      <w:r>
        <w:rPr>
          <w:rStyle w:val="Hyperlink.3"/>
          <w:rtl w:val="0"/>
          <w:lang w:val="pt-PT"/>
        </w:rPr>
        <w:t>es banc</w:t>
      </w:r>
      <w:r>
        <w:rPr>
          <w:rStyle w:val="Hyperlink.3"/>
          <w:rtl w:val="0"/>
          <w:lang w:val="pt-PT"/>
        </w:rPr>
        <w:t>á</w:t>
      </w:r>
      <w:r>
        <w:rPr>
          <w:rStyle w:val="Hyperlink.3"/>
          <w:rtl w:val="0"/>
          <w:lang w:val="pt-PT"/>
        </w:rPr>
        <w:t>rias destinadas a esses p</w:t>
      </w:r>
      <w:r>
        <w:rPr>
          <w:rStyle w:val="Hyperlink.3"/>
          <w:rtl w:val="0"/>
          <w:lang w:val="pt-PT"/>
        </w:rPr>
        <w:t>ú</w:t>
      </w:r>
      <w:r>
        <w:rPr>
          <w:rStyle w:val="Hyperlink.3"/>
          <w:rtl w:val="0"/>
          <w:lang w:val="pt-PT"/>
        </w:rPr>
        <w:t>blicos traduzidas em servi</w:t>
      </w:r>
      <w:r>
        <w:rPr>
          <w:rStyle w:val="Hyperlink.3"/>
          <w:rtl w:val="0"/>
          <w:lang w:val="pt-PT"/>
        </w:rPr>
        <w:t>ç</w:t>
      </w:r>
      <w:r>
        <w:rPr>
          <w:rStyle w:val="Hyperlink.3"/>
          <w:rtl w:val="0"/>
          <w:lang w:val="pt-PT"/>
        </w:rPr>
        <w:t>os de baixa qualidade, taxas de juros e tarifas banc</w:t>
      </w:r>
      <w:r>
        <w:rPr>
          <w:rStyle w:val="Hyperlink.3"/>
          <w:rtl w:val="0"/>
          <w:lang w:val="pt-PT"/>
        </w:rPr>
        <w:t>á</w:t>
      </w:r>
      <w:r>
        <w:rPr>
          <w:rStyle w:val="Hyperlink.3"/>
          <w:rtl w:val="0"/>
          <w:lang w:val="pt-PT"/>
        </w:rPr>
        <w:t>rias que corroem os parcos recursos financeiros recebidos, e a exposi</w:t>
      </w:r>
      <w:r>
        <w:rPr>
          <w:rStyle w:val="Hyperlink.3"/>
          <w:rtl w:val="0"/>
          <w:lang w:val="pt-PT"/>
        </w:rPr>
        <w:t>çã</w:t>
      </w:r>
      <w:r>
        <w:rPr>
          <w:rStyle w:val="Hyperlink.3"/>
          <w:rtl w:val="0"/>
          <w:lang w:val="pt-PT"/>
        </w:rPr>
        <w:t>o p</w:t>
      </w:r>
      <w:r>
        <w:rPr>
          <w:rStyle w:val="Hyperlink.3"/>
          <w:rtl w:val="0"/>
          <w:lang w:val="pt-PT"/>
        </w:rPr>
        <w:t>ú</w:t>
      </w:r>
      <w:r>
        <w:rPr>
          <w:rStyle w:val="Hyperlink.3"/>
          <w:rtl w:val="0"/>
          <w:lang w:val="pt-PT"/>
        </w:rPr>
        <w:t>blica dos pobres em longas filas que, na maioria das vezes, exp</w:t>
      </w:r>
      <w:r>
        <w:rPr>
          <w:rStyle w:val="Hyperlink.3"/>
          <w:rtl w:val="0"/>
          <w:lang w:val="pt-PT"/>
        </w:rPr>
        <w:t>õ</w:t>
      </w:r>
      <w:r>
        <w:rPr>
          <w:rStyle w:val="Hyperlink.3"/>
          <w:rtl w:val="0"/>
          <w:lang w:val="pt-PT"/>
        </w:rPr>
        <w:t>e o p</w:t>
      </w:r>
      <w:r>
        <w:rPr>
          <w:rStyle w:val="Hyperlink.3"/>
          <w:rtl w:val="0"/>
          <w:lang w:val="pt-PT"/>
        </w:rPr>
        <w:t>ú</w:t>
      </w:r>
      <w:r>
        <w:rPr>
          <w:rStyle w:val="Hyperlink.3"/>
          <w:rtl w:val="0"/>
          <w:lang w:val="pt-PT"/>
        </w:rPr>
        <w:t>blico para al</w:t>
      </w:r>
      <w:r>
        <w:rPr>
          <w:rStyle w:val="Hyperlink.3"/>
          <w:rtl w:val="0"/>
          <w:lang w:val="pt-PT"/>
        </w:rPr>
        <w:t>é</w:t>
      </w:r>
      <w:r>
        <w:rPr>
          <w:rStyle w:val="Hyperlink.3"/>
          <w:rtl w:val="0"/>
          <w:lang w:val="pt-PT"/>
        </w:rPr>
        <w:t>m dos espa</w:t>
      </w:r>
      <w:r>
        <w:rPr>
          <w:rStyle w:val="Hyperlink.3"/>
          <w:rtl w:val="0"/>
          <w:lang w:val="pt-PT"/>
        </w:rPr>
        <w:t>ç</w:t>
      </w:r>
      <w:r>
        <w:rPr>
          <w:rStyle w:val="Hyperlink.3"/>
          <w:rtl w:val="0"/>
          <w:lang w:val="pt-PT"/>
        </w:rPr>
        <w:t>os internos dos bancos por longos per</w:t>
      </w:r>
      <w:r>
        <w:rPr>
          <w:rStyle w:val="Hyperlink.3"/>
          <w:rtl w:val="0"/>
          <w:lang w:val="pt-PT"/>
        </w:rPr>
        <w:t>í</w:t>
      </w:r>
      <w:r>
        <w:rPr>
          <w:rStyle w:val="Hyperlink.3"/>
          <w:rtl w:val="0"/>
          <w:lang w:val="pt-PT"/>
        </w:rPr>
        <w:t>odos. Tais ambiguidades t</w:t>
      </w:r>
      <w:r>
        <w:rPr>
          <w:rStyle w:val="Hyperlink.3"/>
          <w:rtl w:val="0"/>
          <w:lang w:val="pt-PT"/>
        </w:rPr>
        <w:t>ã</w:t>
      </w:r>
      <w:r>
        <w:rPr>
          <w:rStyle w:val="Hyperlink.3"/>
          <w:rtl w:val="0"/>
          <w:lang w:val="pt-PT"/>
        </w:rPr>
        <w:t>o presentes no seu dia a dia acabam percebidas e naturalizadas como parte natural e indissoci</w:t>
      </w:r>
      <w:r>
        <w:rPr>
          <w:rStyle w:val="Hyperlink.3"/>
          <w:rtl w:val="0"/>
          <w:lang w:val="pt-PT"/>
        </w:rPr>
        <w:t>á</w:t>
      </w:r>
      <w:r>
        <w:rPr>
          <w:rStyle w:val="Hyperlink.3"/>
          <w:rtl w:val="0"/>
          <w:lang w:val="pt-PT"/>
        </w:rPr>
        <w:t>vel de sua condi</w:t>
      </w:r>
      <w:r>
        <w:rPr>
          <w:rStyle w:val="Hyperlink.3"/>
          <w:rtl w:val="0"/>
          <w:lang w:val="pt-PT"/>
        </w:rPr>
        <w:t>çã</w:t>
      </w:r>
      <w:r>
        <w:rPr>
          <w:rStyle w:val="Hyperlink.3"/>
          <w:rtl w:val="0"/>
          <w:lang w:val="pt-PT"/>
        </w:rPr>
        <w:t>o social.</w:t>
      </w:r>
    </w:p>
  </w:footnote>
  <w:footnote w:id="69">
    <w:p>
      <w:pPr>
        <w:pStyle w:val="footnote text"/>
      </w:pPr>
      <w:r>
        <w:rPr>
          <w:rStyle w:val="Nenhum"/>
          <w:vertAlign w:val="superscript"/>
        </w:rPr>
        <w:footnoteRef/>
      </w:r>
      <w:r>
        <w:rPr>
          <w:rStyle w:val="Hyperlink.3"/>
          <w:rFonts w:cs="Arial Unicode MS" w:eastAsia="Arial Unicode MS"/>
          <w:rtl w:val="0"/>
        </w:rPr>
        <w:t xml:space="preserve"> Conforme disposto no art. 2</w:t>
      </w:r>
      <w:r>
        <w:rPr>
          <w:rStyle w:val="Hyperlink.3"/>
          <w:rFonts w:cs="Arial Unicode MS" w:eastAsia="Arial Unicode MS" w:hint="default"/>
          <w:rtl w:val="0"/>
        </w:rPr>
        <w:t>º</w:t>
      </w:r>
      <w:r>
        <w:rPr>
          <w:rStyle w:val="Hyperlink.3"/>
          <w:rFonts w:cs="Arial Unicode MS" w:eastAsia="Arial Unicode MS"/>
          <w:rtl w:val="0"/>
        </w:rPr>
        <w:t>., I, e, da Lei 8.742/ 1993.</w:t>
      </w:r>
    </w:p>
  </w:footnote>
  <w:footnote w:id="70">
    <w:p>
      <w:pPr>
        <w:pStyle w:val="footnote text"/>
        <w:jc w:val="both"/>
      </w:pPr>
      <w:r>
        <w:rPr>
          <w:rStyle w:val="Nenhum"/>
          <w:sz w:val="20"/>
          <w:szCs w:val="20"/>
          <w:vertAlign w:val="superscript"/>
        </w:rPr>
        <w:footnoteRef/>
      </w:r>
      <w:r>
        <w:rPr>
          <w:rStyle w:val="Hyperlink.3"/>
          <w:rtl w:val="0"/>
          <w:lang w:val="pt-PT"/>
        </w:rPr>
        <w:t xml:space="preserve"> Indiv</w:t>
      </w:r>
      <w:r>
        <w:rPr>
          <w:rStyle w:val="Hyperlink.3"/>
          <w:rtl w:val="0"/>
          <w:lang w:val="pt-PT"/>
        </w:rPr>
        <w:t>í</w:t>
      </w:r>
      <w:r>
        <w:rPr>
          <w:rStyle w:val="Hyperlink.3"/>
          <w:rtl w:val="0"/>
          <w:lang w:val="pt-PT"/>
        </w:rPr>
        <w:t>duos, fam</w:t>
      </w:r>
      <w:r>
        <w:rPr>
          <w:rStyle w:val="Hyperlink.3"/>
          <w:rtl w:val="0"/>
          <w:lang w:val="pt-PT"/>
        </w:rPr>
        <w:t>í</w:t>
      </w:r>
      <w:r>
        <w:rPr>
          <w:rStyle w:val="Hyperlink.3"/>
          <w:rtl w:val="0"/>
          <w:lang w:val="pt-PT"/>
        </w:rPr>
        <w:t>lias e grupos da popula</w:t>
      </w:r>
      <w:r>
        <w:rPr>
          <w:rStyle w:val="Hyperlink.3"/>
          <w:rtl w:val="0"/>
          <w:lang w:val="pt-PT"/>
        </w:rPr>
        <w:t>çã</w:t>
      </w:r>
      <w:r>
        <w:rPr>
          <w:rStyle w:val="Hyperlink.3"/>
          <w:rtl w:val="0"/>
          <w:lang w:val="pt-PT"/>
        </w:rPr>
        <w:t>o s</w:t>
      </w:r>
      <w:r>
        <w:rPr>
          <w:rStyle w:val="Hyperlink.3"/>
          <w:rtl w:val="0"/>
          <w:lang w:val="pt-PT"/>
        </w:rPr>
        <w:t>ã</w:t>
      </w:r>
      <w:r>
        <w:rPr>
          <w:rStyle w:val="Hyperlink.3"/>
          <w:rtl w:val="0"/>
          <w:lang w:val="pt-PT"/>
        </w:rPr>
        <w:t>o considerados em situa</w:t>
      </w:r>
      <w:r>
        <w:rPr>
          <w:rStyle w:val="Hyperlink.3"/>
          <w:rtl w:val="0"/>
          <w:lang w:val="pt-PT"/>
        </w:rPr>
        <w:t>çã</w:t>
      </w:r>
      <w:r>
        <w:rPr>
          <w:rStyle w:val="Hyperlink.3"/>
          <w:rtl w:val="0"/>
          <w:lang w:val="pt-PT"/>
        </w:rPr>
        <w:t>o de pobreza quando lhes faltam os recursos para obter os tipos de alimenta</w:t>
      </w:r>
      <w:r>
        <w:rPr>
          <w:rStyle w:val="Hyperlink.3"/>
          <w:rtl w:val="0"/>
          <w:lang w:val="pt-PT"/>
        </w:rPr>
        <w:t>çã</w:t>
      </w:r>
      <w:r>
        <w:rPr>
          <w:rStyle w:val="Hyperlink.3"/>
          <w:rtl w:val="0"/>
          <w:lang w:val="pt-PT"/>
        </w:rPr>
        <w:t>o, participa</w:t>
      </w:r>
      <w:r>
        <w:rPr>
          <w:rStyle w:val="Hyperlink.3"/>
          <w:rtl w:val="0"/>
          <w:lang w:val="pt-PT"/>
        </w:rPr>
        <w:t>çã</w:t>
      </w:r>
      <w:r>
        <w:rPr>
          <w:rStyle w:val="Hyperlink.3"/>
          <w:rtl w:val="0"/>
          <w:lang w:val="pt-PT"/>
        </w:rPr>
        <w:t>o nas atividades e condi</w:t>
      </w:r>
      <w:r>
        <w:rPr>
          <w:rStyle w:val="Hyperlink.3"/>
          <w:rtl w:val="0"/>
          <w:lang w:val="pt-PT"/>
        </w:rPr>
        <w:t>çõ</w:t>
      </w:r>
      <w:r>
        <w:rPr>
          <w:rStyle w:val="Hyperlink.3"/>
          <w:rtl w:val="0"/>
          <w:lang w:val="pt-PT"/>
        </w:rPr>
        <w:t>es de vida e amenidades que s</w:t>
      </w:r>
      <w:r>
        <w:rPr>
          <w:rStyle w:val="Hyperlink.3"/>
          <w:rtl w:val="0"/>
          <w:lang w:val="pt-PT"/>
        </w:rPr>
        <w:t>ã</w:t>
      </w:r>
      <w:r>
        <w:rPr>
          <w:rStyle w:val="Hyperlink.3"/>
          <w:rtl w:val="0"/>
          <w:lang w:val="pt-PT"/>
        </w:rPr>
        <w:t>o usuais [...] nas sociedades as quais pertencem. (livre tradu</w:t>
      </w:r>
      <w:r>
        <w:rPr>
          <w:rStyle w:val="Hyperlink.3"/>
          <w:rtl w:val="0"/>
          <w:lang w:val="pt-PT"/>
        </w:rPr>
        <w:t>çã</w:t>
      </w:r>
      <w:r>
        <w:rPr>
          <w:rStyle w:val="Hyperlink.3"/>
          <w:rtl w:val="0"/>
          <w:lang w:val="pt-PT"/>
        </w:rPr>
        <w:t>o)</w:t>
      </w:r>
    </w:p>
  </w:footnote>
  <w:footnote w:id="71">
    <w:p>
      <w:pPr>
        <w:pStyle w:val="footnote text"/>
        <w:jc w:val="both"/>
      </w:pPr>
      <w:r>
        <w:rPr>
          <w:rStyle w:val="Nenhum"/>
          <w:vertAlign w:val="superscript"/>
        </w:rPr>
        <w:footnoteRef/>
      </w:r>
      <w:r>
        <w:rPr>
          <w:rStyle w:val="Hyperlink.3"/>
          <w:rtl w:val="0"/>
          <w:lang w:val="pt-PT"/>
        </w:rPr>
        <w:t xml:space="preserve"> LOAS, Art. 25: </w:t>
      </w:r>
      <w:r>
        <w:rPr>
          <w:rStyle w:val="Nenhum"/>
          <w:rFonts w:ascii="Times New Roman" w:hAnsi="Times New Roman"/>
          <w:outline w:val="0"/>
          <w:color w:val="000000"/>
          <w:u w:color="000000"/>
          <w:shd w:val="clear" w:color="auto" w:fill="ffffff"/>
          <w:rtl w:val="0"/>
          <w:lang w:val="pt-PT"/>
          <w14:textFill>
            <w14:solidFill>
              <w14:srgbClr w14:val="000000"/>
            </w14:solidFill>
          </w14:textFill>
        </w:rPr>
        <w:t>Os projetos de enfrentamento da pobreza compreendem a institui</w:t>
      </w:r>
      <w:r>
        <w:rPr>
          <w:rStyle w:val="Nenhum"/>
          <w:rFonts w:ascii="Times New Roman" w:hAnsi="Times New Roman" w:hint="default"/>
          <w:outline w:val="0"/>
          <w:color w:val="000000"/>
          <w:u w:color="000000"/>
          <w:shd w:val="clear" w:color="auto" w:fill="ffffff"/>
          <w:rtl w:val="0"/>
          <w:lang w:val="pt-PT"/>
          <w14:textFill>
            <w14:solidFill>
              <w14:srgbClr w14:val="000000"/>
            </w14:solidFill>
          </w14:textFill>
        </w:rPr>
        <w:t>çã</w:t>
      </w:r>
      <w:r>
        <w:rPr>
          <w:rStyle w:val="Nenhum"/>
          <w:rFonts w:ascii="Times New Roman" w:hAnsi="Times New Roman"/>
          <w:outline w:val="0"/>
          <w:color w:val="000000"/>
          <w:u w:color="000000"/>
          <w:shd w:val="clear" w:color="auto" w:fill="ffffff"/>
          <w:rtl w:val="0"/>
          <w:lang w:val="pt-PT"/>
          <w14:textFill>
            <w14:solidFill>
              <w14:srgbClr w14:val="000000"/>
            </w14:solidFill>
          </w14:textFill>
        </w:rPr>
        <w:t>o de investimento econ</w:t>
      </w:r>
      <w:r>
        <w:rPr>
          <w:rStyle w:val="Nenhum"/>
          <w:rFonts w:ascii="Times New Roman" w:hAnsi="Times New Roman" w:hint="default"/>
          <w:outline w:val="0"/>
          <w:color w:val="000000"/>
          <w:u w:color="000000"/>
          <w:shd w:val="clear" w:color="auto" w:fill="ffffff"/>
          <w:rtl w:val="0"/>
          <w:lang w:val="pt-PT"/>
          <w14:textFill>
            <w14:solidFill>
              <w14:srgbClr w14:val="000000"/>
            </w14:solidFill>
          </w14:textFill>
        </w:rPr>
        <w:t>ô</w:t>
      </w:r>
      <w:r>
        <w:rPr>
          <w:rStyle w:val="Nenhum"/>
          <w:rFonts w:ascii="Times New Roman" w:hAnsi="Times New Roman"/>
          <w:outline w:val="0"/>
          <w:color w:val="000000"/>
          <w:u w:color="000000"/>
          <w:shd w:val="clear" w:color="auto" w:fill="ffffff"/>
          <w:rtl w:val="0"/>
          <w:lang w:val="pt-PT"/>
          <w14:textFill>
            <w14:solidFill>
              <w14:srgbClr w14:val="000000"/>
            </w14:solidFill>
          </w14:textFill>
        </w:rPr>
        <w:t>mico-social nos grupos populares, buscando subsidiar, financeira e tecnicamente, iniciativas que lhes garantam meios, capacidade produtiva e de gest</w:t>
      </w:r>
      <w:r>
        <w:rPr>
          <w:rStyle w:val="Nenhum"/>
          <w:rFonts w:ascii="Times New Roman" w:hAnsi="Times New Roman" w:hint="default"/>
          <w:outline w:val="0"/>
          <w:color w:val="000000"/>
          <w:u w:color="000000"/>
          <w:shd w:val="clear" w:color="auto" w:fill="ffffff"/>
          <w:rtl w:val="0"/>
          <w:lang w:val="pt-PT"/>
          <w14:textFill>
            <w14:solidFill>
              <w14:srgbClr w14:val="000000"/>
            </w14:solidFill>
          </w14:textFill>
        </w:rPr>
        <w:t>ã</w:t>
      </w:r>
      <w:r>
        <w:rPr>
          <w:rStyle w:val="Nenhum"/>
          <w:rFonts w:ascii="Times New Roman" w:hAnsi="Times New Roman"/>
          <w:outline w:val="0"/>
          <w:color w:val="000000"/>
          <w:u w:color="000000"/>
          <w:shd w:val="clear" w:color="auto" w:fill="ffffff"/>
          <w:rtl w:val="0"/>
          <w:lang w:val="pt-PT"/>
          <w14:textFill>
            <w14:solidFill>
              <w14:srgbClr w14:val="000000"/>
            </w14:solidFill>
          </w14:textFill>
        </w:rPr>
        <w:t xml:space="preserve">o para melhoria das </w:t>
      </w:r>
      <w:r>
        <w:rPr>
          <w:rStyle w:val="Nenhum"/>
          <w:rFonts w:ascii="Times New Roman" w:hAnsi="Times New Roman"/>
          <w:i w:val="1"/>
          <w:iCs w:val="1"/>
          <w:outline w:val="0"/>
          <w:color w:val="000000"/>
          <w:u w:color="000000"/>
          <w:shd w:val="clear" w:color="auto" w:fill="ffffff"/>
          <w:rtl w:val="0"/>
          <w:lang w:val="pt-PT"/>
          <w14:textFill>
            <w14:solidFill>
              <w14:srgbClr w14:val="000000"/>
            </w14:solidFill>
          </w14:textFill>
        </w:rPr>
        <w:t>condi</w:t>
      </w:r>
      <w:r>
        <w:rPr>
          <w:rStyle w:val="Nenhum"/>
          <w:rFonts w:ascii="Times New Roman" w:hAnsi="Times New Roman" w:hint="default"/>
          <w:i w:val="1"/>
          <w:iCs w:val="1"/>
          <w:outline w:val="0"/>
          <w:color w:val="000000"/>
          <w:u w:color="000000"/>
          <w:shd w:val="clear" w:color="auto" w:fill="ffffff"/>
          <w:rtl w:val="0"/>
          <w:lang w:val="pt-PT"/>
          <w14:textFill>
            <w14:solidFill>
              <w14:srgbClr w14:val="000000"/>
            </w14:solidFill>
          </w14:textFill>
        </w:rPr>
        <w:t>çõ</w:t>
      </w:r>
      <w:r>
        <w:rPr>
          <w:rStyle w:val="Nenhum"/>
          <w:rFonts w:ascii="Times New Roman" w:hAnsi="Times New Roman"/>
          <w:i w:val="1"/>
          <w:iCs w:val="1"/>
          <w:outline w:val="0"/>
          <w:color w:val="000000"/>
          <w:u w:color="000000"/>
          <w:shd w:val="clear" w:color="auto" w:fill="ffffff"/>
          <w:rtl w:val="0"/>
          <w:lang w:val="pt-PT"/>
          <w14:textFill>
            <w14:solidFill>
              <w14:srgbClr w14:val="000000"/>
            </w14:solidFill>
          </w14:textFill>
        </w:rPr>
        <w:t>es gerais de subsist</w:t>
      </w:r>
      <w:r>
        <w:rPr>
          <w:rStyle w:val="Nenhum"/>
          <w:rFonts w:ascii="Times New Roman" w:hAnsi="Times New Roman" w:hint="default"/>
          <w:i w:val="1"/>
          <w:iCs w:val="1"/>
          <w:outline w:val="0"/>
          <w:color w:val="000000"/>
          <w:u w:color="000000"/>
          <w:shd w:val="clear" w:color="auto" w:fill="ffffff"/>
          <w:rtl w:val="0"/>
          <w:lang w:val="pt-PT"/>
          <w14:textFill>
            <w14:solidFill>
              <w14:srgbClr w14:val="000000"/>
            </w14:solidFill>
          </w14:textFill>
        </w:rPr>
        <w:t>ê</w:t>
      </w:r>
      <w:r>
        <w:rPr>
          <w:rStyle w:val="Nenhum"/>
          <w:rFonts w:ascii="Times New Roman" w:hAnsi="Times New Roman"/>
          <w:i w:val="1"/>
          <w:iCs w:val="1"/>
          <w:outline w:val="0"/>
          <w:color w:val="000000"/>
          <w:u w:color="000000"/>
          <w:shd w:val="clear" w:color="auto" w:fill="ffffff"/>
          <w:rtl w:val="0"/>
          <w:lang w:val="pt-PT"/>
          <w14:textFill>
            <w14:solidFill>
              <w14:srgbClr w14:val="000000"/>
            </w14:solidFill>
          </w14:textFill>
        </w:rPr>
        <w:t>ncia</w:t>
      </w:r>
      <w:r>
        <w:rPr>
          <w:rStyle w:val="Nenhum"/>
          <w:rFonts w:ascii="Times New Roman" w:hAnsi="Times New Roman"/>
          <w:outline w:val="0"/>
          <w:color w:val="000000"/>
          <w:u w:color="000000"/>
          <w:shd w:val="clear" w:color="auto" w:fill="ffffff"/>
          <w:rtl w:val="0"/>
          <w:lang w:val="pt-PT"/>
          <w14:textFill>
            <w14:solidFill>
              <w14:srgbClr w14:val="000000"/>
            </w14:solidFill>
          </w14:textFill>
        </w:rPr>
        <w:t>, eleva</w:t>
      </w:r>
      <w:r>
        <w:rPr>
          <w:rStyle w:val="Nenhum"/>
          <w:rFonts w:ascii="Times New Roman" w:hAnsi="Times New Roman" w:hint="default"/>
          <w:outline w:val="0"/>
          <w:color w:val="000000"/>
          <w:u w:color="000000"/>
          <w:shd w:val="clear" w:color="auto" w:fill="ffffff"/>
          <w:rtl w:val="0"/>
          <w:lang w:val="pt-PT"/>
          <w14:textFill>
            <w14:solidFill>
              <w14:srgbClr w14:val="000000"/>
            </w14:solidFill>
          </w14:textFill>
        </w:rPr>
        <w:t>çã</w:t>
      </w:r>
      <w:r>
        <w:rPr>
          <w:rStyle w:val="Nenhum"/>
          <w:rFonts w:ascii="Times New Roman" w:hAnsi="Times New Roman"/>
          <w:outline w:val="0"/>
          <w:color w:val="000000"/>
          <w:u w:color="000000"/>
          <w:shd w:val="clear" w:color="auto" w:fill="ffffff"/>
          <w:rtl w:val="0"/>
          <w:lang w:val="pt-PT"/>
          <w14:textFill>
            <w14:solidFill>
              <w14:srgbClr w14:val="000000"/>
            </w14:solidFill>
          </w14:textFill>
        </w:rPr>
        <w:t>o do padr</w:t>
      </w:r>
      <w:r>
        <w:rPr>
          <w:rStyle w:val="Nenhum"/>
          <w:rFonts w:ascii="Times New Roman" w:hAnsi="Times New Roman" w:hint="default"/>
          <w:outline w:val="0"/>
          <w:color w:val="000000"/>
          <w:u w:color="000000"/>
          <w:shd w:val="clear" w:color="auto" w:fill="ffffff"/>
          <w:rtl w:val="0"/>
          <w:lang w:val="pt-PT"/>
          <w14:textFill>
            <w14:solidFill>
              <w14:srgbClr w14:val="000000"/>
            </w14:solidFill>
          </w14:textFill>
        </w:rPr>
        <w:t>ã</w:t>
      </w:r>
      <w:r>
        <w:rPr>
          <w:rStyle w:val="Nenhum"/>
          <w:rFonts w:ascii="Times New Roman" w:hAnsi="Times New Roman"/>
          <w:outline w:val="0"/>
          <w:color w:val="000000"/>
          <w:u w:color="000000"/>
          <w:shd w:val="clear" w:color="auto" w:fill="ffffff"/>
          <w:rtl w:val="0"/>
          <w:lang w:val="pt-PT"/>
          <w14:textFill>
            <w14:solidFill>
              <w14:srgbClr w14:val="000000"/>
            </w14:solidFill>
          </w14:textFill>
        </w:rPr>
        <w:t>o da qualidade de vida, a preserva</w:t>
      </w:r>
      <w:r>
        <w:rPr>
          <w:rStyle w:val="Nenhum"/>
          <w:rFonts w:ascii="Times New Roman" w:hAnsi="Times New Roman" w:hint="default"/>
          <w:outline w:val="0"/>
          <w:color w:val="000000"/>
          <w:u w:color="000000"/>
          <w:shd w:val="clear" w:color="auto" w:fill="ffffff"/>
          <w:rtl w:val="0"/>
          <w:lang w:val="pt-PT"/>
          <w14:textFill>
            <w14:solidFill>
              <w14:srgbClr w14:val="000000"/>
            </w14:solidFill>
          </w14:textFill>
        </w:rPr>
        <w:t>çã</w:t>
      </w:r>
      <w:r>
        <w:rPr>
          <w:rStyle w:val="Nenhum"/>
          <w:rFonts w:ascii="Times New Roman" w:hAnsi="Times New Roman"/>
          <w:outline w:val="0"/>
          <w:color w:val="000000"/>
          <w:u w:color="000000"/>
          <w:shd w:val="clear" w:color="auto" w:fill="ffffff"/>
          <w:rtl w:val="0"/>
          <w:lang w:val="pt-PT"/>
          <w14:textFill>
            <w14:solidFill>
              <w14:srgbClr w14:val="000000"/>
            </w14:solidFill>
          </w14:textFill>
        </w:rPr>
        <w:t>o do meio-ambiente e sua organiza</w:t>
      </w:r>
      <w:r>
        <w:rPr>
          <w:rStyle w:val="Nenhum"/>
          <w:rFonts w:ascii="Times New Roman" w:hAnsi="Times New Roman" w:hint="default"/>
          <w:outline w:val="0"/>
          <w:color w:val="000000"/>
          <w:u w:color="000000"/>
          <w:shd w:val="clear" w:color="auto" w:fill="ffffff"/>
          <w:rtl w:val="0"/>
          <w:lang w:val="pt-PT"/>
          <w14:textFill>
            <w14:solidFill>
              <w14:srgbClr w14:val="000000"/>
            </w14:solidFill>
          </w14:textFill>
        </w:rPr>
        <w:t>çã</w:t>
      </w:r>
      <w:r>
        <w:rPr>
          <w:rStyle w:val="Nenhum"/>
          <w:rFonts w:ascii="Times New Roman" w:hAnsi="Times New Roman"/>
          <w:outline w:val="0"/>
          <w:color w:val="000000"/>
          <w:u w:color="000000"/>
          <w:shd w:val="clear" w:color="auto" w:fill="ffffff"/>
          <w:rtl w:val="0"/>
          <w:lang w:val="pt-PT"/>
          <w14:textFill>
            <w14:solidFill>
              <w14:srgbClr w14:val="000000"/>
            </w14:solidFill>
          </w14:textFill>
        </w:rPr>
        <w:t>o social. (grifo nosso)</w:t>
      </w:r>
    </w:p>
  </w:footnote>
  <w:footnote w:id="72">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Ver iten 1.1 na primeira parte deste trabalho.</w:t>
      </w:r>
    </w:p>
  </w:footnote>
  <w:footnote w:id="73">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Inclui-se moradia, alimenta</w:t>
      </w:r>
      <w:r>
        <w:rPr>
          <w:rFonts w:ascii="Times New Roman" w:hAnsi="Times New Roman" w:hint="default"/>
          <w:rtl w:val="0"/>
          <w:lang w:val="pt-PT"/>
        </w:rPr>
        <w:t>çã</w:t>
      </w:r>
      <w:r>
        <w:rPr>
          <w:rFonts w:ascii="Times New Roman" w:hAnsi="Times New Roman"/>
          <w:rtl w:val="0"/>
          <w:lang w:val="pt-PT"/>
        </w:rPr>
        <w:t>o, educa</w:t>
      </w:r>
      <w:r>
        <w:rPr>
          <w:rFonts w:ascii="Times New Roman" w:hAnsi="Times New Roman" w:hint="default"/>
          <w:rtl w:val="0"/>
          <w:lang w:val="pt-PT"/>
        </w:rPr>
        <w:t>çã</w:t>
      </w:r>
      <w:r>
        <w:rPr>
          <w:rFonts w:ascii="Times New Roman" w:hAnsi="Times New Roman"/>
          <w:rtl w:val="0"/>
          <w:lang w:val="pt-PT"/>
        </w:rPr>
        <w:t>o, sa</w:t>
      </w:r>
      <w:r>
        <w:rPr>
          <w:rFonts w:ascii="Times New Roman" w:hAnsi="Times New Roman" w:hint="default"/>
          <w:rtl w:val="0"/>
          <w:lang w:val="pt-PT"/>
        </w:rPr>
        <w:t>ú</w:t>
      </w:r>
      <w:r>
        <w:rPr>
          <w:rFonts w:ascii="Times New Roman" w:hAnsi="Times New Roman"/>
          <w:rtl w:val="0"/>
          <w:lang w:val="pt-PT"/>
        </w:rPr>
        <w:t>de, lazer, vestu</w:t>
      </w:r>
      <w:r>
        <w:rPr>
          <w:rFonts w:ascii="Times New Roman" w:hAnsi="Times New Roman" w:hint="default"/>
          <w:rtl w:val="0"/>
          <w:lang w:val="pt-PT"/>
        </w:rPr>
        <w:t>á</w:t>
      </w:r>
      <w:r>
        <w:rPr>
          <w:rFonts w:ascii="Times New Roman" w:hAnsi="Times New Roman"/>
          <w:rtl w:val="0"/>
          <w:lang w:val="pt-PT"/>
        </w:rPr>
        <w:t>rio, higiene, transporte e previd</w:t>
      </w:r>
      <w:r>
        <w:rPr>
          <w:rFonts w:ascii="Times New Roman" w:hAnsi="Times New Roman" w:hint="default"/>
          <w:rtl w:val="0"/>
          <w:lang w:val="pt-PT"/>
        </w:rPr>
        <w:t>ê</w:t>
      </w:r>
      <w:r>
        <w:rPr>
          <w:rFonts w:ascii="Times New Roman" w:hAnsi="Times New Roman"/>
          <w:rtl w:val="0"/>
          <w:lang w:val="pt-PT"/>
        </w:rPr>
        <w:t>ncia social com reajustes peri</w:t>
      </w:r>
      <w:r>
        <w:rPr>
          <w:rFonts w:ascii="Times New Roman" w:hAnsi="Times New Roman" w:hint="default"/>
          <w:rtl w:val="0"/>
          <w:lang w:val="pt-PT"/>
        </w:rPr>
        <w:t>ó</w:t>
      </w:r>
      <w:r>
        <w:rPr>
          <w:rFonts w:ascii="Times New Roman" w:hAnsi="Times New Roman"/>
          <w:rtl w:val="0"/>
          <w:lang w:val="pt-PT"/>
        </w:rPr>
        <w:t>dicos que lhe preservem o poder aquisitivo. (art. 7</w:t>
      </w:r>
      <w:r>
        <w:rPr>
          <w:rFonts w:ascii="Times New Roman" w:hAnsi="Times New Roman" w:hint="default"/>
          <w:rtl w:val="0"/>
          <w:lang w:val="pt-PT"/>
        </w:rPr>
        <w:t>º</w:t>
      </w:r>
      <w:r>
        <w:rPr>
          <w:rFonts w:ascii="Times New Roman" w:hAnsi="Times New Roman"/>
          <w:rtl w:val="0"/>
          <w:lang w:val="pt-PT"/>
        </w:rPr>
        <w:t>., inciso IV da Constitui</w:t>
      </w:r>
      <w:r>
        <w:rPr>
          <w:rFonts w:ascii="Times New Roman" w:hAnsi="Times New Roman" w:hint="default"/>
          <w:rtl w:val="0"/>
          <w:lang w:val="pt-PT"/>
        </w:rPr>
        <w:t>çã</w:t>
      </w:r>
      <w:r>
        <w:rPr>
          <w:rFonts w:ascii="Times New Roman" w:hAnsi="Times New Roman"/>
          <w:rtl w:val="0"/>
          <w:lang w:val="pt-PT"/>
        </w:rPr>
        <w:t>o Federal)</w:t>
      </w:r>
    </w:p>
  </w:footnote>
  <w:footnote w:id="74">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Art. 20, </w:t>
      </w:r>
      <w:r>
        <w:rPr>
          <w:rFonts w:ascii="Times New Roman" w:hAnsi="Times New Roman" w:hint="default"/>
          <w:rtl w:val="0"/>
          <w:lang w:val="pt-PT"/>
        </w:rPr>
        <w:t>§</w:t>
      </w:r>
      <w:r>
        <w:rPr>
          <w:rFonts w:ascii="Times New Roman" w:hAnsi="Times New Roman"/>
          <w:rtl w:val="0"/>
          <w:lang w:val="pt-PT"/>
        </w:rPr>
        <w:t>11-A e art. 20-B, ambos da Lei 8.742/ 1993.</w:t>
      </w:r>
    </w:p>
  </w:footnote>
  <w:footnote w:id="75">
    <w:p>
      <w:pPr>
        <w:pStyle w:val="footnote text"/>
        <w:jc w:val="both"/>
      </w:pPr>
      <w:r>
        <w:rPr>
          <w:rStyle w:val="Nenhum"/>
          <w:vertAlign w:val="superscript"/>
        </w:rPr>
        <w:footnoteRef/>
      </w:r>
      <w:r>
        <w:rPr>
          <w:rStyle w:val="Hyperlink.3"/>
          <w:rtl w:val="0"/>
          <w:lang w:val="pt-PT"/>
        </w:rPr>
        <w:t xml:space="preserve"> Domina</w:t>
      </w:r>
      <w:r>
        <w:rPr>
          <w:rStyle w:val="Hyperlink.3"/>
          <w:rtl w:val="0"/>
          <w:lang w:val="pt-PT"/>
        </w:rPr>
        <w:t>çã</w:t>
      </w:r>
      <w:r>
        <w:rPr>
          <w:rStyle w:val="Hyperlink.3"/>
          <w:rtl w:val="0"/>
          <w:lang w:val="pt-PT"/>
        </w:rPr>
        <w:t>o geradora de todo tipo de viol</w:t>
      </w:r>
      <w:r>
        <w:rPr>
          <w:rStyle w:val="Hyperlink.3"/>
          <w:rtl w:val="0"/>
          <w:lang w:val="pt-PT"/>
        </w:rPr>
        <w:t>ê</w:t>
      </w:r>
      <w:r>
        <w:rPr>
          <w:rStyle w:val="Hyperlink.3"/>
          <w:rtl w:val="0"/>
          <w:lang w:val="pt-PT"/>
        </w:rPr>
        <w:t>ncia: racismo, misoginia, Lgbtfobia, escravid</w:t>
      </w:r>
      <w:r>
        <w:rPr>
          <w:rStyle w:val="Hyperlink.3"/>
          <w:rtl w:val="0"/>
          <w:lang w:val="pt-PT"/>
        </w:rPr>
        <w:t>ã</w:t>
      </w:r>
      <w:r>
        <w:rPr>
          <w:rStyle w:val="Hyperlink.3"/>
          <w:rtl w:val="0"/>
          <w:lang w:val="pt-PT"/>
        </w:rPr>
        <w:t>o, xenofobia entre outras.</w:t>
      </w:r>
      <w:r>
        <w:rPr>
          <w:rStyle w:val="Hyperlink.3"/>
          <w:rtl w:val="0"/>
          <w:lang w:val="en-US"/>
        </w:rPr>
        <w:t xml:space="preserve"> </w:t>
      </w:r>
      <w:r>
        <w:rPr>
          <w:rStyle w:val="Hyperlink.3"/>
          <w:rtl w:val="0"/>
          <w:lang w:val="pt-PT"/>
        </w:rPr>
        <w:t>Reacionarismo violento, impulsionado e dimensionado pelos atuais modos de intera</w:t>
      </w:r>
      <w:r>
        <w:rPr>
          <w:rStyle w:val="Hyperlink.3"/>
          <w:rtl w:val="0"/>
          <w:lang w:val="pt-PT"/>
        </w:rPr>
        <w:t>çã</w:t>
      </w:r>
      <w:r>
        <w:rPr>
          <w:rStyle w:val="Hyperlink.3"/>
          <w:rtl w:val="0"/>
          <w:lang w:val="pt-PT"/>
        </w:rPr>
        <w:t>o social virtualmente dispon</w:t>
      </w:r>
      <w:r>
        <w:rPr>
          <w:rStyle w:val="Hyperlink.3"/>
          <w:rtl w:val="0"/>
          <w:lang w:val="pt-PT"/>
        </w:rPr>
        <w:t>í</w:t>
      </w:r>
      <w:r>
        <w:rPr>
          <w:rStyle w:val="Hyperlink.3"/>
          <w:rtl w:val="0"/>
          <w:lang w:val="pt-PT"/>
        </w:rPr>
        <w:t>veis, contr</w:t>
      </w:r>
      <w:r>
        <w:rPr>
          <w:rStyle w:val="Hyperlink.3"/>
          <w:rtl w:val="0"/>
          <w:lang w:val="pt-PT"/>
        </w:rPr>
        <w:t>á</w:t>
      </w:r>
      <w:r>
        <w:rPr>
          <w:rStyle w:val="Hyperlink.3"/>
          <w:rtl w:val="0"/>
          <w:lang w:val="pt-PT"/>
        </w:rPr>
        <w:t xml:space="preserve">rio </w:t>
      </w:r>
      <w:r>
        <w:rPr>
          <w:rStyle w:val="Hyperlink.3"/>
          <w:rtl w:val="0"/>
          <w:lang w:val="pt-PT"/>
        </w:rPr>
        <w:t xml:space="preserve">à </w:t>
      </w:r>
      <w:r>
        <w:rPr>
          <w:rStyle w:val="Hyperlink.3"/>
          <w:rtl w:val="0"/>
          <w:lang w:val="pt-PT"/>
        </w:rPr>
        <w:t xml:space="preserve">democracia e a diversidade. </w:t>
      </w:r>
    </w:p>
  </w:footnote>
  <w:footnote w:id="76">
    <w:p>
      <w:pPr>
        <w:pStyle w:val="footnote text"/>
        <w:jc w:val="both"/>
      </w:pPr>
      <w:r>
        <w:rPr>
          <w:rStyle w:val="Nenhum"/>
          <w:vertAlign w:val="superscript"/>
        </w:rPr>
        <w:footnoteRef/>
      </w:r>
      <w:r>
        <w:rPr>
          <w:rStyle w:val="Hyperlink.3"/>
          <w:rtl w:val="0"/>
          <w:lang w:val="pt-PT"/>
        </w:rPr>
        <w:t xml:space="preserve"> Entendemos, nessa perspectiva que o </w:t>
      </w:r>
      <w:r>
        <w:rPr>
          <w:rStyle w:val="Hyperlink.3"/>
          <w:rtl w:val="0"/>
          <w:lang w:val="pt-PT"/>
        </w:rPr>
        <w:t>“</w:t>
      </w:r>
      <w:r>
        <w:rPr>
          <w:rStyle w:val="Hyperlink.3"/>
          <w:rtl w:val="0"/>
          <w:lang w:val="pt-PT"/>
        </w:rPr>
        <w:t>mal funcionamento</w:t>
      </w:r>
      <w:r>
        <w:rPr>
          <w:rStyle w:val="Hyperlink.3"/>
          <w:rtl w:val="0"/>
          <w:lang w:val="pt-PT"/>
        </w:rPr>
        <w:t xml:space="preserve">” </w:t>
      </w:r>
      <w:r>
        <w:rPr>
          <w:rStyle w:val="Hyperlink.3"/>
          <w:rtl w:val="0"/>
          <w:lang w:val="pt-PT"/>
        </w:rPr>
        <w:t>diz respeito a toda sorte de iniquidade social (desigualdade no acesso a sa</w:t>
      </w:r>
      <w:r>
        <w:rPr>
          <w:rStyle w:val="Hyperlink.3"/>
          <w:rtl w:val="0"/>
          <w:lang w:val="pt-PT"/>
        </w:rPr>
        <w:t>ú</w:t>
      </w:r>
      <w:r>
        <w:rPr>
          <w:rStyle w:val="Hyperlink.3"/>
          <w:rtl w:val="0"/>
          <w:lang w:val="pt-PT"/>
        </w:rPr>
        <w:t>de, renda, inser</w:t>
      </w:r>
      <w:r>
        <w:rPr>
          <w:rStyle w:val="Hyperlink.3"/>
          <w:rtl w:val="0"/>
          <w:lang w:val="pt-PT"/>
        </w:rPr>
        <w:t>çã</w:t>
      </w:r>
      <w:r>
        <w:rPr>
          <w:rStyle w:val="Hyperlink.3"/>
          <w:rtl w:val="0"/>
          <w:lang w:val="pt-PT"/>
        </w:rPr>
        <w:t>o social, educa</w:t>
      </w:r>
      <w:r>
        <w:rPr>
          <w:rStyle w:val="Hyperlink.3"/>
          <w:rtl w:val="0"/>
          <w:lang w:val="pt-PT"/>
        </w:rPr>
        <w:t>çã</w:t>
      </w:r>
      <w:r>
        <w:rPr>
          <w:rStyle w:val="Hyperlink.3"/>
          <w:rtl w:val="0"/>
          <w:lang w:val="pt-PT"/>
        </w:rPr>
        <w:t>o e outras inst</w:t>
      </w:r>
      <w:r>
        <w:rPr>
          <w:rStyle w:val="Hyperlink.3"/>
          <w:rtl w:val="0"/>
          <w:lang w:val="pt-PT"/>
        </w:rPr>
        <w:t>â</w:t>
      </w:r>
      <w:r>
        <w:rPr>
          <w:rStyle w:val="Hyperlink.3"/>
          <w:rtl w:val="0"/>
          <w:lang w:val="pt-PT"/>
        </w:rPr>
        <w:t>ncias da vida digna), que condiciona a exist</w:t>
      </w:r>
      <w:r>
        <w:rPr>
          <w:rStyle w:val="Hyperlink.3"/>
          <w:rtl w:val="0"/>
          <w:lang w:val="pt-PT"/>
        </w:rPr>
        <w:t>ê</w:t>
      </w:r>
      <w:r>
        <w:rPr>
          <w:rStyle w:val="Hyperlink.3"/>
          <w:rtl w:val="0"/>
          <w:lang w:val="pt-PT"/>
        </w:rPr>
        <w:t xml:space="preserve">ncia humana. </w:t>
      </w:r>
    </w:p>
  </w:footnote>
  <w:footnote w:id="77">
    <w:p>
      <w:pPr>
        <w:pStyle w:val="footnote text"/>
        <w:jc w:val="both"/>
      </w:pPr>
      <w:r>
        <w:rPr>
          <w:rStyle w:val="Nenhum"/>
          <w:vertAlign w:val="superscript"/>
        </w:rPr>
        <w:footnoteRef/>
      </w:r>
      <w:r>
        <w:rPr>
          <w:rStyle w:val="Hyperlink.3"/>
          <w:rtl w:val="0"/>
          <w:lang w:val="pt-PT"/>
        </w:rPr>
        <w:t xml:space="preserve"> A cr</w:t>
      </w:r>
      <w:r>
        <w:rPr>
          <w:rStyle w:val="Hyperlink.3"/>
          <w:rtl w:val="0"/>
          <w:lang w:val="pt-PT"/>
        </w:rPr>
        <w:t>í</w:t>
      </w:r>
      <w:r>
        <w:rPr>
          <w:rStyle w:val="Hyperlink.3"/>
          <w:rtl w:val="0"/>
          <w:lang w:val="pt-PT"/>
        </w:rPr>
        <w:t>tica n</w:t>
      </w:r>
      <w:r>
        <w:rPr>
          <w:rStyle w:val="Hyperlink.3"/>
          <w:rtl w:val="0"/>
          <w:lang w:val="pt-PT"/>
        </w:rPr>
        <w:t>ã</w:t>
      </w:r>
      <w:r>
        <w:rPr>
          <w:rStyle w:val="Hyperlink.3"/>
          <w:rtl w:val="0"/>
          <w:lang w:val="pt-PT"/>
        </w:rPr>
        <w:t>o recai sobre todo tipo de controle e organiza</w:t>
      </w:r>
      <w:r>
        <w:rPr>
          <w:rStyle w:val="Hyperlink.3"/>
          <w:rtl w:val="0"/>
          <w:lang w:val="pt-PT"/>
        </w:rPr>
        <w:t>çã</w:t>
      </w:r>
      <w:r>
        <w:rPr>
          <w:rStyle w:val="Hyperlink.3"/>
          <w:rtl w:val="0"/>
          <w:lang w:val="pt-PT"/>
        </w:rPr>
        <w:t>o na aplica</w:t>
      </w:r>
      <w:r>
        <w:rPr>
          <w:rStyle w:val="Hyperlink.3"/>
          <w:rtl w:val="0"/>
          <w:lang w:val="pt-PT"/>
        </w:rPr>
        <w:t>çã</w:t>
      </w:r>
      <w:r>
        <w:rPr>
          <w:rStyle w:val="Hyperlink.3"/>
          <w:rtl w:val="0"/>
          <w:lang w:val="pt-PT"/>
        </w:rPr>
        <w:t>o dos recursos p</w:t>
      </w:r>
      <w:r>
        <w:rPr>
          <w:rStyle w:val="Hyperlink.3"/>
          <w:rtl w:val="0"/>
          <w:lang w:val="pt-PT"/>
        </w:rPr>
        <w:t>ú</w:t>
      </w:r>
      <w:r>
        <w:rPr>
          <w:rStyle w:val="Hyperlink.3"/>
          <w:rtl w:val="0"/>
          <w:lang w:val="pt-PT"/>
        </w:rPr>
        <w:t xml:space="preserve">blicos. </w:t>
      </w:r>
      <w:r>
        <w:rPr>
          <w:rStyle w:val="Hyperlink.3"/>
          <w:rtl w:val="0"/>
          <w:lang w:val="pt-PT"/>
        </w:rPr>
        <w:t xml:space="preserve">É </w:t>
      </w:r>
      <w:r>
        <w:rPr>
          <w:rStyle w:val="Hyperlink.3"/>
          <w:rtl w:val="0"/>
          <w:lang w:val="pt-PT"/>
        </w:rPr>
        <w:t>fato que a administra</w:t>
      </w:r>
      <w:r>
        <w:rPr>
          <w:rStyle w:val="Hyperlink.3"/>
          <w:rtl w:val="0"/>
          <w:lang w:val="pt-PT"/>
        </w:rPr>
        <w:t>çã</w:t>
      </w:r>
      <w:r>
        <w:rPr>
          <w:rStyle w:val="Hyperlink.3"/>
          <w:rtl w:val="0"/>
          <w:lang w:val="pt-PT"/>
        </w:rPr>
        <w:t>o p</w:t>
      </w:r>
      <w:r>
        <w:rPr>
          <w:rStyle w:val="Hyperlink.3"/>
          <w:rtl w:val="0"/>
          <w:lang w:val="pt-PT"/>
        </w:rPr>
        <w:t>ú</w:t>
      </w:r>
      <w:r>
        <w:rPr>
          <w:rStyle w:val="Hyperlink.3"/>
          <w:rtl w:val="0"/>
          <w:lang w:val="pt-PT"/>
        </w:rPr>
        <w:t>blica deve se pautar pelos princ</w:t>
      </w:r>
      <w:r>
        <w:rPr>
          <w:rStyle w:val="Hyperlink.3"/>
          <w:rtl w:val="0"/>
          <w:lang w:val="pt-PT"/>
        </w:rPr>
        <w:t>í</w:t>
      </w:r>
      <w:r>
        <w:rPr>
          <w:rStyle w:val="Hyperlink.3"/>
          <w:rtl w:val="0"/>
          <w:lang w:val="pt-PT"/>
        </w:rPr>
        <w:t>pios administrativos previstos na Constitui</w:t>
      </w:r>
      <w:r>
        <w:rPr>
          <w:rStyle w:val="Hyperlink.3"/>
          <w:rtl w:val="0"/>
          <w:lang w:val="pt-PT"/>
        </w:rPr>
        <w:t>çã</w:t>
      </w:r>
      <w:r>
        <w:rPr>
          <w:rStyle w:val="Hyperlink.3"/>
          <w:rtl w:val="0"/>
          <w:lang w:val="pt-PT"/>
        </w:rPr>
        <w:t>o Federal em seu art. 37, quais sejam: da legalidade, da impessoalidade, da moralidade, da publicidade e da efici</w:t>
      </w:r>
      <w:r>
        <w:rPr>
          <w:rStyle w:val="Hyperlink.3"/>
          <w:rtl w:val="0"/>
          <w:lang w:val="pt-PT"/>
        </w:rPr>
        <w:t>ê</w:t>
      </w:r>
      <w:r>
        <w:rPr>
          <w:rStyle w:val="Hyperlink.3"/>
          <w:rtl w:val="0"/>
          <w:lang w:val="pt-PT"/>
        </w:rPr>
        <w:t>ncia. A cr</w:t>
      </w:r>
      <w:r>
        <w:rPr>
          <w:rStyle w:val="Hyperlink.3"/>
          <w:rtl w:val="0"/>
          <w:lang w:val="pt-PT"/>
        </w:rPr>
        <w:t>í</w:t>
      </w:r>
      <w:r>
        <w:rPr>
          <w:rStyle w:val="Hyperlink.3"/>
          <w:rtl w:val="0"/>
          <w:lang w:val="pt-PT"/>
        </w:rPr>
        <w:t>tica, por sua vez, recai sob os aspectos subjetivistas que permeiam as normativas de controle dos programas sociais, que refor</w:t>
      </w:r>
      <w:r>
        <w:rPr>
          <w:rStyle w:val="Hyperlink.3"/>
          <w:rtl w:val="0"/>
          <w:lang w:val="pt-PT"/>
        </w:rPr>
        <w:t>ç</w:t>
      </w:r>
      <w:r>
        <w:rPr>
          <w:rStyle w:val="Hyperlink.3"/>
          <w:rtl w:val="0"/>
          <w:lang w:val="pt-PT"/>
        </w:rPr>
        <w:t>am a exclus</w:t>
      </w:r>
      <w:r>
        <w:rPr>
          <w:rStyle w:val="Hyperlink.3"/>
          <w:rtl w:val="0"/>
          <w:lang w:val="pt-PT"/>
        </w:rPr>
        <w:t>ã</w:t>
      </w:r>
      <w:r>
        <w:rPr>
          <w:rStyle w:val="Hyperlink.3"/>
          <w:rtl w:val="0"/>
          <w:lang w:val="pt-PT"/>
        </w:rPr>
        <w:t>o e a marginaliza</w:t>
      </w:r>
      <w:r>
        <w:rPr>
          <w:rStyle w:val="Hyperlink.3"/>
          <w:rtl w:val="0"/>
          <w:lang w:val="pt-PT"/>
        </w:rPr>
        <w:t>çã</w:t>
      </w:r>
      <w:r>
        <w:rPr>
          <w:rStyle w:val="Hyperlink.3"/>
          <w:rtl w:val="0"/>
          <w:lang w:val="pt-PT"/>
        </w:rPr>
        <w:t>o das popula</w:t>
      </w:r>
      <w:r>
        <w:rPr>
          <w:rStyle w:val="Hyperlink.3"/>
          <w:rtl w:val="0"/>
          <w:lang w:val="pt-PT"/>
        </w:rPr>
        <w:t>çõ</w:t>
      </w:r>
      <w:r>
        <w:rPr>
          <w:rStyle w:val="Hyperlink.3"/>
          <w:rtl w:val="0"/>
          <w:lang w:val="pt-PT"/>
        </w:rPr>
        <w:t>es em situa</w:t>
      </w:r>
      <w:r>
        <w:rPr>
          <w:rStyle w:val="Hyperlink.3"/>
          <w:rtl w:val="0"/>
          <w:lang w:val="pt-PT"/>
        </w:rPr>
        <w:t>çã</w:t>
      </w:r>
      <w:r>
        <w:rPr>
          <w:rStyle w:val="Hyperlink.3"/>
          <w:rtl w:val="0"/>
          <w:lang w:val="pt-PT"/>
        </w:rPr>
        <w:t xml:space="preserve">o de pobreza. </w:t>
      </w:r>
    </w:p>
  </w:footnote>
  <w:footnote w:id="78">
    <w:p>
      <w:pPr>
        <w:pStyle w:val="footnote text"/>
        <w:jc w:val="both"/>
      </w:pPr>
      <w:r>
        <w:rPr>
          <w:rStyle w:val="Nenhum"/>
          <w:vertAlign w:val="superscript"/>
        </w:rPr>
        <w:footnoteRef/>
      </w:r>
      <w:r>
        <w:rPr>
          <w:rStyle w:val="Hyperlink.3"/>
          <w:rtl w:val="0"/>
          <w:lang w:val="pt-PT"/>
        </w:rPr>
        <w:t xml:space="preserve"> “</w:t>
      </w:r>
      <w:r>
        <w:rPr>
          <w:rStyle w:val="Hyperlink.3"/>
          <w:rtl w:val="0"/>
          <w:lang w:val="pt-PT"/>
        </w:rPr>
        <w:t>Vai trabalhar vagabundo</w:t>
      </w:r>
      <w:r>
        <w:rPr>
          <w:rStyle w:val="Hyperlink.3"/>
          <w:rtl w:val="0"/>
          <w:lang w:val="pt-PT"/>
        </w:rPr>
        <w:t>”</w:t>
      </w:r>
      <w:r>
        <w:rPr>
          <w:rStyle w:val="Hyperlink.3"/>
          <w:rtl w:val="0"/>
          <w:lang w:val="pt-PT"/>
        </w:rPr>
        <w:t>, m</w:t>
      </w:r>
      <w:r>
        <w:rPr>
          <w:rStyle w:val="Hyperlink.3"/>
          <w:rtl w:val="0"/>
          <w:lang w:val="pt-PT"/>
        </w:rPr>
        <w:t>ú</w:t>
      </w:r>
      <w:r>
        <w:rPr>
          <w:rStyle w:val="Hyperlink.3"/>
          <w:rtl w:val="0"/>
          <w:lang w:val="pt-PT"/>
        </w:rPr>
        <w:t xml:space="preserve">sica de Francisco Buarque de Holanda, </w:t>
      </w:r>
      <w:r>
        <w:rPr>
          <w:rStyle w:val="Hyperlink.3"/>
          <w:rtl w:val="0"/>
          <w:lang w:val="pt-PT"/>
        </w:rPr>
        <w:t xml:space="preserve">é </w:t>
      </w:r>
      <w:r>
        <w:rPr>
          <w:rStyle w:val="Hyperlink.3"/>
          <w:rtl w:val="0"/>
          <w:lang w:val="pt-PT"/>
        </w:rPr>
        <w:t>a trilha sonora do filme que leva o mesmo nome (1973). A m</w:t>
      </w:r>
      <w:r>
        <w:rPr>
          <w:rStyle w:val="Hyperlink.3"/>
          <w:rtl w:val="0"/>
          <w:lang w:val="pt-PT"/>
        </w:rPr>
        <w:t>ú</w:t>
      </w:r>
      <w:r>
        <w:rPr>
          <w:rStyle w:val="Hyperlink.3"/>
          <w:rtl w:val="0"/>
          <w:lang w:val="pt-PT"/>
        </w:rPr>
        <w:t>sica retrata o olhar sobre a vadiagem do trabalhador, escrita nos anos da ditadura, a letra pode ser retratada como um instrumento de resist</w:t>
      </w:r>
      <w:r>
        <w:rPr>
          <w:rStyle w:val="Hyperlink.3"/>
          <w:rtl w:val="0"/>
          <w:lang w:val="pt-PT"/>
        </w:rPr>
        <w:t>ê</w:t>
      </w:r>
      <w:r>
        <w:rPr>
          <w:rStyle w:val="Hyperlink.3"/>
          <w:rtl w:val="0"/>
          <w:lang w:val="pt-PT"/>
        </w:rPr>
        <w:t xml:space="preserve">ncia </w:t>
      </w:r>
      <w:r>
        <w:rPr>
          <w:rStyle w:val="Hyperlink.3"/>
          <w:rtl w:val="0"/>
          <w:lang w:val="pt-PT"/>
        </w:rPr>
        <w:t xml:space="preserve">à </w:t>
      </w:r>
      <w:r>
        <w:rPr>
          <w:rStyle w:val="Hyperlink.3"/>
          <w:rtl w:val="0"/>
          <w:lang w:val="pt-PT"/>
        </w:rPr>
        <w:t xml:space="preserve">estrutura vigente </w:t>
      </w:r>
      <w:r>
        <w:rPr>
          <w:rStyle w:val="Hyperlink.3"/>
          <w:rtl w:val="0"/>
          <w:lang w:val="pt-PT"/>
        </w:rPr>
        <w:t>à é</w:t>
      </w:r>
      <w:r>
        <w:rPr>
          <w:rStyle w:val="Hyperlink.3"/>
          <w:rtl w:val="0"/>
          <w:lang w:val="pt-PT"/>
        </w:rPr>
        <w:t xml:space="preserve">poca. </w:t>
      </w:r>
    </w:p>
  </w:footnote>
  <w:footnote w:id="79">
    <w:p>
      <w:pPr>
        <w:pStyle w:val="footnote text"/>
      </w:pPr>
      <w:r>
        <w:rPr>
          <w:rStyle w:val="Nenhum"/>
          <w:rFonts w:ascii="Times New Roman" w:cs="Times New Roman" w:hAnsi="Times New Roman" w:eastAsia="Times New Roman"/>
          <w:vertAlign w:val="superscript"/>
        </w:rPr>
        <w:footnoteRef/>
      </w:r>
      <w:r>
        <w:rPr>
          <w:rFonts w:ascii="Times New Roman" w:hAnsi="Times New Roman" w:hint="default"/>
          <w:rtl w:val="0"/>
          <w:lang w:val="pt-PT"/>
        </w:rPr>
        <w:t xml:space="preserve"> “</w:t>
      </w:r>
      <w:r>
        <w:rPr>
          <w:rFonts w:ascii="Times New Roman" w:hAnsi="Times New Roman"/>
          <w:rtl w:val="0"/>
          <w:lang w:val="pt-PT"/>
        </w:rPr>
        <w:t xml:space="preserve">...reduzem seu elemento normativo </w:t>
      </w:r>
      <w:r>
        <w:rPr>
          <w:rFonts w:ascii="Times New Roman" w:hAnsi="Times New Roman" w:hint="default"/>
          <w:rtl w:val="0"/>
          <w:lang w:val="pt-PT"/>
        </w:rPr>
        <w:t>à</w:t>
      </w:r>
      <w:r>
        <w:rPr>
          <w:rFonts w:ascii="Times New Roman" w:hAnsi="Times New Roman"/>
          <w:rtl w:val="0"/>
          <w:lang w:val="pt-PT"/>
        </w:rPr>
        <w:t>s expectativas de supera</w:t>
      </w:r>
      <w:r>
        <w:rPr>
          <w:rFonts w:ascii="Times New Roman" w:hAnsi="Times New Roman" w:hint="default"/>
          <w:rtl w:val="0"/>
          <w:lang w:val="pt-PT"/>
        </w:rPr>
        <w:t>çã</w:t>
      </w:r>
      <w:r>
        <w:rPr>
          <w:rFonts w:ascii="Times New Roman" w:hAnsi="Times New Roman"/>
          <w:rtl w:val="0"/>
          <w:lang w:val="pt-PT"/>
        </w:rPr>
        <w:t>o da barb</w:t>
      </w:r>
      <w:r>
        <w:rPr>
          <w:rFonts w:ascii="Times New Roman" w:hAnsi="Times New Roman" w:hint="default"/>
          <w:rtl w:val="0"/>
          <w:lang w:val="pt-PT"/>
        </w:rPr>
        <w:t>á</w:t>
      </w:r>
      <w:r>
        <w:rPr>
          <w:rFonts w:ascii="Times New Roman" w:hAnsi="Times New Roman"/>
          <w:rtl w:val="0"/>
          <w:lang w:val="pt-PT"/>
        </w:rPr>
        <w:t>rie, l</w:t>
      </w:r>
      <w:r>
        <w:rPr>
          <w:rFonts w:ascii="Times New Roman" w:hAnsi="Times New Roman" w:hint="default"/>
          <w:rtl w:val="0"/>
          <w:lang w:val="pt-PT"/>
        </w:rPr>
        <w:t xml:space="preserve">á </w:t>
      </w:r>
      <w:r>
        <w:rPr>
          <w:rFonts w:ascii="Times New Roman" w:hAnsi="Times New Roman"/>
          <w:rtl w:val="0"/>
          <w:lang w:val="pt-PT"/>
        </w:rPr>
        <w:t>onde se poderiam enxergar potenciais emancipat</w:t>
      </w:r>
      <w:r>
        <w:rPr>
          <w:rFonts w:ascii="Times New Roman" w:hAnsi="Times New Roman" w:hint="default"/>
          <w:rtl w:val="0"/>
          <w:lang w:val="pt-PT"/>
        </w:rPr>
        <w:t>ó</w:t>
      </w:r>
      <w:r>
        <w:rPr>
          <w:rFonts w:ascii="Times New Roman" w:hAnsi="Times New Roman"/>
          <w:rtl w:val="0"/>
          <w:lang w:val="pt-PT"/>
        </w:rPr>
        <w:t>rios mais promissores.</w:t>
      </w:r>
      <w:r>
        <w:rPr>
          <w:rFonts w:ascii="Times New Roman" w:hAnsi="Times New Roman" w:hint="default"/>
          <w:rtl w:val="0"/>
          <w:lang w:val="pt-PT"/>
        </w:rPr>
        <w:t xml:space="preserve">” </w:t>
      </w:r>
      <w:r>
        <w:rPr>
          <w:rFonts w:ascii="Times New Roman" w:hAnsi="Times New Roman"/>
          <w:rtl w:val="0"/>
          <w:lang w:val="pt-PT"/>
        </w:rPr>
        <w:t>Tradu</w:t>
      </w:r>
      <w:r>
        <w:rPr>
          <w:rFonts w:ascii="Times New Roman" w:hAnsi="Times New Roman" w:hint="default"/>
          <w:rtl w:val="0"/>
          <w:lang w:val="pt-PT"/>
        </w:rPr>
        <w:t>çã</w:t>
      </w:r>
      <w:r>
        <w:rPr>
          <w:rFonts w:ascii="Times New Roman" w:hAnsi="Times New Roman"/>
          <w:rtl w:val="0"/>
          <w:lang w:val="pt-PT"/>
        </w:rPr>
        <w:t>o do autor.</w:t>
      </w:r>
    </w:p>
  </w:footnote>
  <w:footnote w:id="80">
    <w:p>
      <w:pPr>
        <w:pStyle w:val="footnote text"/>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LOAS, arts. 20, </w:t>
      </w:r>
      <w:r>
        <w:rPr>
          <w:rFonts w:ascii="Times New Roman" w:hAnsi="Times New Roman" w:hint="default"/>
          <w:rtl w:val="0"/>
          <w:lang w:val="pt-PT"/>
        </w:rPr>
        <w:t>§</w:t>
      </w:r>
      <w:r>
        <w:rPr>
          <w:rFonts w:ascii="Times New Roman" w:hAnsi="Times New Roman"/>
          <w:rtl w:val="0"/>
          <w:lang w:val="pt-PT"/>
        </w:rPr>
        <w:t>11 e 20-B respectivamente.</w:t>
      </w:r>
    </w:p>
  </w:footnote>
  <w:footnote w:id="81">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Embora n</w:t>
      </w:r>
      <w:r>
        <w:rPr>
          <w:rFonts w:ascii="Times New Roman" w:hAnsi="Times New Roman" w:hint="default"/>
          <w:rtl w:val="0"/>
          <w:lang w:val="pt-PT"/>
        </w:rPr>
        <w:t>ã</w:t>
      </w:r>
      <w:r>
        <w:rPr>
          <w:rFonts w:ascii="Times New Roman" w:hAnsi="Times New Roman"/>
          <w:rtl w:val="0"/>
          <w:lang w:val="pt-PT"/>
        </w:rPr>
        <w:t>o seja este o entendimento prevalente nos tribunais superiores no Brasil (j</w:t>
      </w:r>
      <w:r>
        <w:rPr>
          <w:rFonts w:ascii="Times New Roman" w:hAnsi="Times New Roman" w:hint="default"/>
          <w:rtl w:val="0"/>
          <w:lang w:val="pt-PT"/>
        </w:rPr>
        <w:t xml:space="preserve">á </w:t>
      </w:r>
      <w:r>
        <w:rPr>
          <w:rFonts w:ascii="Times New Roman" w:hAnsi="Times New Roman"/>
          <w:rtl w:val="0"/>
          <w:lang w:val="pt-PT"/>
        </w:rPr>
        <w:t xml:space="preserve">explicitados na primeira parte deste </w:t>
      </w:r>
      <w:r>
        <w:rPr>
          <w:rFonts w:ascii="Times New Roman" w:hAnsi="Times New Roman"/>
          <w:rtl w:val="0"/>
          <w:lang w:val="en-US"/>
        </w:rPr>
        <w:t>trabalho</w:t>
      </w:r>
      <w:r>
        <w:rPr>
          <w:rFonts w:ascii="Times New Roman" w:hAnsi="Times New Roman"/>
          <w:rtl w:val="0"/>
          <w:lang w:val="pt-PT"/>
        </w:rPr>
        <w:t>), entendemos que o programa viola os direitos da dignidade humana, visto que a regra para inser</w:t>
      </w:r>
      <w:r>
        <w:rPr>
          <w:rFonts w:ascii="Times New Roman" w:hAnsi="Times New Roman" w:hint="default"/>
          <w:rtl w:val="0"/>
          <w:lang w:val="pt-PT"/>
        </w:rPr>
        <w:t>çã</w:t>
      </w:r>
      <w:r>
        <w:rPr>
          <w:rFonts w:ascii="Times New Roman" w:hAnsi="Times New Roman"/>
          <w:rtl w:val="0"/>
          <w:lang w:val="pt-PT"/>
        </w:rPr>
        <w:t>o imp</w:t>
      </w:r>
      <w:r>
        <w:rPr>
          <w:rFonts w:ascii="Times New Roman" w:hAnsi="Times New Roman" w:hint="default"/>
          <w:rtl w:val="0"/>
          <w:lang w:val="pt-PT"/>
        </w:rPr>
        <w:t>õ</w:t>
      </w:r>
      <w:r>
        <w:rPr>
          <w:rFonts w:ascii="Times New Roman" w:hAnsi="Times New Roman"/>
          <w:rtl w:val="0"/>
          <w:lang w:val="pt-PT"/>
        </w:rPr>
        <w:t>e padr</w:t>
      </w:r>
      <w:r>
        <w:rPr>
          <w:rFonts w:ascii="Times New Roman" w:hAnsi="Times New Roman" w:hint="default"/>
          <w:rtl w:val="0"/>
          <w:lang w:val="pt-PT"/>
        </w:rPr>
        <w:t>õ</w:t>
      </w:r>
      <w:r>
        <w:rPr>
          <w:rFonts w:ascii="Times New Roman" w:hAnsi="Times New Roman"/>
          <w:rtl w:val="0"/>
          <w:lang w:val="pt-PT"/>
        </w:rPr>
        <w:t>es abaixo do que a Constitui</w:t>
      </w:r>
      <w:r>
        <w:rPr>
          <w:rFonts w:ascii="Times New Roman" w:hAnsi="Times New Roman" w:hint="default"/>
          <w:rtl w:val="0"/>
          <w:lang w:val="pt-PT"/>
        </w:rPr>
        <w:t>çã</w:t>
      </w:r>
      <w:r>
        <w:rPr>
          <w:rFonts w:ascii="Times New Roman" w:hAnsi="Times New Roman"/>
          <w:rtl w:val="0"/>
          <w:lang w:val="pt-PT"/>
        </w:rPr>
        <w:t>o Federal apresenta como direitos fundamentais. Os direitos fundamentais decorrem do princ</w:t>
      </w:r>
      <w:r>
        <w:rPr>
          <w:rFonts w:ascii="Times New Roman" w:hAnsi="Times New Roman" w:hint="default"/>
          <w:rtl w:val="0"/>
          <w:lang w:val="pt-PT"/>
        </w:rPr>
        <w:t>í</w:t>
      </w:r>
      <w:r>
        <w:rPr>
          <w:rFonts w:ascii="Times New Roman" w:hAnsi="Times New Roman"/>
          <w:rtl w:val="0"/>
          <w:lang w:val="pt-PT"/>
        </w:rPr>
        <w:t>pio da dignidade da pessoa humana, formados a partir da evolu</w:t>
      </w:r>
      <w:r>
        <w:rPr>
          <w:rFonts w:ascii="Times New Roman" w:hAnsi="Times New Roman" w:hint="default"/>
          <w:rtl w:val="0"/>
          <w:lang w:val="pt-PT"/>
        </w:rPr>
        <w:t>çã</w:t>
      </w:r>
      <w:r>
        <w:rPr>
          <w:rFonts w:ascii="Times New Roman" w:hAnsi="Times New Roman"/>
          <w:rtl w:val="0"/>
          <w:lang w:val="pt-PT"/>
        </w:rPr>
        <w:t>o hist</w:t>
      </w:r>
      <w:r>
        <w:rPr>
          <w:rFonts w:ascii="Times New Roman" w:hAnsi="Times New Roman" w:hint="default"/>
          <w:rtl w:val="0"/>
          <w:lang w:val="pt-PT"/>
        </w:rPr>
        <w:t>ó</w:t>
      </w:r>
      <w:r>
        <w:rPr>
          <w:rFonts w:ascii="Times New Roman" w:hAnsi="Times New Roman"/>
          <w:rtl w:val="0"/>
          <w:lang w:val="pt-PT"/>
        </w:rPr>
        <w:t>rica e das pretens</w:t>
      </w:r>
      <w:r>
        <w:rPr>
          <w:rFonts w:ascii="Times New Roman" w:hAnsi="Times New Roman" w:hint="default"/>
          <w:rtl w:val="0"/>
          <w:lang w:val="pt-PT"/>
        </w:rPr>
        <w:t>õ</w:t>
      </w:r>
      <w:r>
        <w:rPr>
          <w:rFonts w:ascii="Times New Roman" w:hAnsi="Times New Roman"/>
          <w:rtl w:val="0"/>
          <w:lang w:val="pt-PT"/>
        </w:rPr>
        <w:t>es de certos grupos ou povos. Assumem, ao longo dos tempos, car</w:t>
      </w:r>
      <w:r>
        <w:rPr>
          <w:rFonts w:ascii="Times New Roman" w:hAnsi="Times New Roman" w:hint="default"/>
          <w:rtl w:val="0"/>
          <w:lang w:val="pt-PT"/>
        </w:rPr>
        <w:t>á</w:t>
      </w:r>
      <w:r>
        <w:rPr>
          <w:rFonts w:ascii="Times New Roman" w:hAnsi="Times New Roman"/>
          <w:rtl w:val="0"/>
          <w:lang w:val="pt-PT"/>
        </w:rPr>
        <w:t>ter de obrigatoriedade e indispensabilidade. (MARTINS, 2021, p. 647 e 658) Hoje, expressos na Carta constitucional de 1988, no T</w:t>
      </w:r>
      <w:r>
        <w:rPr>
          <w:rFonts w:ascii="Times New Roman" w:hAnsi="Times New Roman" w:hint="default"/>
          <w:rtl w:val="0"/>
          <w:lang w:val="pt-PT"/>
        </w:rPr>
        <w:t>í</w:t>
      </w:r>
      <w:r>
        <w:rPr>
          <w:rFonts w:ascii="Times New Roman" w:hAnsi="Times New Roman"/>
          <w:rtl w:val="0"/>
          <w:lang w:val="pt-PT"/>
        </w:rPr>
        <w:t>tulo II, arts. 5</w:t>
      </w:r>
      <w:r>
        <w:rPr>
          <w:rFonts w:ascii="Times New Roman" w:hAnsi="Times New Roman" w:hint="default"/>
          <w:rtl w:val="0"/>
          <w:lang w:val="pt-PT"/>
        </w:rPr>
        <w:t>º</w:t>
      </w:r>
      <w:r>
        <w:rPr>
          <w:rFonts w:ascii="Times New Roman" w:hAnsi="Times New Roman"/>
          <w:rtl w:val="0"/>
          <w:lang w:val="pt-PT"/>
        </w:rPr>
        <w:t>. ao 17; trazem as regras dos direitos individuais e coletivos, dos direitos sociais, da nacionalidade, dos direitos pol</w:t>
      </w:r>
      <w:r>
        <w:rPr>
          <w:rFonts w:ascii="Times New Roman" w:hAnsi="Times New Roman" w:hint="default"/>
          <w:rtl w:val="0"/>
          <w:lang w:val="pt-PT"/>
        </w:rPr>
        <w:t>í</w:t>
      </w:r>
      <w:r>
        <w:rPr>
          <w:rFonts w:ascii="Times New Roman" w:hAnsi="Times New Roman"/>
          <w:rtl w:val="0"/>
          <w:lang w:val="pt-PT"/>
        </w:rPr>
        <w:t>ticos e dos partidos pol</w:t>
      </w:r>
      <w:r>
        <w:rPr>
          <w:rFonts w:ascii="Times New Roman" w:hAnsi="Times New Roman" w:hint="default"/>
          <w:rtl w:val="0"/>
          <w:lang w:val="pt-PT"/>
        </w:rPr>
        <w:t>í</w:t>
      </w:r>
      <w:r>
        <w:rPr>
          <w:rFonts w:ascii="Times New Roman" w:hAnsi="Times New Roman"/>
          <w:rtl w:val="0"/>
          <w:lang w:val="pt-PT"/>
        </w:rPr>
        <w:t xml:space="preserve">ticos. </w:t>
      </w:r>
    </w:p>
  </w:footnote>
  <w:footnote w:id="82">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A pesquisa qualitativa se preocupa com um n</w:t>
      </w:r>
      <w:r>
        <w:rPr>
          <w:rFonts w:ascii="Times New Roman" w:hAnsi="Times New Roman" w:hint="default"/>
          <w:rtl w:val="0"/>
          <w:lang w:val="pt-PT"/>
        </w:rPr>
        <w:t>í</w:t>
      </w:r>
      <w:r>
        <w:rPr>
          <w:rFonts w:ascii="Times New Roman" w:hAnsi="Times New Roman"/>
          <w:rtl w:val="0"/>
          <w:lang w:val="pt-PT"/>
        </w:rPr>
        <w:t>vel de realidade n</w:t>
      </w:r>
      <w:r>
        <w:rPr>
          <w:rFonts w:ascii="Times New Roman" w:hAnsi="Times New Roman" w:hint="default"/>
          <w:rtl w:val="0"/>
          <w:lang w:val="pt-PT"/>
        </w:rPr>
        <w:t>ã</w:t>
      </w:r>
      <w:r>
        <w:rPr>
          <w:rFonts w:ascii="Times New Roman" w:hAnsi="Times New Roman"/>
          <w:rtl w:val="0"/>
          <w:lang w:val="pt-PT"/>
        </w:rPr>
        <w:t>o quantific</w:t>
      </w:r>
      <w:r>
        <w:rPr>
          <w:rFonts w:ascii="Times New Roman" w:hAnsi="Times New Roman" w:hint="default"/>
          <w:rtl w:val="0"/>
          <w:lang w:val="pt-PT"/>
        </w:rPr>
        <w:t>á</w:t>
      </w:r>
      <w:r>
        <w:rPr>
          <w:rFonts w:ascii="Times New Roman" w:hAnsi="Times New Roman"/>
          <w:rtl w:val="0"/>
          <w:lang w:val="pt-PT"/>
        </w:rPr>
        <w:t>vel, com um universo de significados mais profundos das rela</w:t>
      </w:r>
      <w:r>
        <w:rPr>
          <w:rFonts w:ascii="Times New Roman" w:hAnsi="Times New Roman" w:hint="default"/>
          <w:rtl w:val="0"/>
          <w:lang w:val="pt-PT"/>
        </w:rPr>
        <w:t>çõ</w:t>
      </w:r>
      <w:r>
        <w:rPr>
          <w:rFonts w:ascii="Times New Roman" w:hAnsi="Times New Roman"/>
          <w:rtl w:val="0"/>
          <w:lang w:val="pt-PT"/>
        </w:rPr>
        <w:t>es e dos processos e fen</w:t>
      </w:r>
      <w:r>
        <w:rPr>
          <w:rFonts w:ascii="Times New Roman" w:hAnsi="Times New Roman" w:hint="default"/>
          <w:rtl w:val="0"/>
          <w:lang w:val="pt-PT"/>
        </w:rPr>
        <w:t>ô</w:t>
      </w:r>
      <w:r>
        <w:rPr>
          <w:rFonts w:ascii="Times New Roman" w:hAnsi="Times New Roman"/>
          <w:rtl w:val="0"/>
          <w:lang w:val="pt-PT"/>
        </w:rPr>
        <w:t>menos n</w:t>
      </w:r>
      <w:r>
        <w:rPr>
          <w:rFonts w:ascii="Times New Roman" w:hAnsi="Times New Roman" w:hint="default"/>
          <w:rtl w:val="0"/>
          <w:lang w:val="pt-PT"/>
        </w:rPr>
        <w:t>ã</w:t>
      </w:r>
      <w:r>
        <w:rPr>
          <w:rFonts w:ascii="Times New Roman" w:hAnsi="Times New Roman"/>
          <w:rtl w:val="0"/>
          <w:lang w:val="pt-PT"/>
        </w:rPr>
        <w:t xml:space="preserve">o reduzidos </w:t>
      </w:r>
      <w:r>
        <w:rPr>
          <w:rFonts w:ascii="Times New Roman" w:hAnsi="Times New Roman" w:hint="default"/>
          <w:rtl w:val="0"/>
          <w:lang w:val="pt-PT"/>
        </w:rPr>
        <w:t>à</w:t>
      </w:r>
      <w:r>
        <w:rPr>
          <w:rFonts w:ascii="Times New Roman" w:hAnsi="Times New Roman"/>
          <w:rtl w:val="0"/>
          <w:lang w:val="pt-PT"/>
        </w:rPr>
        <w:t>s opera</w:t>
      </w:r>
      <w:r>
        <w:rPr>
          <w:rFonts w:ascii="Times New Roman" w:hAnsi="Times New Roman" w:hint="default"/>
          <w:rtl w:val="0"/>
          <w:lang w:val="pt-PT"/>
        </w:rPr>
        <w:t>çõ</w:t>
      </w:r>
      <w:r>
        <w:rPr>
          <w:rFonts w:ascii="Times New Roman" w:hAnsi="Times New Roman"/>
          <w:rtl w:val="0"/>
          <w:lang w:val="pt-PT"/>
        </w:rPr>
        <w:t>es vari</w:t>
      </w:r>
      <w:r>
        <w:rPr>
          <w:rFonts w:ascii="Times New Roman" w:hAnsi="Times New Roman" w:hint="default"/>
          <w:rtl w:val="0"/>
          <w:lang w:val="pt-PT"/>
        </w:rPr>
        <w:t>á</w:t>
      </w:r>
      <w:r>
        <w:rPr>
          <w:rFonts w:ascii="Times New Roman" w:hAnsi="Times New Roman"/>
          <w:rtl w:val="0"/>
          <w:lang w:val="pt-PT"/>
        </w:rPr>
        <w:t>veis. (MINAYO, 1994, p.22)</w:t>
      </w:r>
    </w:p>
  </w:footnote>
  <w:footnote w:id="83">
    <w:p>
      <w:pPr>
        <w:pStyle w:val="footnote text"/>
        <w:jc w:val="both"/>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SUS </w:t>
      </w:r>
      <w:r>
        <w:rPr>
          <w:rFonts w:ascii="Times New Roman" w:hAnsi="Times New Roman" w:hint="default"/>
          <w:rtl w:val="0"/>
          <w:lang w:val="pt-PT"/>
        </w:rPr>
        <w:t xml:space="preserve">– </w:t>
      </w:r>
      <w:r>
        <w:rPr>
          <w:rFonts w:ascii="Times New Roman" w:hAnsi="Times New Roman"/>
          <w:rtl w:val="0"/>
          <w:lang w:val="pt-PT"/>
        </w:rPr>
        <w:t xml:space="preserve">Sistema </w:t>
      </w:r>
      <w:r>
        <w:rPr>
          <w:rFonts w:ascii="Times New Roman" w:hAnsi="Times New Roman" w:hint="default"/>
          <w:rtl w:val="0"/>
          <w:lang w:val="pt-PT"/>
        </w:rPr>
        <w:t>Ú</w:t>
      </w:r>
      <w:r>
        <w:rPr>
          <w:rFonts w:ascii="Times New Roman" w:hAnsi="Times New Roman"/>
          <w:rtl w:val="0"/>
          <w:lang w:val="pt-PT"/>
        </w:rPr>
        <w:t>nico de Sa</w:t>
      </w:r>
      <w:r>
        <w:rPr>
          <w:rFonts w:ascii="Times New Roman" w:hAnsi="Times New Roman" w:hint="default"/>
          <w:rtl w:val="0"/>
          <w:lang w:val="pt-PT"/>
        </w:rPr>
        <w:t>ú</w:t>
      </w:r>
      <w:r>
        <w:rPr>
          <w:rFonts w:ascii="Times New Roman" w:hAnsi="Times New Roman"/>
          <w:rtl w:val="0"/>
          <w:lang w:val="pt-PT"/>
        </w:rPr>
        <w:t>de.</w:t>
      </w:r>
    </w:p>
  </w:footnote>
  <w:footnote w:id="84">
    <w:p>
      <w:pPr>
        <w:pStyle w:val="footnote text"/>
      </w:pPr>
      <w:r>
        <w:rPr>
          <w:rStyle w:val="Nenhum"/>
          <w:rFonts w:ascii="Times New Roman" w:cs="Times New Roman" w:hAnsi="Times New Roman" w:eastAsia="Times New Roman"/>
          <w:vertAlign w:val="superscript"/>
        </w:rPr>
        <w:footnoteRef/>
      </w:r>
      <w:r>
        <w:rPr>
          <w:rFonts w:ascii="Times New Roman" w:hAnsi="Times New Roman"/>
          <w:rtl w:val="0"/>
          <w:lang w:val="pt-PT"/>
        </w:rPr>
        <w:t xml:space="preserve"> SUAS </w:t>
      </w:r>
      <w:r>
        <w:rPr>
          <w:rFonts w:ascii="Times New Roman" w:hAnsi="Times New Roman" w:hint="default"/>
          <w:rtl w:val="0"/>
          <w:lang w:val="pt-PT"/>
        </w:rPr>
        <w:t xml:space="preserve">– </w:t>
      </w:r>
      <w:r>
        <w:rPr>
          <w:rFonts w:ascii="Times New Roman" w:hAnsi="Times New Roman"/>
          <w:rtl w:val="0"/>
          <w:lang w:val="pt-PT"/>
        </w:rPr>
        <w:t xml:space="preserve">Sistema </w:t>
      </w:r>
      <w:r>
        <w:rPr>
          <w:rFonts w:ascii="Times New Roman" w:hAnsi="Times New Roman" w:hint="default"/>
          <w:rtl w:val="0"/>
          <w:lang w:val="pt-PT"/>
        </w:rPr>
        <w:t>Ú</w:t>
      </w:r>
      <w:r>
        <w:rPr>
          <w:rFonts w:ascii="Times New Roman" w:hAnsi="Times New Roman"/>
          <w:rtl w:val="0"/>
          <w:lang w:val="pt-PT"/>
        </w:rPr>
        <w:t>nico de Assist</w:t>
      </w:r>
      <w:r>
        <w:rPr>
          <w:rFonts w:ascii="Times New Roman" w:hAnsi="Times New Roman" w:hint="default"/>
          <w:rtl w:val="0"/>
          <w:lang w:val="pt-PT"/>
        </w:rPr>
        <w:t>ê</w:t>
      </w:r>
      <w:r>
        <w:rPr>
          <w:rFonts w:ascii="Times New Roman" w:hAnsi="Times New Roman"/>
          <w:rtl w:val="0"/>
          <w:lang w:val="pt-PT"/>
        </w:rPr>
        <w:t>ncia Social.</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Style w:val="Nenhum A"/>
      </w:rPr>
      <w:fldChar w:fldCharType="begin" w:fldLock="0"/>
    </w:r>
    <w:r>
      <w:rPr>
        <w:rStyle w:val="Nenhum A"/>
      </w:rPr>
      <w:instrText xml:space="preserve"> PAGE </w:instrText>
    </w:r>
    <w:r>
      <w:rPr>
        <w:rStyle w:val="Nenhum A"/>
      </w:rPr>
      <w:fldChar w:fldCharType="separate" w:fldLock="0"/>
    </w:r>
    <w:r>
      <w:rPr>
        <w:rStyle w:val="Nenhum A"/>
      </w:rPr>
    </w:r>
    <w:r>
      <w:rPr>
        <w:rStyle w:val="Nenhum A"/>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2"/>
  </w:abstractNum>
  <w:abstractNum w:abstractNumId="1">
    <w:multiLevelType w:val="hybridMultilevel"/>
    <w:styleLink w:val="Estilo Importado 2"/>
    <w:lvl w:ilvl="0">
      <w:start w:val="1"/>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decimal"/>
      <w:suff w:val="tab"/>
      <w:lvlText w:val="%1.%2.%3."/>
      <w:lvlJc w:val="left"/>
      <w:pPr>
        <w:ind w:left="1080" w:hanging="7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1.%2.%3.%4."/>
      <w:lvlJc w:val="left"/>
      <w:pPr>
        <w:ind w:left="1080" w:hanging="7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decimal"/>
      <w:suff w:val="tab"/>
      <w:lvlText w:val="%1.%2.%3.%4.%5."/>
      <w:lvlJc w:val="left"/>
      <w:pPr>
        <w:ind w:left="1440" w:hanging="10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decimal"/>
      <w:suff w:val="tab"/>
      <w:lvlText w:val="%1.%2.%3.%4.%5.%6."/>
      <w:lvlJc w:val="left"/>
      <w:pPr>
        <w:ind w:left="1440" w:hanging="10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1.%2.%3.%4.%5.%6.%7."/>
      <w:lvlJc w:val="left"/>
      <w:pPr>
        <w:ind w:left="1800" w:hanging="14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decimal"/>
      <w:suff w:val="tab"/>
      <w:lvlText w:val="%1.%2.%3.%4.%5.%6.%7.%8."/>
      <w:lvlJc w:val="left"/>
      <w:pPr>
        <w:ind w:left="1800" w:hanging="14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decimal"/>
      <w:suff w:val="tab"/>
      <w:lvlText w:val="%1.%2.%3.%4.%5.%6.%7.%8.%9."/>
      <w:lvlJc w:val="left"/>
      <w:pPr>
        <w:ind w:left="2160" w:hanging="18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Estilo Importado 3"/>
  </w:abstractNum>
  <w:abstractNum w:abstractNumId="3">
    <w:multiLevelType w:val="hybridMultilevel"/>
    <w:styleLink w:val="Estilo Importado 3"/>
    <w:lvl w:ilvl="0">
      <w:start w:val="1"/>
      <w:numFmt w:val="upperRoman"/>
      <w:suff w:val="tab"/>
      <w:lvlText w:val="%1."/>
      <w:lvlJc w:val="left"/>
      <w:pPr>
        <w:ind w:left="709" w:hanging="70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69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6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67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66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59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64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6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5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16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0"/>
    <w:lvlOverride w:ilvl="0">
      <w:lvl w:ilvl="0">
        <w:start w:val="1"/>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3"/>
      <w:lvl w:ilvl="2">
        <w:start w:val="3"/>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8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16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72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16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09"/>
  <w:autoHyphenation w:val="0"/>
  <w:evenAndOddHeaders w:val="0"/>
  <w:bookFoldPrinting w:val="0"/>
  <w:noLineBreaksAfter w:lang="português" w:val="‘“(〔[{〈《「『【⦅〘〖«〝︵︷︹︻︽︿﹁﹃﹇﹙﹛﹝｢"/>
  <w:noLineBreaksBefore w:lang="portuguê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419"/>
        <w:tab w:val="right" w:pos="8838"/>
      </w:tabs>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character" w:styleId="Nenhum A">
    <w:name w:val="Nenhum A"/>
  </w:style>
  <w:style w:type="paragraph" w:styleId="Corpo A">
    <w:name w:val="Corpo A"/>
    <w:next w:val="Corpo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character" w:styleId="Hyperlink.3">
    <w:name w:val="Hyperlink.3"/>
    <w:rPr>
      <w:rFonts w:ascii="Times New Roman" w:cs="Times New Roman" w:hAnsi="Times New Roman" w:eastAsia="Times New Roman"/>
    </w:rPr>
  </w:style>
  <w:style w:type="paragraph" w:styleId="Índice A">
    <w:name w:val="Índice A"/>
    <w:next w:val="Índice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paragraph" w:styleId="TOC Heading">
    <w:name w:val="TOC Heading"/>
    <w:next w:val="Corpo A"/>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pt-PT"/>
      <w14:textFill>
        <w14:solidFill>
          <w14:srgbClr w14:val="2E74B5"/>
        </w14:solidFill>
      </w14:textFill>
    </w:rPr>
  </w:style>
  <w:style w:type="paragraph" w:styleId="toc 1">
    <w:name w:val="toc 1"/>
    <w:next w:val="Corpo A"/>
    <w:pPr>
      <w:keepNext w:val="0"/>
      <w:keepLines w:val="0"/>
      <w:pageBreakBefore w:val="0"/>
      <w:widowControl w:val="1"/>
      <w:shd w:val="clear" w:color="auto" w:fill="auto"/>
      <w:suppressAutoHyphens w:val="0"/>
      <w:bidi w:val="0"/>
      <w:spacing w:before="0" w:after="100" w:line="259"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paragraph" w:styleId="toc 2">
    <w:name w:val="toc 2"/>
    <w:next w:val="Corpo A"/>
    <w:pPr>
      <w:keepNext w:val="0"/>
      <w:keepLines w:val="0"/>
      <w:pageBreakBefore w:val="0"/>
      <w:widowControl w:val="1"/>
      <w:shd w:val="clear" w:color="auto" w:fill="auto"/>
      <w:suppressAutoHyphens w:val="0"/>
      <w:bidi w:val="0"/>
      <w:spacing w:before="0" w:after="100" w:line="259" w:lineRule="auto"/>
      <w:ind w:left="2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pt-PT"/>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pt-PT"/>
      <w14:textFill>
        <w14:solidFill>
          <w14:srgbClr w14:val="000000"/>
        </w14:solidFill>
      </w14:textFill>
    </w:rPr>
  </w:style>
  <w:style w:type="paragraph" w:styleId="Standard">
    <w:name w:val="Standard"/>
    <w:next w:val="Standard"/>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3"/>
      <w:position w:val="0"/>
      <w:sz w:val="24"/>
      <w:szCs w:val="24"/>
      <w:u w:val="none" w:color="000000"/>
      <w:shd w:val="nil" w:color="auto" w:fill="auto"/>
      <w:vertAlign w:val="baseline"/>
      <w:lang w:val="pt-PT"/>
      <w14:textFill>
        <w14:solidFill>
          <w14:srgbClr w14:val="000000"/>
        </w14:solidFill>
      </w14:textFill>
    </w:rPr>
  </w:style>
  <w:style w:type="paragraph" w:styleId="Padrão">
    <w:name w:val="Padrão"/>
    <w:next w:val="Padrão"/>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numbering" w:styleId="Estilo Importado 2">
    <w:name w:val="Estilo Importado 2"/>
    <w:pPr>
      <w:numPr>
        <w:numId w:val="1"/>
      </w:numPr>
    </w:pPr>
  </w:style>
  <w:style w:type="paragraph" w:styleId="artigo">
    <w:name w:val="artigo"/>
    <w:next w:val="artigo"/>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paragraph" w:styleId="inciso">
    <w:name w:val="inciso"/>
    <w:next w:val="inciso"/>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character" w:styleId="Nenhum">
    <w:name w:val="Nenhum"/>
  </w:style>
  <w:style w:type="character" w:styleId="Hyperlink.0">
    <w:name w:val="Hyperlink.0"/>
    <w:basedOn w:val="Nenhum"/>
    <w:next w:val="Hyperlink.0"/>
    <w:rPr>
      <w:rFonts w:ascii="Times New Roman" w:cs="Times New Roman" w:hAnsi="Times New Roman" w:eastAsia="Times New Roman"/>
      <w:outline w:val="0"/>
      <w:color w:val="000000"/>
      <w:u w:val="none" w:color="000000"/>
      <w14:textFill>
        <w14:solidFill>
          <w14:srgbClr w14:val="000000"/>
        </w14:solidFill>
      </w14:textFill>
    </w:rPr>
  </w:style>
  <w:style w:type="character" w:styleId="Hyperlink.1">
    <w:name w:val="Hyperlink.1"/>
    <w:rPr>
      <w:shd w:val="clear" w:color="auto" w:fill="ffffff"/>
    </w:rPr>
  </w:style>
  <w:style w:type="paragraph" w:styleId="Normal (Web)">
    <w:name w:val="Normal (Web)"/>
    <w:next w:val="Normal (Web)"/>
    <w:pPr>
      <w:keepNext w:val="0"/>
      <w:keepLines w:val="0"/>
      <w:pageBreakBefore w:val="0"/>
      <w:widowControl w:val="1"/>
      <w:shd w:val="clear" w:color="auto" w:fill="auto"/>
      <w:suppressAutoHyphens w:val="1"/>
      <w:bidi w:val="0"/>
      <w:spacing w:before="280" w:after="28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paragraph" w:styleId="artart">
    <w:name w:val="artart"/>
    <w:next w:val="artart"/>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paragraph" w:styleId="texto2">
    <w:name w:val="texto2"/>
    <w:next w:val="texto2"/>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paragraph" w:styleId="texto1">
    <w:name w:val="texto1"/>
    <w:next w:val="texto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character" w:styleId="Hyperlink.2">
    <w:name w:val="Hyperlink.2"/>
    <w:rPr>
      <w:rFonts w:ascii="Times New Roman" w:hAnsi="Times New Roman"/>
      <w:shd w:val="clear" w:color="auto" w:fill="ffffff"/>
      <w:lang w:val="pt-PT"/>
    </w:rPr>
  </w:style>
  <w:style w:type="paragraph" w:styleId="heading 2">
    <w:name w:val="heading 2"/>
    <w:next w:val="Corpo A"/>
    <w:pPr>
      <w:keepNext w:val="1"/>
      <w:keepLines w:val="0"/>
      <w:pageBreakBefore w:val="0"/>
      <w:widowControl w:val="1"/>
      <w:shd w:val="clear" w:color="auto" w:fill="auto"/>
      <w:suppressAutoHyphens w:val="1"/>
      <w:bidi w:val="0"/>
      <w:spacing w:before="0" w:after="0" w:line="240" w:lineRule="auto"/>
      <w:ind w:left="0" w:right="0" w:firstLine="0"/>
      <w:jc w:val="center"/>
      <w:outlineLvl w:val="0"/>
    </w:pPr>
    <w:rPr>
      <w:rFonts w:ascii="Verdana" w:cs="Verdana" w:hAnsi="Verdana" w:eastAsia="Verdana"/>
      <w:b w:val="0"/>
      <w:bCs w:val="0"/>
      <w:i w:val="0"/>
      <w:iCs w:val="0"/>
      <w:smallCaps w:val="1"/>
      <w:strike w:val="0"/>
      <w:dstrike w:val="0"/>
      <w:outline w:val="0"/>
      <w:color w:val="000000"/>
      <w:spacing w:val="0"/>
      <w:kern w:val="0"/>
      <w:position w:val="0"/>
      <w:sz w:val="28"/>
      <w:szCs w:val="28"/>
      <w:u w:val="none" w:color="000000"/>
      <w:shd w:val="nil" w:color="auto" w:fill="auto"/>
      <w:vertAlign w:val="baseline"/>
      <w:lang w:val="pt-PT"/>
      <w14:textFill>
        <w14:solidFill>
          <w14:srgbClr w14:val="000000"/>
        </w14:solidFill>
      </w14:textFill>
    </w:rPr>
  </w:style>
  <w:style w:type="character" w:styleId="Hyperlink.4">
    <w:name w:val="Hyperlink.4"/>
    <w:basedOn w:val="Nenhum"/>
    <w:next w:val="Hyperlink.4"/>
    <w:rPr>
      <w:rFonts w:ascii="Times New Roman" w:cs="Times New Roman" w:hAnsi="Times New Roman" w:eastAsia="Times New Roman"/>
      <w:outline w:val="0"/>
      <w:color w:val="000000"/>
      <w:u w:val="none" w:color="000000"/>
      <w:lang w:val="pt-PT"/>
      <w14:textFill>
        <w14:solidFill>
          <w14:srgbClr w14:val="000000"/>
        </w14:solidFill>
      </w14:textFill>
    </w:rPr>
  </w:style>
  <w:style w:type="character" w:styleId="Hyperlink.5">
    <w:name w:val="Hyperlink.5"/>
    <w:rPr>
      <w:outline w:val="0"/>
      <w:color w:val="000000"/>
      <w:u w:val="none" w:color="000000"/>
      <w14:textFill>
        <w14:solidFill>
          <w14:srgbClr w14:val="000000"/>
        </w14:solidFill>
      </w14:textFill>
    </w:rPr>
  </w:style>
  <w:style w:type="character" w:styleId="Hyperlink.6">
    <w:name w:val="Hyperlink.6"/>
    <w:rPr>
      <w:outline w:val="0"/>
      <w:color w:val="000000"/>
      <w:u w:val="none" w:color="000000"/>
      <w:lang w:val="pt-PT"/>
      <w14:textFill>
        <w14:solidFill>
          <w14:srgbClr w14:val="000000"/>
        </w14:solidFill>
      </w14:textFill>
    </w:rPr>
  </w:style>
  <w:style w:type="paragraph" w:styleId="textbody">
    <w:name w:val="textbody"/>
    <w:next w:val="textbody"/>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pt-PT"/>
      <w14:textFill>
        <w14:solidFill>
          <w14:srgbClr w14:val="000000"/>
        </w14:solidFill>
      </w14:textFill>
    </w:rPr>
  </w:style>
  <w:style w:type="numbering" w:styleId="Estilo Importado 3">
    <w:name w:val="Estilo Importado 3"/>
    <w:pPr>
      <w:numPr>
        <w:numId w:val="4"/>
      </w:numPr>
    </w:pPr>
  </w:style>
  <w:style w:type="character" w:styleId="Hyperlink.7">
    <w:name w:val="Hyperlink.7"/>
    <w:basedOn w:val="Nenhum"/>
    <w:next w:val="Hyperlink.7"/>
    <w:rPr>
      <w:rFonts w:ascii="Times New Roman" w:cs="Times New Roman" w:hAnsi="Times New Roman" w:eastAsia="Times New Roman"/>
      <w:outline w:val="0"/>
      <w:color w:val="0000ff"/>
      <w:u w:val="single" w:color="0000ff"/>
      <w14:textFill>
        <w14:solidFill>
          <w14:srgbClr w14:val="0000FF"/>
        </w14:solidFill>
      </w14:textFill>
    </w:rPr>
  </w:style>
  <w:style w:type="character" w:styleId="Hyperlink.8">
    <w:name w:val="Hyperlink.8"/>
    <w:basedOn w:val="Nenhum"/>
    <w:next w:val="Hyperlink.8"/>
    <w:rPr>
      <w:outline w:val="0"/>
      <w:color w:val="000000"/>
      <w:u w:val="none" w:color="000000"/>
      <w:lang w:val="en-US"/>
      <w14:textFill>
        <w14:solidFill>
          <w14:srgbClr w14:val="000000"/>
        </w14:solidFill>
      </w14:textFill>
    </w:rPr>
  </w:style>
  <w:style w:type="character" w:styleId="Hyperlink.9">
    <w:name w:val="Hyperlink.9"/>
    <w:basedOn w:val="Nenhum"/>
    <w:next w:val="Hyperlink.9"/>
    <w:rPr>
      <w:rFonts w:ascii="Times New Roman" w:cs="Times New Roman" w:hAnsi="Times New Roman" w:eastAsia="Times New Roman"/>
      <w:outline w:val="0"/>
      <w:color w:val="000000"/>
      <w:sz w:val="24"/>
      <w:szCs w:val="24"/>
      <w:u w:val="none" w:color="000000"/>
      <w14:textFill>
        <w14:solidFill>
          <w14:srgbClr w14:val="000000"/>
        </w14:solidFill>
      </w14:textFill>
    </w:rPr>
  </w:style>
  <w:style w:type="character" w:styleId="Hyperlink.10">
    <w:name w:val="Hyperlink.10"/>
    <w:basedOn w:val="Nenhum"/>
    <w:next w:val="Hyperlink.10"/>
    <w:rPr>
      <w:rFonts w:ascii="Times New Roman" w:cs="Times New Roman" w:hAnsi="Times New Roman" w:eastAsia="Times New Roman"/>
      <w:outline w:val="0"/>
      <w:color w:val="000000"/>
      <w:u w:val="none" w:color="000000"/>
      <w:shd w:val="clear" w:color="auto" w:fill="ffffff"/>
      <w14:textFill>
        <w14:solidFill>
          <w14:srgbClr w14:val="000000"/>
        </w14:solidFill>
      </w14:textFill>
    </w:rPr>
  </w:style>
  <w:style w:type="character" w:styleId="Hyperlink.11">
    <w:name w:val="Hyperlink.11"/>
    <w:basedOn w:val="Nenhum"/>
    <w:next w:val="Hyperlink.11"/>
    <w:rPr>
      <w:outline w:val="0"/>
      <w:color w:val="000000"/>
      <w:u w:val="none" w:color="000000"/>
      <w:lang w:val="es-ES_tradnl"/>
      <w14:textFill>
        <w14:solidFill>
          <w14:srgbClr w14:val="000000"/>
        </w14:solidFill>
      </w14:textFill>
    </w:rPr>
  </w:style>
  <w:style w:type="character" w:styleId="Hyperlink.12">
    <w:name w:val="Hyperlink.12"/>
    <w:basedOn w:val="Nenhum"/>
    <w:next w:val="Hyperlink.12"/>
    <w:rPr>
      <w:rFonts w:ascii="Times New Roman" w:cs="Times New Roman" w:hAnsi="Times New Roman" w:eastAsia="Times New Roman"/>
      <w:shd w:val="nil" w:color="auto" w:fill="auto"/>
      <w:lang w:val="pt-PT"/>
    </w:rPr>
  </w:style>
  <w:style w:type="character" w:styleId="Hyperlink.13">
    <w:name w:val="Hyperlink.13"/>
    <w:basedOn w:val="Nenhum"/>
    <w:next w:val="Hyperlink.13"/>
    <w:rPr>
      <w:shd w:val="nil" w:color="auto" w:fill="auto"/>
      <w:lang w:val="pt-PT"/>
    </w:rPr>
  </w:style>
  <w:style w:type="paragraph" w:styleId="Padrão A">
    <w:name w:val="Padrão A"/>
    <w:next w:val="Padrão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4">
    <w:name w:val="Hyperlink.14"/>
    <w:basedOn w:val="Nenhum"/>
    <w:next w:val="Hyperlink.14"/>
    <w:rPr>
      <w:rFonts w:ascii="Times New Roman" w:cs="Times New Roman" w:hAnsi="Times New Roman" w:eastAsia="Times New Roman"/>
      <w:shd w:val="nil" w:color="auto" w:fill="auto"/>
      <w:lang w:val="en-US"/>
    </w:rPr>
  </w:style>
  <w:style w:type="character" w:styleId="Hyperlink.15">
    <w:name w:val="Hyperlink.15"/>
    <w:basedOn w:val="Nenhum"/>
    <w:next w:val="Hyperlink.15"/>
    <w:rPr>
      <w:sz w:val="24"/>
      <w:szCs w:val="24"/>
    </w:rPr>
  </w:style>
  <w:style w:type="character" w:styleId="Hyperlink.16">
    <w:name w:val="Hyperlink.16"/>
    <w:basedOn w:val="Nenhum"/>
    <w:next w:val="Hyperlink.16"/>
    <w:rPr>
      <w:lang w:val="en-US"/>
    </w:rPr>
  </w:style>
  <w:style w:type="character" w:styleId="Hyperlink.17">
    <w:name w:val="Hyperlink.17"/>
    <w:basedOn w:val="Nenhum"/>
    <w:next w:val="Hyperlink.17"/>
    <w:rPr>
      <w:lang w:val="pt-P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gif"/><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comments" Target="comments.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o Office">
  <a:themeElements>
    <a:clrScheme name="Tema do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