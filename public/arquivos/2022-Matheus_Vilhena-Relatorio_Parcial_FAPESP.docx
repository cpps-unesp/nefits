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spacing w:after="0"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s-ES_tradnl"/>
        </w:rPr>
        <w:t>FUNDA</w:t>
      </w:r>
      <w:r>
        <w:rPr>
          <w:rFonts w:ascii="Times New Roman" w:hAnsi="Times New Roman" w:hint="default"/>
          <w:sz w:val="24"/>
          <w:szCs w:val="24"/>
          <w:rtl w:val="0"/>
          <w:lang w:val="pt-PT"/>
        </w:rPr>
        <w:t>ÇÃ</w:t>
      </w:r>
      <w:r>
        <w:rPr>
          <w:rFonts w:ascii="Times New Roman" w:hAnsi="Times New Roman"/>
          <w:sz w:val="24"/>
          <w:szCs w:val="24"/>
          <w:rtl w:val="0"/>
          <w:lang w:val="es-ES_tradnl"/>
        </w:rPr>
        <w:t xml:space="preserve">O DE AMPARO </w:t>
      </w:r>
      <w:r>
        <w:rPr>
          <w:rFonts w:ascii="Times New Roman" w:hAnsi="Times New Roman" w:hint="default"/>
          <w:sz w:val="24"/>
          <w:szCs w:val="24"/>
          <w:rtl w:val="0"/>
          <w:lang w:val="pt-PT"/>
        </w:rPr>
        <w:t xml:space="preserve">À </w:t>
      </w:r>
      <w:r>
        <w:rPr>
          <w:rFonts w:ascii="Times New Roman" w:hAnsi="Times New Roman"/>
          <w:sz w:val="24"/>
          <w:szCs w:val="24"/>
          <w:rtl w:val="0"/>
          <w:lang w:val="es-ES_tradnl"/>
        </w:rPr>
        <w:t>PESQUISA DO ESTADO DE S</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PAULO </w:t>
      </w: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r>
        <w:rPr>
          <w:rFonts w:ascii="Times New Roman" w:hAnsi="Times New Roman"/>
          <w:sz w:val="24"/>
          <w:szCs w:val="24"/>
          <w:rtl w:val="0"/>
          <w:lang w:val="de-DE"/>
        </w:rPr>
        <w:t>RELAT</w:t>
      </w:r>
      <w:r>
        <w:rPr>
          <w:rFonts w:ascii="Times New Roman" w:hAnsi="Times New Roman" w:hint="default"/>
          <w:sz w:val="24"/>
          <w:szCs w:val="24"/>
          <w:rtl w:val="0"/>
          <w:lang w:val="pt-PT"/>
        </w:rPr>
        <w:t>Ó</w:t>
      </w:r>
      <w:r>
        <w:rPr>
          <w:rFonts w:ascii="Times New Roman" w:hAnsi="Times New Roman"/>
          <w:sz w:val="24"/>
          <w:szCs w:val="24"/>
          <w:rtl w:val="0"/>
          <w:lang w:val="es-ES_tradnl"/>
        </w:rPr>
        <w:t>RIO PARCIAL DE INICIA</w:t>
      </w:r>
      <w:r>
        <w:rPr>
          <w:rFonts w:ascii="Times New Roman" w:hAnsi="Times New Roman" w:hint="default"/>
          <w:sz w:val="24"/>
          <w:szCs w:val="24"/>
          <w:rtl w:val="0"/>
          <w:lang w:val="pt-PT"/>
        </w:rPr>
        <w:t>ÇÃ</w:t>
      </w:r>
      <w:r>
        <w:rPr>
          <w:rFonts w:ascii="Times New Roman" w:hAnsi="Times New Roman"/>
          <w:sz w:val="24"/>
          <w:szCs w:val="24"/>
          <w:rtl w:val="0"/>
          <w:lang w:val="pt-PT"/>
        </w:rPr>
        <w:t>O CIENT</w:t>
      </w:r>
      <w:r>
        <w:rPr>
          <w:rFonts w:ascii="Times New Roman" w:hAnsi="Times New Roman" w:hint="default"/>
          <w:sz w:val="24"/>
          <w:szCs w:val="24"/>
          <w:rtl w:val="0"/>
          <w:lang w:val="pt-PT"/>
        </w:rPr>
        <w:t>Í</w:t>
      </w:r>
      <w:r>
        <w:rPr>
          <w:rFonts w:ascii="Times New Roman" w:hAnsi="Times New Roman"/>
          <w:sz w:val="24"/>
          <w:szCs w:val="24"/>
          <w:rtl w:val="0"/>
        </w:rPr>
        <w:t>FICA</w:t>
      </w: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p>
    <w:p>
      <w:pPr>
        <w:pStyle w:val="Corpo"/>
        <w:spacing w:after="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A ERRADICA</w:t>
      </w:r>
      <w:r>
        <w:rPr>
          <w:rFonts w:ascii="Times New Roman" w:hAnsi="Times New Roman" w:hint="default"/>
          <w:b w:val="1"/>
          <w:bCs w:val="1"/>
          <w:sz w:val="28"/>
          <w:szCs w:val="28"/>
          <w:rtl w:val="0"/>
          <w:lang w:val="pt-PT"/>
        </w:rPr>
        <w:t>ÇÃ</w:t>
      </w:r>
      <w:r>
        <w:rPr>
          <w:rFonts w:ascii="Times New Roman" w:hAnsi="Times New Roman"/>
          <w:b w:val="1"/>
          <w:bCs w:val="1"/>
          <w:sz w:val="28"/>
          <w:szCs w:val="28"/>
          <w:rtl w:val="0"/>
          <w:lang w:val="es-ES_tradnl"/>
        </w:rPr>
        <w:t>O DA POBREZA EXTREMA ATRAV</w:t>
      </w:r>
      <w:r>
        <w:rPr>
          <w:rFonts w:ascii="Times New Roman" w:hAnsi="Times New Roman" w:hint="default"/>
          <w:b w:val="1"/>
          <w:bCs w:val="1"/>
          <w:sz w:val="28"/>
          <w:szCs w:val="28"/>
          <w:rtl w:val="0"/>
          <w:lang w:val="pt-PT"/>
        </w:rPr>
        <w:t>É</w:t>
      </w:r>
      <w:r>
        <w:rPr>
          <w:rFonts w:ascii="Times New Roman" w:hAnsi="Times New Roman"/>
          <w:b w:val="1"/>
          <w:bCs w:val="1"/>
          <w:sz w:val="28"/>
          <w:szCs w:val="28"/>
          <w:rtl w:val="0"/>
          <w:lang w:val="de-DE"/>
        </w:rPr>
        <w:t>S DA REFORMA DAS INSTITUI</w:t>
      </w:r>
      <w:r>
        <w:rPr>
          <w:rFonts w:ascii="Times New Roman" w:hAnsi="Times New Roman" w:hint="default"/>
          <w:b w:val="1"/>
          <w:bCs w:val="1"/>
          <w:sz w:val="28"/>
          <w:szCs w:val="28"/>
          <w:rtl w:val="0"/>
          <w:lang w:val="pt-PT"/>
        </w:rPr>
        <w:t>ÇÕ</w:t>
      </w:r>
      <w:r>
        <w:rPr>
          <w:rFonts w:ascii="Times New Roman" w:hAnsi="Times New Roman"/>
          <w:b w:val="1"/>
          <w:bCs w:val="1"/>
          <w:sz w:val="28"/>
          <w:szCs w:val="28"/>
          <w:rtl w:val="0"/>
          <w:lang w:val="de-DE"/>
        </w:rPr>
        <w:t>ES COMPARTILHADAS PROPOSTA POR THOMAS POGGE</w:t>
      </w: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sz w:val="24"/>
          <w:szCs w:val="24"/>
        </w:rPr>
      </w:pPr>
      <w:r>
        <w:rPr>
          <w:rFonts w:ascii="Times New Roman" w:hAnsi="Times New Roman"/>
          <w:sz w:val="24"/>
          <w:szCs w:val="24"/>
          <w:rtl w:val="0"/>
          <w:lang w:val="it-IT"/>
        </w:rPr>
        <w:t>Processo n</w:t>
      </w:r>
      <w:r>
        <w:rPr>
          <w:rFonts w:ascii="Times New Roman" w:hAnsi="Times New Roman" w:hint="default"/>
          <w:sz w:val="24"/>
          <w:szCs w:val="24"/>
          <w:rtl w:val="0"/>
          <w:lang w:val="pt-PT"/>
        </w:rPr>
        <w:t xml:space="preserve">º </w:t>
      </w:r>
      <w:r>
        <w:rPr>
          <w:rFonts w:ascii="Times New Roman" w:hAnsi="Times New Roman"/>
          <w:sz w:val="24"/>
          <w:szCs w:val="24"/>
          <w:rtl w:val="0"/>
        </w:rPr>
        <w:t>2021/03197-6</w:t>
      </w:r>
    </w:p>
    <w:p>
      <w:pPr>
        <w:pStyle w:val="Corpo"/>
        <w:spacing w:after="0" w:line="360" w:lineRule="auto"/>
        <w:jc w:val="center"/>
        <w:rPr>
          <w:rFonts w:ascii="Times New Roman" w:cs="Times New Roman" w:hAnsi="Times New Roman" w:eastAsia="Times New Roman"/>
          <w:sz w:val="24"/>
          <w:szCs w:val="24"/>
        </w:rPr>
      </w:pPr>
    </w:p>
    <w:p>
      <w:pPr>
        <w:pStyle w:val="Corpo"/>
        <w:spacing w:after="0" w:line="360" w:lineRule="auto"/>
        <w:ind w:left="4536" w:firstLine="0"/>
        <w:jc w:val="both"/>
        <w:rPr>
          <w:rFonts w:ascii="Times New Roman" w:cs="Times New Roman" w:hAnsi="Times New Roman" w:eastAsia="Times New Roman"/>
          <w:sz w:val="24"/>
          <w:szCs w:val="24"/>
        </w:rPr>
      </w:pPr>
      <w:r>
        <w:rPr>
          <w:rFonts w:ascii="Times New Roman" w:hAnsi="Times New Roman"/>
          <w:sz w:val="24"/>
          <w:szCs w:val="24"/>
          <w:rtl w:val="0"/>
          <w:lang w:val="pt-PT"/>
        </w:rPr>
        <w:t>Relat</w:t>
      </w:r>
      <w:r>
        <w:rPr>
          <w:rFonts w:ascii="Times New Roman" w:hAnsi="Times New Roman" w:hint="default"/>
          <w:sz w:val="24"/>
          <w:szCs w:val="24"/>
          <w:rtl w:val="0"/>
          <w:lang w:val="pt-PT"/>
        </w:rPr>
        <w:t>ó</w:t>
      </w:r>
      <w:r>
        <w:rPr>
          <w:rFonts w:ascii="Times New Roman" w:hAnsi="Times New Roman"/>
          <w:sz w:val="24"/>
          <w:szCs w:val="24"/>
          <w:rtl w:val="0"/>
          <w:lang w:val="pt-PT"/>
        </w:rPr>
        <w:t>rio parcial de inicia</w:t>
      </w:r>
      <w:r>
        <w:rPr>
          <w:rFonts w:ascii="Times New Roman" w:hAnsi="Times New Roman" w:hint="default"/>
          <w:sz w:val="24"/>
          <w:szCs w:val="24"/>
          <w:rtl w:val="0"/>
          <w:lang w:val="pt-PT"/>
        </w:rPr>
        <w:t>çã</w:t>
      </w:r>
      <w:r>
        <w:rPr>
          <w:rFonts w:ascii="Times New Roman" w:hAnsi="Times New Roman"/>
          <w:sz w:val="24"/>
          <w:szCs w:val="24"/>
          <w:rtl w:val="0"/>
          <w:lang w:val="es-ES_tradnl"/>
        </w:rPr>
        <w:t>o cient</w:t>
      </w:r>
      <w:r>
        <w:rPr>
          <w:rFonts w:ascii="Times New Roman" w:hAnsi="Times New Roman" w:hint="default"/>
          <w:sz w:val="24"/>
          <w:szCs w:val="24"/>
          <w:rtl w:val="0"/>
          <w:lang w:val="pt-PT"/>
        </w:rPr>
        <w:t>í</w:t>
      </w:r>
      <w:r>
        <w:rPr>
          <w:rFonts w:ascii="Times New Roman" w:hAnsi="Times New Roman"/>
          <w:sz w:val="24"/>
          <w:szCs w:val="24"/>
          <w:rtl w:val="0"/>
          <w:lang w:val="pt-PT"/>
        </w:rPr>
        <w:t xml:space="preserve">fica submetido </w:t>
      </w:r>
      <w:r>
        <w:rPr>
          <w:rFonts w:ascii="Times New Roman" w:hAnsi="Times New Roman" w:hint="default"/>
          <w:sz w:val="24"/>
          <w:szCs w:val="24"/>
          <w:rtl w:val="0"/>
          <w:lang w:val="pt-PT"/>
        </w:rPr>
        <w:t xml:space="preserve">à </w:t>
      </w:r>
      <w:r>
        <w:rPr>
          <w:rFonts w:ascii="Times New Roman" w:hAnsi="Times New Roman"/>
          <w:sz w:val="24"/>
          <w:szCs w:val="24"/>
          <w:rtl w:val="0"/>
          <w:lang w:val="pt-PT"/>
        </w:rPr>
        <w:t>Funda</w:t>
      </w:r>
      <w:r>
        <w:rPr>
          <w:rFonts w:ascii="Times New Roman" w:hAnsi="Times New Roman" w:hint="default"/>
          <w:sz w:val="24"/>
          <w:szCs w:val="24"/>
          <w:rtl w:val="0"/>
          <w:lang w:val="pt-PT"/>
        </w:rPr>
        <w:t>çã</w:t>
      </w:r>
      <w:r>
        <w:rPr>
          <w:rFonts w:ascii="Times New Roman" w:hAnsi="Times New Roman"/>
          <w:sz w:val="24"/>
          <w:szCs w:val="24"/>
          <w:rtl w:val="0"/>
          <w:lang w:val="es-ES_tradnl"/>
        </w:rPr>
        <w:t xml:space="preserve">o de Amparo </w:t>
      </w:r>
      <w:r>
        <w:rPr>
          <w:rFonts w:ascii="Times New Roman" w:hAnsi="Times New Roman" w:hint="default"/>
          <w:sz w:val="24"/>
          <w:szCs w:val="24"/>
          <w:rtl w:val="0"/>
          <w:lang w:val="pt-PT"/>
        </w:rPr>
        <w:t xml:space="preserve">à </w:t>
      </w:r>
      <w:r>
        <w:rPr>
          <w:rFonts w:ascii="Times New Roman" w:hAnsi="Times New Roman"/>
          <w:sz w:val="24"/>
          <w:szCs w:val="24"/>
          <w:rtl w:val="0"/>
          <w:lang w:val="pt-PT"/>
        </w:rPr>
        <w:t>Pesquisa do Estado de S</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Paulo </w:t>
      </w:r>
      <w:r>
        <w:rPr>
          <w:rFonts w:ascii="Times New Roman" w:hAnsi="Times New Roman" w:hint="default"/>
          <w:sz w:val="24"/>
          <w:szCs w:val="24"/>
          <w:rtl w:val="0"/>
          <w:lang w:val="pt-PT"/>
        </w:rPr>
        <w:t xml:space="preserve">– </w:t>
      </w:r>
      <w:r>
        <w:rPr>
          <w:rFonts w:ascii="Times New Roman" w:hAnsi="Times New Roman"/>
          <w:sz w:val="24"/>
          <w:szCs w:val="24"/>
          <w:rtl w:val="0"/>
          <w:lang w:val="it-IT"/>
        </w:rPr>
        <w:t>FAPESP.</w:t>
      </w:r>
    </w:p>
    <w:p>
      <w:pPr>
        <w:pStyle w:val="Corpo"/>
        <w:spacing w:after="0" w:line="360" w:lineRule="auto"/>
        <w:ind w:left="3402" w:firstLine="0"/>
        <w:jc w:val="both"/>
        <w:rPr>
          <w:rFonts w:ascii="Times New Roman" w:cs="Times New Roman" w:hAnsi="Times New Roman" w:eastAsia="Times New Roman"/>
          <w:sz w:val="24"/>
          <w:szCs w:val="24"/>
        </w:rPr>
      </w:pPr>
    </w:p>
    <w:p>
      <w:pPr>
        <w:pStyle w:val="Corpo"/>
        <w:spacing w:after="0" w:line="360" w:lineRule="auto"/>
        <w:jc w:val="right"/>
        <w:rPr>
          <w:rFonts w:ascii="Times New Roman" w:cs="Times New Roman" w:hAnsi="Times New Roman" w:eastAsia="Times New Roman"/>
          <w:sz w:val="24"/>
          <w:szCs w:val="24"/>
        </w:rPr>
      </w:pPr>
      <w:r>
        <w:rPr>
          <w:rFonts w:ascii="Times New Roman" w:hAnsi="Times New Roman"/>
          <w:b w:val="1"/>
          <w:bCs w:val="1"/>
          <w:sz w:val="24"/>
          <w:szCs w:val="24"/>
          <w:rtl w:val="0"/>
          <w:lang w:val="it-IT"/>
        </w:rPr>
        <w:t xml:space="preserve">Bolsista: </w:t>
      </w:r>
      <w:r>
        <w:rPr>
          <w:rFonts w:ascii="Times New Roman" w:hAnsi="Times New Roman"/>
          <w:sz w:val="24"/>
          <w:szCs w:val="24"/>
          <w:rtl w:val="0"/>
          <w:lang w:val="pt-PT"/>
        </w:rPr>
        <w:t>Matheus de Vilhena Moares</w:t>
      </w:r>
    </w:p>
    <w:p>
      <w:pPr>
        <w:pStyle w:val="Corpo"/>
        <w:spacing w:after="0" w:line="360" w:lineRule="auto"/>
        <w:jc w:val="right"/>
        <w:rPr>
          <w:rFonts w:ascii="Times New Roman" w:cs="Times New Roman" w:hAnsi="Times New Roman" w:eastAsia="Times New Roman"/>
          <w:sz w:val="24"/>
          <w:szCs w:val="24"/>
        </w:rPr>
      </w:pPr>
      <w:r>
        <w:rPr>
          <w:rFonts w:ascii="Times New Roman" w:hAnsi="Times New Roman"/>
          <w:b w:val="1"/>
          <w:bCs w:val="1"/>
          <w:sz w:val="24"/>
          <w:szCs w:val="24"/>
          <w:rtl w:val="0"/>
          <w:lang w:val="es-ES_tradnl"/>
        </w:rPr>
        <w:t xml:space="preserve">Orientador: </w:t>
      </w:r>
      <w:r>
        <w:rPr>
          <w:rFonts w:ascii="Times New Roman" w:hAnsi="Times New Roman"/>
          <w:sz w:val="24"/>
          <w:szCs w:val="24"/>
          <w:rtl w:val="0"/>
        </w:rPr>
        <w:t>Prof. Dr. H</w:t>
      </w:r>
      <w:r>
        <w:rPr>
          <w:rFonts w:ascii="Times New Roman" w:hAnsi="Times New Roman" w:hint="default"/>
          <w:sz w:val="24"/>
          <w:szCs w:val="24"/>
          <w:rtl w:val="0"/>
          <w:lang w:val="pt-PT"/>
        </w:rPr>
        <w:t>é</w:t>
      </w:r>
      <w:r>
        <w:rPr>
          <w:rFonts w:ascii="Times New Roman" w:hAnsi="Times New Roman"/>
          <w:sz w:val="24"/>
          <w:szCs w:val="24"/>
          <w:rtl w:val="0"/>
          <w:lang w:val="it-IT"/>
        </w:rPr>
        <w:t>lio Alexandre da Silva</w:t>
      </w:r>
    </w:p>
    <w:p>
      <w:pPr>
        <w:pStyle w:val="Corpo"/>
        <w:spacing w:after="0" w:line="360" w:lineRule="auto"/>
        <w:jc w:val="right"/>
        <w:rPr>
          <w:rFonts w:ascii="Times New Roman" w:cs="Times New Roman" w:hAnsi="Times New Roman" w:eastAsia="Times New Roman"/>
          <w:sz w:val="24"/>
          <w:szCs w:val="24"/>
        </w:rPr>
      </w:pPr>
      <w:r>
        <w:rPr>
          <w:rFonts w:ascii="Times New Roman" w:hAnsi="Times New Roman"/>
          <w:b w:val="1"/>
          <w:bCs w:val="1"/>
          <w:sz w:val="24"/>
          <w:szCs w:val="24"/>
          <w:rtl w:val="0"/>
          <w:lang w:val="de-DE"/>
        </w:rPr>
        <w:t>Per</w:t>
      </w:r>
      <w:r>
        <w:rPr>
          <w:rFonts w:ascii="Times New Roman" w:hAnsi="Times New Roman" w:hint="default"/>
          <w:b w:val="1"/>
          <w:bCs w:val="1"/>
          <w:sz w:val="24"/>
          <w:szCs w:val="24"/>
          <w:rtl w:val="0"/>
          <w:lang w:val="pt-PT"/>
        </w:rPr>
        <w:t>í</w:t>
      </w:r>
      <w:r>
        <w:rPr>
          <w:rFonts w:ascii="Times New Roman" w:hAnsi="Times New Roman"/>
          <w:b w:val="1"/>
          <w:bCs w:val="1"/>
          <w:sz w:val="24"/>
          <w:szCs w:val="24"/>
          <w:rtl w:val="0"/>
          <w:lang w:val="pt-PT"/>
        </w:rPr>
        <w:t>odo de vig</w:t>
      </w:r>
      <w:r>
        <w:rPr>
          <w:rFonts w:ascii="Times New Roman" w:hAnsi="Times New Roman" w:hint="default"/>
          <w:b w:val="1"/>
          <w:bCs w:val="1"/>
          <w:sz w:val="24"/>
          <w:szCs w:val="24"/>
          <w:rtl w:val="0"/>
          <w:lang w:val="pt-PT"/>
        </w:rPr>
        <w:t>ê</w:t>
      </w:r>
      <w:r>
        <w:rPr>
          <w:rFonts w:ascii="Times New Roman" w:hAnsi="Times New Roman"/>
          <w:b w:val="1"/>
          <w:bCs w:val="1"/>
          <w:sz w:val="24"/>
          <w:szCs w:val="24"/>
          <w:rtl w:val="0"/>
          <w:lang w:val="es-ES_tradnl"/>
        </w:rPr>
        <w:t>ncia</w:t>
      </w:r>
      <w:r>
        <w:rPr>
          <w:rFonts w:ascii="Times New Roman" w:hAnsi="Times New Roman"/>
          <w:sz w:val="24"/>
          <w:szCs w:val="24"/>
          <w:rtl w:val="0"/>
        </w:rPr>
        <w:t>: 01/02/2022 a 31/01/2023</w:t>
      </w:r>
    </w:p>
    <w:p>
      <w:pPr>
        <w:pStyle w:val="Corpo"/>
        <w:spacing w:after="0" w:line="360" w:lineRule="auto"/>
        <w:jc w:val="right"/>
        <w:rPr>
          <w:rFonts w:ascii="Times New Roman" w:cs="Times New Roman" w:hAnsi="Times New Roman" w:eastAsia="Times New Roman"/>
          <w:sz w:val="24"/>
          <w:szCs w:val="24"/>
        </w:rPr>
      </w:pPr>
      <w:r>
        <w:rPr>
          <w:rFonts w:ascii="Times New Roman" w:hAnsi="Times New Roman"/>
          <w:b w:val="1"/>
          <w:bCs w:val="1"/>
          <w:sz w:val="24"/>
          <w:szCs w:val="24"/>
          <w:rtl w:val="0"/>
          <w:lang w:val="de-DE"/>
        </w:rPr>
        <w:t>Per</w:t>
      </w:r>
      <w:r>
        <w:rPr>
          <w:rFonts w:ascii="Times New Roman" w:hAnsi="Times New Roman" w:hint="default"/>
          <w:b w:val="1"/>
          <w:bCs w:val="1"/>
          <w:sz w:val="24"/>
          <w:szCs w:val="24"/>
          <w:rtl w:val="0"/>
          <w:lang w:val="pt-PT"/>
        </w:rPr>
        <w:t>í</w:t>
      </w:r>
      <w:r>
        <w:rPr>
          <w:rFonts w:ascii="Times New Roman" w:hAnsi="Times New Roman"/>
          <w:b w:val="1"/>
          <w:bCs w:val="1"/>
          <w:sz w:val="24"/>
          <w:szCs w:val="24"/>
          <w:rtl w:val="0"/>
          <w:lang w:val="pt-PT"/>
        </w:rPr>
        <w:t>odo coberto no presente relat</w:t>
      </w:r>
      <w:r>
        <w:rPr>
          <w:rFonts w:ascii="Times New Roman" w:hAnsi="Times New Roman" w:hint="default"/>
          <w:b w:val="1"/>
          <w:bCs w:val="1"/>
          <w:sz w:val="24"/>
          <w:szCs w:val="24"/>
          <w:rtl w:val="0"/>
          <w:lang w:val="pt-PT"/>
        </w:rPr>
        <w:t>ó</w:t>
      </w:r>
      <w:r>
        <w:rPr>
          <w:rFonts w:ascii="Times New Roman" w:hAnsi="Times New Roman"/>
          <w:b w:val="1"/>
          <w:bCs w:val="1"/>
          <w:sz w:val="24"/>
          <w:szCs w:val="24"/>
          <w:rtl w:val="0"/>
          <w:lang w:val="pt-PT"/>
        </w:rPr>
        <w:t>rio</w:t>
      </w:r>
      <w:r>
        <w:rPr>
          <w:rFonts w:ascii="Times New Roman" w:hAnsi="Times New Roman"/>
          <w:sz w:val="24"/>
          <w:szCs w:val="24"/>
          <w:rtl w:val="0"/>
          <w:lang w:val="pt-PT"/>
        </w:rPr>
        <w:t>: 6 meses</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FRANCA</w:t>
      </w:r>
    </w:p>
    <w:p>
      <w:pPr>
        <w:pStyle w:val="Corpo"/>
        <w:spacing w:after="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rPr>
        <w:t>2022</w:t>
      </w:r>
    </w:p>
    <w:p>
      <w:pPr>
        <w:pStyle w:val="Corpo"/>
        <w:spacing w:after="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APRESENTA</w:t>
      </w:r>
      <w:r>
        <w:rPr>
          <w:rFonts w:ascii="Times New Roman" w:hAnsi="Times New Roman" w:hint="default"/>
          <w:b w:val="1"/>
          <w:bCs w:val="1"/>
          <w:sz w:val="24"/>
          <w:szCs w:val="24"/>
          <w:rtl w:val="0"/>
          <w:lang w:val="pt-PT"/>
        </w:rPr>
        <w:t>ÇÃ</w:t>
      </w:r>
      <w:r>
        <w:rPr>
          <w:rFonts w:ascii="Times New Roman" w:hAnsi="Times New Roman"/>
          <w:b w:val="1"/>
          <w:bCs w:val="1"/>
          <w:sz w:val="24"/>
          <w:szCs w:val="24"/>
          <w:rtl w:val="0"/>
        </w:rPr>
        <w:t>O</w:t>
      </w:r>
    </w:p>
    <w:p>
      <w:pPr>
        <w:pStyle w:val="Corpo"/>
        <w:spacing w:after="0" w:line="360" w:lineRule="auto"/>
        <w:jc w:val="center"/>
        <w:rPr>
          <w:rFonts w:ascii="Times New Roman" w:cs="Times New Roman" w:hAnsi="Times New Roman" w:eastAsia="Times New Roman"/>
          <w:b w:val="1"/>
          <w:bCs w:val="1"/>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Este Relat</w:t>
      </w:r>
      <w:r>
        <w:rPr>
          <w:rFonts w:ascii="Times New Roman" w:hAnsi="Times New Roman" w:hint="default"/>
          <w:sz w:val="24"/>
          <w:szCs w:val="24"/>
          <w:rtl w:val="0"/>
          <w:lang w:val="pt-PT"/>
        </w:rPr>
        <w:t>ó</w:t>
      </w:r>
      <w:r>
        <w:rPr>
          <w:rFonts w:ascii="Times New Roman" w:hAnsi="Times New Roman"/>
          <w:sz w:val="24"/>
          <w:szCs w:val="24"/>
          <w:rtl w:val="0"/>
          <w:lang w:val="pt-PT"/>
        </w:rPr>
        <w:t>rio Parcial de Inicia</w:t>
      </w:r>
      <w:r>
        <w:rPr>
          <w:rFonts w:ascii="Times New Roman" w:hAnsi="Times New Roman" w:hint="default"/>
          <w:sz w:val="24"/>
          <w:szCs w:val="24"/>
          <w:rtl w:val="0"/>
          <w:lang w:val="pt-PT"/>
        </w:rPr>
        <w:t>çã</w:t>
      </w:r>
      <w:r>
        <w:rPr>
          <w:rFonts w:ascii="Times New Roman" w:hAnsi="Times New Roman"/>
          <w:sz w:val="24"/>
          <w:szCs w:val="24"/>
          <w:rtl w:val="0"/>
          <w:lang w:val="it-IT"/>
        </w:rPr>
        <w:t>o Cient</w:t>
      </w:r>
      <w:r>
        <w:rPr>
          <w:rFonts w:ascii="Times New Roman" w:hAnsi="Times New Roman" w:hint="default"/>
          <w:sz w:val="24"/>
          <w:szCs w:val="24"/>
          <w:rtl w:val="0"/>
          <w:lang w:val="pt-PT"/>
        </w:rPr>
        <w:t>í</w:t>
      </w:r>
      <w:r>
        <w:rPr>
          <w:rFonts w:ascii="Times New Roman" w:hAnsi="Times New Roman"/>
          <w:sz w:val="24"/>
          <w:szCs w:val="24"/>
          <w:rtl w:val="0"/>
          <w:lang w:val="pt-PT"/>
        </w:rPr>
        <w:t>fica possui o intuito de apresentar o trabalho desenvolvido durante os primeiros seis meses de vig</w:t>
      </w:r>
      <w:r>
        <w:rPr>
          <w:rFonts w:ascii="Times New Roman" w:hAnsi="Times New Roman" w:hint="default"/>
          <w:sz w:val="24"/>
          <w:szCs w:val="24"/>
          <w:rtl w:val="0"/>
          <w:lang w:val="pt-PT"/>
        </w:rPr>
        <w:t>ê</w:t>
      </w:r>
      <w:r>
        <w:rPr>
          <w:rFonts w:ascii="Times New Roman" w:hAnsi="Times New Roman"/>
          <w:sz w:val="24"/>
          <w:szCs w:val="24"/>
          <w:rtl w:val="0"/>
          <w:lang w:val="pt-PT"/>
        </w:rPr>
        <w:t>ncia da bolsa concedida pela Funda</w:t>
      </w:r>
      <w:r>
        <w:rPr>
          <w:rFonts w:ascii="Times New Roman" w:hAnsi="Times New Roman" w:hint="default"/>
          <w:sz w:val="24"/>
          <w:szCs w:val="24"/>
          <w:rtl w:val="0"/>
          <w:lang w:val="pt-PT"/>
        </w:rPr>
        <w:t>çã</w:t>
      </w:r>
      <w:r>
        <w:rPr>
          <w:rFonts w:ascii="Times New Roman" w:hAnsi="Times New Roman"/>
          <w:sz w:val="24"/>
          <w:szCs w:val="24"/>
          <w:rtl w:val="0"/>
          <w:lang w:val="es-ES_tradnl"/>
        </w:rPr>
        <w:t xml:space="preserve">o de Amparo </w:t>
      </w:r>
      <w:r>
        <w:rPr>
          <w:rFonts w:ascii="Times New Roman" w:hAnsi="Times New Roman" w:hint="default"/>
          <w:sz w:val="24"/>
          <w:szCs w:val="24"/>
          <w:rtl w:val="0"/>
          <w:lang w:val="pt-PT"/>
        </w:rPr>
        <w:t xml:space="preserve">à </w:t>
      </w:r>
      <w:r>
        <w:rPr>
          <w:rFonts w:ascii="Times New Roman" w:hAnsi="Times New Roman"/>
          <w:sz w:val="24"/>
          <w:szCs w:val="24"/>
          <w:rtl w:val="0"/>
          <w:lang w:val="pt-PT"/>
        </w:rPr>
        <w:t>Pesquisa do Estado de S</w:t>
      </w:r>
      <w:r>
        <w:rPr>
          <w:rFonts w:ascii="Times New Roman" w:hAnsi="Times New Roman" w:hint="default"/>
          <w:sz w:val="24"/>
          <w:szCs w:val="24"/>
          <w:rtl w:val="0"/>
          <w:lang w:val="pt-PT"/>
        </w:rPr>
        <w:t>ã</w:t>
      </w:r>
      <w:r>
        <w:rPr>
          <w:rFonts w:ascii="Times New Roman" w:hAnsi="Times New Roman"/>
          <w:sz w:val="24"/>
          <w:szCs w:val="24"/>
          <w:rtl w:val="0"/>
          <w:lang w:val="pt-PT"/>
        </w:rPr>
        <w:t>o Paulo (FAPESP). Primeiramente, cumpre retomar com brevidade a proposta inicial da pesquisa, seus objetivos e as tarefas desempenhadas durante estes primeiros meses de vig</w:t>
      </w:r>
      <w:r>
        <w:rPr>
          <w:rFonts w:ascii="Times New Roman" w:hAnsi="Times New Roman" w:hint="default"/>
          <w:sz w:val="24"/>
          <w:szCs w:val="24"/>
          <w:rtl w:val="0"/>
          <w:lang w:val="pt-PT"/>
        </w:rPr>
        <w:t>ê</w:t>
      </w:r>
      <w:r>
        <w:rPr>
          <w:rFonts w:ascii="Times New Roman" w:hAnsi="Times New Roman"/>
          <w:sz w:val="24"/>
          <w:szCs w:val="24"/>
          <w:rtl w:val="0"/>
          <w:lang w:val="pt-PT"/>
        </w:rPr>
        <w:t>ncia da bolsa. Em seguida, s</w:t>
      </w:r>
      <w:r>
        <w:rPr>
          <w:rFonts w:ascii="Times New Roman" w:hAnsi="Times New Roman" w:hint="default"/>
          <w:sz w:val="24"/>
          <w:szCs w:val="24"/>
          <w:rtl w:val="0"/>
          <w:lang w:val="pt-PT"/>
        </w:rPr>
        <w:t>ã</w:t>
      </w:r>
      <w:r>
        <w:rPr>
          <w:rFonts w:ascii="Times New Roman" w:hAnsi="Times New Roman"/>
          <w:sz w:val="24"/>
          <w:szCs w:val="24"/>
          <w:rtl w:val="0"/>
          <w:lang w:val="pt-PT"/>
        </w:rPr>
        <w:t>o relatadas as atividades acad</w:t>
      </w:r>
      <w:r>
        <w:rPr>
          <w:rFonts w:ascii="Times New Roman" w:hAnsi="Times New Roman" w:hint="default"/>
          <w:sz w:val="24"/>
          <w:szCs w:val="24"/>
          <w:rtl w:val="0"/>
          <w:lang w:val="pt-PT"/>
        </w:rPr>
        <w:t>ê</w:t>
      </w:r>
      <w:r>
        <w:rPr>
          <w:rFonts w:ascii="Times New Roman" w:hAnsi="Times New Roman"/>
          <w:sz w:val="24"/>
          <w:szCs w:val="24"/>
          <w:rtl w:val="0"/>
          <w:lang w:val="pt-PT"/>
        </w:rPr>
        <w:t>micas desempenhadas durante o per</w:t>
      </w:r>
      <w:r>
        <w:rPr>
          <w:rFonts w:ascii="Times New Roman" w:hAnsi="Times New Roman" w:hint="default"/>
          <w:sz w:val="24"/>
          <w:szCs w:val="24"/>
          <w:rtl w:val="0"/>
          <w:lang w:val="pt-PT"/>
        </w:rPr>
        <w:t>í</w:t>
      </w:r>
      <w:r>
        <w:rPr>
          <w:rFonts w:ascii="Times New Roman" w:hAnsi="Times New Roman"/>
          <w:sz w:val="24"/>
          <w:szCs w:val="24"/>
          <w:rtl w:val="0"/>
          <w:lang w:val="pt-PT"/>
        </w:rPr>
        <w:t>odo referente ao relat</w:t>
      </w:r>
      <w:r>
        <w:rPr>
          <w:rFonts w:ascii="Times New Roman" w:hAnsi="Times New Roman" w:hint="default"/>
          <w:sz w:val="24"/>
          <w:szCs w:val="24"/>
          <w:rtl w:val="0"/>
          <w:lang w:val="pt-PT"/>
        </w:rPr>
        <w:t>ó</w:t>
      </w:r>
      <w:r>
        <w:rPr>
          <w:rFonts w:ascii="Times New Roman" w:hAnsi="Times New Roman"/>
          <w:sz w:val="24"/>
          <w:szCs w:val="24"/>
          <w:rtl w:val="0"/>
          <w:lang w:val="pt-PT"/>
        </w:rPr>
        <w:t>rio (de fevereiro at</w:t>
      </w:r>
      <w:r>
        <w:rPr>
          <w:rFonts w:ascii="Times New Roman" w:hAnsi="Times New Roman" w:hint="default"/>
          <w:sz w:val="24"/>
          <w:szCs w:val="24"/>
          <w:rtl w:val="0"/>
          <w:lang w:val="pt-PT"/>
        </w:rPr>
        <w:t xml:space="preserve">é </w:t>
      </w:r>
      <w:r>
        <w:rPr>
          <w:rFonts w:ascii="Times New Roman" w:hAnsi="Times New Roman"/>
          <w:sz w:val="24"/>
          <w:szCs w:val="24"/>
          <w:rtl w:val="0"/>
          <w:lang w:val="pt-PT"/>
        </w:rPr>
        <w:t>julho de 2022). Finalmente, s</w:t>
      </w:r>
      <w:r>
        <w:rPr>
          <w:rFonts w:ascii="Times New Roman" w:hAnsi="Times New Roman" w:hint="default"/>
          <w:sz w:val="24"/>
          <w:szCs w:val="24"/>
          <w:rtl w:val="0"/>
          <w:lang w:val="pt-PT"/>
        </w:rPr>
        <w:t>ã</w:t>
      </w:r>
      <w:r>
        <w:rPr>
          <w:rFonts w:ascii="Times New Roman" w:hAnsi="Times New Roman"/>
          <w:sz w:val="24"/>
          <w:szCs w:val="24"/>
          <w:rtl w:val="0"/>
          <w:lang w:val="pt-PT"/>
        </w:rPr>
        <w:t>o apresentadas as informa</w:t>
      </w:r>
      <w:r>
        <w:rPr>
          <w:rFonts w:ascii="Times New Roman" w:hAnsi="Times New Roman" w:hint="default"/>
          <w:sz w:val="24"/>
          <w:szCs w:val="24"/>
          <w:rtl w:val="0"/>
          <w:lang w:val="pt-PT"/>
        </w:rPr>
        <w:t>çõ</w:t>
      </w:r>
      <w:r>
        <w:rPr>
          <w:rFonts w:ascii="Times New Roman" w:hAnsi="Times New Roman"/>
          <w:sz w:val="24"/>
          <w:szCs w:val="24"/>
          <w:rtl w:val="0"/>
          <w:lang w:val="pt-PT"/>
        </w:rPr>
        <w:t>es obtidas ao longo do desenvolvimento da pesquisa e as conclus</w:t>
      </w:r>
      <w:r>
        <w:rPr>
          <w:rFonts w:ascii="Times New Roman" w:hAnsi="Times New Roman" w:hint="default"/>
          <w:sz w:val="24"/>
          <w:szCs w:val="24"/>
          <w:rtl w:val="0"/>
          <w:lang w:val="pt-PT"/>
        </w:rPr>
        <w:t>õ</w:t>
      </w:r>
      <w:r>
        <w:rPr>
          <w:rFonts w:ascii="Times New Roman" w:hAnsi="Times New Roman"/>
          <w:sz w:val="24"/>
          <w:szCs w:val="24"/>
          <w:rtl w:val="0"/>
          <w:lang w:val="es-ES_tradnl"/>
        </w:rPr>
        <w:t>es alcan</w:t>
      </w:r>
      <w:r>
        <w:rPr>
          <w:rFonts w:ascii="Times New Roman" w:hAnsi="Times New Roman" w:hint="default"/>
          <w:sz w:val="24"/>
          <w:szCs w:val="24"/>
          <w:rtl w:val="0"/>
          <w:lang w:val="pt-PT"/>
        </w:rPr>
        <w:t>ç</w:t>
      </w:r>
      <w:r>
        <w:rPr>
          <w:rFonts w:ascii="Times New Roman" w:hAnsi="Times New Roman"/>
          <w:sz w:val="24"/>
          <w:szCs w:val="24"/>
          <w:rtl w:val="0"/>
          <w:lang w:val="pt-PT"/>
        </w:rPr>
        <w:t>adas at</w:t>
      </w:r>
      <w:r>
        <w:rPr>
          <w:rFonts w:ascii="Times New Roman" w:hAnsi="Times New Roman" w:hint="default"/>
          <w:sz w:val="24"/>
          <w:szCs w:val="24"/>
          <w:rtl w:val="0"/>
          <w:lang w:val="pt-PT"/>
        </w:rPr>
        <w:t xml:space="preserve">é </w:t>
      </w:r>
      <w:r>
        <w:rPr>
          <w:rFonts w:ascii="Times New Roman" w:hAnsi="Times New Roman"/>
          <w:sz w:val="24"/>
          <w:szCs w:val="24"/>
          <w:rtl w:val="0"/>
          <w:lang w:val="pt-PT"/>
        </w:rPr>
        <w:t>o momento, bem como reconsidera</w:t>
      </w:r>
      <w:r>
        <w:rPr>
          <w:rFonts w:ascii="Times New Roman" w:hAnsi="Times New Roman" w:hint="default"/>
          <w:sz w:val="24"/>
          <w:szCs w:val="24"/>
          <w:rtl w:val="0"/>
          <w:lang w:val="pt-PT"/>
        </w:rPr>
        <w:t>çõ</w:t>
      </w:r>
      <w:r>
        <w:rPr>
          <w:rFonts w:ascii="Times New Roman" w:hAnsi="Times New Roman"/>
          <w:sz w:val="24"/>
          <w:szCs w:val="24"/>
          <w:rtl w:val="0"/>
          <w:lang w:val="pt-PT"/>
        </w:rPr>
        <w:t>es a respeito do tema e expectativas para o desenvolvimento do trabalho.</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rPr>
      </w:pPr>
    </w:p>
    <w:p>
      <w:pPr>
        <w:pStyle w:val="Corpo"/>
        <w:spacing w:after="0" w:line="360" w:lineRule="auto"/>
        <w:jc w:val="both"/>
        <w:rPr>
          <w:rFonts w:ascii="Times New Roman" w:cs="Times New Roman" w:hAnsi="Times New Roman" w:eastAsia="Times New Roman"/>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RESUMO DO PROJETO INICIAL: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pt-PT"/>
          <w14:textFill>
            <w14:solidFill>
              <w14:srgbClr w14:val="000000"/>
            </w14:solidFill>
          </w14:textFill>
        </w:rPr>
        <w:t>O projeto de pesquisa atualmente desenvolvido (ID: 2021/03197-6) tem por objetivo amplo entender a reforma institucional para elimina</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 xml:space="preserve">o da pobreza extrema proposta </w:t>
      </w:r>
      <w:del w:id="0" w:date="2022-06-28T11:39:49Z" w:author="oculto">
        <w:r>
          <w:rPr>
            <w:rFonts w:ascii="Times New Roman" w:hAnsi="Times New Roman"/>
            <w:outline w:val="0"/>
            <w:color w:val="000000"/>
            <w:sz w:val="24"/>
            <w:szCs w:val="24"/>
            <w:u w:color="000000"/>
            <w:rtl w:val="0"/>
            <w:lang w:val="pt-PT"/>
            <w14:textFill>
              <w14:solidFill>
                <w14:srgbClr w14:val="000000"/>
              </w14:solidFill>
            </w14:textFill>
          </w:rPr>
          <w:delText xml:space="preserve">pelo </w:delText>
        </w:r>
      </w:del>
      <w:commentRangeStart w:id="1"/>
      <w:del w:id="2" w:date="2022-06-28T11:39:49Z" w:author="oculto">
        <w:r>
          <w:rPr>
            <w:rFonts w:ascii="Times New Roman" w:hAnsi="Times New Roman"/>
            <w:outline w:val="0"/>
            <w:color w:val="000000"/>
            <w:sz w:val="24"/>
            <w:szCs w:val="24"/>
            <w:u w:color="000000"/>
            <w:rtl w:val="0"/>
            <w:lang w:val="it-IT"/>
            <w14:textFill>
              <w14:solidFill>
                <w14:srgbClr w14:val="000000"/>
              </w14:solidFill>
            </w14:textFill>
          </w:rPr>
          <w:delText>Professor</w:delText>
        </w:r>
      </w:del>
      <w:ins w:id="3" w:date="2022-06-28T11:39:50Z" w:author="oculto">
        <w:r>
          <w:rPr>
            <w:rFonts w:ascii="Times New Roman" w:hAnsi="Times New Roman"/>
            <w:outline w:val="0"/>
            <w:color w:val="000000"/>
            <w:sz w:val="24"/>
            <w:szCs w:val="24"/>
            <w:u w:color="000000"/>
            <w:rtl w:val="0"/>
            <w:lang w:val="en-US"/>
            <w14:textFill>
              <w14:solidFill>
                <w14:srgbClr w14:val="000000"/>
              </w14:solidFill>
            </w14:textFill>
          </w:rPr>
          <w:t>por</w:t>
        </w:r>
      </w:ins>
      <w:commentRangeEnd w:id="1"/>
      <w:r>
        <w:commentReference w:id="1"/>
      </w:r>
      <w:r>
        <w:rPr>
          <w:rFonts w:ascii="Times New Roman" w:hAnsi="Times New Roman"/>
          <w:outline w:val="0"/>
          <w:color w:val="000000"/>
          <w:sz w:val="24"/>
          <w:szCs w:val="24"/>
          <w:u w:color="000000"/>
          <w:rtl w:val="0"/>
          <w14:textFill>
            <w14:solidFill>
              <w14:srgbClr w14:val="000000"/>
            </w14:solidFill>
          </w14:textFill>
        </w:rPr>
        <w:t xml:space="preserve"> Thomas Pogge na obra </w:t>
      </w:r>
      <w:r>
        <w:rPr>
          <w:rFonts w:ascii="Times New Roman" w:hAnsi="Times New Roman"/>
          <w:i w:val="1"/>
          <w:iCs w:val="1"/>
          <w:outline w:val="0"/>
          <w:color w:val="000000"/>
          <w:sz w:val="24"/>
          <w:szCs w:val="24"/>
          <w:u w:color="000000"/>
          <w:rtl w:val="0"/>
          <w:lang w:val="en-US"/>
          <w14:textFill>
            <w14:solidFill>
              <w14:srgbClr w14:val="000000"/>
            </w14:solidFill>
          </w14:textFill>
        </w:rPr>
        <w:t>World Poverty and Human Rights</w:t>
      </w:r>
      <w:r>
        <w:rPr>
          <w:rFonts w:ascii="Times New Roman" w:hAnsi="Times New Roman"/>
          <w:outline w:val="0"/>
          <w:color w:val="000000"/>
          <w:sz w:val="24"/>
          <w:szCs w:val="24"/>
          <w:u w:color="000000"/>
          <w:rtl w:val="0"/>
          <w:lang w:val="pt-PT"/>
          <w14:textFill>
            <w14:solidFill>
              <w14:srgbClr w14:val="000000"/>
            </w14:solidFill>
          </w14:textFill>
        </w:rPr>
        <w:t>. Em s</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ntese, o esfor</w:t>
      </w:r>
      <w:r>
        <w:rPr>
          <w:rFonts w:ascii="Times New Roman" w:hAnsi="Times New Roman" w:hint="default"/>
          <w:outline w:val="0"/>
          <w:color w:val="000000"/>
          <w:sz w:val="24"/>
          <w:szCs w:val="24"/>
          <w:u w:color="000000"/>
          <w:rtl w:val="0"/>
          <w:lang w:val="pt-PT"/>
          <w14:textFill>
            <w14:solidFill>
              <w14:srgbClr w14:val="000000"/>
            </w14:solidFill>
          </w14:textFill>
        </w:rPr>
        <w:t>ç</w:t>
      </w:r>
      <w:r>
        <w:rPr>
          <w:rFonts w:ascii="Times New Roman" w:hAnsi="Times New Roman"/>
          <w:outline w:val="0"/>
          <w:color w:val="000000"/>
          <w:sz w:val="24"/>
          <w:szCs w:val="24"/>
          <w:u w:color="000000"/>
          <w:rtl w:val="0"/>
          <w:lang w:val="pt-PT"/>
          <w14:textFill>
            <w14:solidFill>
              <w14:srgbClr w14:val="000000"/>
            </w14:solidFill>
          </w14:textFill>
        </w:rPr>
        <w:t xml:space="preserve">o do autor na obra visa </w:t>
      </w:r>
      <w:commentRangeStart w:id="4"/>
      <w:r>
        <w:rPr>
          <w:rFonts w:ascii="Times New Roman" w:hAnsi="Times New Roman"/>
          <w:outline w:val="0"/>
          <w:color w:val="000000"/>
          <w:sz w:val="24"/>
          <w:szCs w:val="24"/>
          <w:u w:color="000000"/>
          <w:rtl w:val="0"/>
          <w:lang w:val="it-IT"/>
          <w14:textFill>
            <w14:solidFill>
              <w14:srgbClr w14:val="000000"/>
            </w14:solidFill>
          </w14:textFill>
        </w:rPr>
        <w:t>demonstrar</w:t>
      </w:r>
      <w:commentRangeEnd w:id="4"/>
      <w:r>
        <w:commentReference w:id="4"/>
      </w:r>
      <w:r>
        <w:rPr>
          <w:rFonts w:ascii="Times New Roman" w:hAnsi="Times New Roman"/>
          <w:outline w:val="0"/>
          <w:color w:val="000000"/>
          <w:sz w:val="24"/>
          <w:szCs w:val="24"/>
          <w:u w:color="000000"/>
          <w:rtl w:val="0"/>
          <w:lang w:val="pt-PT"/>
          <w14:textFill>
            <w14:solidFill>
              <w14:srgbClr w14:val="000000"/>
            </w14:solidFill>
          </w14:textFill>
        </w:rPr>
        <w:t xml:space="preserve"> que a atual pobreza extrema e as mortes que dela derivam s</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pt-PT"/>
          <w14:textFill>
            <w14:solidFill>
              <w14:srgbClr w14:val="000000"/>
            </w14:solidFill>
          </w14:textFill>
        </w:rPr>
        <w:t>o resultados de um ordenamento institucional global injusto. Organiza</w:t>
      </w:r>
      <w:r>
        <w:rPr>
          <w:rFonts w:ascii="Times New Roman" w:hAnsi="Times New Roman" w:hint="default"/>
          <w:outline w:val="0"/>
          <w:color w:val="000000"/>
          <w:sz w:val="24"/>
          <w:szCs w:val="24"/>
          <w:u w:color="000000"/>
          <w:rtl w:val="0"/>
          <w:lang w:val="pt-PT"/>
          <w14:textFill>
            <w14:solidFill>
              <w14:srgbClr w14:val="000000"/>
            </w14:solidFill>
          </w14:textFill>
        </w:rPr>
        <w:t>çõ</w:t>
      </w:r>
      <w:r>
        <w:rPr>
          <w:rFonts w:ascii="Times New Roman" w:hAnsi="Times New Roman"/>
          <w:outline w:val="0"/>
          <w:color w:val="000000"/>
          <w:sz w:val="24"/>
          <w:szCs w:val="24"/>
          <w:u w:color="000000"/>
          <w:rtl w:val="0"/>
          <w:lang w:val="pt-PT"/>
          <w14:textFill>
            <w14:solidFill>
              <w14:srgbClr w14:val="000000"/>
            </w14:solidFill>
          </w14:textFill>
        </w:rPr>
        <w:t>es como a OMC, o FMI, a OTAN, a UE, dentre outras, aplicam pol</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ticas e estabelecem tratados que condicionam pa</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 xml:space="preserve">ses em desenvolvimento e subdesenvolvidos </w:t>
      </w:r>
      <w:r>
        <w:rPr>
          <w:rFonts w:ascii="Times New Roman" w:hAnsi="Times New Roman" w:hint="default"/>
          <w:outline w:val="0"/>
          <w:color w:val="000000"/>
          <w:sz w:val="24"/>
          <w:szCs w:val="24"/>
          <w:u w:color="000000"/>
          <w:rtl w:val="0"/>
          <w:lang w:val="pt-PT"/>
          <w14:textFill>
            <w14:solidFill>
              <w14:srgbClr w14:val="000000"/>
            </w14:solidFill>
          </w14:textFill>
        </w:rPr>
        <w:t>à</w:t>
      </w:r>
      <w:r>
        <w:rPr>
          <w:rFonts w:ascii="Times New Roman" w:hAnsi="Times New Roman"/>
          <w:outline w:val="0"/>
          <w:color w:val="000000"/>
          <w:sz w:val="24"/>
          <w:szCs w:val="24"/>
          <w:u w:color="000000"/>
          <w:rtl w:val="0"/>
          <w:lang w:val="pt-PT"/>
          <w14:textFill>
            <w14:solidFill>
              <w14:srgbClr w14:val="000000"/>
            </w14:solidFill>
          </w14:textFill>
        </w:rPr>
        <w:t xml:space="preserve"> pobreza extrema. Tendo em vista que essas institui</w:t>
      </w:r>
      <w:r>
        <w:rPr>
          <w:rFonts w:ascii="Times New Roman" w:hAnsi="Times New Roman" w:hint="default"/>
          <w:outline w:val="0"/>
          <w:color w:val="000000"/>
          <w:sz w:val="24"/>
          <w:szCs w:val="24"/>
          <w:u w:color="000000"/>
          <w:rtl w:val="0"/>
          <w:lang w:val="pt-PT"/>
          <w14:textFill>
            <w14:solidFill>
              <w14:srgbClr w14:val="000000"/>
            </w14:solidFill>
          </w14:textFill>
        </w:rPr>
        <w:t>çõ</w:t>
      </w:r>
      <w:r>
        <w:rPr>
          <w:rFonts w:ascii="Times New Roman" w:hAnsi="Times New Roman"/>
          <w:outline w:val="0"/>
          <w:color w:val="000000"/>
          <w:sz w:val="24"/>
          <w:szCs w:val="24"/>
          <w:u w:color="000000"/>
          <w:rtl w:val="0"/>
          <w:lang w:val="fr-FR"/>
          <w14:textFill>
            <w14:solidFill>
              <w14:srgbClr w14:val="000000"/>
            </w14:solidFill>
          </w14:textFill>
        </w:rPr>
        <w:t>es s</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pt-PT"/>
          <w14:textFill>
            <w14:solidFill>
              <w14:srgbClr w14:val="000000"/>
            </w14:solidFill>
          </w14:textFill>
        </w:rPr>
        <w:t>o operadas pelos pa</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ses desenvolvidos, Thomas Pogge tece, em sua obra, argumentos para justificar a responsabiliza</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o dos cidad</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pt-PT"/>
          <w14:textFill>
            <w14:solidFill>
              <w14:srgbClr w14:val="000000"/>
            </w14:solidFill>
          </w14:textFill>
        </w:rPr>
        <w:t>os residentes nesses pa</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ses quanto ao problema da pobreza global. Segundo o autor, a parcela de responsabilidade desses cidad</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pt-PT"/>
          <w14:textFill>
            <w14:solidFill>
              <w14:srgbClr w14:val="000000"/>
            </w14:solidFill>
          </w14:textFill>
        </w:rPr>
        <w:t>os consiste na elei</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o de governantes que colaboram com a manuten</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o dessa ordem global prejudicial aos pa</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ses menos privilegiados. Dessa responsabiliza</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 xml:space="preserve">o deriva-se o que Pogge denomina de </w:t>
      </w:r>
      <w:r>
        <w:rPr>
          <w:rFonts w:ascii="Times New Roman" w:hAnsi="Times New Roman"/>
          <w:i w:val="1"/>
          <w:iCs w:val="1"/>
          <w:outline w:val="0"/>
          <w:color w:val="000000"/>
          <w:sz w:val="24"/>
          <w:szCs w:val="24"/>
          <w:u w:color="000000"/>
          <w:rtl w:val="0"/>
          <w:lang w:val="pt-PT"/>
          <w14:textFill>
            <w14:solidFill>
              <w14:srgbClr w14:val="000000"/>
            </w14:solidFill>
          </w14:textFill>
        </w:rPr>
        <w:t>dever negativo de justi</w:t>
      </w:r>
      <w:r>
        <w:rPr>
          <w:rFonts w:ascii="Times New Roman" w:hAnsi="Times New Roman" w:hint="default"/>
          <w:i w:val="1"/>
          <w:iCs w:val="1"/>
          <w:outline w:val="0"/>
          <w:color w:val="000000"/>
          <w:sz w:val="24"/>
          <w:szCs w:val="24"/>
          <w:u w:color="000000"/>
          <w:rtl w:val="0"/>
          <w:lang w:val="pt-PT"/>
          <w14:textFill>
            <w14:solidFill>
              <w14:srgbClr w14:val="000000"/>
            </w14:solidFill>
          </w14:textFill>
        </w:rPr>
        <w:t>ç</w:t>
      </w:r>
      <w:r>
        <w:rPr>
          <w:rFonts w:ascii="Times New Roman" w:hAnsi="Times New Roman"/>
          <w:i w:val="1"/>
          <w:iCs w:val="1"/>
          <w:outline w:val="0"/>
          <w:color w:val="000000"/>
          <w:sz w:val="24"/>
          <w:szCs w:val="24"/>
          <w:u w:color="000000"/>
          <w:rtl w:val="0"/>
          <w14:textFill>
            <w14:solidFill>
              <w14:srgbClr w14:val="000000"/>
            </w14:solidFill>
          </w14:textFill>
        </w:rPr>
        <w:t>a</w:t>
      </w:r>
      <w:r>
        <w:rPr>
          <w:rFonts w:ascii="Times New Roman" w:hAnsi="Times New Roman"/>
          <w:outline w:val="0"/>
          <w:color w:val="000000"/>
          <w:sz w:val="24"/>
          <w:szCs w:val="24"/>
          <w:u w:color="000000"/>
          <w:rtl w:val="0"/>
          <w:lang w:val="pt-PT"/>
          <w14:textFill>
            <w14:solidFill>
              <w14:srgbClr w14:val="000000"/>
            </w14:solidFill>
          </w14:textFill>
        </w:rPr>
        <w:t>, que se trata do dever de n</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pt-PT"/>
          <w14:textFill>
            <w14:solidFill>
              <w14:srgbClr w14:val="000000"/>
            </w14:solidFill>
          </w14:textFill>
        </w:rPr>
        <w:t>o cooperar na imposi</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o de institui</w:t>
      </w:r>
      <w:r>
        <w:rPr>
          <w:rFonts w:ascii="Times New Roman" w:hAnsi="Times New Roman" w:hint="default"/>
          <w:outline w:val="0"/>
          <w:color w:val="000000"/>
          <w:sz w:val="24"/>
          <w:szCs w:val="24"/>
          <w:u w:color="000000"/>
          <w:rtl w:val="0"/>
          <w:lang w:val="pt-PT"/>
          <w14:textFill>
            <w14:solidFill>
              <w14:srgbClr w14:val="000000"/>
            </w14:solidFill>
          </w14:textFill>
        </w:rPr>
        <w:t>çõ</w:t>
      </w:r>
      <w:r>
        <w:rPr>
          <w:rFonts w:ascii="Times New Roman" w:hAnsi="Times New Roman"/>
          <w:outline w:val="0"/>
          <w:color w:val="000000"/>
          <w:sz w:val="24"/>
          <w:szCs w:val="24"/>
          <w:u w:color="000000"/>
          <w:rtl w:val="0"/>
          <w:lang w:val="pt-PT"/>
          <w14:textFill>
            <w14:solidFill>
              <w14:srgbClr w14:val="000000"/>
            </w14:solidFill>
          </w14:textFill>
        </w:rPr>
        <w:t>es coercitivas injustas e de, com isso, compensar as v</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timas pelos preju</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 xml:space="preserve">zos causados.  </w:t>
      </w:r>
    </w:p>
    <w:p>
      <w:pPr>
        <w:pStyle w:val="Corpo"/>
        <w:spacing w:after="0" w:line="36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Corpo"/>
        <w:spacing w:after="0" w:line="360" w:lineRule="auto"/>
        <w:ind w:firstLine="709"/>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pt-PT"/>
          <w14:textFill>
            <w14:solidFill>
              <w14:srgbClr w14:val="000000"/>
            </w14:solidFill>
          </w14:textFill>
        </w:rPr>
        <w:t>Thomas Pogge defende que as mortes pela pobreza extrema poderiam ser evitadas se a ordem global fosse organizada de outra forma. Para provar a evitabilidade dessas mortes, o autor apresenta propostas como o projeto denominado Dividendo de Recursos Globais (</w:t>
      </w:r>
      <w:commentRangeStart w:id="5"/>
      <w:r>
        <w:rPr>
          <w:rFonts w:ascii="Times New Roman" w:hAnsi="Times New Roman"/>
          <w:outline w:val="0"/>
          <w:color w:val="000000"/>
          <w:sz w:val="24"/>
          <w:szCs w:val="24"/>
          <w:u w:color="000000"/>
          <w:rtl w:val="0"/>
          <w:lang w:val="da-DK"/>
          <w14:textFill>
            <w14:solidFill>
              <w14:srgbClr w14:val="000000"/>
            </w14:solidFill>
          </w14:textFill>
        </w:rPr>
        <w:t>DRG</w:t>
      </w:r>
      <w:commentRangeEnd w:id="5"/>
      <w:r>
        <w:commentReference w:id="5"/>
      </w:r>
      <w:r>
        <w:rPr>
          <w:rFonts w:ascii="Times New Roman" w:hAnsi="Times New Roman"/>
          <w:outline w:val="0"/>
          <w:color w:val="000000"/>
          <w:sz w:val="24"/>
          <w:szCs w:val="24"/>
          <w:u w:color="000000"/>
          <w:rtl w:val="0"/>
          <w:lang w:val="pt-PT"/>
          <w14:textFill>
            <w14:solidFill>
              <w14:srgbClr w14:val="000000"/>
            </w14:solidFill>
          </w14:textFill>
        </w:rPr>
        <w:t>). Em linhas gerais, o projeto se resume a uma tarifa sob a explora</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o de recursos naturais da qual os pa</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ses ricos pagariam a fim de formar um fundo internacional cuja arrecada</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it-IT"/>
          <w14:textFill>
            <w14:solidFill>
              <w14:srgbClr w14:val="000000"/>
            </w14:solidFill>
          </w14:textFill>
        </w:rPr>
        <w:t>o seria distribu</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da para os cidad</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pt-PT"/>
          <w14:textFill>
            <w14:solidFill>
              <w14:srgbClr w14:val="000000"/>
            </w14:solidFill>
          </w14:textFill>
        </w:rPr>
        <w:t>os dos pa</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 xml:space="preserve">ses pobres. </w:t>
      </w:r>
    </w:p>
    <w:p>
      <w:pPr>
        <w:pStyle w:val="Corpo"/>
        <w:spacing w:after="0" w:line="360" w:lineRule="auto"/>
        <w:ind w:firstLine="709"/>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Corpo"/>
        <w:spacing w:after="0" w:line="360" w:lineRule="auto"/>
        <w:ind w:firstLine="709"/>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pt-PT"/>
          <w14:textFill>
            <w14:solidFill>
              <w14:srgbClr w14:val="000000"/>
            </w14:solidFill>
          </w14:textFill>
        </w:rPr>
        <w:t>Pogge, portanto, mira em duas teses: 1) os cidad</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pt-PT"/>
          <w14:textFill>
            <w14:solidFill>
              <w14:srgbClr w14:val="000000"/>
            </w14:solidFill>
          </w14:textFill>
        </w:rPr>
        <w:t>os dos pa</w:t>
      </w:r>
      <w:r>
        <w:rPr>
          <w:rFonts w:ascii="Times New Roman" w:hAnsi="Times New Roman" w:hint="default"/>
          <w:outline w:val="0"/>
          <w:color w:val="000000"/>
          <w:sz w:val="24"/>
          <w:szCs w:val="24"/>
          <w:u w:color="000000"/>
          <w:rtl w:val="0"/>
          <w:lang w:val="pt-PT"/>
          <w14:textFill>
            <w14:solidFill>
              <w14:srgbClr w14:val="000000"/>
            </w14:solidFill>
          </w14:textFill>
        </w:rPr>
        <w:t>í</w:t>
      </w:r>
      <w:r>
        <w:rPr>
          <w:rFonts w:ascii="Times New Roman" w:hAnsi="Times New Roman"/>
          <w:outline w:val="0"/>
          <w:color w:val="000000"/>
          <w:sz w:val="24"/>
          <w:szCs w:val="24"/>
          <w:u w:color="000000"/>
          <w:rtl w:val="0"/>
          <w:lang w:val="pt-PT"/>
          <w14:textFill>
            <w14:solidFill>
              <w14:srgbClr w14:val="000000"/>
            </w14:solidFill>
          </w14:textFill>
        </w:rPr>
        <w:t>ses privilegiados s</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en-US"/>
          <w14:textFill>
            <w14:solidFill>
              <w14:srgbClr w14:val="000000"/>
            </w14:solidFill>
          </w14:textFill>
        </w:rPr>
        <w:t>o respons</w:t>
      </w:r>
      <w:r>
        <w:rPr>
          <w:rFonts w:ascii="Times New Roman" w:hAnsi="Times New Roman" w:hint="default"/>
          <w:outline w:val="0"/>
          <w:color w:val="000000"/>
          <w:sz w:val="24"/>
          <w:szCs w:val="24"/>
          <w:u w:color="000000"/>
          <w:rtl w:val="0"/>
          <w:lang w:val="pt-PT"/>
          <w14:textFill>
            <w14:solidFill>
              <w14:srgbClr w14:val="000000"/>
            </w14:solidFill>
          </w14:textFill>
        </w:rPr>
        <w:t>á</w:t>
      </w:r>
      <w:r>
        <w:rPr>
          <w:rFonts w:ascii="Times New Roman" w:hAnsi="Times New Roman"/>
          <w:outline w:val="0"/>
          <w:color w:val="000000"/>
          <w:sz w:val="24"/>
          <w:szCs w:val="24"/>
          <w:u w:color="000000"/>
          <w:rtl w:val="0"/>
          <w:lang w:val="pt-PT"/>
          <w14:textFill>
            <w14:solidFill>
              <w14:srgbClr w14:val="000000"/>
            </w14:solidFill>
          </w14:textFill>
        </w:rPr>
        <w:t>veis pela dissemina</w:t>
      </w:r>
      <w:r>
        <w:rPr>
          <w:rFonts w:ascii="Times New Roman" w:hAnsi="Times New Roman" w:hint="default"/>
          <w:outline w:val="0"/>
          <w:color w:val="000000"/>
          <w:sz w:val="24"/>
          <w:szCs w:val="24"/>
          <w:u w:color="000000"/>
          <w:rtl w:val="0"/>
          <w:lang w:val="pt-PT"/>
          <w14:textFill>
            <w14:solidFill>
              <w14:srgbClr w14:val="000000"/>
            </w14:solidFill>
          </w14:textFill>
        </w:rPr>
        <w:t>çã</w:t>
      </w:r>
      <w:r>
        <w:rPr>
          <w:rFonts w:ascii="Times New Roman" w:hAnsi="Times New Roman"/>
          <w:outline w:val="0"/>
          <w:color w:val="000000"/>
          <w:sz w:val="24"/>
          <w:szCs w:val="24"/>
          <w:u w:color="000000"/>
          <w:rtl w:val="0"/>
          <w:lang w:val="pt-PT"/>
          <w14:textFill>
            <w14:solidFill>
              <w14:srgbClr w14:val="000000"/>
            </w14:solidFill>
          </w14:textFill>
        </w:rPr>
        <w:t>o da pobreza e da desigualdade; 2) as mortes causadas pela pobreza s</w:t>
      </w:r>
      <w:r>
        <w:rPr>
          <w:rFonts w:ascii="Times New Roman" w:hAnsi="Times New Roman" w:hint="default"/>
          <w:outline w:val="0"/>
          <w:color w:val="000000"/>
          <w:sz w:val="24"/>
          <w:szCs w:val="24"/>
          <w:u w:color="000000"/>
          <w:rtl w:val="0"/>
          <w:lang w:val="pt-PT"/>
          <w14:textFill>
            <w14:solidFill>
              <w14:srgbClr w14:val="000000"/>
            </w14:solidFill>
          </w14:textFill>
        </w:rPr>
        <w:t>ã</w:t>
      </w:r>
      <w:r>
        <w:rPr>
          <w:rFonts w:ascii="Times New Roman" w:hAnsi="Times New Roman"/>
          <w:outline w:val="0"/>
          <w:color w:val="000000"/>
          <w:sz w:val="24"/>
          <w:szCs w:val="24"/>
          <w:u w:color="000000"/>
          <w:rtl w:val="0"/>
          <w:lang w:val="it-IT"/>
          <w14:textFill>
            <w14:solidFill>
              <w14:srgbClr w14:val="000000"/>
            </w14:solidFill>
          </w14:textFill>
        </w:rPr>
        <w:t>o evit</w:t>
      </w:r>
      <w:r>
        <w:rPr>
          <w:rFonts w:ascii="Times New Roman" w:hAnsi="Times New Roman" w:hint="default"/>
          <w:outline w:val="0"/>
          <w:color w:val="000000"/>
          <w:sz w:val="24"/>
          <w:szCs w:val="24"/>
          <w:u w:color="000000"/>
          <w:rtl w:val="0"/>
          <w:lang w:val="pt-PT"/>
          <w14:textFill>
            <w14:solidFill>
              <w14:srgbClr w14:val="000000"/>
            </w14:solidFill>
          </w14:textFill>
        </w:rPr>
        <w:t>á</w:t>
      </w:r>
      <w:r>
        <w:rPr>
          <w:rFonts w:ascii="Times New Roman" w:hAnsi="Times New Roman"/>
          <w:outline w:val="0"/>
          <w:color w:val="000000"/>
          <w:sz w:val="24"/>
          <w:szCs w:val="24"/>
          <w:u w:color="000000"/>
          <w:rtl w:val="0"/>
          <w:lang w:val="pt-PT"/>
          <w14:textFill>
            <w14:solidFill>
              <w14:srgbClr w14:val="000000"/>
            </w14:solidFill>
          </w14:textFill>
        </w:rPr>
        <w:t>veis na medida em que h</w:t>
      </w:r>
      <w:r>
        <w:rPr>
          <w:rFonts w:ascii="Times New Roman" w:hAnsi="Times New Roman" w:hint="default"/>
          <w:outline w:val="0"/>
          <w:color w:val="000000"/>
          <w:sz w:val="24"/>
          <w:szCs w:val="24"/>
          <w:u w:color="000000"/>
          <w:rtl w:val="0"/>
          <w:lang w:val="pt-PT"/>
          <w14:textFill>
            <w14:solidFill>
              <w14:srgbClr w14:val="000000"/>
            </w14:solidFill>
          </w14:textFill>
        </w:rPr>
        <w:t xml:space="preserve">á </w:t>
      </w:r>
      <w:r>
        <w:rPr>
          <w:rFonts w:ascii="Times New Roman" w:hAnsi="Times New Roman"/>
          <w:outline w:val="0"/>
          <w:color w:val="000000"/>
          <w:sz w:val="24"/>
          <w:szCs w:val="24"/>
          <w:u w:color="000000"/>
          <w:rtl w:val="0"/>
          <w:lang w:val="pt-PT"/>
          <w14:textFill>
            <w14:solidFill>
              <w14:srgbClr w14:val="000000"/>
            </w14:solidFill>
          </w14:textFill>
        </w:rPr>
        <w:t>reformas aplic</w:t>
      </w:r>
      <w:r>
        <w:rPr>
          <w:rFonts w:ascii="Times New Roman" w:hAnsi="Times New Roman" w:hint="default"/>
          <w:outline w:val="0"/>
          <w:color w:val="000000"/>
          <w:sz w:val="24"/>
          <w:szCs w:val="24"/>
          <w:u w:color="000000"/>
          <w:rtl w:val="0"/>
          <w:lang w:val="pt-PT"/>
          <w14:textFill>
            <w14:solidFill>
              <w14:srgbClr w14:val="000000"/>
            </w14:solidFill>
          </w14:textFill>
        </w:rPr>
        <w:t>á</w:t>
      </w:r>
      <w:r>
        <w:rPr>
          <w:rFonts w:ascii="Times New Roman" w:hAnsi="Times New Roman"/>
          <w:outline w:val="0"/>
          <w:color w:val="000000"/>
          <w:sz w:val="24"/>
          <w:szCs w:val="24"/>
          <w:u w:color="000000"/>
          <w:rtl w:val="0"/>
          <w:lang w:val="pt-PT"/>
          <w14:textFill>
            <w14:solidFill>
              <w14:srgbClr w14:val="000000"/>
            </w14:solidFill>
          </w14:textFill>
        </w:rPr>
        <w:t>veis como alternativas vi</w:t>
      </w:r>
      <w:r>
        <w:rPr>
          <w:rFonts w:ascii="Times New Roman" w:hAnsi="Times New Roman" w:hint="default"/>
          <w:outline w:val="0"/>
          <w:color w:val="000000"/>
          <w:sz w:val="24"/>
          <w:szCs w:val="24"/>
          <w:u w:color="000000"/>
          <w:rtl w:val="0"/>
          <w:lang w:val="pt-PT"/>
          <w14:textFill>
            <w14:solidFill>
              <w14:srgbClr w14:val="000000"/>
            </w14:solidFill>
          </w14:textFill>
        </w:rPr>
        <w:t>á</w:t>
      </w:r>
      <w:r>
        <w:rPr>
          <w:rFonts w:ascii="Times New Roman" w:hAnsi="Times New Roman"/>
          <w:outline w:val="0"/>
          <w:color w:val="000000"/>
          <w:sz w:val="24"/>
          <w:szCs w:val="24"/>
          <w:u w:color="000000"/>
          <w:rtl w:val="0"/>
          <w:lang w:val="pt-PT"/>
          <w14:textFill>
            <w14:solidFill>
              <w14:srgbClr w14:val="000000"/>
            </w14:solidFill>
          </w14:textFill>
        </w:rPr>
        <w:t xml:space="preserve">veis </w:t>
      </w:r>
      <w:r>
        <w:rPr>
          <w:rFonts w:ascii="Times New Roman" w:hAnsi="Times New Roman" w:hint="default"/>
          <w:outline w:val="0"/>
          <w:color w:val="000000"/>
          <w:sz w:val="24"/>
          <w:szCs w:val="24"/>
          <w:u w:color="000000"/>
          <w:rtl w:val="0"/>
          <w:lang w:val="pt-PT"/>
          <w14:textFill>
            <w14:solidFill>
              <w14:srgbClr w14:val="000000"/>
            </w14:solidFill>
          </w14:textFill>
        </w:rPr>
        <w:t xml:space="preserve">– </w:t>
      </w:r>
      <w:r>
        <w:rPr>
          <w:rFonts w:ascii="Times New Roman" w:hAnsi="Times New Roman"/>
          <w:outline w:val="0"/>
          <w:color w:val="000000"/>
          <w:sz w:val="24"/>
          <w:szCs w:val="24"/>
          <w:u w:color="000000"/>
          <w:rtl w:val="0"/>
          <w:lang w:val="pt-PT"/>
          <w14:textFill>
            <w14:solidFill>
              <w14:srgbClr w14:val="000000"/>
            </w14:solidFill>
          </w14:textFill>
        </w:rPr>
        <w:t xml:space="preserve">a exemplo do DRG. </w:t>
      </w:r>
    </w:p>
    <w:p>
      <w:pPr>
        <w:pStyle w:val="Corpo"/>
        <w:spacing w:after="0" w:line="360" w:lineRule="auto"/>
        <w:ind w:firstLine="709"/>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pt-PT"/>
          <w14:textFill>
            <w14:solidFill>
              <w14:srgbClr w14:val="000000"/>
            </w14:solidFill>
          </w14:textFill>
        </w:rPr>
        <w:t>O projeto de pesquisa, portanto, tem por intuito estudar os contornos que envolvem essas duas quest</w:t>
      </w:r>
      <w:r>
        <w:rPr>
          <w:rFonts w:ascii="Times New Roman" w:hAnsi="Times New Roman" w:hint="default"/>
          <w:outline w:val="0"/>
          <w:color w:val="000000"/>
          <w:sz w:val="24"/>
          <w:szCs w:val="24"/>
          <w:u w:color="000000"/>
          <w:rtl w:val="0"/>
          <w:lang w:val="pt-PT"/>
          <w14:textFill>
            <w14:solidFill>
              <w14:srgbClr w14:val="000000"/>
            </w14:solidFill>
          </w14:textFill>
        </w:rPr>
        <w:t>õ</w:t>
      </w:r>
      <w:r>
        <w:rPr>
          <w:rFonts w:ascii="Times New Roman" w:hAnsi="Times New Roman"/>
          <w:outline w:val="0"/>
          <w:color w:val="000000"/>
          <w:sz w:val="24"/>
          <w:szCs w:val="24"/>
          <w:u w:color="000000"/>
          <w:rtl w:val="0"/>
          <w:lang w:val="pt-PT"/>
          <w14:textFill>
            <w14:solidFill>
              <w14:srgbClr w14:val="000000"/>
            </w14:solidFill>
          </w14:textFill>
        </w:rPr>
        <w:t xml:space="preserve">es, propondo a pergunta: </w:t>
      </w:r>
      <w:r>
        <w:rPr>
          <w:rFonts w:ascii="Times New Roman" w:hAnsi="Times New Roman"/>
          <w:i w:val="1"/>
          <w:iCs w:val="1"/>
          <w:sz w:val="24"/>
          <w:szCs w:val="24"/>
          <w:rtl w:val="0"/>
          <w:lang w:val="pt-PT"/>
        </w:rPr>
        <w:t>Tendo em vista a erradica</w:t>
      </w:r>
      <w:r>
        <w:rPr>
          <w:rFonts w:ascii="Times New Roman" w:hAnsi="Times New Roman" w:hint="default"/>
          <w:i w:val="1"/>
          <w:iCs w:val="1"/>
          <w:sz w:val="24"/>
          <w:szCs w:val="24"/>
          <w:rtl w:val="0"/>
          <w:lang w:val="pt-PT"/>
        </w:rPr>
        <w:t>çã</w:t>
      </w:r>
      <w:r>
        <w:rPr>
          <w:rFonts w:ascii="Times New Roman" w:hAnsi="Times New Roman"/>
          <w:i w:val="1"/>
          <w:iCs w:val="1"/>
          <w:sz w:val="24"/>
          <w:szCs w:val="24"/>
          <w:rtl w:val="0"/>
          <w:lang w:val="pt-PT"/>
        </w:rPr>
        <w:t>o da pobreza extrema, quais as principais rela</w:t>
      </w:r>
      <w:r>
        <w:rPr>
          <w:rFonts w:ascii="Times New Roman" w:hAnsi="Times New Roman" w:hint="default"/>
          <w:i w:val="1"/>
          <w:iCs w:val="1"/>
          <w:sz w:val="24"/>
          <w:szCs w:val="24"/>
          <w:rtl w:val="0"/>
          <w:lang w:val="pt-PT"/>
        </w:rPr>
        <w:t>çõ</w:t>
      </w:r>
      <w:r>
        <w:rPr>
          <w:rFonts w:ascii="Times New Roman" w:hAnsi="Times New Roman"/>
          <w:i w:val="1"/>
          <w:iCs w:val="1"/>
          <w:sz w:val="24"/>
          <w:szCs w:val="24"/>
          <w:rtl w:val="0"/>
          <w:lang w:val="pt-PT"/>
        </w:rPr>
        <w:t>es entre o dever negativo de justi</w:t>
      </w:r>
      <w:r>
        <w:rPr>
          <w:rFonts w:ascii="Times New Roman" w:hAnsi="Times New Roman" w:hint="default"/>
          <w:i w:val="1"/>
          <w:iCs w:val="1"/>
          <w:sz w:val="24"/>
          <w:szCs w:val="24"/>
          <w:rtl w:val="0"/>
          <w:lang w:val="pt-PT"/>
        </w:rPr>
        <w:t>ç</w:t>
      </w:r>
      <w:r>
        <w:rPr>
          <w:rFonts w:ascii="Times New Roman" w:hAnsi="Times New Roman"/>
          <w:i w:val="1"/>
          <w:iCs w:val="1"/>
          <w:sz w:val="24"/>
          <w:szCs w:val="24"/>
          <w:rtl w:val="0"/>
          <w:lang w:val="pt-PT"/>
        </w:rPr>
        <w:t xml:space="preserve">a e o DRG (Dividendo de Recursos Globais)? </w:t>
      </w:r>
      <w:r>
        <w:rPr>
          <w:rFonts w:ascii="Times New Roman" w:hAnsi="Times New Roman"/>
          <w:sz w:val="24"/>
          <w:szCs w:val="24"/>
          <w:rtl w:val="0"/>
          <w:lang w:val="pt-PT"/>
        </w:rPr>
        <w:t>Para responder isso, o projeto se prop</w:t>
      </w:r>
      <w:r>
        <w:rPr>
          <w:rFonts w:ascii="Times New Roman" w:hAnsi="Times New Roman" w:hint="default"/>
          <w:sz w:val="24"/>
          <w:szCs w:val="24"/>
          <w:rtl w:val="0"/>
          <w:lang w:val="pt-PT"/>
        </w:rPr>
        <w:t>õ</w:t>
      </w:r>
      <w:r>
        <w:rPr>
          <w:rFonts w:ascii="Times New Roman" w:hAnsi="Times New Roman"/>
          <w:sz w:val="24"/>
          <w:szCs w:val="24"/>
          <w:rtl w:val="0"/>
          <w:lang w:val="pt-PT"/>
        </w:rPr>
        <w:t xml:space="preserve">e a um estudo aprofundado dos conceitos que fundamentam a </w:t>
      </w:r>
      <w:r>
        <w:rPr>
          <w:rFonts w:ascii="Times New Roman" w:hAnsi="Times New Roman" w:hint="default"/>
          <w:sz w:val="24"/>
          <w:szCs w:val="24"/>
          <w:rtl w:val="0"/>
          <w:lang w:val="pt-PT"/>
        </w:rPr>
        <w:t>é</w:t>
      </w:r>
      <w:r>
        <w:rPr>
          <w:rFonts w:ascii="Times New Roman" w:hAnsi="Times New Roman"/>
          <w:sz w:val="24"/>
          <w:szCs w:val="24"/>
          <w:rtl w:val="0"/>
          <w:lang w:val="pt-PT"/>
        </w:rPr>
        <w:t>tica cosmopolita desenvolvida pelo autor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universal, dever negativo e positivo de justi</w:t>
      </w:r>
      <w:r>
        <w:rPr>
          <w:rFonts w:ascii="Times New Roman" w:hAnsi="Times New Roman" w:hint="default"/>
          <w:sz w:val="24"/>
          <w:szCs w:val="24"/>
          <w:rtl w:val="0"/>
          <w:lang w:val="pt-PT"/>
        </w:rPr>
        <w:t>ç</w:t>
      </w:r>
      <w:r>
        <w:rPr>
          <w:rFonts w:ascii="Times New Roman" w:hAnsi="Times New Roman"/>
          <w:sz w:val="24"/>
          <w:szCs w:val="24"/>
          <w:rtl w:val="0"/>
          <w:lang w:val="pt-PT"/>
        </w:rPr>
        <w:t xml:space="preserve">a), bem como dos fundamentos de sua </w:t>
      </w:r>
      <w:r>
        <w:rPr>
          <w:rFonts w:ascii="Times New Roman" w:hAnsi="Times New Roman"/>
          <w:i w:val="1"/>
          <w:iCs w:val="1"/>
          <w:sz w:val="24"/>
          <w:szCs w:val="24"/>
          <w:rtl w:val="0"/>
          <w:lang w:val="pt-PT"/>
        </w:rPr>
        <w:t xml:space="preserve">tese forte </w:t>
      </w:r>
      <w:r>
        <w:rPr>
          <w:rFonts w:ascii="Times New Roman" w:hAnsi="Times New Roman"/>
          <w:sz w:val="24"/>
          <w:szCs w:val="24"/>
          <w:rtl w:val="0"/>
          <w:lang w:val="pt-PT"/>
        </w:rPr>
        <w:t>de que a pobreza extema poderia ser erradicada mediante uma reforma institucional global.</w:t>
      </w:r>
    </w:p>
    <w:p>
      <w:pPr>
        <w:pStyle w:val="Corpo"/>
        <w:spacing w:after="0" w:line="360" w:lineRule="auto"/>
        <w:jc w:val="both"/>
        <w:rPr>
          <w:rFonts w:ascii="Times New Roman" w:cs="Times New Roman" w:hAnsi="Times New Roman" w:eastAsia="Times New Roman"/>
          <w:sz w:val="24"/>
          <w:szCs w:val="24"/>
          <w:lang w:val="pt-PT"/>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2. REALIZA</w:t>
      </w:r>
      <w:r>
        <w:rPr>
          <w:rFonts w:ascii="Times New Roman" w:hAnsi="Times New Roman" w:hint="default"/>
          <w:b w:val="1"/>
          <w:bCs w:val="1"/>
          <w:sz w:val="24"/>
          <w:szCs w:val="24"/>
          <w:rtl w:val="0"/>
          <w:lang w:val="pt-PT"/>
        </w:rPr>
        <w:t>ÇÕ</w:t>
      </w:r>
      <w:r>
        <w:rPr>
          <w:rFonts w:ascii="Times New Roman" w:hAnsi="Times New Roman"/>
          <w:b w:val="1"/>
          <w:bCs w:val="1"/>
          <w:sz w:val="24"/>
          <w:szCs w:val="24"/>
          <w:rtl w:val="0"/>
          <w:lang w:val="es-ES_tradnl"/>
        </w:rPr>
        <w:t>ES NO PER</w:t>
      </w:r>
      <w:r>
        <w:rPr>
          <w:rFonts w:ascii="Times New Roman" w:hAnsi="Times New Roman" w:hint="default"/>
          <w:b w:val="1"/>
          <w:bCs w:val="1"/>
          <w:sz w:val="24"/>
          <w:szCs w:val="24"/>
          <w:rtl w:val="0"/>
          <w:lang w:val="pt-PT"/>
        </w:rPr>
        <w:t>Í</w:t>
      </w:r>
      <w:r>
        <w:rPr>
          <w:rFonts w:ascii="Times New Roman" w:hAnsi="Times New Roman"/>
          <w:b w:val="1"/>
          <w:bCs w:val="1"/>
          <w:sz w:val="24"/>
          <w:szCs w:val="24"/>
          <w:rtl w:val="0"/>
          <w:lang w:val="es-ES_tradnl"/>
        </w:rPr>
        <w:t>ODO REFERENTE AO RELAT</w:t>
      </w:r>
      <w:r>
        <w:rPr>
          <w:rFonts w:ascii="Times New Roman" w:hAnsi="Times New Roman" w:hint="default"/>
          <w:b w:val="1"/>
          <w:bCs w:val="1"/>
          <w:sz w:val="24"/>
          <w:szCs w:val="24"/>
          <w:rtl w:val="0"/>
          <w:lang w:val="pt-PT"/>
        </w:rPr>
        <w:t>Ó</w:t>
      </w:r>
      <w:r>
        <w:rPr>
          <w:rFonts w:ascii="Times New Roman" w:hAnsi="Times New Roman"/>
          <w:b w:val="1"/>
          <w:bCs w:val="1"/>
          <w:sz w:val="24"/>
          <w:szCs w:val="24"/>
          <w:rtl w:val="0"/>
        </w:rPr>
        <w:t>RIO</w:t>
      </w:r>
    </w:p>
    <w:p>
      <w:pPr>
        <w:pStyle w:val="Corpo"/>
        <w:spacing w:after="0" w:line="360" w:lineRule="auto"/>
        <w:jc w:val="both"/>
        <w:rPr>
          <w:rFonts w:ascii="Times New Roman" w:cs="Times New Roman" w:hAnsi="Times New Roman" w:eastAsia="Times New Roman"/>
          <w:b w:val="1"/>
          <w:bCs w:val="1"/>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Durante essa etapa de desenvolvimento da pesquisa foram realizadas atividades de sele</w:t>
      </w:r>
      <w:r>
        <w:rPr>
          <w:rFonts w:ascii="Times New Roman" w:hAnsi="Times New Roman" w:hint="default"/>
          <w:sz w:val="24"/>
          <w:szCs w:val="24"/>
          <w:rtl w:val="0"/>
          <w:lang w:val="pt-PT"/>
        </w:rPr>
        <w:t>çã</w:t>
      </w:r>
      <w:r>
        <w:rPr>
          <w:rFonts w:ascii="Times New Roman" w:hAnsi="Times New Roman"/>
          <w:sz w:val="24"/>
          <w:szCs w:val="24"/>
          <w:rtl w:val="0"/>
        </w:rPr>
        <w:t>o bibliogr</w:t>
      </w:r>
      <w:r>
        <w:rPr>
          <w:rFonts w:ascii="Times New Roman" w:hAnsi="Times New Roman" w:hint="default"/>
          <w:sz w:val="24"/>
          <w:szCs w:val="24"/>
          <w:rtl w:val="0"/>
          <w:lang w:val="pt-PT"/>
        </w:rPr>
        <w:t>á</w:t>
      </w:r>
      <w:r>
        <w:rPr>
          <w:rFonts w:ascii="Times New Roman" w:hAnsi="Times New Roman"/>
          <w:sz w:val="24"/>
          <w:szCs w:val="24"/>
          <w:rtl w:val="0"/>
          <w:lang w:val="pt-PT"/>
        </w:rPr>
        <w:t>fica e estudo do material te</w:t>
      </w:r>
      <w:r>
        <w:rPr>
          <w:rFonts w:ascii="Times New Roman" w:hAnsi="Times New Roman" w:hint="default"/>
          <w:sz w:val="24"/>
          <w:szCs w:val="24"/>
          <w:rtl w:val="0"/>
          <w:lang w:val="pt-PT"/>
        </w:rPr>
        <w:t>ó</w:t>
      </w:r>
      <w:r>
        <w:rPr>
          <w:rFonts w:ascii="Times New Roman" w:hAnsi="Times New Roman"/>
          <w:sz w:val="24"/>
          <w:szCs w:val="24"/>
          <w:rtl w:val="0"/>
          <w:lang w:val="pt-PT"/>
        </w:rPr>
        <w:t>rico escolhido. Para a organiza</w:t>
      </w:r>
      <w:r>
        <w:rPr>
          <w:rFonts w:ascii="Times New Roman" w:hAnsi="Times New Roman" w:hint="default"/>
          <w:sz w:val="24"/>
          <w:szCs w:val="24"/>
          <w:rtl w:val="0"/>
          <w:lang w:val="pt-PT"/>
        </w:rPr>
        <w:t>çã</w:t>
      </w:r>
      <w:r>
        <w:rPr>
          <w:rFonts w:ascii="Times New Roman" w:hAnsi="Times New Roman"/>
          <w:sz w:val="24"/>
          <w:szCs w:val="24"/>
          <w:rtl w:val="0"/>
          <w:lang w:val="pt-PT"/>
        </w:rPr>
        <w:t>o do cronograma de trabalho e sistematiza</w:t>
      </w:r>
      <w:r>
        <w:rPr>
          <w:rFonts w:ascii="Times New Roman" w:hAnsi="Times New Roman" w:hint="default"/>
          <w:sz w:val="24"/>
          <w:szCs w:val="24"/>
          <w:rtl w:val="0"/>
          <w:lang w:val="pt-PT"/>
        </w:rPr>
        <w:t>çã</w:t>
      </w:r>
      <w:r>
        <w:rPr>
          <w:rFonts w:ascii="Times New Roman" w:hAnsi="Times New Roman"/>
          <w:sz w:val="24"/>
          <w:szCs w:val="24"/>
          <w:rtl w:val="0"/>
          <w:lang w:val="pt-PT"/>
        </w:rPr>
        <w:t>o do conte</w:t>
      </w:r>
      <w:r>
        <w:rPr>
          <w:rFonts w:ascii="Times New Roman" w:hAnsi="Times New Roman" w:hint="default"/>
          <w:sz w:val="24"/>
          <w:szCs w:val="24"/>
          <w:rtl w:val="0"/>
          <w:lang w:val="pt-PT"/>
        </w:rPr>
        <w:t>ú</w:t>
      </w:r>
      <w:r>
        <w:rPr>
          <w:rFonts w:ascii="Times New Roman" w:hAnsi="Times New Roman"/>
          <w:sz w:val="24"/>
          <w:szCs w:val="24"/>
          <w:rtl w:val="0"/>
          <w:lang w:val="pt-PT"/>
        </w:rPr>
        <w:t>do, fez-se necess</w:t>
      </w:r>
      <w:r>
        <w:rPr>
          <w:rFonts w:ascii="Times New Roman" w:hAnsi="Times New Roman" w:hint="default"/>
          <w:sz w:val="24"/>
          <w:szCs w:val="24"/>
          <w:rtl w:val="0"/>
          <w:lang w:val="pt-PT"/>
        </w:rPr>
        <w:t>á</w:t>
      </w:r>
      <w:r>
        <w:rPr>
          <w:rFonts w:ascii="Times New Roman" w:hAnsi="Times New Roman"/>
          <w:sz w:val="24"/>
          <w:szCs w:val="24"/>
          <w:rtl w:val="0"/>
          <w:lang w:val="it-IT"/>
        </w:rPr>
        <w:t>ria a divis</w:t>
      </w:r>
      <w:r>
        <w:rPr>
          <w:rFonts w:ascii="Times New Roman" w:hAnsi="Times New Roman" w:hint="default"/>
          <w:sz w:val="24"/>
          <w:szCs w:val="24"/>
          <w:rtl w:val="0"/>
          <w:lang w:val="pt-PT"/>
        </w:rPr>
        <w:t>ã</w:t>
      </w:r>
      <w:r>
        <w:rPr>
          <w:rFonts w:ascii="Times New Roman" w:hAnsi="Times New Roman"/>
          <w:sz w:val="24"/>
          <w:szCs w:val="24"/>
          <w:rtl w:val="0"/>
          <w:lang w:val="pt-PT"/>
        </w:rPr>
        <w:t>o dos temas do objeto de estudo. Nesse relat</w:t>
      </w:r>
      <w:r>
        <w:rPr>
          <w:rFonts w:ascii="Times New Roman" w:hAnsi="Times New Roman" w:hint="default"/>
          <w:sz w:val="24"/>
          <w:szCs w:val="24"/>
          <w:rtl w:val="0"/>
          <w:lang w:val="pt-PT"/>
        </w:rPr>
        <w:t>ó</w:t>
      </w:r>
      <w:r>
        <w:rPr>
          <w:rFonts w:ascii="Times New Roman" w:hAnsi="Times New Roman"/>
          <w:sz w:val="24"/>
          <w:szCs w:val="24"/>
          <w:rtl w:val="0"/>
          <w:lang w:val="it-IT"/>
        </w:rPr>
        <w:t>rio ser</w:t>
      </w:r>
      <w:r>
        <w:rPr>
          <w:rFonts w:ascii="Times New Roman" w:hAnsi="Times New Roman" w:hint="default"/>
          <w:sz w:val="24"/>
          <w:szCs w:val="24"/>
          <w:rtl w:val="0"/>
          <w:lang w:val="pt-PT"/>
        </w:rPr>
        <w:t>ã</w:t>
      </w:r>
      <w:r>
        <w:rPr>
          <w:rFonts w:ascii="Times New Roman" w:hAnsi="Times New Roman"/>
          <w:sz w:val="24"/>
          <w:szCs w:val="24"/>
          <w:rtl w:val="0"/>
          <w:lang w:val="pt-PT"/>
        </w:rPr>
        <w:t>o apresentados a s</w:t>
      </w:r>
      <w:r>
        <w:rPr>
          <w:rFonts w:ascii="Times New Roman" w:hAnsi="Times New Roman" w:hint="default"/>
          <w:sz w:val="24"/>
          <w:szCs w:val="24"/>
          <w:rtl w:val="0"/>
          <w:lang w:val="pt-PT"/>
        </w:rPr>
        <w:t>í</w:t>
      </w:r>
      <w:r>
        <w:rPr>
          <w:rFonts w:ascii="Times New Roman" w:hAnsi="Times New Roman"/>
          <w:sz w:val="24"/>
          <w:szCs w:val="24"/>
          <w:rtl w:val="0"/>
          <w:lang w:val="pt-PT"/>
        </w:rPr>
        <w:t>ntese obtida atrav</w:t>
      </w:r>
      <w:r>
        <w:rPr>
          <w:rFonts w:ascii="Times New Roman" w:hAnsi="Times New Roman" w:hint="default"/>
          <w:sz w:val="24"/>
          <w:szCs w:val="24"/>
          <w:rtl w:val="0"/>
          <w:lang w:val="pt-PT"/>
        </w:rPr>
        <w:t>é</w:t>
      </w:r>
      <w:r>
        <w:rPr>
          <w:rFonts w:ascii="Times New Roman" w:hAnsi="Times New Roman"/>
          <w:sz w:val="24"/>
          <w:szCs w:val="24"/>
          <w:rtl w:val="0"/>
          <w:lang w:val="pt-PT"/>
        </w:rPr>
        <w:t>s do enfrentamento dos objetivos (1), (1A), (1B) e (2A) designados no projeto, os quais s</w:t>
      </w:r>
      <w:r>
        <w:rPr>
          <w:rFonts w:ascii="Times New Roman" w:hAnsi="Times New Roman" w:hint="default"/>
          <w:sz w:val="24"/>
          <w:szCs w:val="24"/>
          <w:rtl w:val="0"/>
          <w:lang w:val="pt-PT"/>
        </w:rPr>
        <w:t>ã</w:t>
      </w:r>
      <w:r>
        <w:rPr>
          <w:rFonts w:ascii="Times New Roman" w:hAnsi="Times New Roman"/>
          <w:sz w:val="24"/>
          <w:szCs w:val="24"/>
          <w:rtl w:val="0"/>
          <w:lang w:val="it-IT"/>
        </w:rPr>
        <w:t>o:</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O projeto tem como objetivo geral:</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i w:val="1"/>
          <w:iCs w:val="1"/>
          <w:sz w:val="24"/>
          <w:szCs w:val="24"/>
        </w:rPr>
      </w:pPr>
      <w:r>
        <w:rPr>
          <w:rFonts w:ascii="Times New Roman" w:hAnsi="Times New Roman"/>
          <w:sz w:val="24"/>
          <w:szCs w:val="24"/>
          <w:rtl w:val="0"/>
          <w:lang w:val="pt-PT"/>
        </w:rPr>
        <w:t>a) Compreender os principais contornos da proposta de reforma das institui</w:t>
      </w:r>
      <w:r>
        <w:rPr>
          <w:rFonts w:ascii="Times New Roman" w:hAnsi="Times New Roman" w:hint="default"/>
          <w:sz w:val="24"/>
          <w:szCs w:val="24"/>
          <w:rtl w:val="0"/>
          <w:lang w:val="pt-PT"/>
        </w:rPr>
        <w:t>çõ</w:t>
      </w:r>
      <w:r>
        <w:rPr>
          <w:rFonts w:ascii="Times New Roman" w:hAnsi="Times New Roman"/>
          <w:sz w:val="24"/>
          <w:szCs w:val="24"/>
          <w:rtl w:val="0"/>
          <w:lang w:val="pt-PT"/>
        </w:rPr>
        <w:t>es compartilhadas para a elimina</w:t>
      </w:r>
      <w:r>
        <w:rPr>
          <w:rFonts w:ascii="Times New Roman" w:hAnsi="Times New Roman" w:hint="default"/>
          <w:sz w:val="24"/>
          <w:szCs w:val="24"/>
          <w:rtl w:val="0"/>
          <w:lang w:val="pt-PT"/>
        </w:rPr>
        <w:t>çã</w:t>
      </w:r>
      <w:r>
        <w:rPr>
          <w:rFonts w:ascii="Times New Roman" w:hAnsi="Times New Roman"/>
          <w:sz w:val="24"/>
          <w:szCs w:val="24"/>
          <w:rtl w:val="0"/>
          <w:lang w:val="pt-PT"/>
        </w:rPr>
        <w:t>o da pobreza extrema tal como apresentadas por Thomas Pogge. A pesquisa 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 xml:space="preserve">guiada pela seguinte pergunta: </w:t>
      </w:r>
      <w:r>
        <w:rPr>
          <w:rFonts w:ascii="Times New Roman" w:hAnsi="Times New Roman"/>
          <w:i w:val="1"/>
          <w:iCs w:val="1"/>
          <w:sz w:val="24"/>
          <w:szCs w:val="24"/>
          <w:rtl w:val="0"/>
          <w:lang w:val="pt-PT"/>
        </w:rPr>
        <w:t xml:space="preserve">Tendo em vista </w:t>
      </w:r>
      <w:r>
        <w:rPr>
          <w:rFonts w:ascii="Times New Roman" w:hAnsi="Times New Roman" w:hint="default"/>
          <w:i w:val="1"/>
          <w:iCs w:val="1"/>
          <w:sz w:val="24"/>
          <w:szCs w:val="24"/>
          <w:rtl w:val="0"/>
          <w:lang w:val="pt-PT"/>
        </w:rPr>
        <w:t xml:space="preserve">à </w:t>
      </w:r>
      <w:r>
        <w:rPr>
          <w:rFonts w:ascii="Times New Roman" w:hAnsi="Times New Roman"/>
          <w:i w:val="1"/>
          <w:iCs w:val="1"/>
          <w:sz w:val="24"/>
          <w:szCs w:val="24"/>
          <w:rtl w:val="0"/>
          <w:lang w:val="es-ES_tradnl"/>
        </w:rPr>
        <w:t>erradica</w:t>
      </w:r>
      <w:r>
        <w:rPr>
          <w:rFonts w:ascii="Times New Roman" w:hAnsi="Times New Roman" w:hint="default"/>
          <w:i w:val="1"/>
          <w:iCs w:val="1"/>
          <w:sz w:val="24"/>
          <w:szCs w:val="24"/>
          <w:rtl w:val="0"/>
          <w:lang w:val="pt-PT"/>
        </w:rPr>
        <w:t>çã</w:t>
      </w:r>
      <w:r>
        <w:rPr>
          <w:rFonts w:ascii="Times New Roman" w:hAnsi="Times New Roman"/>
          <w:i w:val="1"/>
          <w:iCs w:val="1"/>
          <w:sz w:val="24"/>
          <w:szCs w:val="24"/>
          <w:rtl w:val="0"/>
          <w:lang w:val="pt-PT"/>
        </w:rPr>
        <w:t>o da pobreza extrema, quais as principais rela</w:t>
      </w:r>
      <w:r>
        <w:rPr>
          <w:rFonts w:ascii="Times New Roman" w:hAnsi="Times New Roman" w:hint="default"/>
          <w:i w:val="1"/>
          <w:iCs w:val="1"/>
          <w:sz w:val="24"/>
          <w:szCs w:val="24"/>
          <w:rtl w:val="0"/>
          <w:lang w:val="pt-PT"/>
        </w:rPr>
        <w:t>çõ</w:t>
      </w:r>
      <w:r>
        <w:rPr>
          <w:rFonts w:ascii="Times New Roman" w:hAnsi="Times New Roman"/>
          <w:i w:val="1"/>
          <w:iCs w:val="1"/>
          <w:sz w:val="24"/>
          <w:szCs w:val="24"/>
          <w:rtl w:val="0"/>
          <w:lang w:val="pt-PT"/>
        </w:rPr>
        <w:t>es entre o dever negativo de justi</w:t>
      </w:r>
      <w:r>
        <w:rPr>
          <w:rFonts w:ascii="Times New Roman" w:hAnsi="Times New Roman" w:hint="default"/>
          <w:i w:val="1"/>
          <w:iCs w:val="1"/>
          <w:sz w:val="24"/>
          <w:szCs w:val="24"/>
          <w:rtl w:val="0"/>
          <w:lang w:val="pt-PT"/>
        </w:rPr>
        <w:t>ç</w:t>
      </w:r>
      <w:r>
        <w:rPr>
          <w:rFonts w:ascii="Times New Roman" w:hAnsi="Times New Roman"/>
          <w:i w:val="1"/>
          <w:iCs w:val="1"/>
          <w:sz w:val="24"/>
          <w:szCs w:val="24"/>
          <w:rtl w:val="0"/>
          <w:lang w:val="pt-PT"/>
        </w:rPr>
        <w:t xml:space="preserve">a e o DRG (Dividendo de Recursos Globais)?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Orientado pelo objetivo geral, o projeto tem por um dos objetivos espec</w:t>
      </w:r>
      <w:r>
        <w:rPr>
          <w:rFonts w:ascii="Times New Roman" w:hAnsi="Times New Roman" w:hint="default"/>
          <w:sz w:val="24"/>
          <w:szCs w:val="24"/>
          <w:rtl w:val="0"/>
          <w:lang w:val="pt-PT"/>
        </w:rPr>
        <w:t>í</w:t>
      </w:r>
      <w:r>
        <w:rPr>
          <w:rFonts w:ascii="Times New Roman" w:hAnsi="Times New Roman"/>
          <w:sz w:val="24"/>
          <w:szCs w:val="24"/>
          <w:rtl w:val="0"/>
          <w:lang w:val="pt-PT"/>
        </w:rPr>
        <w:t>ficos</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rPr>
        <w:t xml:space="preserve">: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(1) Compreender como Pogge fundamenta sua </w:t>
      </w:r>
      <w:r>
        <w:rPr>
          <w:rFonts w:ascii="Times New Roman" w:hAnsi="Times New Roman"/>
          <w:i w:val="1"/>
          <w:iCs w:val="1"/>
          <w:sz w:val="24"/>
          <w:szCs w:val="24"/>
          <w:rtl w:val="0"/>
          <w:lang w:val="it-IT"/>
        </w:rPr>
        <w:t xml:space="preserve">tese forte </w:t>
      </w:r>
      <w:r>
        <w:rPr>
          <w:rFonts w:ascii="Times New Roman" w:hAnsi="Times New Roman"/>
          <w:sz w:val="24"/>
          <w:szCs w:val="24"/>
          <w:rtl w:val="0"/>
          <w:lang w:val="pt-PT"/>
        </w:rPr>
        <w:t>de que a pobreza extrema poderia ser erradicada por uma reforma institucional global. Para tanto 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preciso investigar especialmente os seguintes cap</w:t>
      </w:r>
      <w:r>
        <w:rPr>
          <w:rFonts w:ascii="Times New Roman" w:hAnsi="Times New Roman" w:hint="default"/>
          <w:sz w:val="24"/>
          <w:szCs w:val="24"/>
          <w:rtl w:val="0"/>
          <w:lang w:val="pt-PT"/>
        </w:rPr>
        <w:t>í</w:t>
      </w:r>
      <w:r>
        <w:rPr>
          <w:rFonts w:ascii="Times New Roman" w:hAnsi="Times New Roman"/>
          <w:sz w:val="24"/>
          <w:szCs w:val="24"/>
          <w:rtl w:val="0"/>
          <w:lang w:val="es-ES_tradnl"/>
        </w:rPr>
        <w:t xml:space="preserve">tulos: </w:t>
      </w:r>
    </w:p>
    <w:p>
      <w:pPr>
        <w:pStyle w:val="Corpo"/>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1A) Sobre as causas da pobreza extrema global: cap</w:t>
      </w:r>
      <w:r>
        <w:rPr>
          <w:rFonts w:ascii="Times New Roman" w:hAnsi="Times New Roman" w:hint="default"/>
          <w:sz w:val="24"/>
          <w:szCs w:val="24"/>
          <w:rtl w:val="0"/>
          <w:lang w:val="pt-PT"/>
        </w:rPr>
        <w:t>í</w:t>
      </w:r>
      <w:r>
        <w:rPr>
          <w:rFonts w:ascii="Times New Roman" w:hAnsi="Times New Roman"/>
          <w:sz w:val="24"/>
          <w:szCs w:val="24"/>
          <w:rtl w:val="0"/>
          <w:lang w:val="es-ES_tradnl"/>
        </w:rPr>
        <w:t xml:space="preserve">tulo 1: </w:t>
      </w:r>
      <w:r>
        <w:rPr>
          <w:rFonts w:ascii="Times New Roman" w:hAnsi="Times New Roman" w:hint="default"/>
          <w:sz w:val="24"/>
          <w:szCs w:val="24"/>
          <w:rtl w:val="0"/>
          <w:lang w:val="pt-PT"/>
        </w:rPr>
        <w:t>“</w:t>
      </w:r>
      <w:r>
        <w:rPr>
          <w:rFonts w:ascii="Times New Roman" w:hAnsi="Times New Roman"/>
          <w:sz w:val="24"/>
          <w:szCs w:val="24"/>
          <w:rtl w:val="0"/>
          <w:lang w:val="pt-PT"/>
        </w:rPr>
        <w:t>Florescimento Humano e Justi</w:t>
      </w:r>
      <w:r>
        <w:rPr>
          <w:rFonts w:ascii="Times New Roman" w:hAnsi="Times New Roman" w:hint="default"/>
          <w:sz w:val="24"/>
          <w:szCs w:val="24"/>
          <w:rtl w:val="0"/>
          <w:lang w:val="pt-PT"/>
        </w:rPr>
        <w:t>ç</w:t>
      </w:r>
      <w:r>
        <w:rPr>
          <w:rFonts w:ascii="Times New Roman" w:hAnsi="Times New Roman"/>
          <w:sz w:val="24"/>
          <w:szCs w:val="24"/>
          <w:rtl w:val="0"/>
          <w:lang w:val="pt-PT"/>
        </w:rPr>
        <w:t>a Universal</w:t>
      </w:r>
      <w:r>
        <w:rPr>
          <w:rFonts w:ascii="Times New Roman" w:hAnsi="Times New Roman" w:hint="default"/>
          <w:sz w:val="24"/>
          <w:szCs w:val="24"/>
          <w:rtl w:val="0"/>
          <w:lang w:val="pt-PT"/>
        </w:rPr>
        <w:t xml:space="preserve">” </w:t>
      </w:r>
      <w:r>
        <w:rPr>
          <w:rFonts w:ascii="Times New Roman" w:hAnsi="Times New Roman"/>
          <w:sz w:val="24"/>
          <w:szCs w:val="24"/>
          <w:rtl w:val="0"/>
          <w:lang w:val="pt-PT"/>
        </w:rPr>
        <w:t>e a primeira parte do Cap</w:t>
      </w:r>
      <w:r>
        <w:rPr>
          <w:rFonts w:ascii="Times New Roman" w:hAnsi="Times New Roman" w:hint="default"/>
          <w:sz w:val="24"/>
          <w:szCs w:val="24"/>
          <w:rtl w:val="0"/>
          <w:lang w:val="pt-PT"/>
        </w:rPr>
        <w:t>í</w:t>
      </w:r>
      <w:r>
        <w:rPr>
          <w:rFonts w:ascii="Times New Roman" w:hAnsi="Times New Roman"/>
          <w:sz w:val="24"/>
          <w:szCs w:val="24"/>
          <w:rtl w:val="0"/>
          <w:lang w:val="pt-PT"/>
        </w:rPr>
        <w:t xml:space="preserve">tulo 8: </w:t>
      </w:r>
      <w:r>
        <w:rPr>
          <w:rFonts w:ascii="Times New Roman" w:hAnsi="Times New Roman" w:hint="default"/>
          <w:sz w:val="24"/>
          <w:szCs w:val="24"/>
          <w:rtl w:val="0"/>
          <w:lang w:val="pt-PT"/>
        </w:rPr>
        <w:t>“</w:t>
      </w:r>
      <w:r>
        <w:rPr>
          <w:rFonts w:ascii="Times New Roman" w:hAnsi="Times New Roman"/>
          <w:sz w:val="24"/>
          <w:szCs w:val="24"/>
          <w:rtl w:val="0"/>
          <w:lang w:val="it-IT"/>
        </w:rPr>
        <w:t>Erradica</w:t>
      </w:r>
      <w:r>
        <w:rPr>
          <w:rFonts w:ascii="Times New Roman" w:hAnsi="Times New Roman" w:hint="default"/>
          <w:sz w:val="24"/>
          <w:szCs w:val="24"/>
          <w:rtl w:val="0"/>
          <w:lang w:val="pt-PT"/>
        </w:rPr>
        <w:t>çã</w:t>
      </w:r>
      <w:r>
        <w:rPr>
          <w:rFonts w:ascii="Times New Roman" w:hAnsi="Times New Roman"/>
          <w:sz w:val="24"/>
          <w:szCs w:val="24"/>
          <w:rtl w:val="0"/>
          <w:lang w:val="pt-PT"/>
        </w:rPr>
        <w:t>o da Pobreza Sist</w:t>
      </w:r>
      <w:r>
        <w:rPr>
          <w:rFonts w:ascii="Times New Roman" w:hAnsi="Times New Roman" w:hint="default"/>
          <w:sz w:val="24"/>
          <w:szCs w:val="24"/>
          <w:rtl w:val="0"/>
          <w:lang w:val="pt-PT"/>
        </w:rPr>
        <w:t>ê</w:t>
      </w:r>
      <w:r>
        <w:rPr>
          <w:rFonts w:ascii="Times New Roman" w:hAnsi="Times New Roman"/>
          <w:sz w:val="24"/>
          <w:szCs w:val="24"/>
          <w:rtl w:val="0"/>
          <w:lang w:val="pt-PT"/>
        </w:rPr>
        <w:t>mica: Resumo para um Dividendo de Recursos Globais</w:t>
      </w:r>
      <w:r>
        <w:rPr>
          <w:rFonts w:ascii="Times New Roman" w:hAnsi="Times New Roman" w:hint="default"/>
          <w:sz w:val="24"/>
          <w:szCs w:val="24"/>
          <w:rtl w:val="0"/>
          <w:lang w:val="pt-PT"/>
        </w:rPr>
        <w:t xml:space="preserve">” </w:t>
      </w:r>
      <w:r>
        <w:rPr>
          <w:rFonts w:ascii="Times New Roman" w:hAnsi="Times New Roman"/>
          <w:sz w:val="24"/>
          <w:szCs w:val="24"/>
          <w:rtl w:val="0"/>
          <w:lang w:val="pt-PT"/>
        </w:rPr>
        <w:t>(dois meses).</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(1B) Sobre os contornos mais fundamentais da </w:t>
      </w:r>
      <w:r>
        <w:rPr>
          <w:rFonts w:ascii="Times New Roman" w:hAnsi="Times New Roman" w:hint="default"/>
          <w:sz w:val="24"/>
          <w:szCs w:val="24"/>
          <w:rtl w:val="0"/>
          <w:lang w:val="pt-PT"/>
        </w:rPr>
        <w:t>“</w:t>
      </w:r>
      <w:r>
        <w:rPr>
          <w:rFonts w:ascii="Times New Roman" w:hAnsi="Times New Roman"/>
          <w:sz w:val="24"/>
          <w:szCs w:val="24"/>
          <w:rtl w:val="0"/>
          <w:lang w:val="pt-PT"/>
        </w:rPr>
        <w:t>tese forte</w:t>
      </w:r>
      <w:r>
        <w:rPr>
          <w:rFonts w:ascii="Times New Roman" w:hAnsi="Times New Roman" w:hint="default"/>
          <w:sz w:val="24"/>
          <w:szCs w:val="24"/>
          <w:rtl w:val="0"/>
          <w:lang w:val="pt-PT"/>
        </w:rPr>
        <w:t>”</w:t>
      </w:r>
      <w:r>
        <w:rPr>
          <w:rFonts w:ascii="Times New Roman" w:hAnsi="Times New Roman"/>
          <w:sz w:val="24"/>
          <w:szCs w:val="24"/>
          <w:rtl w:val="0"/>
          <w:lang w:val="pt-PT"/>
        </w:rPr>
        <w:t>: Cap</w:t>
      </w:r>
      <w:r>
        <w:rPr>
          <w:rFonts w:ascii="Times New Roman" w:hAnsi="Times New Roman" w:hint="default"/>
          <w:sz w:val="24"/>
          <w:szCs w:val="24"/>
          <w:rtl w:val="0"/>
          <w:lang w:val="pt-PT"/>
        </w:rPr>
        <w:t>í</w:t>
      </w:r>
      <w:r>
        <w:rPr>
          <w:rFonts w:ascii="Times New Roman" w:hAnsi="Times New Roman"/>
          <w:sz w:val="24"/>
          <w:szCs w:val="24"/>
          <w:rtl w:val="0"/>
          <w:lang w:val="pt-PT"/>
        </w:rPr>
        <w:t xml:space="preserve">tulo 4 </w:t>
      </w:r>
      <w:r>
        <w:rPr>
          <w:rFonts w:ascii="Times New Roman" w:hAnsi="Times New Roman" w:hint="default"/>
          <w:sz w:val="24"/>
          <w:szCs w:val="24"/>
          <w:rtl w:val="0"/>
          <w:lang w:val="pt-PT"/>
        </w:rPr>
        <w:t>“</w:t>
      </w:r>
      <w:r>
        <w:rPr>
          <w:rFonts w:ascii="Times New Roman" w:hAnsi="Times New Roman"/>
          <w:sz w:val="24"/>
          <w:szCs w:val="24"/>
          <w:rtl w:val="0"/>
          <w:lang w:val="pt-PT"/>
        </w:rPr>
        <w:t>Universalismo Moral e Justi</w:t>
      </w:r>
      <w:r>
        <w:rPr>
          <w:rFonts w:ascii="Times New Roman" w:hAnsi="Times New Roman" w:hint="default"/>
          <w:sz w:val="24"/>
          <w:szCs w:val="24"/>
          <w:rtl w:val="0"/>
          <w:lang w:val="pt-PT"/>
        </w:rPr>
        <w:t>ç</w:t>
      </w:r>
      <w:r>
        <w:rPr>
          <w:rFonts w:ascii="Times New Roman" w:hAnsi="Times New Roman"/>
          <w:sz w:val="24"/>
          <w:szCs w:val="24"/>
          <w:rtl w:val="0"/>
          <w:lang w:val="pt-PT"/>
        </w:rPr>
        <w:t>a Econ</w:t>
      </w:r>
      <w:r>
        <w:rPr>
          <w:rFonts w:ascii="Times New Roman" w:hAnsi="Times New Roman" w:hint="default"/>
          <w:sz w:val="24"/>
          <w:szCs w:val="24"/>
          <w:rtl w:val="0"/>
          <w:lang w:val="pt-PT"/>
        </w:rPr>
        <w:t>ô</w:t>
      </w:r>
      <w:r>
        <w:rPr>
          <w:rFonts w:ascii="Times New Roman" w:hAnsi="Times New Roman"/>
          <w:sz w:val="24"/>
          <w:szCs w:val="24"/>
          <w:rtl w:val="0"/>
          <w:lang w:val="pt-PT"/>
        </w:rPr>
        <w:t>mica Global</w:t>
      </w:r>
      <w:r>
        <w:rPr>
          <w:rFonts w:ascii="Times New Roman" w:hAnsi="Times New Roman" w:hint="default"/>
          <w:sz w:val="24"/>
          <w:szCs w:val="24"/>
          <w:rtl w:val="0"/>
          <w:lang w:val="pt-PT"/>
        </w:rPr>
        <w:t>”</w:t>
      </w:r>
      <w:r>
        <w:rPr>
          <w:rFonts w:ascii="Times New Roman" w:hAnsi="Times New Roman"/>
          <w:sz w:val="24"/>
          <w:szCs w:val="24"/>
          <w:rtl w:val="0"/>
          <w:lang w:val="pt-PT"/>
        </w:rPr>
        <w:t>; Cap</w:t>
      </w:r>
      <w:r>
        <w:rPr>
          <w:rFonts w:ascii="Times New Roman" w:hAnsi="Times New Roman" w:hint="default"/>
          <w:sz w:val="24"/>
          <w:szCs w:val="24"/>
          <w:rtl w:val="0"/>
          <w:lang w:val="pt-PT"/>
        </w:rPr>
        <w:t>í</w:t>
      </w:r>
      <w:r>
        <w:rPr>
          <w:rFonts w:ascii="Times New Roman" w:hAnsi="Times New Roman"/>
          <w:sz w:val="24"/>
          <w:szCs w:val="24"/>
          <w:rtl w:val="0"/>
          <w:lang w:val="pt-PT"/>
        </w:rPr>
        <w:t xml:space="preserve">tulo 5 </w:t>
      </w:r>
      <w:r>
        <w:rPr>
          <w:rFonts w:ascii="Times New Roman" w:hAnsi="Times New Roman" w:hint="default"/>
          <w:sz w:val="24"/>
          <w:szCs w:val="24"/>
          <w:rtl w:val="0"/>
          <w:lang w:val="pt-PT"/>
        </w:rPr>
        <w:t>“</w:t>
      </w:r>
      <w:r>
        <w:rPr>
          <w:rFonts w:ascii="Times New Roman" w:hAnsi="Times New Roman"/>
          <w:sz w:val="24"/>
          <w:szCs w:val="24"/>
          <w:rtl w:val="0"/>
          <w:lang w:val="pt-PT"/>
        </w:rPr>
        <w:t>Limites do Nacionalismo</w:t>
      </w:r>
      <w:r>
        <w:rPr>
          <w:rFonts w:ascii="Times New Roman" w:hAnsi="Times New Roman" w:hint="default"/>
          <w:sz w:val="24"/>
          <w:szCs w:val="24"/>
          <w:rtl w:val="0"/>
          <w:lang w:val="pt-PT"/>
        </w:rPr>
        <w:t>”</w:t>
      </w:r>
      <w:r>
        <w:rPr>
          <w:rFonts w:ascii="Times New Roman" w:hAnsi="Times New Roman"/>
          <w:sz w:val="24"/>
          <w:szCs w:val="24"/>
          <w:rtl w:val="0"/>
          <w:lang w:val="pt-PT"/>
        </w:rPr>
        <w:t>; Cap</w:t>
      </w:r>
      <w:r>
        <w:rPr>
          <w:rFonts w:ascii="Times New Roman" w:hAnsi="Times New Roman" w:hint="default"/>
          <w:sz w:val="24"/>
          <w:szCs w:val="24"/>
          <w:rtl w:val="0"/>
          <w:lang w:val="pt-PT"/>
        </w:rPr>
        <w:t>í</w:t>
      </w:r>
      <w:r>
        <w:rPr>
          <w:rFonts w:ascii="Times New Roman" w:hAnsi="Times New Roman"/>
          <w:sz w:val="24"/>
          <w:szCs w:val="24"/>
          <w:rtl w:val="0"/>
          <w:lang w:val="pt-PT"/>
        </w:rPr>
        <w:t xml:space="preserve">tulo 6 </w:t>
      </w:r>
      <w:r>
        <w:rPr>
          <w:rFonts w:ascii="Times New Roman" w:hAnsi="Times New Roman" w:hint="default"/>
          <w:sz w:val="24"/>
          <w:szCs w:val="24"/>
          <w:rtl w:val="0"/>
          <w:lang w:val="pt-PT"/>
        </w:rPr>
        <w:t>“</w:t>
      </w:r>
      <w:r>
        <w:rPr>
          <w:rFonts w:ascii="Times New Roman" w:hAnsi="Times New Roman"/>
          <w:sz w:val="24"/>
          <w:szCs w:val="24"/>
          <w:rtl w:val="0"/>
          <w:lang w:val="pt-PT"/>
        </w:rPr>
        <w:t>Alcan</w:t>
      </w:r>
      <w:r>
        <w:rPr>
          <w:rFonts w:ascii="Times New Roman" w:hAnsi="Times New Roman" w:hint="default"/>
          <w:sz w:val="24"/>
          <w:szCs w:val="24"/>
          <w:rtl w:val="0"/>
          <w:lang w:val="pt-PT"/>
        </w:rPr>
        <w:t>ç</w:t>
      </w:r>
      <w:r>
        <w:rPr>
          <w:rFonts w:ascii="Times New Roman" w:hAnsi="Times New Roman"/>
          <w:sz w:val="24"/>
          <w:szCs w:val="24"/>
          <w:rtl w:val="0"/>
          <w:lang w:val="pt-PT"/>
        </w:rPr>
        <w:t>ando a Democracia</w:t>
      </w:r>
      <w:r>
        <w:rPr>
          <w:rFonts w:ascii="Times New Roman" w:hAnsi="Times New Roman" w:hint="default"/>
          <w:sz w:val="24"/>
          <w:szCs w:val="24"/>
          <w:rtl w:val="0"/>
          <w:lang w:val="pt-PT"/>
        </w:rPr>
        <w:t>”</w:t>
      </w:r>
      <w:r>
        <w:rPr>
          <w:rFonts w:ascii="Times New Roman" w:hAnsi="Times New Roman"/>
          <w:sz w:val="24"/>
          <w:szCs w:val="24"/>
          <w:rtl w:val="0"/>
          <w:lang w:val="en-US"/>
        </w:rPr>
        <w:t>, al</w:t>
      </w:r>
      <w:r>
        <w:rPr>
          <w:rFonts w:ascii="Times New Roman" w:hAnsi="Times New Roman" w:hint="default"/>
          <w:sz w:val="24"/>
          <w:szCs w:val="24"/>
          <w:rtl w:val="0"/>
          <w:lang w:val="en-US"/>
        </w:rPr>
        <w:t>é</w:t>
      </w:r>
      <w:r>
        <w:rPr>
          <w:rFonts w:ascii="Times New Roman" w:hAnsi="Times New Roman"/>
          <w:sz w:val="24"/>
          <w:szCs w:val="24"/>
          <w:rtl w:val="0"/>
          <w:lang w:val="en-US"/>
        </w:rPr>
        <w:t xml:space="preserve">m do artigo </w:t>
      </w:r>
      <w:r>
        <w:rPr>
          <w:rFonts w:ascii="Times New Roman" w:hAnsi="Times New Roman" w:hint="default"/>
          <w:sz w:val="24"/>
          <w:szCs w:val="24"/>
          <w:rtl w:val="0"/>
          <w:lang w:val="en-US"/>
        </w:rPr>
        <w:t>“</w:t>
      </w:r>
      <w:r>
        <w:rPr>
          <w:rFonts w:ascii="Times New Roman" w:hAnsi="Times New Roman"/>
          <w:sz w:val="24"/>
          <w:szCs w:val="24"/>
          <w:rtl w:val="0"/>
          <w:lang w:val="en-US"/>
        </w:rPr>
        <w:t>Philosophy, Social Science, Global Poverty</w:t>
      </w:r>
      <w:r>
        <w:rPr>
          <w:rFonts w:ascii="Times New Roman" w:hAnsi="Times New Roman" w:hint="default"/>
          <w:sz w:val="24"/>
          <w:szCs w:val="24"/>
          <w:rtl w:val="0"/>
          <w:lang w:val="en-US"/>
        </w:rPr>
        <w:t xml:space="preserve">” </w:t>
      </w:r>
      <w:r>
        <w:rPr>
          <w:rFonts w:ascii="Times New Roman" w:hAnsi="Times New Roman"/>
          <w:sz w:val="24"/>
          <w:szCs w:val="24"/>
          <w:rtl w:val="0"/>
          <w:lang w:val="en-US"/>
        </w:rPr>
        <w:t>de Joshua Cohen. (dois meses)</w:t>
      </w:r>
      <w:r>
        <w:rPr>
          <w:rFonts w:ascii="Times New Roman" w:hAnsi="Times New Roman"/>
          <w:sz w:val="24"/>
          <w:szCs w:val="24"/>
          <w:rtl w:val="0"/>
          <w:lang w:val="pt-PT"/>
        </w:rPr>
        <w:t>.</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(2) Explicitar os contornos do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 xml:space="preserve">a cosmopolita (centrado nos direitos humanos); do dever </w:t>
      </w:r>
      <w:r>
        <w:rPr>
          <w:rFonts w:ascii="Times New Roman" w:hAnsi="Times New Roman"/>
          <w:sz w:val="24"/>
          <w:szCs w:val="24"/>
          <w:rtl w:val="0"/>
          <w:lang w:val="en-US"/>
        </w:rPr>
        <w:t>de justi</w:t>
      </w:r>
      <w:r>
        <w:rPr>
          <w:rFonts w:ascii="Times New Roman" w:hAnsi="Times New Roman" w:hint="default"/>
          <w:sz w:val="24"/>
          <w:szCs w:val="24"/>
          <w:rtl w:val="0"/>
          <w:lang w:val="en-US"/>
        </w:rPr>
        <w:t>ç</w:t>
      </w:r>
      <w:r>
        <w:rPr>
          <w:rFonts w:ascii="Times New Roman" w:hAnsi="Times New Roman"/>
          <w:sz w:val="24"/>
          <w:szCs w:val="24"/>
          <w:rtl w:val="0"/>
          <w:lang w:val="en-US"/>
        </w:rPr>
        <w:t xml:space="preserve">a </w:t>
      </w:r>
      <w:r>
        <w:rPr>
          <w:rFonts w:ascii="Times New Roman" w:hAnsi="Times New Roman"/>
          <w:sz w:val="24"/>
          <w:szCs w:val="24"/>
          <w:rtl w:val="0"/>
          <w:lang w:val="pt-PT"/>
        </w:rPr>
        <w:t>negativo e do dever de justi</w:t>
      </w:r>
      <w:r>
        <w:rPr>
          <w:rFonts w:ascii="Times New Roman" w:hAnsi="Times New Roman" w:hint="default"/>
          <w:sz w:val="24"/>
          <w:szCs w:val="24"/>
          <w:rtl w:val="0"/>
          <w:lang w:val="pt-PT"/>
        </w:rPr>
        <w:t>ç</w:t>
      </w:r>
      <w:r>
        <w:rPr>
          <w:rFonts w:ascii="Times New Roman" w:hAnsi="Times New Roman"/>
          <w:sz w:val="24"/>
          <w:szCs w:val="24"/>
          <w:rtl w:val="0"/>
          <w:lang w:val="pt-PT"/>
        </w:rPr>
        <w:t xml:space="preserve">a positivo. </w:t>
      </w:r>
    </w:p>
    <w:p>
      <w:pPr>
        <w:pStyle w:val="Corpo"/>
        <w:spacing w:after="0" w:line="360" w:lineRule="auto"/>
        <w:jc w:val="both"/>
        <w:rPr>
          <w:rFonts w:ascii="Times New Roman" w:cs="Times New Roman" w:hAnsi="Times New Roman" w:eastAsia="Times New Roman"/>
          <w:sz w:val="24"/>
          <w:szCs w:val="24"/>
          <w:lang w:val="pt-PT"/>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(2A) Sobre 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cosmopolita: Cap</w:t>
      </w:r>
      <w:r>
        <w:rPr>
          <w:rFonts w:ascii="Times New Roman" w:hAnsi="Times New Roman" w:hint="default"/>
          <w:sz w:val="24"/>
          <w:szCs w:val="24"/>
          <w:rtl w:val="0"/>
          <w:lang w:val="pt-PT"/>
        </w:rPr>
        <w:t>í</w:t>
      </w:r>
      <w:r>
        <w:rPr>
          <w:rFonts w:ascii="Times New Roman" w:hAnsi="Times New Roman"/>
          <w:sz w:val="24"/>
          <w:szCs w:val="24"/>
          <w:rtl w:val="0"/>
          <w:lang w:val="pt-PT"/>
        </w:rPr>
        <w:t xml:space="preserve">tulo 1 </w:t>
      </w:r>
      <w:r>
        <w:rPr>
          <w:rFonts w:ascii="Times New Roman" w:hAnsi="Times New Roman" w:hint="default"/>
          <w:sz w:val="24"/>
          <w:szCs w:val="24"/>
          <w:rtl w:val="0"/>
          <w:lang w:val="pt-PT"/>
        </w:rPr>
        <w:t>“</w:t>
      </w:r>
      <w:r>
        <w:rPr>
          <w:rFonts w:ascii="Times New Roman" w:hAnsi="Times New Roman"/>
          <w:sz w:val="24"/>
          <w:szCs w:val="24"/>
          <w:rtl w:val="0"/>
          <w:lang w:val="pt-PT"/>
        </w:rPr>
        <w:t>Florescimento Humano e Justi</w:t>
      </w:r>
      <w:r>
        <w:rPr>
          <w:rFonts w:ascii="Times New Roman" w:hAnsi="Times New Roman" w:hint="default"/>
          <w:sz w:val="24"/>
          <w:szCs w:val="24"/>
          <w:rtl w:val="0"/>
          <w:lang w:val="pt-PT"/>
        </w:rPr>
        <w:t>ç</w:t>
      </w:r>
      <w:r>
        <w:rPr>
          <w:rFonts w:ascii="Times New Roman" w:hAnsi="Times New Roman"/>
          <w:sz w:val="24"/>
          <w:szCs w:val="24"/>
          <w:rtl w:val="0"/>
          <w:lang w:val="pt-PT"/>
        </w:rPr>
        <w:t>a Universal; Cap</w:t>
      </w:r>
      <w:r>
        <w:rPr>
          <w:rFonts w:ascii="Times New Roman" w:hAnsi="Times New Roman" w:hint="default"/>
          <w:sz w:val="24"/>
          <w:szCs w:val="24"/>
          <w:rtl w:val="0"/>
          <w:lang w:val="pt-PT"/>
        </w:rPr>
        <w:t>í</w:t>
      </w:r>
      <w:r>
        <w:rPr>
          <w:rFonts w:ascii="Times New Roman" w:hAnsi="Times New Roman"/>
          <w:sz w:val="24"/>
          <w:szCs w:val="24"/>
          <w:rtl w:val="0"/>
          <w:lang w:val="pt-PT"/>
        </w:rPr>
        <w:t xml:space="preserve">tulo 4 </w:t>
      </w:r>
      <w:r>
        <w:rPr>
          <w:rFonts w:ascii="Times New Roman" w:hAnsi="Times New Roman" w:hint="default"/>
          <w:sz w:val="24"/>
          <w:szCs w:val="24"/>
          <w:rtl w:val="0"/>
          <w:lang w:val="pt-PT"/>
        </w:rPr>
        <w:t>“</w:t>
      </w:r>
      <w:r>
        <w:rPr>
          <w:rFonts w:ascii="Times New Roman" w:hAnsi="Times New Roman"/>
          <w:sz w:val="24"/>
          <w:szCs w:val="24"/>
          <w:rtl w:val="0"/>
          <w:lang w:val="pt-PT"/>
        </w:rPr>
        <w:t>Universalismo Moral e Justi</w:t>
      </w:r>
      <w:r>
        <w:rPr>
          <w:rFonts w:ascii="Times New Roman" w:hAnsi="Times New Roman" w:hint="default"/>
          <w:sz w:val="24"/>
          <w:szCs w:val="24"/>
          <w:rtl w:val="0"/>
          <w:lang w:val="pt-PT"/>
        </w:rPr>
        <w:t>ç</w:t>
      </w:r>
      <w:r>
        <w:rPr>
          <w:rFonts w:ascii="Times New Roman" w:hAnsi="Times New Roman"/>
          <w:sz w:val="24"/>
          <w:szCs w:val="24"/>
          <w:rtl w:val="0"/>
          <w:lang w:val="pt-PT"/>
        </w:rPr>
        <w:t>a Econ</w:t>
      </w:r>
      <w:r>
        <w:rPr>
          <w:rFonts w:ascii="Times New Roman" w:hAnsi="Times New Roman" w:hint="default"/>
          <w:sz w:val="24"/>
          <w:szCs w:val="24"/>
          <w:rtl w:val="0"/>
          <w:lang w:val="pt-PT"/>
        </w:rPr>
        <w:t>ô</w:t>
      </w:r>
      <w:r>
        <w:rPr>
          <w:rFonts w:ascii="Times New Roman" w:hAnsi="Times New Roman"/>
          <w:sz w:val="24"/>
          <w:szCs w:val="24"/>
          <w:rtl w:val="0"/>
          <w:lang w:val="pt-PT"/>
        </w:rPr>
        <w:t>mica Global</w:t>
      </w:r>
      <w:r>
        <w:rPr>
          <w:rFonts w:ascii="Times New Roman" w:hAnsi="Times New Roman" w:hint="default"/>
          <w:sz w:val="24"/>
          <w:szCs w:val="24"/>
          <w:rtl w:val="0"/>
          <w:lang w:val="pt-PT"/>
        </w:rPr>
        <w:t>”</w:t>
      </w:r>
      <w:r>
        <w:rPr>
          <w:rFonts w:ascii="Times New Roman" w:hAnsi="Times New Roman"/>
          <w:sz w:val="24"/>
          <w:szCs w:val="24"/>
          <w:rtl w:val="0"/>
          <w:lang w:val="pt-PT"/>
        </w:rPr>
        <w:t>)</w:t>
      </w:r>
      <w:r>
        <w:rPr>
          <w:rFonts w:ascii="Times New Roman" w:hAnsi="Times New Roman"/>
          <w:sz w:val="24"/>
          <w:szCs w:val="24"/>
          <w:rtl w:val="0"/>
          <w:lang w:val="en-US"/>
        </w:rPr>
        <w:t xml:space="preserve"> (dois meses - Relat</w:t>
      </w:r>
      <w:r>
        <w:rPr>
          <w:rFonts w:ascii="Times New Roman" w:hAnsi="Times New Roman" w:hint="default"/>
          <w:sz w:val="24"/>
          <w:szCs w:val="24"/>
          <w:rtl w:val="0"/>
          <w:lang w:val="en-US"/>
        </w:rPr>
        <w:t>ó</w:t>
      </w:r>
      <w:r>
        <w:rPr>
          <w:rFonts w:ascii="Times New Roman" w:hAnsi="Times New Roman"/>
          <w:sz w:val="24"/>
          <w:szCs w:val="24"/>
          <w:rtl w:val="0"/>
          <w:lang w:val="en-US"/>
        </w:rPr>
        <w:t>rio parcial).</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2.1 Atividades Curriculares De Gradua</w:t>
      </w:r>
      <w:r>
        <w:rPr>
          <w:rFonts w:ascii="Times New Roman" w:hAnsi="Times New Roman" w:hint="default"/>
          <w:b w:val="1"/>
          <w:bCs w:val="1"/>
          <w:sz w:val="24"/>
          <w:szCs w:val="24"/>
          <w:rtl w:val="0"/>
          <w:lang w:val="pt-PT"/>
        </w:rPr>
        <w:t>çã</w:t>
      </w:r>
      <w:r>
        <w:rPr>
          <w:rFonts w:ascii="Times New Roman" w:hAnsi="Times New Roman"/>
          <w:b w:val="1"/>
          <w:bCs w:val="1"/>
          <w:sz w:val="24"/>
          <w:szCs w:val="24"/>
          <w:rtl w:val="0"/>
        </w:rPr>
        <w:t>o</w:t>
      </w:r>
    </w:p>
    <w:p>
      <w:pPr>
        <w:pStyle w:val="Corpo"/>
        <w:spacing w:after="0" w:line="360" w:lineRule="auto"/>
        <w:ind w:firstLine="709"/>
        <w:jc w:val="both"/>
        <w:rPr>
          <w:rFonts w:ascii="Times New Roman" w:cs="Times New Roman" w:hAnsi="Times New Roman" w:eastAsia="Times New Roman"/>
          <w:b w:val="1"/>
          <w:bCs w:val="1"/>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Durante o per</w:t>
      </w:r>
      <w:r>
        <w:rPr>
          <w:rFonts w:ascii="Times New Roman" w:hAnsi="Times New Roman" w:hint="default"/>
          <w:sz w:val="24"/>
          <w:szCs w:val="24"/>
          <w:rtl w:val="0"/>
          <w:lang w:val="pt-PT"/>
        </w:rPr>
        <w:t>í</w:t>
      </w:r>
      <w:r>
        <w:rPr>
          <w:rFonts w:ascii="Times New Roman" w:hAnsi="Times New Roman"/>
          <w:sz w:val="24"/>
          <w:szCs w:val="24"/>
          <w:rtl w:val="0"/>
          <w:lang w:val="pt-PT"/>
        </w:rPr>
        <w:t>odo referente a este relat</w:t>
      </w:r>
      <w:r>
        <w:rPr>
          <w:rFonts w:ascii="Times New Roman" w:hAnsi="Times New Roman" w:hint="default"/>
          <w:sz w:val="24"/>
          <w:szCs w:val="24"/>
          <w:rtl w:val="0"/>
          <w:lang w:val="pt-PT"/>
        </w:rPr>
        <w:t>ó</w:t>
      </w:r>
      <w:r>
        <w:rPr>
          <w:rFonts w:ascii="Times New Roman" w:hAnsi="Times New Roman"/>
          <w:sz w:val="24"/>
          <w:szCs w:val="24"/>
          <w:rtl w:val="0"/>
          <w:lang w:val="es-ES_tradnl"/>
        </w:rPr>
        <w:t>rio cient</w:t>
      </w:r>
      <w:r>
        <w:rPr>
          <w:rFonts w:ascii="Times New Roman" w:hAnsi="Times New Roman" w:hint="default"/>
          <w:sz w:val="24"/>
          <w:szCs w:val="24"/>
          <w:rtl w:val="0"/>
          <w:lang w:val="pt-PT"/>
        </w:rPr>
        <w:t>í</w:t>
      </w:r>
      <w:r>
        <w:rPr>
          <w:rFonts w:ascii="Times New Roman" w:hAnsi="Times New Roman"/>
          <w:sz w:val="24"/>
          <w:szCs w:val="24"/>
          <w:rtl w:val="0"/>
          <w:lang w:val="pt-PT"/>
        </w:rPr>
        <w:t>fico, o bolsista esteve matriculado no 7</w:t>
      </w:r>
      <w:r>
        <w:rPr>
          <w:rFonts w:ascii="Times New Roman" w:hAnsi="Times New Roman" w:hint="default"/>
          <w:sz w:val="24"/>
          <w:szCs w:val="24"/>
          <w:rtl w:val="0"/>
          <w:lang w:val="pt-PT"/>
        </w:rPr>
        <w:t xml:space="preserve">º </w:t>
      </w:r>
      <w:r>
        <w:rPr>
          <w:rFonts w:ascii="Times New Roman" w:hAnsi="Times New Roman"/>
          <w:sz w:val="24"/>
          <w:szCs w:val="24"/>
          <w:rtl w:val="0"/>
          <w:lang w:val="pt-PT"/>
        </w:rPr>
        <w:t>semestre do curso de Gradua</w:t>
      </w:r>
      <w:r>
        <w:rPr>
          <w:rFonts w:ascii="Times New Roman" w:hAnsi="Times New Roman" w:hint="default"/>
          <w:sz w:val="24"/>
          <w:szCs w:val="24"/>
          <w:rtl w:val="0"/>
          <w:lang w:val="pt-PT"/>
        </w:rPr>
        <w:t>çã</w:t>
      </w:r>
      <w:r>
        <w:rPr>
          <w:rFonts w:ascii="Times New Roman" w:hAnsi="Times New Roman"/>
          <w:sz w:val="24"/>
          <w:szCs w:val="24"/>
          <w:rtl w:val="0"/>
          <w:lang w:val="pt-PT"/>
        </w:rPr>
        <w:t>o em Direito da Faculdade de Ci</w:t>
      </w:r>
      <w:r>
        <w:rPr>
          <w:rFonts w:ascii="Times New Roman" w:hAnsi="Times New Roman" w:hint="default"/>
          <w:sz w:val="24"/>
          <w:szCs w:val="24"/>
          <w:rtl w:val="0"/>
          <w:lang w:val="pt-PT"/>
        </w:rPr>
        <w:t>ê</w:t>
      </w:r>
      <w:r>
        <w:rPr>
          <w:rFonts w:ascii="Times New Roman" w:hAnsi="Times New Roman"/>
          <w:sz w:val="24"/>
          <w:szCs w:val="24"/>
          <w:rtl w:val="0"/>
          <w:lang w:val="pt-PT"/>
        </w:rPr>
        <w:t xml:space="preserve">ncias Humanas e Sociais (FCHS) da Universidade Estadual Paulista </w:t>
      </w:r>
      <w:r>
        <w:rPr>
          <w:rFonts w:ascii="Times New Roman" w:hAnsi="Times New Roman" w:hint="default"/>
          <w:sz w:val="24"/>
          <w:szCs w:val="24"/>
          <w:rtl w:val="0"/>
          <w:lang w:val="pt-PT"/>
        </w:rPr>
        <w:t>“</w:t>
      </w:r>
      <w:r>
        <w:rPr>
          <w:rFonts w:ascii="Times New Roman" w:hAnsi="Times New Roman"/>
          <w:sz w:val="24"/>
          <w:szCs w:val="24"/>
          <w:rtl w:val="0"/>
        </w:rPr>
        <w:t>J</w:t>
      </w:r>
      <w:r>
        <w:rPr>
          <w:rFonts w:ascii="Times New Roman" w:hAnsi="Times New Roman" w:hint="default"/>
          <w:sz w:val="24"/>
          <w:szCs w:val="24"/>
          <w:rtl w:val="0"/>
          <w:lang w:val="pt-PT"/>
        </w:rPr>
        <w:t>ú</w:t>
      </w:r>
      <w:r>
        <w:rPr>
          <w:rFonts w:ascii="Times New Roman" w:hAnsi="Times New Roman"/>
          <w:sz w:val="24"/>
          <w:szCs w:val="24"/>
          <w:rtl w:val="0"/>
          <w:lang w:val="pt-PT"/>
        </w:rPr>
        <w:t>lio de Mesquita Filho</w:t>
      </w:r>
      <w:r>
        <w:rPr>
          <w:rFonts w:ascii="Times New Roman" w:hAnsi="Times New Roman" w:hint="default"/>
          <w:sz w:val="24"/>
          <w:szCs w:val="24"/>
          <w:rtl w:val="0"/>
          <w:lang w:val="pt-PT"/>
        </w:rPr>
        <w:t xml:space="preserve">” </w:t>
      </w:r>
      <w:r>
        <w:rPr>
          <w:rFonts w:ascii="Times New Roman" w:hAnsi="Times New Roman"/>
          <w:sz w:val="24"/>
          <w:szCs w:val="24"/>
          <w:rtl w:val="0"/>
          <w:lang w:val="pt-PT"/>
        </w:rPr>
        <w:t>(UNESP), cursando as seguintes disciplinas: Direito Civil VII; Direito Empresarial V; Direito Internacional Privado; Direito Processual Civil V; Direito Processual Penal III; Direito Tribut</w:t>
      </w:r>
      <w:r>
        <w:rPr>
          <w:rFonts w:ascii="Times New Roman" w:hAnsi="Times New Roman" w:hint="default"/>
          <w:sz w:val="24"/>
          <w:szCs w:val="24"/>
          <w:rtl w:val="0"/>
          <w:lang w:val="pt-PT"/>
        </w:rPr>
        <w:t>á</w:t>
      </w:r>
      <w:r>
        <w:rPr>
          <w:rFonts w:ascii="Times New Roman" w:hAnsi="Times New Roman"/>
          <w:sz w:val="24"/>
          <w:szCs w:val="24"/>
          <w:rtl w:val="0"/>
          <w:lang w:val="pt-PT"/>
        </w:rPr>
        <w:t>rio I; Metodologia da Pesquisa Jur</w:t>
      </w:r>
      <w:r>
        <w:rPr>
          <w:rFonts w:ascii="Times New Roman" w:hAnsi="Times New Roman" w:hint="default"/>
          <w:sz w:val="24"/>
          <w:szCs w:val="24"/>
          <w:rtl w:val="0"/>
          <w:lang w:val="pt-PT"/>
        </w:rPr>
        <w:t>í</w:t>
      </w:r>
      <w:r>
        <w:rPr>
          <w:rFonts w:ascii="Times New Roman" w:hAnsi="Times New Roman"/>
          <w:sz w:val="24"/>
          <w:szCs w:val="24"/>
          <w:rtl w:val="0"/>
          <w:lang w:val="en-US"/>
        </w:rPr>
        <w:t>dica; Pr</w:t>
      </w:r>
      <w:r>
        <w:rPr>
          <w:rFonts w:ascii="Times New Roman" w:hAnsi="Times New Roman" w:hint="default"/>
          <w:sz w:val="24"/>
          <w:szCs w:val="24"/>
          <w:rtl w:val="0"/>
          <w:lang w:val="pt-PT"/>
        </w:rPr>
        <w:t>á</w:t>
      </w:r>
      <w:r>
        <w:rPr>
          <w:rFonts w:ascii="Times New Roman" w:hAnsi="Times New Roman"/>
          <w:sz w:val="24"/>
          <w:szCs w:val="24"/>
          <w:rtl w:val="0"/>
          <w:lang w:val="pt-PT"/>
        </w:rPr>
        <w:t>tica Jur</w:t>
      </w:r>
      <w:r>
        <w:rPr>
          <w:rFonts w:ascii="Times New Roman" w:hAnsi="Times New Roman" w:hint="default"/>
          <w:sz w:val="24"/>
          <w:szCs w:val="24"/>
          <w:rtl w:val="0"/>
          <w:lang w:val="pt-PT"/>
        </w:rPr>
        <w:t>í</w:t>
      </w:r>
      <w:r>
        <w:rPr>
          <w:rFonts w:ascii="Times New Roman" w:hAnsi="Times New Roman"/>
          <w:sz w:val="24"/>
          <w:szCs w:val="24"/>
          <w:rtl w:val="0"/>
          <w:lang w:val="it-IT"/>
        </w:rPr>
        <w:t>dica I.</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2.2 atividades de supervis</w:t>
      </w:r>
      <w:r>
        <w:rPr>
          <w:rFonts w:ascii="Times New Roman" w:hAnsi="Times New Roman" w:hint="default"/>
          <w:b w:val="1"/>
          <w:bCs w:val="1"/>
          <w:sz w:val="24"/>
          <w:szCs w:val="24"/>
          <w:rtl w:val="0"/>
          <w:lang w:val="pt-PT"/>
        </w:rPr>
        <w:t>ã</w:t>
      </w:r>
      <w:r>
        <w:rPr>
          <w:rFonts w:ascii="Times New Roman" w:hAnsi="Times New Roman"/>
          <w:b w:val="1"/>
          <w:bCs w:val="1"/>
          <w:sz w:val="24"/>
          <w:szCs w:val="24"/>
          <w:rtl w:val="0"/>
          <w:lang w:val="pt-PT"/>
        </w:rPr>
        <w:t>o com o orientador</w:t>
      </w:r>
    </w:p>
    <w:p>
      <w:pPr>
        <w:pStyle w:val="Corpo"/>
        <w:spacing w:after="0" w:line="360" w:lineRule="auto"/>
        <w:ind w:firstLine="709"/>
        <w:jc w:val="both"/>
        <w:rPr>
          <w:rFonts w:ascii="Times New Roman" w:cs="Times New Roman" w:hAnsi="Times New Roman" w:eastAsia="Times New Roman"/>
          <w:b w:val="1"/>
          <w:bCs w:val="1"/>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Foram realizados encontros presenciais com o orientador da pesquisa para tratar do desenvolvimento do trabalho, quest</w:t>
      </w:r>
      <w:r>
        <w:rPr>
          <w:rFonts w:ascii="Times New Roman" w:hAnsi="Times New Roman" w:hint="default"/>
          <w:sz w:val="24"/>
          <w:szCs w:val="24"/>
          <w:rtl w:val="0"/>
          <w:lang w:val="pt-PT"/>
        </w:rPr>
        <w:t>õ</w:t>
      </w:r>
      <w:r>
        <w:rPr>
          <w:rFonts w:ascii="Times New Roman" w:hAnsi="Times New Roman"/>
          <w:sz w:val="24"/>
          <w:szCs w:val="24"/>
          <w:rtl w:val="0"/>
          <w:lang w:val="es-ES_tradnl"/>
        </w:rPr>
        <w:t>es metodol</w:t>
      </w:r>
      <w:r>
        <w:rPr>
          <w:rFonts w:ascii="Times New Roman" w:hAnsi="Times New Roman" w:hint="default"/>
          <w:sz w:val="24"/>
          <w:szCs w:val="24"/>
          <w:rtl w:val="0"/>
          <w:lang w:val="pt-PT"/>
        </w:rPr>
        <w:t>ó</w:t>
      </w:r>
      <w:r>
        <w:rPr>
          <w:rFonts w:ascii="Times New Roman" w:hAnsi="Times New Roman"/>
          <w:sz w:val="24"/>
          <w:szCs w:val="24"/>
          <w:rtl w:val="0"/>
          <w:lang w:val="pt-PT"/>
        </w:rPr>
        <w:t>gicas, sele</w:t>
      </w:r>
      <w:r>
        <w:rPr>
          <w:rFonts w:ascii="Times New Roman" w:hAnsi="Times New Roman" w:hint="default"/>
          <w:sz w:val="24"/>
          <w:szCs w:val="24"/>
          <w:rtl w:val="0"/>
          <w:lang w:val="pt-PT"/>
        </w:rPr>
        <w:t>çã</w:t>
      </w:r>
      <w:r>
        <w:rPr>
          <w:rFonts w:ascii="Times New Roman" w:hAnsi="Times New Roman"/>
          <w:sz w:val="24"/>
          <w:szCs w:val="24"/>
          <w:rtl w:val="0"/>
          <w:lang w:val="es-ES_tradnl"/>
        </w:rPr>
        <w:t>o de material bibliogr</w:t>
      </w:r>
      <w:r>
        <w:rPr>
          <w:rFonts w:ascii="Times New Roman" w:hAnsi="Times New Roman" w:hint="default"/>
          <w:sz w:val="24"/>
          <w:szCs w:val="24"/>
          <w:rtl w:val="0"/>
          <w:lang w:val="pt-PT"/>
        </w:rPr>
        <w:t>á</w:t>
      </w:r>
      <w:r>
        <w:rPr>
          <w:rFonts w:ascii="Times New Roman" w:hAnsi="Times New Roman"/>
          <w:sz w:val="24"/>
          <w:szCs w:val="24"/>
          <w:rtl w:val="0"/>
          <w:lang w:val="pt-PT"/>
        </w:rPr>
        <w:t>fico adequado, elabora</w:t>
      </w:r>
      <w:r>
        <w:rPr>
          <w:rFonts w:ascii="Times New Roman" w:hAnsi="Times New Roman" w:hint="default"/>
          <w:sz w:val="24"/>
          <w:szCs w:val="24"/>
          <w:rtl w:val="0"/>
          <w:lang w:val="pt-PT"/>
        </w:rPr>
        <w:t>çã</w:t>
      </w:r>
      <w:r>
        <w:rPr>
          <w:rFonts w:ascii="Times New Roman" w:hAnsi="Times New Roman"/>
          <w:sz w:val="24"/>
          <w:szCs w:val="24"/>
          <w:rtl w:val="0"/>
          <w:lang w:val="pt-PT"/>
        </w:rPr>
        <w:t>o do relat</w:t>
      </w:r>
      <w:r>
        <w:rPr>
          <w:rFonts w:ascii="Times New Roman" w:hAnsi="Times New Roman" w:hint="default"/>
          <w:sz w:val="24"/>
          <w:szCs w:val="24"/>
          <w:rtl w:val="0"/>
          <w:lang w:val="pt-PT"/>
        </w:rPr>
        <w:t>ó</w:t>
      </w:r>
      <w:r>
        <w:rPr>
          <w:rFonts w:ascii="Times New Roman" w:hAnsi="Times New Roman"/>
          <w:sz w:val="24"/>
          <w:szCs w:val="24"/>
          <w:rtl w:val="0"/>
          <w:lang w:val="it-IT"/>
        </w:rPr>
        <w:t>rio e solu</w:t>
      </w:r>
      <w:r>
        <w:rPr>
          <w:rFonts w:ascii="Times New Roman" w:hAnsi="Times New Roman" w:hint="default"/>
          <w:sz w:val="24"/>
          <w:szCs w:val="24"/>
          <w:rtl w:val="0"/>
          <w:lang w:val="pt-PT"/>
        </w:rPr>
        <w:t>çã</w:t>
      </w:r>
      <w:r>
        <w:rPr>
          <w:rFonts w:ascii="Times New Roman" w:hAnsi="Times New Roman"/>
          <w:sz w:val="24"/>
          <w:szCs w:val="24"/>
          <w:rtl w:val="0"/>
          <w:lang w:val="pt-PT"/>
        </w:rPr>
        <w:t>o de eventuais d</w:t>
      </w:r>
      <w:r>
        <w:rPr>
          <w:rFonts w:ascii="Times New Roman" w:hAnsi="Times New Roman" w:hint="default"/>
          <w:sz w:val="24"/>
          <w:szCs w:val="24"/>
          <w:rtl w:val="0"/>
          <w:lang w:val="pt-PT"/>
        </w:rPr>
        <w:t>ú</w:t>
      </w:r>
      <w:r>
        <w:rPr>
          <w:rFonts w:ascii="Times New Roman" w:hAnsi="Times New Roman"/>
          <w:sz w:val="24"/>
          <w:szCs w:val="24"/>
          <w:rtl w:val="0"/>
          <w:lang w:val="pt-PT"/>
        </w:rPr>
        <w:t>vidas. Essas oportunidades contribu</w:t>
      </w:r>
      <w:r>
        <w:rPr>
          <w:rFonts w:ascii="Times New Roman" w:hAnsi="Times New Roman" w:hint="default"/>
          <w:sz w:val="24"/>
          <w:szCs w:val="24"/>
          <w:rtl w:val="0"/>
          <w:lang w:val="pt-PT"/>
        </w:rPr>
        <w:t>í</w:t>
      </w:r>
      <w:r>
        <w:rPr>
          <w:rFonts w:ascii="Times New Roman" w:hAnsi="Times New Roman"/>
          <w:sz w:val="24"/>
          <w:szCs w:val="24"/>
          <w:rtl w:val="0"/>
          <w:lang w:val="pt-PT"/>
        </w:rPr>
        <w:t>ram demasiadamente para a prossecu</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das atividades.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b w:val="1"/>
          <w:bCs w:val="1"/>
          <w:sz w:val="24"/>
          <w:szCs w:val="24"/>
        </w:rPr>
      </w:pPr>
      <w:r>
        <w:rPr>
          <w:rFonts w:ascii="Times New Roman" w:hAnsi="Times New Roman"/>
          <w:sz w:val="24"/>
          <w:szCs w:val="24"/>
          <w:rtl w:val="0"/>
        </w:rPr>
        <w:t>Al</w:t>
      </w:r>
      <w:r>
        <w:rPr>
          <w:rFonts w:ascii="Times New Roman" w:hAnsi="Times New Roman" w:hint="default"/>
          <w:sz w:val="24"/>
          <w:szCs w:val="24"/>
          <w:rtl w:val="0"/>
          <w:lang w:val="pt-PT"/>
        </w:rPr>
        <w:t>é</w:t>
      </w:r>
      <w:r>
        <w:rPr>
          <w:rFonts w:ascii="Times New Roman" w:hAnsi="Times New Roman"/>
          <w:sz w:val="24"/>
          <w:szCs w:val="24"/>
          <w:rtl w:val="0"/>
          <w:lang w:val="pt-PT"/>
        </w:rPr>
        <w:t>m desses encontros, foram realizadas consultas por meio eletr</w:t>
      </w:r>
      <w:r>
        <w:rPr>
          <w:rFonts w:ascii="Times New Roman" w:hAnsi="Times New Roman" w:hint="default"/>
          <w:sz w:val="24"/>
          <w:szCs w:val="24"/>
          <w:rtl w:val="0"/>
          <w:lang w:val="pt-PT"/>
        </w:rPr>
        <w:t>ô</w:t>
      </w:r>
      <w:r>
        <w:rPr>
          <w:rFonts w:ascii="Times New Roman" w:hAnsi="Times New Roman"/>
          <w:sz w:val="24"/>
          <w:szCs w:val="24"/>
          <w:rtl w:val="0"/>
          <w:lang w:val="pt-PT"/>
        </w:rPr>
        <w:t>nico para tratamento de quest</w:t>
      </w:r>
      <w:r>
        <w:rPr>
          <w:rFonts w:ascii="Times New Roman" w:hAnsi="Times New Roman" w:hint="default"/>
          <w:sz w:val="24"/>
          <w:szCs w:val="24"/>
          <w:rtl w:val="0"/>
          <w:lang w:val="pt-PT"/>
        </w:rPr>
        <w:t>õ</w:t>
      </w:r>
      <w:r>
        <w:rPr>
          <w:rFonts w:ascii="Times New Roman" w:hAnsi="Times New Roman"/>
          <w:sz w:val="24"/>
          <w:szCs w:val="24"/>
          <w:rtl w:val="0"/>
          <w:lang w:val="pt-PT"/>
        </w:rPr>
        <w:t xml:space="preserve">es relativas </w:t>
      </w:r>
      <w:r>
        <w:rPr>
          <w:rFonts w:ascii="Times New Roman" w:hAnsi="Times New Roman" w:hint="default"/>
          <w:sz w:val="24"/>
          <w:szCs w:val="24"/>
          <w:rtl w:val="0"/>
          <w:lang w:val="pt-PT"/>
        </w:rPr>
        <w:t xml:space="preserve">à </w:t>
      </w:r>
      <w:r>
        <w:rPr>
          <w:rFonts w:ascii="Times New Roman" w:hAnsi="Times New Roman"/>
          <w:sz w:val="24"/>
          <w:szCs w:val="24"/>
          <w:rtl w:val="0"/>
          <w:lang w:val="pt-PT"/>
        </w:rPr>
        <w:t>pesquisa. Durante todo o per</w:t>
      </w:r>
      <w:r>
        <w:rPr>
          <w:rFonts w:ascii="Times New Roman" w:hAnsi="Times New Roman" w:hint="default"/>
          <w:sz w:val="24"/>
          <w:szCs w:val="24"/>
          <w:rtl w:val="0"/>
          <w:lang w:val="pt-PT"/>
        </w:rPr>
        <w:t>í</w:t>
      </w:r>
      <w:r>
        <w:rPr>
          <w:rFonts w:ascii="Times New Roman" w:hAnsi="Times New Roman"/>
          <w:sz w:val="24"/>
          <w:szCs w:val="24"/>
          <w:rtl w:val="0"/>
          <w:lang w:val="pt-PT"/>
        </w:rPr>
        <w:t>odo referente a este relat</w:t>
      </w:r>
      <w:r>
        <w:rPr>
          <w:rFonts w:ascii="Times New Roman" w:hAnsi="Times New Roman" w:hint="default"/>
          <w:sz w:val="24"/>
          <w:szCs w:val="24"/>
          <w:rtl w:val="0"/>
          <w:lang w:val="pt-PT"/>
        </w:rPr>
        <w:t>ó</w:t>
      </w:r>
      <w:r>
        <w:rPr>
          <w:rFonts w:ascii="Times New Roman" w:hAnsi="Times New Roman"/>
          <w:sz w:val="24"/>
          <w:szCs w:val="24"/>
          <w:rtl w:val="0"/>
          <w:lang w:val="pt-PT"/>
        </w:rPr>
        <w:t>rio, estiveram o bolsista e as atividades de pesquisa amparados e acompanhados pelo orientador</w:t>
      </w:r>
      <w:r>
        <w:rPr>
          <w:rFonts w:ascii="Times New Roman" w:hAnsi="Times New Roman"/>
          <w:b w:val="1"/>
          <w:bCs w:val="1"/>
          <w:sz w:val="24"/>
          <w:szCs w:val="24"/>
          <w:rtl w:val="0"/>
        </w:rPr>
        <w:t>.</w:t>
      </w:r>
    </w:p>
    <w:p>
      <w:pPr>
        <w:pStyle w:val="Corpo"/>
        <w:spacing w:after="0" w:line="360" w:lineRule="auto"/>
        <w:jc w:val="both"/>
        <w:rPr>
          <w:rFonts w:ascii="Times New Roman" w:cs="Times New Roman" w:hAnsi="Times New Roman" w:eastAsia="Times New Roman"/>
          <w:sz w:val="24"/>
          <w:szCs w:val="24"/>
          <w:lang w:val="pt-PT"/>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3 DESENVOLVIMENTO DA PESQUISA</w:t>
      </w:r>
    </w:p>
    <w:p>
      <w:pPr>
        <w:pStyle w:val="Corpo"/>
        <w:spacing w:after="0" w:line="360" w:lineRule="auto"/>
        <w:jc w:val="both"/>
        <w:rPr>
          <w:rFonts w:ascii="Times New Roman" w:cs="Times New Roman" w:hAnsi="Times New Roman" w:eastAsia="Times New Roman"/>
          <w:b w:val="1"/>
          <w:bCs w:val="1"/>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de-DE"/>
        </w:rPr>
        <w:t>INTRODU</w:t>
      </w:r>
      <w:r>
        <w:rPr>
          <w:rFonts w:ascii="Times New Roman" w:hAnsi="Times New Roman" w:hint="default"/>
          <w:sz w:val="24"/>
          <w:szCs w:val="24"/>
          <w:rtl w:val="0"/>
          <w:lang w:val="pt-PT"/>
        </w:rPr>
        <w:t>ÇÃ</w:t>
      </w:r>
      <w:r>
        <w:rPr>
          <w:rFonts w:ascii="Times New Roman" w:hAnsi="Times New Roman"/>
          <w:sz w:val="24"/>
          <w:szCs w:val="24"/>
          <w:rtl w:val="0"/>
        </w:rPr>
        <w:t>O</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A pobreza permanece como um importante problema hist</w:t>
      </w:r>
      <w:r>
        <w:rPr>
          <w:rFonts w:ascii="Times New Roman" w:hAnsi="Times New Roman" w:hint="default"/>
          <w:sz w:val="24"/>
          <w:szCs w:val="24"/>
          <w:rtl w:val="0"/>
          <w:lang w:val="pt-PT"/>
        </w:rPr>
        <w:t>ó</w:t>
      </w:r>
      <w:r>
        <w:rPr>
          <w:rFonts w:ascii="Times New Roman" w:hAnsi="Times New Roman"/>
          <w:sz w:val="24"/>
          <w:szCs w:val="24"/>
          <w:rtl w:val="0"/>
          <w:lang w:val="pt-PT"/>
        </w:rPr>
        <w:t>rico em tr</w:t>
      </w:r>
      <w:r>
        <w:rPr>
          <w:rFonts w:ascii="Times New Roman" w:hAnsi="Times New Roman" w:hint="default"/>
          <w:sz w:val="24"/>
          <w:szCs w:val="24"/>
          <w:rtl w:val="0"/>
          <w:lang w:val="pt-PT"/>
        </w:rPr>
        <w:t>ê</w:t>
      </w:r>
      <w:r>
        <w:rPr>
          <w:rFonts w:ascii="Times New Roman" w:hAnsi="Times New Roman"/>
          <w:sz w:val="24"/>
          <w:szCs w:val="24"/>
          <w:rtl w:val="0"/>
          <w:lang w:val="pt-PT"/>
        </w:rPr>
        <w:t>s vieses: a) como reflexo das mudan</w:t>
      </w:r>
      <w:r>
        <w:rPr>
          <w:rFonts w:ascii="Times New Roman" w:hAnsi="Times New Roman" w:hint="default"/>
          <w:sz w:val="24"/>
          <w:szCs w:val="24"/>
          <w:rtl w:val="0"/>
          <w:lang w:val="pt-PT"/>
        </w:rPr>
        <w:t>ç</w:t>
      </w:r>
      <w:r>
        <w:rPr>
          <w:rFonts w:ascii="Times New Roman" w:hAnsi="Times New Roman"/>
          <w:sz w:val="24"/>
          <w:szCs w:val="24"/>
          <w:rtl w:val="0"/>
          <w:lang w:val="pt-PT"/>
        </w:rPr>
        <w:t>as nas atitudes psicol</w:t>
      </w:r>
      <w:r>
        <w:rPr>
          <w:rFonts w:ascii="Times New Roman" w:hAnsi="Times New Roman" w:hint="default"/>
          <w:sz w:val="24"/>
          <w:szCs w:val="24"/>
          <w:rtl w:val="0"/>
          <w:lang w:val="pt-PT"/>
        </w:rPr>
        <w:t>ó</w:t>
      </w:r>
      <w:r>
        <w:rPr>
          <w:rFonts w:ascii="Times New Roman" w:hAnsi="Times New Roman"/>
          <w:sz w:val="24"/>
          <w:szCs w:val="24"/>
          <w:rtl w:val="0"/>
          <w:lang w:val="pt-PT"/>
        </w:rPr>
        <w:t>gicas e sociais que acompanharam a transforma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das sociedades </w:t>
      </w:r>
      <w:r>
        <w:rPr>
          <w:rFonts w:ascii="Times New Roman" w:hAnsi="Times New Roman" w:hint="default"/>
          <w:sz w:val="24"/>
          <w:szCs w:val="24"/>
          <w:rtl w:val="0"/>
          <w:lang w:val="pt-PT"/>
        </w:rPr>
        <w:t>“</w:t>
      </w:r>
      <w:r>
        <w:rPr>
          <w:rFonts w:ascii="Times New Roman" w:hAnsi="Times New Roman"/>
          <w:sz w:val="24"/>
          <w:szCs w:val="24"/>
          <w:rtl w:val="0"/>
          <w:lang w:val="pt-PT"/>
        </w:rPr>
        <w:t>tradicionais</w:t>
      </w:r>
      <w:r>
        <w:rPr>
          <w:rFonts w:ascii="Times New Roman" w:hAnsi="Times New Roman" w:hint="default"/>
          <w:sz w:val="24"/>
          <w:szCs w:val="24"/>
          <w:rtl w:val="0"/>
          <w:lang w:val="pt-PT"/>
        </w:rPr>
        <w:t xml:space="preserve">” </w:t>
      </w:r>
      <w:r>
        <w:rPr>
          <w:rFonts w:ascii="Times New Roman" w:hAnsi="Times New Roman"/>
          <w:sz w:val="24"/>
          <w:szCs w:val="24"/>
          <w:rtl w:val="0"/>
          <w:lang w:val="pt-PT"/>
        </w:rPr>
        <w:t>em modernas; b) como marco de pesquisa sobre a vida religiosa, doutrina e institui</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c) como grau em que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inerente ao desenvolvimento do sistema capitalista. (GEREMEK, 1994, p. 2). A pesquisa social moderna frente a quest</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da pobreza centrou-se em analisar o surgimento na sociedade dos ditos </w:t>
      </w:r>
      <w:r>
        <w:rPr>
          <w:rFonts w:ascii="Times New Roman" w:hAnsi="Times New Roman" w:hint="default"/>
          <w:sz w:val="24"/>
          <w:szCs w:val="24"/>
          <w:rtl w:val="0"/>
          <w:lang w:val="pt-PT"/>
        </w:rPr>
        <w:t>“</w:t>
      </w:r>
      <w:r>
        <w:rPr>
          <w:rFonts w:ascii="Times New Roman" w:hAnsi="Times New Roman"/>
          <w:sz w:val="24"/>
          <w:szCs w:val="24"/>
          <w:rtl w:val="0"/>
          <w:lang w:val="de-DE"/>
        </w:rPr>
        <w:t>indigentes</w:t>
      </w:r>
      <w:r>
        <w:rPr>
          <w:rFonts w:ascii="Times New Roman" w:hAnsi="Times New Roman" w:hint="default"/>
          <w:sz w:val="24"/>
          <w:szCs w:val="24"/>
          <w:rtl w:val="0"/>
          <w:lang w:val="pt-PT"/>
        </w:rPr>
        <w:t>”</w:t>
      </w:r>
      <w:r>
        <w:rPr>
          <w:rFonts w:ascii="Times New Roman" w:hAnsi="Times New Roman"/>
          <w:sz w:val="24"/>
          <w:szCs w:val="24"/>
          <w:rtl w:val="0"/>
        </w:rPr>
        <w:t xml:space="preserve">, </w:t>
      </w:r>
      <w:r>
        <w:rPr>
          <w:rFonts w:ascii="Times New Roman" w:hAnsi="Times New Roman" w:hint="default"/>
          <w:sz w:val="24"/>
          <w:szCs w:val="24"/>
          <w:rtl w:val="0"/>
          <w:lang w:val="pt-PT"/>
        </w:rPr>
        <w:t>“</w:t>
      </w:r>
      <w:r>
        <w:rPr>
          <w:rFonts w:ascii="Times New Roman" w:hAnsi="Times New Roman"/>
          <w:sz w:val="24"/>
          <w:szCs w:val="24"/>
          <w:rtl w:val="0"/>
          <w:lang w:val="pt-PT"/>
        </w:rPr>
        <w:t>marginais</w:t>
      </w:r>
      <w:r>
        <w:rPr>
          <w:rFonts w:ascii="Times New Roman" w:hAnsi="Times New Roman" w:hint="default"/>
          <w:sz w:val="24"/>
          <w:szCs w:val="24"/>
          <w:rtl w:val="0"/>
          <w:lang w:val="pt-PT"/>
        </w:rPr>
        <w:t>”</w:t>
      </w:r>
      <w:r>
        <w:rPr>
          <w:rFonts w:ascii="Times New Roman" w:hAnsi="Times New Roman"/>
          <w:sz w:val="24"/>
          <w:szCs w:val="24"/>
          <w:rtl w:val="0"/>
        </w:rPr>
        <w:t xml:space="preserve">, </w:t>
      </w:r>
      <w:r>
        <w:rPr>
          <w:rFonts w:ascii="Times New Roman" w:hAnsi="Times New Roman" w:hint="default"/>
          <w:sz w:val="24"/>
          <w:szCs w:val="24"/>
          <w:rtl w:val="0"/>
          <w:lang w:val="pt-PT"/>
        </w:rPr>
        <w:t>“</w:t>
      </w:r>
      <w:r>
        <w:rPr>
          <w:rFonts w:ascii="Times New Roman" w:hAnsi="Times New Roman"/>
          <w:sz w:val="24"/>
          <w:szCs w:val="24"/>
          <w:rtl w:val="0"/>
          <w:lang w:val="pt-PT"/>
        </w:rPr>
        <w:t>inaptos</w:t>
      </w:r>
      <w:r>
        <w:rPr>
          <w:rFonts w:ascii="Times New Roman" w:hAnsi="Times New Roman" w:hint="default"/>
          <w:sz w:val="24"/>
          <w:szCs w:val="24"/>
          <w:rtl w:val="0"/>
          <w:lang w:val="pt-PT"/>
        </w:rPr>
        <w:t xml:space="preserve">” </w:t>
      </w:r>
      <w:r>
        <w:rPr>
          <w:rFonts w:ascii="Times New Roman" w:hAnsi="Times New Roman"/>
          <w:sz w:val="24"/>
          <w:szCs w:val="24"/>
          <w:rtl w:val="0"/>
        </w:rPr>
        <w:t xml:space="preserve">ou </w:t>
      </w:r>
      <w:r>
        <w:rPr>
          <w:rFonts w:ascii="Times New Roman" w:hAnsi="Times New Roman" w:hint="default"/>
          <w:sz w:val="24"/>
          <w:szCs w:val="24"/>
          <w:rtl w:val="0"/>
          <w:lang w:val="pt-PT"/>
        </w:rPr>
        <w:t>“</w:t>
      </w:r>
      <w:r>
        <w:rPr>
          <w:rFonts w:ascii="Times New Roman" w:hAnsi="Times New Roman"/>
          <w:sz w:val="24"/>
          <w:szCs w:val="24"/>
          <w:rtl w:val="0"/>
          <w:lang w:val="pt-PT"/>
        </w:rPr>
        <w:t>vagabundos</w:t>
      </w:r>
      <w:r>
        <w:rPr>
          <w:rFonts w:ascii="Times New Roman" w:cs="Times New Roman" w:hAnsi="Times New Roman" w:eastAsia="Times New Roman"/>
          <w:sz w:val="24"/>
          <w:szCs w:val="24"/>
          <w:vertAlign w:val="superscript"/>
        </w:rPr>
        <w:footnoteReference w:id="2"/>
      </w:r>
      <w:r>
        <w:rPr>
          <w:rFonts w:ascii="Times New Roman" w:hAnsi="Times New Roman" w:hint="default"/>
          <w:sz w:val="24"/>
          <w:szCs w:val="24"/>
          <w:rtl w:val="0"/>
          <w:lang w:val="pt-PT"/>
        </w:rPr>
        <w:t>”</w:t>
      </w:r>
      <w:r>
        <w:rPr>
          <w:rFonts w:ascii="Times New Roman" w:hAnsi="Times New Roman"/>
          <w:sz w:val="24"/>
          <w:szCs w:val="24"/>
          <w:rtl w:val="0"/>
          <w:lang w:val="pt-PT"/>
        </w:rPr>
        <w:t>; o que traria o foco sobre o exame das causas da desigualdade social e da distribui</w:t>
      </w:r>
      <w:r>
        <w:rPr>
          <w:rFonts w:ascii="Times New Roman" w:hAnsi="Times New Roman" w:hint="default"/>
          <w:sz w:val="24"/>
          <w:szCs w:val="24"/>
          <w:rtl w:val="0"/>
          <w:lang w:val="pt-PT"/>
        </w:rPr>
        <w:t>çã</w:t>
      </w:r>
      <w:r>
        <w:rPr>
          <w:rFonts w:ascii="Times New Roman" w:hAnsi="Times New Roman"/>
          <w:sz w:val="24"/>
          <w:szCs w:val="24"/>
          <w:rtl w:val="0"/>
          <w:lang w:val="pt-PT"/>
        </w:rPr>
        <w:t>o de renda nacional, substituindo os questionamentos tradicionalmente levantados sobre a pobreza. Ao tratar o problema da pobreza h</w:t>
      </w:r>
      <w:r>
        <w:rPr>
          <w:rFonts w:ascii="Times New Roman" w:hAnsi="Times New Roman" w:hint="default"/>
          <w:sz w:val="24"/>
          <w:szCs w:val="24"/>
          <w:rtl w:val="0"/>
          <w:lang w:val="pt-PT"/>
        </w:rPr>
        <w:t xml:space="preserve">á </w:t>
      </w:r>
      <w:r>
        <w:rPr>
          <w:rFonts w:ascii="Times New Roman" w:hAnsi="Times New Roman"/>
          <w:sz w:val="24"/>
          <w:szCs w:val="24"/>
          <w:rtl w:val="0"/>
          <w:lang w:val="pt-PT"/>
        </w:rPr>
        <w:t>uma consider</w:t>
      </w:r>
      <w:r>
        <w:rPr>
          <w:rFonts w:ascii="Times New Roman" w:hAnsi="Times New Roman" w:hint="default"/>
          <w:sz w:val="24"/>
          <w:szCs w:val="24"/>
          <w:rtl w:val="0"/>
          <w:lang w:val="pt-PT"/>
        </w:rPr>
        <w:t>á</w:t>
      </w:r>
      <w:r>
        <w:rPr>
          <w:rFonts w:ascii="Times New Roman" w:hAnsi="Times New Roman"/>
          <w:sz w:val="24"/>
          <w:szCs w:val="24"/>
          <w:rtl w:val="0"/>
          <w:lang w:val="pt-PT"/>
        </w:rPr>
        <w:t>vel variedade de abordagens, que trazem a quest</w:t>
      </w:r>
      <w:r>
        <w:rPr>
          <w:rFonts w:ascii="Times New Roman" w:hAnsi="Times New Roman" w:hint="default"/>
          <w:sz w:val="24"/>
          <w:szCs w:val="24"/>
          <w:rtl w:val="0"/>
          <w:lang w:val="pt-PT"/>
        </w:rPr>
        <w:t>ã</w:t>
      </w:r>
      <w:r>
        <w:rPr>
          <w:rFonts w:ascii="Times New Roman" w:hAnsi="Times New Roman"/>
          <w:sz w:val="24"/>
          <w:szCs w:val="24"/>
          <w:rtl w:val="0"/>
          <w:lang w:val="it-IT"/>
        </w:rPr>
        <w:t xml:space="preserve">o a </w:t>
      </w:r>
      <w:r>
        <w:rPr>
          <w:rFonts w:ascii="Times New Roman" w:hAnsi="Times New Roman" w:hint="default"/>
          <w:sz w:val="24"/>
          <w:szCs w:val="24"/>
          <w:rtl w:val="0"/>
          <w:lang w:val="pt-PT"/>
        </w:rPr>
        <w:t>ó</w:t>
      </w:r>
      <w:r>
        <w:rPr>
          <w:rFonts w:ascii="Times New Roman" w:hAnsi="Times New Roman"/>
          <w:sz w:val="24"/>
          <w:szCs w:val="24"/>
          <w:rtl w:val="0"/>
          <w:lang w:val="pt-PT"/>
        </w:rPr>
        <w:t>ptica de n</w:t>
      </w:r>
      <w:r>
        <w:rPr>
          <w:rFonts w:ascii="Times New Roman" w:hAnsi="Times New Roman" w:hint="default"/>
          <w:sz w:val="24"/>
          <w:szCs w:val="24"/>
          <w:rtl w:val="0"/>
          <w:lang w:val="pt-PT"/>
        </w:rPr>
        <w:t>í</w:t>
      </w:r>
      <w:r>
        <w:rPr>
          <w:rFonts w:ascii="Times New Roman" w:hAnsi="Times New Roman"/>
          <w:sz w:val="24"/>
          <w:szCs w:val="24"/>
          <w:rtl w:val="0"/>
          <w:lang w:val="fr-FR"/>
        </w:rPr>
        <w:t xml:space="preserve">vel micro </w:t>
      </w:r>
      <w:r>
        <w:rPr>
          <w:rFonts w:ascii="Times New Roman" w:hAnsi="Times New Roman" w:hint="default"/>
          <w:sz w:val="24"/>
          <w:szCs w:val="24"/>
          <w:rtl w:val="0"/>
          <w:lang w:val="pt-PT"/>
        </w:rPr>
        <w:t xml:space="preserve">– </w:t>
      </w:r>
      <w:r>
        <w:rPr>
          <w:rFonts w:ascii="Times New Roman" w:hAnsi="Times New Roman"/>
          <w:sz w:val="24"/>
          <w:szCs w:val="24"/>
          <w:rtl w:val="0"/>
        </w:rPr>
        <w:t>an</w:t>
      </w:r>
      <w:r>
        <w:rPr>
          <w:rFonts w:ascii="Times New Roman" w:hAnsi="Times New Roman" w:hint="default"/>
          <w:sz w:val="24"/>
          <w:szCs w:val="24"/>
          <w:rtl w:val="0"/>
          <w:lang w:val="pt-PT"/>
        </w:rPr>
        <w:t>á</w:t>
      </w:r>
      <w:r>
        <w:rPr>
          <w:rFonts w:ascii="Times New Roman" w:hAnsi="Times New Roman"/>
          <w:sz w:val="24"/>
          <w:szCs w:val="24"/>
          <w:rtl w:val="0"/>
        </w:rPr>
        <w:t>lise</w:t>
      </w:r>
      <w:r>
        <w:rPr>
          <w:rFonts w:ascii="Times New Roman" w:hAnsi="Times New Roman" w:hint="default"/>
          <w:sz w:val="24"/>
          <w:szCs w:val="24"/>
          <w:rtl w:val="0"/>
          <w:lang w:val="pt-PT"/>
        </w:rPr>
        <w:t xml:space="preserve"> “</w:t>
      </w:r>
      <w:r>
        <w:rPr>
          <w:rFonts w:ascii="Times New Roman" w:hAnsi="Times New Roman"/>
          <w:sz w:val="24"/>
          <w:szCs w:val="24"/>
          <w:rtl w:val="0"/>
          <w:lang w:val="it-IT"/>
        </w:rPr>
        <w:t>antropol</w:t>
      </w:r>
      <w:r>
        <w:rPr>
          <w:rFonts w:ascii="Times New Roman" w:hAnsi="Times New Roman" w:hint="default"/>
          <w:sz w:val="24"/>
          <w:szCs w:val="24"/>
          <w:rtl w:val="0"/>
          <w:lang w:val="pt-PT"/>
        </w:rPr>
        <w:t>ó</w:t>
      </w:r>
      <w:r>
        <w:rPr>
          <w:rFonts w:ascii="Times New Roman" w:hAnsi="Times New Roman"/>
          <w:sz w:val="24"/>
          <w:szCs w:val="24"/>
          <w:rtl w:val="0"/>
          <w:lang w:val="pt-PT"/>
        </w:rPr>
        <w:t>gica</w:t>
      </w:r>
      <w:r>
        <w:rPr>
          <w:rFonts w:ascii="Times New Roman" w:hAnsi="Times New Roman" w:hint="default"/>
          <w:sz w:val="24"/>
          <w:szCs w:val="24"/>
          <w:rtl w:val="0"/>
          <w:lang w:val="pt-PT"/>
        </w:rPr>
        <w:t xml:space="preserve">” </w:t>
      </w:r>
      <w:r>
        <w:rPr>
          <w:rFonts w:ascii="Times New Roman" w:hAnsi="Times New Roman"/>
          <w:sz w:val="24"/>
          <w:szCs w:val="24"/>
          <w:rtl w:val="0"/>
          <w:lang w:val="en-US"/>
        </w:rPr>
        <w:t>ou an</w:t>
      </w:r>
      <w:r>
        <w:rPr>
          <w:rFonts w:ascii="Times New Roman" w:hAnsi="Times New Roman" w:hint="default"/>
          <w:sz w:val="24"/>
          <w:szCs w:val="24"/>
          <w:rtl w:val="0"/>
          <w:lang w:val="pt-PT"/>
        </w:rPr>
        <w:t>á</w:t>
      </w:r>
      <w:r>
        <w:rPr>
          <w:rFonts w:ascii="Times New Roman" w:hAnsi="Times New Roman"/>
          <w:sz w:val="24"/>
          <w:szCs w:val="24"/>
          <w:rtl w:val="0"/>
          <w:lang w:val="pt-PT"/>
        </w:rPr>
        <w:t>lise de indicadores sociais -, de n</w:t>
      </w:r>
      <w:r>
        <w:rPr>
          <w:rFonts w:ascii="Times New Roman" w:hAnsi="Times New Roman" w:hint="default"/>
          <w:sz w:val="24"/>
          <w:szCs w:val="24"/>
          <w:rtl w:val="0"/>
          <w:lang w:val="pt-PT"/>
        </w:rPr>
        <w:t>í</w:t>
      </w:r>
      <w:r>
        <w:rPr>
          <w:rFonts w:ascii="Times New Roman" w:hAnsi="Times New Roman"/>
          <w:sz w:val="24"/>
          <w:szCs w:val="24"/>
          <w:rtl w:val="0"/>
        </w:rPr>
        <w:t>vel intermedi</w:t>
      </w:r>
      <w:r>
        <w:rPr>
          <w:rFonts w:ascii="Times New Roman" w:hAnsi="Times New Roman" w:hint="default"/>
          <w:sz w:val="24"/>
          <w:szCs w:val="24"/>
          <w:rtl w:val="0"/>
          <w:lang w:val="pt-PT"/>
        </w:rPr>
        <w:t>á</w:t>
      </w:r>
      <w:r>
        <w:rPr>
          <w:rFonts w:ascii="Times New Roman" w:hAnsi="Times New Roman"/>
          <w:sz w:val="24"/>
          <w:szCs w:val="24"/>
          <w:rtl w:val="0"/>
          <w:lang w:val="pt-PT"/>
        </w:rPr>
        <w:t xml:space="preserve">rio </w:t>
      </w:r>
      <w:r>
        <w:rPr>
          <w:rFonts w:ascii="Times New Roman" w:hAnsi="Times New Roman" w:hint="default"/>
          <w:sz w:val="24"/>
          <w:szCs w:val="24"/>
          <w:rtl w:val="0"/>
          <w:lang w:val="pt-PT"/>
        </w:rPr>
        <w:t xml:space="preserve">– </w:t>
      </w:r>
      <w:r>
        <w:rPr>
          <w:rFonts w:ascii="Times New Roman" w:hAnsi="Times New Roman"/>
          <w:sz w:val="24"/>
          <w:szCs w:val="24"/>
          <w:rtl w:val="0"/>
        </w:rPr>
        <w:t>an</w:t>
      </w:r>
      <w:r>
        <w:rPr>
          <w:rFonts w:ascii="Times New Roman" w:hAnsi="Times New Roman" w:hint="default"/>
          <w:sz w:val="24"/>
          <w:szCs w:val="24"/>
          <w:rtl w:val="0"/>
          <w:lang w:val="pt-PT"/>
        </w:rPr>
        <w:t>á</w:t>
      </w:r>
      <w:r>
        <w:rPr>
          <w:rFonts w:ascii="Times New Roman" w:hAnsi="Times New Roman"/>
          <w:sz w:val="24"/>
          <w:szCs w:val="24"/>
          <w:rtl w:val="0"/>
          <w:lang w:val="pt-PT"/>
        </w:rPr>
        <w:t>lise de grupos vulner</w:t>
      </w:r>
      <w:r>
        <w:rPr>
          <w:rFonts w:ascii="Times New Roman" w:hAnsi="Times New Roman" w:hint="default"/>
          <w:sz w:val="24"/>
          <w:szCs w:val="24"/>
          <w:rtl w:val="0"/>
          <w:lang w:val="pt-PT"/>
        </w:rPr>
        <w:t>á</w:t>
      </w:r>
      <w:r>
        <w:rPr>
          <w:rFonts w:ascii="Times New Roman" w:hAnsi="Times New Roman"/>
          <w:sz w:val="24"/>
          <w:szCs w:val="24"/>
          <w:rtl w:val="0"/>
          <w:lang w:val="pt-PT"/>
        </w:rPr>
        <w:t>veis -, ou de n</w:t>
      </w:r>
      <w:r>
        <w:rPr>
          <w:rFonts w:ascii="Times New Roman" w:hAnsi="Times New Roman" w:hint="default"/>
          <w:sz w:val="24"/>
          <w:szCs w:val="24"/>
          <w:rtl w:val="0"/>
          <w:lang w:val="pt-PT"/>
        </w:rPr>
        <w:t>í</w:t>
      </w:r>
      <w:r>
        <w:rPr>
          <w:rFonts w:ascii="Times New Roman" w:hAnsi="Times New Roman"/>
          <w:sz w:val="24"/>
          <w:szCs w:val="24"/>
          <w:rtl w:val="0"/>
          <w:lang w:val="it-IT"/>
        </w:rPr>
        <w:t xml:space="preserve">vel macro </w:t>
      </w:r>
      <w:r>
        <w:rPr>
          <w:rFonts w:ascii="Times New Roman" w:hAnsi="Times New Roman" w:hint="default"/>
          <w:sz w:val="24"/>
          <w:szCs w:val="24"/>
          <w:rtl w:val="0"/>
          <w:lang w:val="pt-PT"/>
        </w:rPr>
        <w:t>–</w:t>
      </w:r>
      <w:r>
        <w:rPr>
          <w:rFonts w:ascii="Times New Roman" w:hAnsi="Times New Roman"/>
          <w:sz w:val="24"/>
          <w:szCs w:val="24"/>
          <w:rtl w:val="0"/>
        </w:rPr>
        <w:t xml:space="preserve"> an</w:t>
      </w:r>
      <w:r>
        <w:rPr>
          <w:rFonts w:ascii="Times New Roman" w:hAnsi="Times New Roman" w:hint="default"/>
          <w:sz w:val="24"/>
          <w:szCs w:val="24"/>
          <w:rtl w:val="0"/>
          <w:lang w:val="pt-PT"/>
        </w:rPr>
        <w:t>á</w:t>
      </w:r>
      <w:r>
        <w:rPr>
          <w:rFonts w:ascii="Times New Roman" w:hAnsi="Times New Roman"/>
          <w:sz w:val="24"/>
          <w:szCs w:val="24"/>
          <w:rtl w:val="0"/>
          <w:lang w:val="pt-PT"/>
        </w:rPr>
        <w:t>lise da pobreza em termos de processo econ</w:t>
      </w:r>
      <w:r>
        <w:rPr>
          <w:rFonts w:ascii="Times New Roman" w:hAnsi="Times New Roman" w:hint="default"/>
          <w:sz w:val="24"/>
          <w:szCs w:val="24"/>
          <w:rtl w:val="0"/>
          <w:lang w:val="pt-PT"/>
        </w:rPr>
        <w:t>ô</w:t>
      </w:r>
      <w:r>
        <w:rPr>
          <w:rFonts w:ascii="Times New Roman" w:hAnsi="Times New Roman"/>
          <w:sz w:val="24"/>
          <w:szCs w:val="24"/>
          <w:rtl w:val="0"/>
          <w:lang w:val="it-IT"/>
        </w:rPr>
        <w:t>mico e pol</w:t>
      </w:r>
      <w:r>
        <w:rPr>
          <w:rFonts w:ascii="Times New Roman" w:hAnsi="Times New Roman" w:hint="default"/>
          <w:sz w:val="24"/>
          <w:szCs w:val="24"/>
          <w:rtl w:val="0"/>
          <w:lang w:val="pt-PT"/>
        </w:rPr>
        <w:t>í</w:t>
      </w:r>
      <w:r>
        <w:rPr>
          <w:rFonts w:ascii="Times New Roman" w:hAnsi="Times New Roman"/>
          <w:sz w:val="24"/>
          <w:szCs w:val="24"/>
          <w:rtl w:val="0"/>
          <w:lang w:val="pt-PT"/>
        </w:rPr>
        <w:t>tico em perspectiva nacional e internacional. (NOVAK, 1996, p. 59-60). Se h</w:t>
      </w:r>
      <w:r>
        <w:rPr>
          <w:rFonts w:ascii="Times New Roman" w:hAnsi="Times New Roman" w:hint="default"/>
          <w:sz w:val="24"/>
          <w:szCs w:val="24"/>
          <w:rtl w:val="0"/>
          <w:lang w:val="pt-PT"/>
        </w:rPr>
        <w:t xml:space="preserve">á </w:t>
      </w:r>
      <w:r>
        <w:rPr>
          <w:rFonts w:ascii="Times New Roman" w:hAnsi="Times New Roman"/>
          <w:sz w:val="24"/>
          <w:szCs w:val="24"/>
          <w:rtl w:val="0"/>
          <w:lang w:val="pt-PT"/>
        </w:rPr>
        <w:t>a dificuldade em definir a pobreza, h</w:t>
      </w:r>
      <w:r>
        <w:rPr>
          <w:rFonts w:ascii="Times New Roman" w:hAnsi="Times New Roman" w:hint="default"/>
          <w:sz w:val="24"/>
          <w:szCs w:val="24"/>
          <w:rtl w:val="0"/>
          <w:lang w:val="pt-PT"/>
        </w:rPr>
        <w:t xml:space="preserve">á </w:t>
      </w:r>
      <w:r>
        <w:rPr>
          <w:rFonts w:ascii="Times New Roman" w:hAnsi="Times New Roman"/>
          <w:sz w:val="24"/>
          <w:szCs w:val="24"/>
          <w:rtl w:val="0"/>
          <w:lang w:val="es-ES_tradnl"/>
        </w:rPr>
        <w:t>tamb</w:t>
      </w:r>
      <w:r>
        <w:rPr>
          <w:rFonts w:ascii="Times New Roman" w:hAnsi="Times New Roman" w:hint="default"/>
          <w:sz w:val="24"/>
          <w:szCs w:val="24"/>
          <w:rtl w:val="0"/>
          <w:lang w:val="pt-PT"/>
        </w:rPr>
        <w:t>é</w:t>
      </w:r>
      <w:r>
        <w:rPr>
          <w:rFonts w:ascii="Times New Roman" w:hAnsi="Times New Roman"/>
          <w:sz w:val="24"/>
          <w:szCs w:val="24"/>
          <w:rtl w:val="0"/>
          <w:lang w:val="pt-PT"/>
        </w:rPr>
        <w:t xml:space="preserve">m a dificuldade em soluciona-la </w:t>
      </w:r>
      <w:r>
        <w:rPr>
          <w:rFonts w:ascii="Times New Roman" w:hAnsi="Times New Roman" w:hint="default"/>
          <w:sz w:val="24"/>
          <w:szCs w:val="24"/>
          <w:rtl w:val="0"/>
          <w:lang w:val="pt-PT"/>
        </w:rPr>
        <w:t xml:space="preserve">– </w:t>
      </w:r>
      <w:r>
        <w:rPr>
          <w:rFonts w:ascii="Times New Roman" w:hAnsi="Times New Roman"/>
          <w:sz w:val="24"/>
          <w:szCs w:val="24"/>
          <w:rtl w:val="0"/>
          <w:lang w:val="it-IT"/>
        </w:rPr>
        <w:t xml:space="preserve">e a filosofia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invocada para enfrentar ambas as quest</w:t>
      </w:r>
      <w:r>
        <w:rPr>
          <w:rFonts w:ascii="Times New Roman" w:hAnsi="Times New Roman" w:hint="default"/>
          <w:sz w:val="24"/>
          <w:szCs w:val="24"/>
          <w:rtl w:val="0"/>
          <w:lang w:val="pt-PT"/>
        </w:rPr>
        <w:t>õ</w:t>
      </w:r>
      <w:r>
        <w:rPr>
          <w:rFonts w:ascii="Times New Roman" w:hAnsi="Times New Roman"/>
          <w:sz w:val="24"/>
          <w:szCs w:val="24"/>
          <w:rtl w:val="0"/>
          <w:lang w:val="pt-PT"/>
        </w:rPr>
        <w:t xml:space="preserve">es.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Talvez devido ao pressentimento de que as propostas normativas em que se apresentam princ</w:t>
      </w:r>
      <w:r>
        <w:rPr>
          <w:rFonts w:ascii="Times New Roman" w:hAnsi="Times New Roman" w:hint="default"/>
          <w:sz w:val="24"/>
          <w:szCs w:val="24"/>
          <w:rtl w:val="0"/>
          <w:lang w:val="pt-PT"/>
        </w:rPr>
        <w:t>í</w:t>
      </w:r>
      <w:r>
        <w:rPr>
          <w:rFonts w:ascii="Times New Roman" w:hAnsi="Times New Roman"/>
          <w:sz w:val="24"/>
          <w:szCs w:val="24"/>
          <w:rtl w:val="0"/>
          <w:lang w:val="es-ES_tradnl"/>
        </w:rPr>
        <w:t>pios de justi</w:t>
      </w:r>
      <w:r>
        <w:rPr>
          <w:rFonts w:ascii="Times New Roman" w:hAnsi="Times New Roman" w:hint="default"/>
          <w:sz w:val="24"/>
          <w:szCs w:val="24"/>
          <w:rtl w:val="0"/>
          <w:lang w:val="pt-PT"/>
        </w:rPr>
        <w:t>ç</w:t>
      </w:r>
      <w:r>
        <w:rPr>
          <w:rFonts w:ascii="Times New Roman" w:hAnsi="Times New Roman"/>
          <w:sz w:val="24"/>
          <w:szCs w:val="24"/>
          <w:rtl w:val="0"/>
          <w:lang w:val="pt-PT"/>
        </w:rPr>
        <w:t>a resolveriam tamb</w:t>
      </w:r>
      <w:r>
        <w:rPr>
          <w:rFonts w:ascii="Times New Roman" w:hAnsi="Times New Roman" w:hint="default"/>
          <w:sz w:val="24"/>
          <w:szCs w:val="24"/>
          <w:rtl w:val="0"/>
          <w:lang w:val="pt-PT"/>
        </w:rPr>
        <w:t>é</w:t>
      </w:r>
      <w:r>
        <w:rPr>
          <w:rFonts w:ascii="Times New Roman" w:hAnsi="Times New Roman"/>
          <w:sz w:val="24"/>
          <w:szCs w:val="24"/>
          <w:rtl w:val="0"/>
          <w:lang w:val="pt-PT"/>
        </w:rPr>
        <w:t>m este problema, a pobreza nunca foi o principal objeto de pesquisa dos fil</w:t>
      </w:r>
      <w:r>
        <w:rPr>
          <w:rFonts w:ascii="Times New Roman" w:hAnsi="Times New Roman" w:hint="default"/>
          <w:sz w:val="24"/>
          <w:szCs w:val="24"/>
          <w:rtl w:val="0"/>
          <w:lang w:val="pt-PT"/>
        </w:rPr>
        <w:t>ó</w:t>
      </w:r>
      <w:r>
        <w:rPr>
          <w:rFonts w:ascii="Times New Roman" w:hAnsi="Times New Roman"/>
          <w:sz w:val="24"/>
          <w:szCs w:val="24"/>
          <w:rtl w:val="0"/>
          <w:lang w:val="pt-PT"/>
        </w:rPr>
        <w:t xml:space="preserve">sofos </w:t>
      </w:r>
      <w:r>
        <w:rPr>
          <w:rFonts w:ascii="Times New Roman" w:hAnsi="Times New Roman" w:hint="default"/>
          <w:sz w:val="24"/>
          <w:szCs w:val="24"/>
          <w:rtl w:val="0"/>
          <w:lang w:val="pt-PT"/>
        </w:rPr>
        <w:t xml:space="preserve">– </w:t>
      </w:r>
      <w:r>
        <w:rPr>
          <w:rFonts w:ascii="Times New Roman" w:hAnsi="Times New Roman"/>
          <w:sz w:val="24"/>
          <w:szCs w:val="24"/>
          <w:rtl w:val="0"/>
          <w:lang w:val="pt-PT"/>
        </w:rPr>
        <w:t>a exce</w:t>
      </w:r>
      <w:r>
        <w:rPr>
          <w:rFonts w:ascii="Times New Roman" w:hAnsi="Times New Roman" w:hint="default"/>
          <w:sz w:val="24"/>
          <w:szCs w:val="24"/>
          <w:rtl w:val="0"/>
          <w:lang w:val="pt-PT"/>
        </w:rPr>
        <w:t>çã</w:t>
      </w:r>
      <w:r>
        <w:rPr>
          <w:rFonts w:ascii="Times New Roman" w:hAnsi="Times New Roman"/>
          <w:sz w:val="24"/>
          <w:szCs w:val="24"/>
          <w:rtl w:val="0"/>
          <w:lang w:val="pt-PT"/>
        </w:rPr>
        <w:t>o de Amartya Sen e Thomas Pogge. (PINZANI, 2017, p. 348). Ambos os autores se filiam a vis</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da abordagem individualista da pobreza, a qual considera o pobre como uma pessoa cuja renda </w:t>
      </w:r>
      <w:r>
        <w:rPr>
          <w:rFonts w:ascii="Times New Roman" w:hAnsi="Times New Roman" w:hint="default"/>
          <w:sz w:val="24"/>
          <w:szCs w:val="24"/>
          <w:rtl w:val="0"/>
          <w:lang w:val="pt-PT"/>
        </w:rPr>
        <w:t xml:space="preserve">é </w:t>
      </w:r>
      <w:r>
        <w:rPr>
          <w:rFonts w:ascii="Times New Roman" w:hAnsi="Times New Roman"/>
          <w:sz w:val="24"/>
          <w:szCs w:val="24"/>
          <w:rtl w:val="0"/>
          <w:lang w:val="es-ES_tradnl"/>
        </w:rPr>
        <w:t>insuficiente para alcan</w:t>
      </w:r>
      <w:r>
        <w:rPr>
          <w:rFonts w:ascii="Times New Roman" w:hAnsi="Times New Roman" w:hint="default"/>
          <w:sz w:val="24"/>
          <w:szCs w:val="24"/>
          <w:rtl w:val="0"/>
          <w:lang w:val="pt-PT"/>
        </w:rPr>
        <w:t>ç</w:t>
      </w:r>
      <w:r>
        <w:rPr>
          <w:rFonts w:ascii="Times New Roman" w:hAnsi="Times New Roman"/>
          <w:sz w:val="24"/>
          <w:szCs w:val="24"/>
          <w:rtl w:val="0"/>
          <w:lang w:val="pt-PT"/>
        </w:rPr>
        <w:t>ar um padr</w:t>
      </w:r>
      <w:r>
        <w:rPr>
          <w:rFonts w:ascii="Times New Roman" w:hAnsi="Times New Roman" w:hint="default"/>
          <w:sz w:val="24"/>
          <w:szCs w:val="24"/>
          <w:rtl w:val="0"/>
          <w:lang w:val="pt-PT"/>
        </w:rPr>
        <w:t>ã</w:t>
      </w:r>
      <w:r>
        <w:rPr>
          <w:rFonts w:ascii="Times New Roman" w:hAnsi="Times New Roman"/>
          <w:sz w:val="24"/>
          <w:szCs w:val="24"/>
          <w:rtl w:val="0"/>
          <w:lang w:val="pt-PT"/>
        </w:rPr>
        <w:t>o de vida considerado digno em sua sociedade, acarretando em priva</w:t>
      </w:r>
      <w:r>
        <w:rPr>
          <w:rFonts w:ascii="Times New Roman" w:hAnsi="Times New Roman" w:hint="default"/>
          <w:sz w:val="24"/>
          <w:szCs w:val="24"/>
          <w:rtl w:val="0"/>
          <w:lang w:val="pt-PT"/>
        </w:rPr>
        <w:t>çã</w:t>
      </w:r>
      <w:r>
        <w:rPr>
          <w:rFonts w:ascii="Times New Roman" w:hAnsi="Times New Roman"/>
          <w:sz w:val="24"/>
          <w:szCs w:val="24"/>
          <w:rtl w:val="0"/>
          <w:lang w:val="pt-PT"/>
        </w:rPr>
        <w:t>o social e material. (</w:t>
      </w:r>
      <w:r>
        <w:rPr>
          <w:rFonts w:ascii="Times New Roman" w:hAnsi="Times New Roman"/>
          <w:i w:val="1"/>
          <w:iCs w:val="1"/>
          <w:sz w:val="24"/>
          <w:szCs w:val="24"/>
          <w:rtl w:val="0"/>
          <w:lang w:val="pt-PT"/>
        </w:rPr>
        <w:t>ibid.</w:t>
      </w:r>
      <w:r>
        <w:rPr>
          <w:rFonts w:ascii="Times New Roman" w:hAnsi="Times New Roman"/>
          <w:sz w:val="24"/>
          <w:szCs w:val="24"/>
          <w:rtl w:val="0"/>
          <w:lang w:val="pt-PT"/>
        </w:rPr>
        <w:t>, p. 364). Nessa abordagem, a dificuldade a ser enfrentada se posta em duas estruturas: justi</w:t>
      </w:r>
      <w:r>
        <w:rPr>
          <w:rFonts w:ascii="Times New Roman" w:hAnsi="Times New Roman" w:hint="default"/>
          <w:sz w:val="24"/>
          <w:szCs w:val="24"/>
          <w:rtl w:val="0"/>
          <w:lang w:val="pt-PT"/>
        </w:rPr>
        <w:t>ç</w:t>
      </w:r>
      <w:r>
        <w:rPr>
          <w:rFonts w:ascii="Times New Roman" w:hAnsi="Times New Roman"/>
          <w:sz w:val="24"/>
          <w:szCs w:val="24"/>
          <w:rtl w:val="0"/>
          <w:lang w:val="pt-PT"/>
        </w:rPr>
        <w:t xml:space="preserve">a e responsabilidade. Uma vez que a pobreza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ao mesmo tempo cultural e universal (</w:t>
      </w:r>
      <w:r>
        <w:rPr>
          <w:rFonts w:ascii="Times New Roman" w:hAnsi="Times New Roman" w:hint="default"/>
          <w:sz w:val="24"/>
          <w:szCs w:val="24"/>
          <w:rtl w:val="0"/>
          <w:lang w:val="pt-PT"/>
        </w:rPr>
        <w:t>Ø</w:t>
      </w:r>
      <w:r>
        <w:rPr>
          <w:rFonts w:ascii="Times New Roman" w:hAnsi="Times New Roman"/>
          <w:sz w:val="24"/>
          <w:szCs w:val="24"/>
          <w:rtl w:val="0"/>
          <w:lang w:val="pt-PT"/>
        </w:rPr>
        <w:t>YEN, 2019, p. 4), uma an</w:t>
      </w:r>
      <w:r>
        <w:rPr>
          <w:rFonts w:ascii="Times New Roman" w:hAnsi="Times New Roman" w:hint="default"/>
          <w:sz w:val="24"/>
          <w:szCs w:val="24"/>
          <w:rtl w:val="0"/>
          <w:lang w:val="pt-PT"/>
        </w:rPr>
        <w:t>á</w:t>
      </w:r>
      <w:r>
        <w:rPr>
          <w:rFonts w:ascii="Times New Roman" w:hAnsi="Times New Roman"/>
          <w:sz w:val="24"/>
          <w:szCs w:val="24"/>
          <w:rtl w:val="0"/>
          <w:lang w:val="fr-FR"/>
        </w:rPr>
        <w:t>lise s</w:t>
      </w:r>
      <w:r>
        <w:rPr>
          <w:rFonts w:ascii="Times New Roman" w:hAnsi="Times New Roman" w:hint="default"/>
          <w:sz w:val="24"/>
          <w:szCs w:val="24"/>
          <w:rtl w:val="0"/>
          <w:lang w:val="pt-PT"/>
        </w:rPr>
        <w:t>é</w:t>
      </w:r>
      <w:r>
        <w:rPr>
          <w:rFonts w:ascii="Times New Roman" w:hAnsi="Times New Roman"/>
          <w:sz w:val="24"/>
          <w:szCs w:val="24"/>
          <w:rtl w:val="0"/>
          <w:lang w:val="pt-PT"/>
        </w:rPr>
        <w:t>ria da pobreza, ao mensurar uma a poss</w:t>
      </w:r>
      <w:r>
        <w:rPr>
          <w:rFonts w:ascii="Times New Roman" w:hAnsi="Times New Roman" w:hint="default"/>
          <w:sz w:val="24"/>
          <w:szCs w:val="24"/>
          <w:rtl w:val="0"/>
          <w:lang w:val="pt-PT"/>
        </w:rPr>
        <w:t>í</w:t>
      </w:r>
      <w:r>
        <w:rPr>
          <w:rFonts w:ascii="Times New Roman" w:hAnsi="Times New Roman"/>
          <w:sz w:val="24"/>
          <w:szCs w:val="24"/>
          <w:rtl w:val="0"/>
          <w:lang w:val="pt-PT"/>
        </w:rPr>
        <w:t>vel proposta, deve se preocupar em termos de encontrar uma justi</w:t>
      </w:r>
      <w:r>
        <w:rPr>
          <w:rFonts w:ascii="Times New Roman" w:hAnsi="Times New Roman" w:hint="default"/>
          <w:sz w:val="24"/>
          <w:szCs w:val="24"/>
          <w:rtl w:val="0"/>
          <w:lang w:val="pt-PT"/>
        </w:rPr>
        <w:t>ç</w:t>
      </w:r>
      <w:r>
        <w:rPr>
          <w:rFonts w:ascii="Times New Roman" w:hAnsi="Times New Roman"/>
          <w:sz w:val="24"/>
          <w:szCs w:val="24"/>
          <w:rtl w:val="0"/>
          <w:lang w:val="pt-PT"/>
        </w:rPr>
        <w:t>a distributiva e uma responsabilidade global que mire os aspectos universais do problema ao mesmo tempo em que conserve seus aspectos culturais. Em outros termos, a exig</w:t>
      </w:r>
      <w:r>
        <w:rPr>
          <w:rFonts w:ascii="Times New Roman" w:hAnsi="Times New Roman" w:hint="default"/>
          <w:sz w:val="24"/>
          <w:szCs w:val="24"/>
          <w:rtl w:val="0"/>
          <w:lang w:val="pt-PT"/>
        </w:rPr>
        <w:t>ê</w:t>
      </w:r>
      <w:r>
        <w:rPr>
          <w:rFonts w:ascii="Times New Roman" w:hAnsi="Times New Roman"/>
          <w:sz w:val="24"/>
          <w:szCs w:val="24"/>
          <w:rtl w:val="0"/>
          <w:lang w:val="es-ES_tradnl"/>
        </w:rPr>
        <w:t xml:space="preserve">ncia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transcender a vis</w:t>
      </w:r>
      <w:r>
        <w:rPr>
          <w:rFonts w:ascii="Times New Roman" w:hAnsi="Times New Roman" w:hint="default"/>
          <w:sz w:val="24"/>
          <w:szCs w:val="24"/>
          <w:rtl w:val="0"/>
          <w:lang w:val="pt-PT"/>
        </w:rPr>
        <w:t>ã</w:t>
      </w:r>
      <w:r>
        <w:rPr>
          <w:rFonts w:ascii="Times New Roman" w:hAnsi="Times New Roman"/>
          <w:sz w:val="24"/>
          <w:szCs w:val="24"/>
          <w:rtl w:val="0"/>
          <w:lang w:val="pt-PT"/>
        </w:rPr>
        <w:t>o da pobreza como condi</w:t>
      </w:r>
      <w:r>
        <w:rPr>
          <w:rFonts w:ascii="Times New Roman" w:hAnsi="Times New Roman" w:hint="default"/>
          <w:sz w:val="24"/>
          <w:szCs w:val="24"/>
          <w:rtl w:val="0"/>
          <w:lang w:val="pt-PT"/>
        </w:rPr>
        <w:t>çã</w:t>
      </w:r>
      <w:r>
        <w:rPr>
          <w:rFonts w:ascii="Times New Roman" w:hAnsi="Times New Roman"/>
          <w:sz w:val="24"/>
          <w:szCs w:val="24"/>
          <w:rtl w:val="0"/>
          <w:lang w:val="pt-PT"/>
        </w:rPr>
        <w:t>o individual de modo a incluir a perspectiva da desigualdade social juntamente com a perspectiva do sistema social (em termos nacionais e internacionais). (NOVAK, 2019, p. 59).</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Conforme escreve Elsen </w:t>
      </w:r>
      <w:r>
        <w:rPr>
          <w:rFonts w:ascii="Times New Roman" w:hAnsi="Times New Roman" w:hint="default"/>
          <w:sz w:val="24"/>
          <w:szCs w:val="24"/>
          <w:rtl w:val="0"/>
          <w:lang w:val="pt-PT"/>
        </w:rPr>
        <w:t>Ø</w:t>
      </w:r>
      <w:r>
        <w:rPr>
          <w:rFonts w:ascii="Times New Roman" w:hAnsi="Times New Roman"/>
          <w:sz w:val="24"/>
          <w:szCs w:val="24"/>
          <w:rtl w:val="0"/>
        </w:rPr>
        <w:t xml:space="preserve">yen (2019, p. 16), </w:t>
      </w:r>
      <w:r>
        <w:rPr>
          <w:rFonts w:ascii="Times New Roman" w:hAnsi="Times New Roman" w:hint="default"/>
          <w:sz w:val="24"/>
          <w:szCs w:val="24"/>
          <w:rtl w:val="0"/>
          <w:lang w:val="pt-PT"/>
        </w:rPr>
        <w:t>“</w:t>
      </w:r>
      <w:r>
        <w:rPr>
          <w:rFonts w:ascii="Times New Roman" w:hAnsi="Times New Roman"/>
          <w:sz w:val="24"/>
          <w:szCs w:val="24"/>
          <w:rtl w:val="0"/>
          <w:lang w:val="pt-PT"/>
        </w:rPr>
        <w:t>o desafio futuro para a pesquisa sobre a pobreza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 xml:space="preserve">em vincular o universal com o particular e vincular a perspectiva micro </w:t>
      </w:r>
      <w:r>
        <w:rPr>
          <w:rFonts w:ascii="Times New Roman" w:hAnsi="Times New Roman" w:hint="default"/>
          <w:sz w:val="24"/>
          <w:szCs w:val="24"/>
          <w:rtl w:val="0"/>
          <w:lang w:val="pt-PT"/>
        </w:rPr>
        <w:t xml:space="preserve">à </w:t>
      </w:r>
      <w:r>
        <w:rPr>
          <w:rFonts w:ascii="Times New Roman" w:hAnsi="Times New Roman"/>
          <w:sz w:val="24"/>
          <w:szCs w:val="24"/>
          <w:rtl w:val="0"/>
          <w:lang w:val="es-ES_tradnl"/>
        </w:rPr>
        <w:t>perspectiva macro</w:t>
      </w:r>
      <w:r>
        <w:rPr>
          <w:rFonts w:ascii="Times New Roman" w:hAnsi="Times New Roman" w:hint="default"/>
          <w:sz w:val="24"/>
          <w:szCs w:val="24"/>
          <w:rtl w:val="0"/>
          <w:lang w:val="pt-PT"/>
        </w:rPr>
        <w:t>”</w:t>
      </w:r>
      <w:r>
        <w:rPr>
          <w:rFonts w:ascii="Times New Roman" w:hAnsi="Times New Roman"/>
          <w:sz w:val="24"/>
          <w:szCs w:val="24"/>
          <w:rtl w:val="0"/>
          <w:lang w:val="pt-PT"/>
        </w:rPr>
        <w:t>. Nessa seara,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 xml:space="preserve">incluso o professor Thomas Pogge. Em sua principal obra </w:t>
      </w:r>
      <w:r>
        <w:rPr>
          <w:rFonts w:ascii="Times New Roman" w:hAnsi="Times New Roman"/>
          <w:i w:val="1"/>
          <w:iCs w:val="1"/>
          <w:sz w:val="24"/>
          <w:szCs w:val="24"/>
          <w:rtl w:val="0"/>
          <w:lang w:val="en-US"/>
        </w:rPr>
        <w:t xml:space="preserve">World Poverty and Human Rights, </w:t>
      </w:r>
      <w:r>
        <w:rPr>
          <w:rFonts w:ascii="Times New Roman" w:hAnsi="Times New Roman"/>
          <w:sz w:val="24"/>
          <w:szCs w:val="24"/>
          <w:rtl w:val="0"/>
          <w:lang w:val="pt-PT"/>
        </w:rPr>
        <w:t>e em v</w:t>
      </w:r>
      <w:r>
        <w:rPr>
          <w:rFonts w:ascii="Times New Roman" w:hAnsi="Times New Roman" w:hint="default"/>
          <w:sz w:val="24"/>
          <w:szCs w:val="24"/>
          <w:rtl w:val="0"/>
          <w:lang w:val="pt-PT"/>
        </w:rPr>
        <w:t>á</w:t>
      </w:r>
      <w:r>
        <w:rPr>
          <w:rFonts w:ascii="Times New Roman" w:hAnsi="Times New Roman"/>
          <w:sz w:val="24"/>
          <w:szCs w:val="24"/>
          <w:rtl w:val="0"/>
          <w:lang w:val="pt-PT"/>
        </w:rPr>
        <w:t>rios trabalhos subsequentes, o autor enfrenta o problema da pobreza diante das diferentes perspectivas: causalidade, responsabilidade moral, deveres morais,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direitos humanos, institui</w:t>
      </w:r>
      <w:r>
        <w:rPr>
          <w:rFonts w:ascii="Times New Roman" w:hAnsi="Times New Roman" w:hint="default"/>
          <w:sz w:val="24"/>
          <w:szCs w:val="24"/>
          <w:rtl w:val="0"/>
          <w:lang w:val="pt-PT"/>
        </w:rPr>
        <w:t>çõ</w:t>
      </w:r>
      <w:r>
        <w:rPr>
          <w:rFonts w:ascii="Times New Roman" w:hAnsi="Times New Roman"/>
          <w:sz w:val="24"/>
          <w:szCs w:val="24"/>
          <w:rtl w:val="0"/>
          <w:lang w:val="pt-PT"/>
        </w:rPr>
        <w:t>es sociais, institui</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internacionais. A particularidade do autor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justamente analisar a pobreza em uma perspectiva internacional, de modo a pensar a responsabilidade e os deveres dela decorrentes em uma perspectiva cosmopolita. Pogge identifica a exist</w:t>
      </w:r>
      <w:r>
        <w:rPr>
          <w:rFonts w:ascii="Times New Roman" w:hAnsi="Times New Roman" w:hint="default"/>
          <w:sz w:val="24"/>
          <w:szCs w:val="24"/>
          <w:rtl w:val="0"/>
          <w:lang w:val="pt-PT"/>
        </w:rPr>
        <w:t>ê</w:t>
      </w:r>
      <w:r>
        <w:rPr>
          <w:rFonts w:ascii="Times New Roman" w:hAnsi="Times New Roman"/>
          <w:sz w:val="24"/>
          <w:szCs w:val="24"/>
          <w:rtl w:val="0"/>
          <w:lang w:val="pt-PT"/>
        </w:rPr>
        <w:t xml:space="preserve">ncia de uma estrutura internacional (que o mesmo denomina como </w:t>
      </w:r>
      <w:r>
        <w:rPr>
          <w:rFonts w:ascii="Times New Roman" w:hAnsi="Times New Roman" w:hint="default"/>
          <w:sz w:val="24"/>
          <w:szCs w:val="24"/>
          <w:rtl w:val="0"/>
          <w:lang w:val="pt-PT"/>
        </w:rPr>
        <w:t>“</w:t>
      </w:r>
      <w:r>
        <w:rPr>
          <w:rFonts w:ascii="Times New Roman" w:hAnsi="Times New Roman"/>
          <w:sz w:val="24"/>
          <w:szCs w:val="24"/>
          <w:rtl w:val="0"/>
          <w:lang w:val="pt-PT"/>
        </w:rPr>
        <w:t>ordem global</w:t>
      </w:r>
      <w:r>
        <w:rPr>
          <w:rFonts w:ascii="Times New Roman" w:hAnsi="Times New Roman" w:hint="default"/>
          <w:sz w:val="24"/>
          <w:szCs w:val="24"/>
          <w:rtl w:val="0"/>
          <w:lang w:val="pt-PT"/>
        </w:rPr>
        <w:t>”</w:t>
      </w:r>
      <w:r>
        <w:rPr>
          <w:rFonts w:ascii="Times New Roman" w:hAnsi="Times New Roman"/>
          <w:sz w:val="24"/>
          <w:szCs w:val="24"/>
          <w:rtl w:val="0"/>
          <w:lang w:val="pt-PT"/>
        </w:rPr>
        <w:t>) formada pelos pa</w:t>
      </w:r>
      <w:r>
        <w:rPr>
          <w:rFonts w:ascii="Times New Roman" w:hAnsi="Times New Roman" w:hint="default"/>
          <w:sz w:val="24"/>
          <w:szCs w:val="24"/>
          <w:rtl w:val="0"/>
          <w:lang w:val="pt-PT"/>
        </w:rPr>
        <w:t>í</w:t>
      </w:r>
      <w:r>
        <w:rPr>
          <w:rFonts w:ascii="Times New Roman" w:hAnsi="Times New Roman"/>
          <w:sz w:val="24"/>
          <w:szCs w:val="24"/>
          <w:rtl w:val="0"/>
          <w:lang w:val="pt-PT"/>
        </w:rPr>
        <w:t>ses mais poderosos do globo e pelas institui</w:t>
      </w:r>
      <w:r>
        <w:rPr>
          <w:rFonts w:ascii="Times New Roman" w:hAnsi="Times New Roman" w:hint="default"/>
          <w:sz w:val="24"/>
          <w:szCs w:val="24"/>
          <w:rtl w:val="0"/>
          <w:lang w:val="pt-PT"/>
        </w:rPr>
        <w:t>çõ</w:t>
      </w:r>
      <w:r>
        <w:rPr>
          <w:rFonts w:ascii="Times New Roman" w:hAnsi="Times New Roman"/>
          <w:sz w:val="24"/>
          <w:szCs w:val="24"/>
          <w:rtl w:val="0"/>
          <w:lang w:val="pt-PT"/>
        </w:rPr>
        <w:t>es por esses comandadas (Uni</w:t>
      </w:r>
      <w:r>
        <w:rPr>
          <w:rFonts w:ascii="Times New Roman" w:hAnsi="Times New Roman" w:hint="default"/>
          <w:sz w:val="24"/>
          <w:szCs w:val="24"/>
          <w:rtl w:val="0"/>
          <w:lang w:val="pt-PT"/>
        </w:rPr>
        <w:t>ã</w:t>
      </w:r>
      <w:r>
        <w:rPr>
          <w:rFonts w:ascii="Times New Roman" w:hAnsi="Times New Roman"/>
          <w:sz w:val="24"/>
          <w:szCs w:val="24"/>
          <w:rtl w:val="0"/>
          <w:lang w:val="pt-PT"/>
        </w:rPr>
        <w:t>o Europeia, OTAN, OMC, OCDE, Banco Mundial e FMI), em que se promovem pol</w:t>
      </w:r>
      <w:r>
        <w:rPr>
          <w:rFonts w:ascii="Times New Roman" w:hAnsi="Times New Roman" w:hint="default"/>
          <w:sz w:val="24"/>
          <w:szCs w:val="24"/>
          <w:rtl w:val="0"/>
          <w:lang w:val="pt-PT"/>
        </w:rPr>
        <w:t>í</w:t>
      </w:r>
      <w:r>
        <w:rPr>
          <w:rFonts w:ascii="Times New Roman" w:hAnsi="Times New Roman"/>
          <w:sz w:val="24"/>
          <w:szCs w:val="24"/>
          <w:rtl w:val="0"/>
          <w:lang w:val="pt-PT"/>
        </w:rPr>
        <w:t>ticas e tratados que favorecem a dissemina</w:t>
      </w:r>
      <w:r>
        <w:rPr>
          <w:rFonts w:ascii="Times New Roman" w:hAnsi="Times New Roman" w:hint="default"/>
          <w:sz w:val="24"/>
          <w:szCs w:val="24"/>
          <w:rtl w:val="0"/>
          <w:lang w:val="pt-PT"/>
        </w:rPr>
        <w:t>çã</w:t>
      </w:r>
      <w:r>
        <w:rPr>
          <w:rFonts w:ascii="Times New Roman" w:hAnsi="Times New Roman"/>
          <w:sz w:val="24"/>
          <w:szCs w:val="24"/>
          <w:rtl w:val="0"/>
          <w:lang w:val="pt-PT"/>
        </w:rPr>
        <w:t>o da pobreza nos pa</w:t>
      </w:r>
      <w:r>
        <w:rPr>
          <w:rFonts w:ascii="Times New Roman" w:hAnsi="Times New Roman" w:hint="default"/>
          <w:sz w:val="24"/>
          <w:szCs w:val="24"/>
          <w:rtl w:val="0"/>
          <w:lang w:val="pt-PT"/>
        </w:rPr>
        <w:t>í</w:t>
      </w:r>
      <w:r>
        <w:rPr>
          <w:rFonts w:ascii="Times New Roman" w:hAnsi="Times New Roman"/>
          <w:sz w:val="24"/>
          <w:szCs w:val="24"/>
          <w:rtl w:val="0"/>
          <w:lang w:val="pt-PT"/>
        </w:rPr>
        <w:t>ses menos desenvolvidos. O esfor</w:t>
      </w:r>
      <w:r>
        <w:rPr>
          <w:rFonts w:ascii="Times New Roman" w:hAnsi="Times New Roman" w:hint="default"/>
          <w:sz w:val="24"/>
          <w:szCs w:val="24"/>
          <w:rtl w:val="0"/>
          <w:lang w:val="pt-PT"/>
        </w:rPr>
        <w:t>ç</w:t>
      </w:r>
      <w:r>
        <w:rPr>
          <w:rFonts w:ascii="Times New Roman" w:hAnsi="Times New Roman"/>
          <w:sz w:val="24"/>
          <w:szCs w:val="24"/>
          <w:rtl w:val="0"/>
          <w:lang w:val="pt-PT"/>
        </w:rPr>
        <w:t>o filos</w:t>
      </w:r>
      <w:r>
        <w:rPr>
          <w:rFonts w:ascii="Times New Roman" w:hAnsi="Times New Roman" w:hint="default"/>
          <w:sz w:val="24"/>
          <w:szCs w:val="24"/>
          <w:rtl w:val="0"/>
          <w:lang w:val="pt-PT"/>
        </w:rPr>
        <w:t>ó</w:t>
      </w:r>
      <w:r>
        <w:rPr>
          <w:rFonts w:ascii="Times New Roman" w:hAnsi="Times New Roman"/>
          <w:sz w:val="24"/>
          <w:szCs w:val="24"/>
          <w:rtl w:val="0"/>
          <w:lang w:val="pt-PT"/>
        </w:rPr>
        <w:t xml:space="preserve">fico do autor visa demonstrar que </w:t>
      </w:r>
      <w:r>
        <w:rPr>
          <w:rFonts w:ascii="Times New Roman" w:hAnsi="Times New Roman" w:hint="default"/>
          <w:sz w:val="24"/>
          <w:szCs w:val="24"/>
          <w:rtl w:val="0"/>
          <w:lang w:val="pt-PT"/>
        </w:rPr>
        <w:t xml:space="preserve">é </w:t>
      </w:r>
      <w:r>
        <w:rPr>
          <w:rFonts w:ascii="Times New Roman" w:hAnsi="Times New Roman"/>
          <w:sz w:val="24"/>
          <w:szCs w:val="24"/>
          <w:rtl w:val="0"/>
          <w:lang w:val="it-IT"/>
        </w:rPr>
        <w:t>poss</w:t>
      </w:r>
      <w:r>
        <w:rPr>
          <w:rFonts w:ascii="Times New Roman" w:hAnsi="Times New Roman" w:hint="default"/>
          <w:sz w:val="24"/>
          <w:szCs w:val="24"/>
          <w:rtl w:val="0"/>
          <w:lang w:val="pt-PT"/>
        </w:rPr>
        <w:t>í</w:t>
      </w:r>
      <w:r>
        <w:rPr>
          <w:rFonts w:ascii="Times New Roman" w:hAnsi="Times New Roman"/>
          <w:sz w:val="24"/>
          <w:szCs w:val="24"/>
          <w:rtl w:val="0"/>
          <w:lang w:val="pt-PT"/>
        </w:rPr>
        <w:t>vel resolver a maior parte da pobreza extrema reformando essa fonte internacional disseminadora da pobreza, mantendo a preocupa</w:t>
      </w:r>
      <w:r>
        <w:rPr>
          <w:rFonts w:ascii="Times New Roman" w:hAnsi="Times New Roman" w:hint="default"/>
          <w:sz w:val="24"/>
          <w:szCs w:val="24"/>
          <w:rtl w:val="0"/>
          <w:lang w:val="pt-PT"/>
        </w:rPr>
        <w:t>çã</w:t>
      </w:r>
      <w:r>
        <w:rPr>
          <w:rFonts w:ascii="Times New Roman" w:hAnsi="Times New Roman"/>
          <w:sz w:val="24"/>
          <w:szCs w:val="24"/>
          <w:rtl w:val="0"/>
          <w:lang w:val="pt-PT"/>
        </w:rPr>
        <w:t>o de preservar uma justi</w:t>
      </w:r>
      <w:r>
        <w:rPr>
          <w:rFonts w:ascii="Times New Roman" w:hAnsi="Times New Roman" w:hint="default"/>
          <w:sz w:val="24"/>
          <w:szCs w:val="24"/>
          <w:rtl w:val="0"/>
          <w:lang w:val="pt-PT"/>
        </w:rPr>
        <w:t>ç</w:t>
      </w:r>
      <w:r>
        <w:rPr>
          <w:rFonts w:ascii="Times New Roman" w:hAnsi="Times New Roman"/>
          <w:sz w:val="24"/>
          <w:szCs w:val="24"/>
          <w:rtl w:val="0"/>
          <w:lang w:val="pt-PT"/>
        </w:rPr>
        <w:t>a que se baseie na conserva</w:t>
      </w:r>
      <w:r>
        <w:rPr>
          <w:rFonts w:ascii="Times New Roman" w:hAnsi="Times New Roman" w:hint="default"/>
          <w:sz w:val="24"/>
          <w:szCs w:val="24"/>
          <w:rtl w:val="0"/>
          <w:lang w:val="pt-PT"/>
        </w:rPr>
        <w:t>çã</w:t>
      </w:r>
      <w:r>
        <w:rPr>
          <w:rFonts w:ascii="Times New Roman" w:hAnsi="Times New Roman"/>
          <w:sz w:val="24"/>
          <w:szCs w:val="24"/>
          <w:rtl w:val="0"/>
          <w:lang w:val="pt-PT"/>
        </w:rPr>
        <w:t>o de direitos humanos e da dignidade m</w:t>
      </w:r>
      <w:r>
        <w:rPr>
          <w:rFonts w:ascii="Times New Roman" w:hAnsi="Times New Roman" w:hint="default"/>
          <w:sz w:val="24"/>
          <w:szCs w:val="24"/>
          <w:rtl w:val="0"/>
          <w:lang w:val="pt-PT"/>
        </w:rPr>
        <w:t>í</w:t>
      </w:r>
      <w:r>
        <w:rPr>
          <w:rFonts w:ascii="Times New Roman" w:hAnsi="Times New Roman"/>
          <w:sz w:val="24"/>
          <w:szCs w:val="24"/>
          <w:rtl w:val="0"/>
        </w:rPr>
        <w:t xml:space="preserve">nima.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Posto isso no horizonte da an</w:t>
      </w:r>
      <w:r>
        <w:rPr>
          <w:rFonts w:ascii="Times New Roman" w:hAnsi="Times New Roman" w:hint="default"/>
          <w:sz w:val="24"/>
          <w:szCs w:val="24"/>
          <w:rtl w:val="0"/>
          <w:lang w:val="pt-PT"/>
        </w:rPr>
        <w:t>á</w:t>
      </w:r>
      <w:r>
        <w:rPr>
          <w:rFonts w:ascii="Times New Roman" w:hAnsi="Times New Roman"/>
          <w:sz w:val="24"/>
          <w:szCs w:val="24"/>
          <w:rtl w:val="0"/>
          <w:lang w:val="pt-PT"/>
        </w:rPr>
        <w:t>lise, os primeiros objetivos designados no projeto e explicitados nesse relat</w:t>
      </w:r>
      <w:r>
        <w:rPr>
          <w:rFonts w:ascii="Times New Roman" w:hAnsi="Times New Roman" w:hint="default"/>
          <w:sz w:val="24"/>
          <w:szCs w:val="24"/>
          <w:rtl w:val="0"/>
          <w:lang w:val="pt-PT"/>
        </w:rPr>
        <w:t>ó</w:t>
      </w:r>
      <w:r>
        <w:rPr>
          <w:rFonts w:ascii="Times New Roman" w:hAnsi="Times New Roman"/>
          <w:sz w:val="24"/>
          <w:szCs w:val="24"/>
          <w:rtl w:val="0"/>
        </w:rPr>
        <w:t>rio se prop</w:t>
      </w:r>
      <w:r>
        <w:rPr>
          <w:rFonts w:ascii="Times New Roman" w:hAnsi="Times New Roman" w:hint="default"/>
          <w:sz w:val="24"/>
          <w:szCs w:val="24"/>
          <w:rtl w:val="0"/>
          <w:lang w:val="pt-PT"/>
        </w:rPr>
        <w:t>õ</w:t>
      </w:r>
      <w:r>
        <w:rPr>
          <w:rFonts w:ascii="Times New Roman" w:hAnsi="Times New Roman"/>
          <w:sz w:val="24"/>
          <w:szCs w:val="24"/>
          <w:rtl w:val="0"/>
          <w:lang w:val="pt-PT"/>
        </w:rPr>
        <w:t xml:space="preserve">em a analisar as causas da pobreza extrema designadas por Thomas Pogge (1A), os contornos fundamentais de sua </w:t>
      </w:r>
      <w:r>
        <w:rPr>
          <w:rFonts w:ascii="Times New Roman" w:hAnsi="Times New Roman" w:hint="default"/>
          <w:sz w:val="24"/>
          <w:szCs w:val="24"/>
          <w:rtl w:val="0"/>
          <w:lang w:val="pt-PT"/>
        </w:rPr>
        <w:t>“</w:t>
      </w:r>
      <w:r>
        <w:rPr>
          <w:rFonts w:ascii="Times New Roman" w:hAnsi="Times New Roman"/>
          <w:sz w:val="24"/>
          <w:szCs w:val="24"/>
          <w:rtl w:val="0"/>
          <w:lang w:val="it-IT"/>
        </w:rPr>
        <w:t>tese forte</w:t>
      </w:r>
      <w:r>
        <w:rPr>
          <w:rFonts w:ascii="Times New Roman" w:hAnsi="Times New Roman" w:hint="default"/>
          <w:sz w:val="24"/>
          <w:szCs w:val="24"/>
          <w:rtl w:val="0"/>
          <w:lang w:val="pt-PT"/>
        </w:rPr>
        <w:t xml:space="preserve">” </w:t>
      </w:r>
      <w:r>
        <w:rPr>
          <w:rFonts w:ascii="Times New Roman" w:hAnsi="Times New Roman"/>
          <w:sz w:val="24"/>
          <w:szCs w:val="24"/>
          <w:rtl w:val="0"/>
          <w:lang w:val="pt-PT"/>
        </w:rPr>
        <w:t>de que boa parte da pobreza extrema poderia ser erradicada por uma ordem global desenhada de outra forma (1B) e os contornos do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 xml:space="preserve">a cosmopolita pautada nos direitos humanos (2A).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pt-PT"/>
        </w:rPr>
        <w:t>As causas da pobreza em Thomas Pogge</w:t>
      </w:r>
    </w:p>
    <w:p>
      <w:pPr>
        <w:pStyle w:val="Corpo"/>
        <w:spacing w:after="0" w:line="360" w:lineRule="auto"/>
        <w:jc w:val="both"/>
        <w:rPr>
          <w:rFonts w:ascii="Times New Roman" w:cs="Times New Roman" w:hAnsi="Times New Roman" w:eastAsia="Times New Roman"/>
          <w:b w:val="1"/>
          <w:bCs w:val="1"/>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rPr>
        <w:t>A literatura majorit</w:t>
      </w:r>
      <w:r>
        <w:rPr>
          <w:rFonts w:ascii="Times New Roman" w:hAnsi="Times New Roman" w:hint="default"/>
          <w:sz w:val="24"/>
          <w:szCs w:val="24"/>
          <w:rtl w:val="0"/>
          <w:lang w:val="pt-PT"/>
        </w:rPr>
        <w:t>á</w:t>
      </w:r>
      <w:r>
        <w:rPr>
          <w:rFonts w:ascii="Times New Roman" w:hAnsi="Times New Roman"/>
          <w:sz w:val="24"/>
          <w:szCs w:val="24"/>
          <w:rtl w:val="0"/>
          <w:lang w:val="pt-PT"/>
        </w:rPr>
        <w:t>ria divide as causas da pobreza em tr</w:t>
      </w:r>
      <w:r>
        <w:rPr>
          <w:rFonts w:ascii="Times New Roman" w:hAnsi="Times New Roman" w:hint="default"/>
          <w:sz w:val="24"/>
          <w:szCs w:val="24"/>
          <w:rtl w:val="0"/>
          <w:lang w:val="pt-PT"/>
        </w:rPr>
        <w:t>ê</w:t>
      </w:r>
      <w:r>
        <w:rPr>
          <w:rFonts w:ascii="Times New Roman" w:hAnsi="Times New Roman"/>
          <w:sz w:val="24"/>
          <w:szCs w:val="24"/>
          <w:rtl w:val="0"/>
          <w:lang w:val="pt-PT"/>
        </w:rPr>
        <w:t>s vias; a que atribui a gera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da pobreza a fatores </w:t>
      </w:r>
      <w:r>
        <w:rPr>
          <w:rFonts w:ascii="Times New Roman" w:hAnsi="Times New Roman"/>
          <w:i w:val="1"/>
          <w:iCs w:val="1"/>
          <w:sz w:val="24"/>
          <w:szCs w:val="24"/>
          <w:rtl w:val="0"/>
          <w:lang w:val="it-IT"/>
        </w:rPr>
        <w:t xml:space="preserve">puramente </w:t>
      </w:r>
      <w:r>
        <w:rPr>
          <w:rFonts w:ascii="Times New Roman" w:hAnsi="Times New Roman"/>
          <w:sz w:val="24"/>
          <w:szCs w:val="24"/>
          <w:rtl w:val="0"/>
          <w:lang w:val="pt-PT"/>
        </w:rPr>
        <w:t>locais (cultura pol</w:t>
      </w:r>
      <w:r>
        <w:rPr>
          <w:rFonts w:ascii="Times New Roman" w:hAnsi="Times New Roman" w:hint="default"/>
          <w:sz w:val="24"/>
          <w:szCs w:val="24"/>
          <w:rtl w:val="0"/>
          <w:lang w:val="pt-PT"/>
        </w:rPr>
        <w:t>í</w:t>
      </w:r>
      <w:r>
        <w:rPr>
          <w:rFonts w:ascii="Times New Roman" w:hAnsi="Times New Roman"/>
          <w:sz w:val="24"/>
          <w:szCs w:val="24"/>
          <w:rtl w:val="0"/>
          <w:lang w:val="pt-PT"/>
        </w:rPr>
        <w:t>tica e econ</w:t>
      </w:r>
      <w:r>
        <w:rPr>
          <w:rFonts w:ascii="Times New Roman" w:hAnsi="Times New Roman" w:hint="default"/>
          <w:sz w:val="24"/>
          <w:szCs w:val="24"/>
          <w:rtl w:val="0"/>
          <w:lang w:val="pt-PT"/>
        </w:rPr>
        <w:t>ô</w:t>
      </w:r>
      <w:r>
        <w:rPr>
          <w:rFonts w:ascii="Times New Roman" w:hAnsi="Times New Roman"/>
          <w:sz w:val="24"/>
          <w:szCs w:val="24"/>
          <w:rtl w:val="0"/>
          <w:lang w:val="it-IT"/>
        </w:rPr>
        <w:t>mica dominante, aus</w:t>
      </w:r>
      <w:r>
        <w:rPr>
          <w:rFonts w:ascii="Times New Roman" w:hAnsi="Times New Roman" w:hint="default"/>
          <w:sz w:val="24"/>
          <w:szCs w:val="24"/>
          <w:rtl w:val="0"/>
          <w:lang w:val="pt-PT"/>
        </w:rPr>
        <w:t>ê</w:t>
      </w:r>
      <w:r>
        <w:rPr>
          <w:rFonts w:ascii="Times New Roman" w:hAnsi="Times New Roman"/>
          <w:sz w:val="24"/>
          <w:szCs w:val="24"/>
          <w:rtl w:val="0"/>
          <w:lang w:val="pt-PT"/>
        </w:rPr>
        <w:t>ncia de recursos naturais, posi</w:t>
      </w:r>
      <w:r>
        <w:rPr>
          <w:rFonts w:ascii="Times New Roman" w:hAnsi="Times New Roman" w:hint="default"/>
          <w:sz w:val="24"/>
          <w:szCs w:val="24"/>
          <w:rtl w:val="0"/>
          <w:lang w:val="pt-PT"/>
        </w:rPr>
        <w:t>çã</w:t>
      </w:r>
      <w:r>
        <w:rPr>
          <w:rFonts w:ascii="Times New Roman" w:hAnsi="Times New Roman"/>
          <w:sz w:val="24"/>
          <w:szCs w:val="24"/>
          <w:rtl w:val="0"/>
          <w:lang w:val="pt-PT"/>
        </w:rPr>
        <w:t>o na economia internacional, posi</w:t>
      </w:r>
      <w:r>
        <w:rPr>
          <w:rFonts w:ascii="Times New Roman" w:hAnsi="Times New Roman" w:hint="default"/>
          <w:sz w:val="24"/>
          <w:szCs w:val="24"/>
          <w:rtl w:val="0"/>
          <w:lang w:val="pt-PT"/>
        </w:rPr>
        <w:t>çã</w:t>
      </w:r>
      <w:r>
        <w:rPr>
          <w:rFonts w:ascii="Times New Roman" w:hAnsi="Times New Roman"/>
          <w:sz w:val="24"/>
          <w:szCs w:val="24"/>
          <w:rtl w:val="0"/>
          <w:lang w:val="en-US"/>
        </w:rPr>
        <w:t>o geogr</w:t>
      </w:r>
      <w:r>
        <w:rPr>
          <w:rFonts w:ascii="Times New Roman" w:hAnsi="Times New Roman" w:hint="default"/>
          <w:sz w:val="24"/>
          <w:szCs w:val="24"/>
          <w:rtl w:val="0"/>
          <w:lang w:val="pt-PT"/>
        </w:rPr>
        <w:t>á</w:t>
      </w:r>
      <w:r>
        <w:rPr>
          <w:rFonts w:ascii="Times New Roman" w:hAnsi="Times New Roman"/>
          <w:sz w:val="24"/>
          <w:szCs w:val="24"/>
          <w:rtl w:val="0"/>
          <w:lang w:val="pt-PT"/>
        </w:rPr>
        <w:t>fica, etc.), a que atribui a gera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da pobreza a fatores </w:t>
      </w:r>
      <w:r>
        <w:rPr>
          <w:rFonts w:ascii="Times New Roman" w:hAnsi="Times New Roman"/>
          <w:i w:val="1"/>
          <w:iCs w:val="1"/>
          <w:sz w:val="24"/>
          <w:szCs w:val="24"/>
          <w:rtl w:val="0"/>
          <w:lang w:val="it-IT"/>
        </w:rPr>
        <w:t xml:space="preserve">puramente </w:t>
      </w:r>
      <w:r>
        <w:rPr>
          <w:rFonts w:ascii="Times New Roman" w:hAnsi="Times New Roman"/>
          <w:sz w:val="24"/>
          <w:szCs w:val="24"/>
          <w:rtl w:val="0"/>
          <w:lang w:val="pt-PT"/>
        </w:rPr>
        <w:t>globais (subs</w:t>
      </w:r>
      <w:r>
        <w:rPr>
          <w:rFonts w:ascii="Times New Roman" w:hAnsi="Times New Roman" w:hint="default"/>
          <w:sz w:val="24"/>
          <w:szCs w:val="24"/>
          <w:rtl w:val="0"/>
          <w:lang w:val="pt-PT"/>
        </w:rPr>
        <w:t>í</w:t>
      </w:r>
      <w:r>
        <w:rPr>
          <w:rFonts w:ascii="Times New Roman" w:hAnsi="Times New Roman"/>
          <w:sz w:val="24"/>
          <w:szCs w:val="24"/>
          <w:rtl w:val="0"/>
          <w:lang w:val="es-ES_tradnl"/>
        </w:rPr>
        <w:t xml:space="preserve">dios </w:t>
      </w:r>
      <w:r>
        <w:rPr>
          <w:rFonts w:ascii="Times New Roman" w:hAnsi="Times New Roman" w:hint="default"/>
          <w:sz w:val="24"/>
          <w:szCs w:val="24"/>
          <w:rtl w:val="0"/>
          <w:lang w:val="pt-PT"/>
        </w:rPr>
        <w:t xml:space="preserve">à </w:t>
      </w:r>
      <w:r>
        <w:rPr>
          <w:rFonts w:ascii="Times New Roman" w:hAnsi="Times New Roman"/>
          <w:sz w:val="24"/>
          <w:szCs w:val="24"/>
          <w:rtl w:val="0"/>
          <w:lang w:val="pt-PT"/>
        </w:rPr>
        <w:t>agricultura, barreiras de com</w:t>
      </w:r>
      <w:r>
        <w:rPr>
          <w:rFonts w:ascii="Times New Roman" w:hAnsi="Times New Roman" w:hint="default"/>
          <w:sz w:val="24"/>
          <w:szCs w:val="24"/>
          <w:rtl w:val="0"/>
          <w:lang w:val="pt-PT"/>
        </w:rPr>
        <w:t>é</w:t>
      </w:r>
      <w:r>
        <w:rPr>
          <w:rFonts w:ascii="Times New Roman" w:hAnsi="Times New Roman"/>
          <w:sz w:val="24"/>
          <w:szCs w:val="24"/>
          <w:rtl w:val="0"/>
          <w:lang w:val="pt-PT"/>
        </w:rPr>
        <w:t>rcio, acordos de propriedade intelectual, etc.) e a que atribui a gera</w:t>
      </w:r>
      <w:r>
        <w:rPr>
          <w:rFonts w:ascii="Times New Roman" w:hAnsi="Times New Roman" w:hint="default"/>
          <w:sz w:val="24"/>
          <w:szCs w:val="24"/>
          <w:rtl w:val="0"/>
          <w:lang w:val="pt-PT"/>
        </w:rPr>
        <w:t>çã</w:t>
      </w:r>
      <w:r>
        <w:rPr>
          <w:rFonts w:ascii="Times New Roman" w:hAnsi="Times New Roman"/>
          <w:sz w:val="24"/>
          <w:szCs w:val="24"/>
          <w:rtl w:val="0"/>
          <w:lang w:val="pt-PT"/>
        </w:rPr>
        <w:t>o da pobreza a fatores locais que s</w:t>
      </w:r>
      <w:r>
        <w:rPr>
          <w:rFonts w:ascii="Times New Roman" w:hAnsi="Times New Roman" w:hint="default"/>
          <w:sz w:val="24"/>
          <w:szCs w:val="24"/>
          <w:rtl w:val="0"/>
          <w:lang w:val="pt-PT"/>
        </w:rPr>
        <w:t>ã</w:t>
      </w:r>
      <w:r>
        <w:rPr>
          <w:rFonts w:ascii="Times New Roman" w:hAnsi="Times New Roman"/>
          <w:sz w:val="24"/>
          <w:szCs w:val="24"/>
          <w:rtl w:val="0"/>
        </w:rPr>
        <w:t xml:space="preserve">o </w:t>
      </w:r>
      <w:r>
        <w:rPr>
          <w:rFonts w:ascii="Times New Roman" w:hAnsi="Times New Roman"/>
          <w:i w:val="1"/>
          <w:iCs w:val="1"/>
          <w:sz w:val="24"/>
          <w:szCs w:val="24"/>
          <w:rtl w:val="0"/>
          <w:lang w:val="pt-PT"/>
        </w:rPr>
        <w:t xml:space="preserve">estimulados </w:t>
      </w:r>
      <w:r>
        <w:rPr>
          <w:rFonts w:ascii="Times New Roman" w:hAnsi="Times New Roman"/>
          <w:sz w:val="24"/>
          <w:szCs w:val="24"/>
          <w:rtl w:val="0"/>
          <w:lang w:val="pt-PT"/>
        </w:rPr>
        <w:t>pela influencia perversa de fatores globais (isso acontece, por exemplo, quando pa</w:t>
      </w:r>
      <w:r>
        <w:rPr>
          <w:rFonts w:ascii="Times New Roman" w:hAnsi="Times New Roman" w:hint="default"/>
          <w:sz w:val="24"/>
          <w:szCs w:val="24"/>
          <w:rtl w:val="0"/>
          <w:lang w:val="pt-PT"/>
        </w:rPr>
        <w:t>í</w:t>
      </w:r>
      <w:r>
        <w:rPr>
          <w:rFonts w:ascii="Times New Roman" w:hAnsi="Times New Roman"/>
          <w:sz w:val="24"/>
          <w:szCs w:val="24"/>
          <w:rtl w:val="0"/>
          <w:lang w:val="pt-PT"/>
        </w:rPr>
        <w:t>ses economicamente superiores financiam governos autorit</w:t>
      </w:r>
      <w:r>
        <w:rPr>
          <w:rFonts w:ascii="Times New Roman" w:hAnsi="Times New Roman" w:hint="default"/>
          <w:sz w:val="24"/>
          <w:szCs w:val="24"/>
          <w:rtl w:val="0"/>
          <w:lang w:val="pt-PT"/>
        </w:rPr>
        <w:t>á</w:t>
      </w:r>
      <w:r>
        <w:rPr>
          <w:rFonts w:ascii="Times New Roman" w:hAnsi="Times New Roman"/>
          <w:sz w:val="24"/>
          <w:szCs w:val="24"/>
          <w:rtl w:val="0"/>
          <w:lang w:val="pt-PT"/>
        </w:rPr>
        <w:t>rios em pa</w:t>
      </w:r>
      <w:r>
        <w:rPr>
          <w:rFonts w:ascii="Times New Roman" w:hAnsi="Times New Roman" w:hint="default"/>
          <w:sz w:val="24"/>
          <w:szCs w:val="24"/>
          <w:rtl w:val="0"/>
          <w:lang w:val="pt-PT"/>
        </w:rPr>
        <w:t>í</w:t>
      </w:r>
      <w:r>
        <w:rPr>
          <w:rFonts w:ascii="Times New Roman" w:hAnsi="Times New Roman"/>
          <w:sz w:val="24"/>
          <w:szCs w:val="24"/>
          <w:rtl w:val="0"/>
          <w:lang w:val="pt-PT"/>
        </w:rPr>
        <w:t>ses menos desenvolvidos, a fim de obter privil</w:t>
      </w:r>
      <w:r>
        <w:rPr>
          <w:rFonts w:ascii="Times New Roman" w:hAnsi="Times New Roman" w:hint="default"/>
          <w:sz w:val="24"/>
          <w:szCs w:val="24"/>
          <w:rtl w:val="0"/>
          <w:lang w:val="pt-PT"/>
        </w:rPr>
        <w:t>é</w:t>
      </w:r>
      <w:r>
        <w:rPr>
          <w:rFonts w:ascii="Times New Roman" w:hAnsi="Times New Roman"/>
          <w:sz w:val="24"/>
          <w:szCs w:val="24"/>
          <w:rtl w:val="0"/>
          <w:lang w:val="pt-PT"/>
        </w:rPr>
        <w:t>gios a seu favor). Dessas vias derivam-se quatro posi</w:t>
      </w:r>
      <w:r>
        <w:rPr>
          <w:rFonts w:ascii="Times New Roman" w:hAnsi="Times New Roman" w:hint="default"/>
          <w:sz w:val="24"/>
          <w:szCs w:val="24"/>
          <w:rtl w:val="0"/>
          <w:lang w:val="pt-PT"/>
        </w:rPr>
        <w:t>çõ</w:t>
      </w:r>
      <w:r>
        <w:rPr>
          <w:rFonts w:ascii="Times New Roman" w:hAnsi="Times New Roman"/>
          <w:sz w:val="24"/>
          <w:szCs w:val="24"/>
          <w:rtl w:val="0"/>
          <w:lang w:val="pt-PT"/>
        </w:rPr>
        <w:t>es para a an</w:t>
      </w:r>
      <w:r>
        <w:rPr>
          <w:rFonts w:ascii="Times New Roman" w:hAnsi="Times New Roman" w:hint="default"/>
          <w:sz w:val="24"/>
          <w:szCs w:val="24"/>
          <w:rtl w:val="0"/>
          <w:lang w:val="pt-PT"/>
        </w:rPr>
        <w:t>á</w:t>
      </w:r>
      <w:r>
        <w:rPr>
          <w:rFonts w:ascii="Times New Roman" w:hAnsi="Times New Roman"/>
          <w:sz w:val="24"/>
          <w:szCs w:val="24"/>
          <w:rtl w:val="0"/>
          <w:lang w:val="es-ES_tradnl"/>
        </w:rPr>
        <w:t xml:space="preserve">lise da pobreza: 1) o </w:t>
      </w:r>
      <w:r>
        <w:rPr>
          <w:rFonts w:ascii="Times New Roman" w:hAnsi="Times New Roman"/>
          <w:i w:val="1"/>
          <w:iCs w:val="1"/>
          <w:sz w:val="24"/>
          <w:szCs w:val="24"/>
          <w:rtl w:val="0"/>
          <w:lang w:val="pt-PT"/>
        </w:rPr>
        <w:t>nacionalismo explicativo</w:t>
      </w:r>
      <w:r>
        <w:rPr>
          <w:rFonts w:ascii="Times New Roman" w:hAnsi="Times New Roman"/>
          <w:sz w:val="24"/>
          <w:szCs w:val="24"/>
          <w:rtl w:val="0"/>
        </w:rPr>
        <w:t>,</w:t>
      </w:r>
      <w:r>
        <w:rPr>
          <w:rFonts w:ascii="Times New Roman" w:hAnsi="Times New Roman"/>
          <w:i w:val="1"/>
          <w:iCs w:val="1"/>
          <w:sz w:val="24"/>
          <w:szCs w:val="24"/>
          <w:rtl w:val="0"/>
        </w:rPr>
        <w:t xml:space="preserve"> </w:t>
      </w:r>
      <w:r>
        <w:rPr>
          <w:rFonts w:ascii="Times New Roman" w:hAnsi="Times New Roman"/>
          <w:sz w:val="24"/>
          <w:szCs w:val="24"/>
          <w:rtl w:val="0"/>
          <w:lang w:val="pt-PT"/>
        </w:rPr>
        <w:t xml:space="preserve">que se concentra exclusivamente em fatores puramente locais (FL); 2) o </w:t>
      </w:r>
      <w:r>
        <w:rPr>
          <w:rFonts w:ascii="Times New Roman" w:hAnsi="Times New Roman"/>
          <w:i w:val="1"/>
          <w:iCs w:val="1"/>
          <w:sz w:val="24"/>
          <w:szCs w:val="24"/>
          <w:rtl w:val="0"/>
          <w:lang w:val="pt-PT"/>
        </w:rPr>
        <w:t>cosmopolitismo explicativo radical</w:t>
      </w:r>
      <w:r>
        <w:rPr>
          <w:rFonts w:ascii="Times New Roman" w:hAnsi="Times New Roman"/>
          <w:sz w:val="24"/>
          <w:szCs w:val="24"/>
          <w:rtl w:val="0"/>
          <w:lang w:val="pt-PT"/>
        </w:rPr>
        <w:t xml:space="preserve">, que considera fatores puramente globais (FG); 3) o </w:t>
      </w:r>
      <w:r>
        <w:rPr>
          <w:rFonts w:ascii="Times New Roman" w:hAnsi="Times New Roman"/>
          <w:i w:val="1"/>
          <w:iCs w:val="1"/>
          <w:sz w:val="24"/>
          <w:szCs w:val="24"/>
          <w:rtl w:val="0"/>
          <w:lang w:val="pt-PT"/>
        </w:rPr>
        <w:t xml:space="preserve">cosmopolitismo explicativo moderado, </w:t>
      </w:r>
      <w:r>
        <w:rPr>
          <w:rFonts w:ascii="Times New Roman" w:hAnsi="Times New Roman"/>
          <w:sz w:val="24"/>
          <w:szCs w:val="24"/>
          <w:rtl w:val="0"/>
          <w:lang w:val="pt-PT"/>
        </w:rPr>
        <w:t>que se concentra em uma combina</w:t>
      </w:r>
      <w:r>
        <w:rPr>
          <w:rFonts w:ascii="Times New Roman" w:hAnsi="Times New Roman" w:hint="default"/>
          <w:sz w:val="24"/>
          <w:szCs w:val="24"/>
          <w:rtl w:val="0"/>
          <w:lang w:val="pt-PT"/>
        </w:rPr>
        <w:t>çã</w:t>
      </w:r>
      <w:r>
        <w:rPr>
          <w:rFonts w:ascii="Times New Roman" w:hAnsi="Times New Roman"/>
          <w:sz w:val="24"/>
          <w:szCs w:val="24"/>
          <w:rtl w:val="0"/>
          <w:lang w:val="pt-PT"/>
        </w:rPr>
        <w:t>o de fatores puramente globais e fatores locais moldados por fatores puramente globais</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rPr>
        <w:t xml:space="preserve">; 4) a </w:t>
      </w:r>
      <w:r>
        <w:rPr>
          <w:rFonts w:ascii="Times New Roman" w:hAnsi="Times New Roman"/>
          <w:i w:val="1"/>
          <w:iCs w:val="1"/>
          <w:sz w:val="24"/>
          <w:szCs w:val="24"/>
          <w:rtl w:val="0"/>
        </w:rPr>
        <w:t>vis</w:t>
      </w:r>
      <w:r>
        <w:rPr>
          <w:rFonts w:ascii="Times New Roman" w:hAnsi="Times New Roman" w:hint="default"/>
          <w:i w:val="1"/>
          <w:iCs w:val="1"/>
          <w:sz w:val="24"/>
          <w:szCs w:val="24"/>
          <w:rtl w:val="0"/>
          <w:lang w:val="pt-PT"/>
        </w:rPr>
        <w:t>ã</w:t>
      </w:r>
      <w:r>
        <w:rPr>
          <w:rFonts w:ascii="Times New Roman" w:hAnsi="Times New Roman"/>
          <w:i w:val="1"/>
          <w:iCs w:val="1"/>
          <w:sz w:val="24"/>
          <w:szCs w:val="24"/>
          <w:rtl w:val="0"/>
          <w:lang w:val="es-ES_tradnl"/>
        </w:rPr>
        <w:t>o convencional</w:t>
      </w:r>
      <w:r>
        <w:rPr>
          <w:rFonts w:ascii="Times New Roman" w:cs="Times New Roman" w:hAnsi="Times New Roman" w:eastAsia="Times New Roman"/>
          <w:i w:val="1"/>
          <w:iCs w:val="1"/>
          <w:sz w:val="24"/>
          <w:szCs w:val="24"/>
          <w:vertAlign w:val="superscript"/>
        </w:rPr>
        <w:footnoteReference w:id="4"/>
      </w:r>
      <w:r>
        <w:rPr>
          <w:rFonts w:ascii="Times New Roman" w:hAnsi="Times New Roman"/>
          <w:sz w:val="24"/>
          <w:szCs w:val="24"/>
          <w:rtl w:val="0"/>
          <w:lang w:val="pt-PT"/>
        </w:rPr>
        <w:t>, que considera todos os fatores importantes. Luigui Caranti (2010, p. 44), tece um interessante esquema sobre essas vias:</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lang w:val="pt-PT"/>
        </w:rPr>
        <w:t>(A) Nacionalismo Explicativo</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FL </w:t>
      </w:r>
      <w:r>
        <w:rPr>
          <w:rFonts w:ascii="Wingdings" w:hAnsi="Wingdings" w:hint="default"/>
          <w:sz w:val="24"/>
          <w:szCs w:val="24"/>
          <w:rtl w:val="0"/>
          <w:lang w:val="pt-PT"/>
        </w:rPr>
        <w:sym w:font="Wingdings" w:char="F0E0"/>
      </w:r>
      <w:r>
        <w:rPr>
          <w:rFonts w:ascii="Times New Roman" w:hAnsi="Times New Roman"/>
          <w:sz w:val="24"/>
          <w:szCs w:val="24"/>
          <w:rtl w:val="0"/>
        </w:rPr>
        <w:t xml:space="preserve"> Pobreza Global</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(B) Cosmopolitismo Explicativo (1) </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FG </w:t>
      </w:r>
      <w:r>
        <w:rPr>
          <w:rFonts w:ascii="Wingdings" w:hAnsi="Wingdings" w:hint="default"/>
          <w:sz w:val="24"/>
          <w:szCs w:val="24"/>
          <w:rtl w:val="0"/>
          <w:lang w:val="pt-PT"/>
        </w:rPr>
        <w:sym w:font="Wingdings" w:char="F0E0"/>
      </w:r>
      <w:r>
        <w:rPr>
          <w:rFonts w:ascii="Times New Roman" w:hAnsi="Times New Roman"/>
          <w:sz w:val="24"/>
          <w:szCs w:val="24"/>
          <w:rtl w:val="0"/>
        </w:rPr>
        <w:t xml:space="preserve"> Pobreza Global</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lang w:val="pt-PT"/>
        </w:rPr>
        <w:t>(C) Cosmopolitismo Explicativo (2)</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FG </w:t>
      </w:r>
      <w:r>
        <w:rPr>
          <w:rFonts w:ascii="Wingdings" w:hAnsi="Wingdings" w:hint="default"/>
          <w:sz w:val="24"/>
          <w:szCs w:val="24"/>
          <w:rtl w:val="0"/>
          <w:lang w:val="pt-PT"/>
        </w:rPr>
        <w:sym w:font="Wingdings" w:char="F0E0"/>
      </w:r>
      <w:r>
        <w:rPr>
          <w:rFonts w:ascii="Times New Roman" w:hAnsi="Times New Roman"/>
          <w:sz w:val="24"/>
          <w:szCs w:val="24"/>
          <w:rtl w:val="0"/>
        </w:rPr>
        <w:t xml:space="preserve"> Pobreza Global</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FG </w:t>
      </w:r>
      <w:r>
        <w:rPr>
          <w:rFonts w:ascii="Wingdings" w:hAnsi="Wingdings" w:hint="default"/>
          <w:sz w:val="24"/>
          <w:szCs w:val="24"/>
          <w:rtl w:val="0"/>
          <w:lang w:val="pt-PT"/>
        </w:rPr>
        <w:sym w:font="Wingdings" w:char="F0E0"/>
      </w:r>
      <w:r>
        <w:rPr>
          <w:rFonts w:ascii="Times New Roman" w:hAnsi="Times New Roman"/>
          <w:sz w:val="24"/>
          <w:szCs w:val="24"/>
          <w:rtl w:val="0"/>
          <w:lang w:val="en-US"/>
        </w:rPr>
        <w:t xml:space="preserve"> FL </w:t>
      </w:r>
      <w:r>
        <w:rPr>
          <w:rFonts w:ascii="Wingdings" w:hAnsi="Wingdings" w:hint="default"/>
          <w:sz w:val="24"/>
          <w:szCs w:val="24"/>
          <w:rtl w:val="0"/>
          <w:lang w:val="pt-PT"/>
        </w:rPr>
        <w:sym w:font="Wingdings" w:char="F0E0"/>
      </w:r>
      <w:r>
        <w:rPr>
          <w:rFonts w:ascii="Times New Roman" w:hAnsi="Times New Roman"/>
          <w:sz w:val="24"/>
          <w:szCs w:val="24"/>
          <w:rtl w:val="0"/>
        </w:rPr>
        <w:t xml:space="preserve"> Pobreza Global</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(D) Vis</w:t>
      </w:r>
      <w:r>
        <w:rPr>
          <w:rFonts w:ascii="Times New Roman" w:hAnsi="Times New Roman" w:hint="default"/>
          <w:sz w:val="24"/>
          <w:szCs w:val="24"/>
          <w:rtl w:val="0"/>
          <w:lang w:val="pt-PT"/>
        </w:rPr>
        <w:t>ã</w:t>
      </w:r>
      <w:r>
        <w:rPr>
          <w:rFonts w:ascii="Times New Roman" w:hAnsi="Times New Roman"/>
          <w:sz w:val="24"/>
          <w:szCs w:val="24"/>
          <w:rtl w:val="0"/>
          <w:lang w:val="pt-PT"/>
        </w:rPr>
        <w:t>o Convencional</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FL </w:t>
      </w:r>
      <w:r>
        <w:rPr>
          <w:rFonts w:ascii="Wingdings" w:hAnsi="Wingdings" w:hint="default"/>
          <w:sz w:val="24"/>
          <w:szCs w:val="24"/>
          <w:rtl w:val="0"/>
          <w:lang w:val="pt-PT"/>
        </w:rPr>
        <w:sym w:font="Wingdings" w:char="F0E0"/>
      </w:r>
      <w:r>
        <w:rPr>
          <w:rFonts w:ascii="Times New Roman" w:hAnsi="Times New Roman"/>
          <w:sz w:val="24"/>
          <w:szCs w:val="24"/>
          <w:rtl w:val="0"/>
        </w:rPr>
        <w:t xml:space="preserve"> Pobreza Global </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FG </w:t>
      </w:r>
      <w:r>
        <w:rPr>
          <w:rFonts w:ascii="Wingdings" w:hAnsi="Wingdings" w:hint="default"/>
          <w:sz w:val="24"/>
          <w:szCs w:val="24"/>
          <w:rtl w:val="0"/>
          <w:lang w:val="pt-PT"/>
        </w:rPr>
        <w:sym w:font="Wingdings" w:char="F0E0"/>
      </w:r>
      <w:r>
        <w:rPr>
          <w:rFonts w:ascii="Times New Roman" w:hAnsi="Times New Roman"/>
          <w:sz w:val="24"/>
          <w:szCs w:val="24"/>
          <w:rtl w:val="0"/>
          <w:lang w:val="en-US"/>
        </w:rPr>
        <w:t xml:space="preserve"> FL </w:t>
      </w:r>
      <w:r>
        <w:rPr>
          <w:rFonts w:ascii="Wingdings" w:hAnsi="Wingdings" w:hint="default"/>
          <w:sz w:val="24"/>
          <w:szCs w:val="24"/>
          <w:rtl w:val="0"/>
          <w:lang w:val="pt-PT"/>
        </w:rPr>
        <w:sym w:font="Wingdings" w:char="F0E0"/>
      </w:r>
      <w:r>
        <w:rPr>
          <w:rFonts w:ascii="Times New Roman" w:hAnsi="Times New Roman"/>
          <w:sz w:val="24"/>
          <w:szCs w:val="24"/>
          <w:rtl w:val="0"/>
        </w:rPr>
        <w:t xml:space="preserve"> Pobreza Global</w:t>
      </w:r>
    </w:p>
    <w:p>
      <w:pPr>
        <w:pStyle w:val="Corpo"/>
        <w:spacing w:after="0" w:line="360" w:lineRule="auto"/>
        <w:ind w:left="709"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FG </w:t>
      </w:r>
      <w:r>
        <w:rPr>
          <w:rFonts w:ascii="Wingdings" w:hAnsi="Wingdings" w:hint="default"/>
          <w:sz w:val="24"/>
          <w:szCs w:val="24"/>
          <w:rtl w:val="0"/>
          <w:lang w:val="pt-PT"/>
        </w:rPr>
        <w:sym w:font="Wingdings" w:char="F0E0"/>
      </w:r>
      <w:r>
        <w:rPr>
          <w:rFonts w:ascii="Times New Roman" w:hAnsi="Times New Roman"/>
          <w:sz w:val="24"/>
          <w:szCs w:val="24"/>
          <w:rtl w:val="0"/>
        </w:rPr>
        <w:t xml:space="preserve"> Pobreza Global</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Diante disso, abre-se a quest</w:t>
      </w:r>
      <w:r>
        <w:rPr>
          <w:rFonts w:ascii="Times New Roman" w:hAnsi="Times New Roman" w:hint="default"/>
          <w:sz w:val="24"/>
          <w:szCs w:val="24"/>
          <w:rtl w:val="0"/>
          <w:lang w:val="pt-PT"/>
        </w:rPr>
        <w:t>ã</w:t>
      </w:r>
      <w:r>
        <w:rPr>
          <w:rFonts w:ascii="Times New Roman" w:hAnsi="Times New Roman"/>
          <w:sz w:val="24"/>
          <w:szCs w:val="24"/>
          <w:rtl w:val="0"/>
          <w:lang w:val="pt-PT"/>
        </w:rPr>
        <w:t>o de qual seria a via em que o trabalho de Pogge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inserido. Segundo Caranti (</w:t>
      </w:r>
      <w:r>
        <w:rPr>
          <w:rFonts w:ascii="Times New Roman" w:hAnsi="Times New Roman"/>
          <w:i w:val="1"/>
          <w:iCs w:val="1"/>
          <w:sz w:val="24"/>
          <w:szCs w:val="24"/>
          <w:rtl w:val="0"/>
          <w:lang w:val="es-ES_tradnl"/>
        </w:rPr>
        <w:t xml:space="preserve">ibid, </w:t>
      </w:r>
      <w:r>
        <w:rPr>
          <w:rFonts w:ascii="Times New Roman" w:hAnsi="Times New Roman"/>
          <w:sz w:val="24"/>
          <w:szCs w:val="24"/>
          <w:rtl w:val="0"/>
          <w:lang w:val="pt-PT"/>
        </w:rPr>
        <w:t>p. 45), muitos leitores presumem coloca-lo em (C), quando n</w:t>
      </w:r>
      <w:r>
        <w:rPr>
          <w:rFonts w:ascii="Times New Roman" w:hAnsi="Times New Roman" w:hint="default"/>
          <w:sz w:val="24"/>
          <w:szCs w:val="24"/>
          <w:rtl w:val="0"/>
          <w:lang w:val="pt-PT"/>
        </w:rPr>
        <w:t>ã</w:t>
      </w:r>
      <w:r>
        <w:rPr>
          <w:rFonts w:ascii="Times New Roman" w:hAnsi="Times New Roman"/>
          <w:sz w:val="24"/>
          <w:szCs w:val="24"/>
          <w:rtl w:val="0"/>
          <w:lang w:val="pt-PT"/>
        </w:rPr>
        <w:t>o em (B). Contudo, para o autor, a proposta de Pogge se encontra mais fielmente em (D). A discord</w:t>
      </w:r>
      <w:r>
        <w:rPr>
          <w:rFonts w:ascii="Times New Roman" w:hAnsi="Times New Roman" w:hint="default"/>
          <w:sz w:val="24"/>
          <w:szCs w:val="24"/>
          <w:rtl w:val="0"/>
          <w:lang w:val="pt-PT"/>
        </w:rPr>
        <w:t>â</w:t>
      </w:r>
      <w:r>
        <w:rPr>
          <w:rFonts w:ascii="Times New Roman" w:hAnsi="Times New Roman"/>
          <w:sz w:val="24"/>
          <w:szCs w:val="24"/>
          <w:rtl w:val="0"/>
          <w:lang w:val="pt-PT"/>
        </w:rPr>
        <w:t>ncia ocorre uma vez que Thomas Pogge mira, de fato, nos fatores globais. No entanto, para Caranti (</w:t>
      </w:r>
      <w:r>
        <w:rPr>
          <w:rFonts w:ascii="Times New Roman" w:hAnsi="Times New Roman"/>
          <w:i w:val="1"/>
          <w:iCs w:val="1"/>
          <w:sz w:val="24"/>
          <w:szCs w:val="24"/>
          <w:rtl w:val="0"/>
          <w:lang w:val="pt-PT"/>
        </w:rPr>
        <w:t xml:space="preserve">ibid. </w:t>
      </w:r>
      <w:r>
        <w:rPr>
          <w:rFonts w:ascii="Times New Roman" w:hAnsi="Times New Roman"/>
          <w:sz w:val="24"/>
          <w:szCs w:val="24"/>
          <w:rtl w:val="0"/>
          <w:lang w:val="it-IT"/>
        </w:rPr>
        <w:t>p. 47), a quest</w:t>
      </w:r>
      <w:r>
        <w:rPr>
          <w:rFonts w:ascii="Times New Roman" w:hAnsi="Times New Roman" w:hint="default"/>
          <w:sz w:val="24"/>
          <w:szCs w:val="24"/>
          <w:rtl w:val="0"/>
          <w:lang w:val="pt-PT"/>
        </w:rPr>
        <w:t>ã</w:t>
      </w:r>
      <w:r>
        <w:rPr>
          <w:rFonts w:ascii="Times New Roman" w:hAnsi="Times New Roman"/>
          <w:sz w:val="24"/>
          <w:szCs w:val="24"/>
          <w:rtl w:val="0"/>
        </w:rPr>
        <w:t xml:space="preserve">o </w:t>
      </w:r>
      <w:r>
        <w:rPr>
          <w:rFonts w:ascii="Times New Roman" w:hAnsi="Times New Roman" w:hint="default"/>
          <w:sz w:val="24"/>
          <w:szCs w:val="24"/>
          <w:rtl w:val="0"/>
          <w:lang w:val="pt-PT"/>
        </w:rPr>
        <w:t xml:space="preserve">é </w:t>
      </w:r>
      <w:r>
        <w:rPr>
          <w:rFonts w:ascii="Times New Roman" w:hAnsi="Times New Roman"/>
          <w:sz w:val="24"/>
          <w:szCs w:val="24"/>
          <w:rtl w:val="0"/>
          <w:lang w:val="it-IT"/>
        </w:rPr>
        <w:t xml:space="preserve">que Pogge </w:t>
      </w:r>
      <w:r>
        <w:rPr>
          <w:rFonts w:ascii="Times New Roman" w:hAnsi="Times New Roman"/>
          <w:i w:val="1"/>
          <w:iCs w:val="1"/>
          <w:sz w:val="24"/>
          <w:szCs w:val="24"/>
          <w:rtl w:val="0"/>
          <w:lang w:val="it-IT"/>
        </w:rPr>
        <w:t xml:space="preserve">enfatiza </w:t>
      </w:r>
      <w:r>
        <w:rPr>
          <w:rFonts w:ascii="Times New Roman" w:hAnsi="Times New Roman"/>
          <w:sz w:val="24"/>
          <w:szCs w:val="24"/>
          <w:rtl w:val="0"/>
          <w:lang w:val="pt-PT"/>
        </w:rPr>
        <w:t>as causas derivadas da ordem global, o que n</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quer dizer que o mesmo ignore os fatores locais. </w:t>
      </w:r>
    </w:p>
    <w:p>
      <w:pPr>
        <w:pStyle w:val="Corpo"/>
        <w:spacing w:after="0" w:line="360" w:lineRule="auto"/>
        <w:ind w:firstLine="709"/>
        <w:jc w:val="both"/>
        <w:rPr>
          <w:rFonts w:ascii="Times New Roman" w:cs="Times New Roman" w:hAnsi="Times New Roman" w:eastAsia="Times New Roman"/>
          <w:sz w:val="24"/>
          <w:szCs w:val="24"/>
        </w:rPr>
      </w:pPr>
    </w:p>
    <w:p>
      <w:pPr>
        <w:pStyle w:val="Corpo A"/>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Frente a isso, </w:t>
      </w:r>
      <w:r>
        <w:rPr>
          <w:rFonts w:ascii="Times New Roman" w:hAnsi="Times New Roman" w:hint="default"/>
          <w:sz w:val="24"/>
          <w:szCs w:val="24"/>
          <w:rtl w:val="0"/>
          <w:lang w:val="de-DE"/>
        </w:rPr>
        <w:t xml:space="preserve">é </w:t>
      </w:r>
      <w:r>
        <w:rPr>
          <w:rFonts w:ascii="Times New Roman" w:hAnsi="Times New Roman"/>
          <w:sz w:val="24"/>
          <w:szCs w:val="24"/>
          <w:rtl w:val="0"/>
          <w:lang w:val="de-DE"/>
        </w:rPr>
        <w:t>preciso designar as caracter</w:t>
      </w:r>
      <w:r>
        <w:rPr>
          <w:rFonts w:ascii="Times New Roman" w:hAnsi="Times New Roman" w:hint="default"/>
          <w:sz w:val="24"/>
          <w:szCs w:val="24"/>
          <w:rtl w:val="0"/>
          <w:lang w:val="de-DE"/>
        </w:rPr>
        <w:t>í</w:t>
      </w:r>
      <w:r>
        <w:rPr>
          <w:rFonts w:ascii="Times New Roman" w:hAnsi="Times New Roman"/>
          <w:sz w:val="24"/>
          <w:szCs w:val="24"/>
          <w:rtl w:val="0"/>
          <w:lang w:val="de-DE"/>
        </w:rPr>
        <w:t>sticas descritas por Pogge da dita ordem global, e porque essa ordem contribui para a dissemina</w:t>
      </w:r>
      <w:r>
        <w:rPr>
          <w:rFonts w:ascii="Times New Roman" w:hAnsi="Times New Roman" w:hint="default"/>
          <w:sz w:val="24"/>
          <w:szCs w:val="24"/>
          <w:rtl w:val="0"/>
          <w:lang w:val="de-DE"/>
        </w:rPr>
        <w:t>çã</w:t>
      </w:r>
      <w:r>
        <w:rPr>
          <w:rFonts w:ascii="Times New Roman" w:hAnsi="Times New Roman"/>
          <w:sz w:val="24"/>
          <w:szCs w:val="24"/>
          <w:rtl w:val="0"/>
          <w:lang w:val="de-DE"/>
        </w:rPr>
        <w:t>o da pobreza extrema no mundo. Luigui Caranti (</w:t>
      </w:r>
      <w:r>
        <w:rPr>
          <w:rFonts w:ascii="Times New Roman" w:hAnsi="Times New Roman"/>
          <w:i w:val="1"/>
          <w:iCs w:val="1"/>
          <w:sz w:val="24"/>
          <w:szCs w:val="24"/>
          <w:rtl w:val="0"/>
          <w:lang w:val="de-DE"/>
        </w:rPr>
        <w:t xml:space="preserve">ibid, </w:t>
      </w:r>
      <w:r>
        <w:rPr>
          <w:rFonts w:ascii="Times New Roman" w:hAnsi="Times New Roman"/>
          <w:sz w:val="24"/>
          <w:szCs w:val="24"/>
          <w:rtl w:val="0"/>
          <w:lang w:val="de-DE"/>
        </w:rPr>
        <w:t>p. 40), fornece uma lista de caracter</w:t>
      </w:r>
      <w:r>
        <w:rPr>
          <w:rFonts w:ascii="Times New Roman" w:hAnsi="Times New Roman" w:hint="default"/>
          <w:sz w:val="24"/>
          <w:szCs w:val="24"/>
          <w:rtl w:val="0"/>
          <w:lang w:val="de-DE"/>
        </w:rPr>
        <w:t>í</w:t>
      </w:r>
      <w:r>
        <w:rPr>
          <w:rFonts w:ascii="Times New Roman" w:hAnsi="Times New Roman"/>
          <w:sz w:val="24"/>
          <w:szCs w:val="24"/>
          <w:rtl w:val="0"/>
          <w:lang w:val="de-DE"/>
        </w:rPr>
        <w:t xml:space="preserve">sticas da ordem global postas em </w:t>
      </w:r>
      <w:r>
        <w:rPr>
          <w:rFonts w:ascii="Times New Roman" w:hAnsi="Times New Roman"/>
          <w:i w:val="1"/>
          <w:iCs w:val="1"/>
          <w:sz w:val="24"/>
          <w:szCs w:val="24"/>
          <w:rtl w:val="0"/>
          <w:lang w:val="de-DE"/>
        </w:rPr>
        <w:t>World Poverty and Human Rights</w:t>
      </w:r>
      <w:r>
        <w:rPr>
          <w:rFonts w:ascii="Times New Roman" w:hAnsi="Times New Roman"/>
          <w:sz w:val="24"/>
          <w:szCs w:val="24"/>
          <w:rtl w:val="0"/>
          <w:lang w:val="de-DE"/>
        </w:rPr>
        <w:t>: a) Os acordos TRIPS (Aspectos dos Direitos de Propriedade Intelectual Relacionados ao Com</w:t>
      </w:r>
      <w:r>
        <w:rPr>
          <w:rFonts w:ascii="Times New Roman" w:hAnsi="Times New Roman" w:hint="default"/>
          <w:sz w:val="24"/>
          <w:szCs w:val="24"/>
          <w:rtl w:val="0"/>
          <w:lang w:val="de-DE"/>
        </w:rPr>
        <w:t>é</w:t>
      </w:r>
      <w:r>
        <w:rPr>
          <w:rFonts w:ascii="Times New Roman" w:hAnsi="Times New Roman"/>
          <w:sz w:val="24"/>
          <w:szCs w:val="24"/>
          <w:rtl w:val="0"/>
          <w:lang w:val="de-DE"/>
        </w:rPr>
        <w:t xml:space="preserve">rcio), </w:t>
      </w:r>
      <w:r>
        <w:rPr>
          <w:rFonts w:ascii="Times New Roman" w:hAnsi="Times New Roman"/>
          <w:sz w:val="24"/>
          <w:szCs w:val="24"/>
          <w:rtl w:val="0"/>
          <w:lang w:val="pt-PT"/>
        </w:rPr>
        <w:t>que permitem a explora</w:t>
      </w:r>
      <w:r>
        <w:rPr>
          <w:rFonts w:ascii="Times New Roman" w:hAnsi="Times New Roman" w:hint="default"/>
          <w:sz w:val="24"/>
          <w:szCs w:val="24"/>
          <w:rtl w:val="0"/>
          <w:lang w:val="pt-PT"/>
        </w:rPr>
        <w:t>çã</w:t>
      </w:r>
      <w:r>
        <w:rPr>
          <w:rFonts w:ascii="Times New Roman" w:hAnsi="Times New Roman"/>
          <w:sz w:val="24"/>
          <w:szCs w:val="24"/>
          <w:rtl w:val="0"/>
          <w:lang w:val="pt-PT"/>
        </w:rPr>
        <w:t>o de inova</w:t>
      </w:r>
      <w:r>
        <w:rPr>
          <w:rFonts w:ascii="Times New Roman" w:hAnsi="Times New Roman" w:hint="default"/>
          <w:sz w:val="24"/>
          <w:szCs w:val="24"/>
          <w:rtl w:val="0"/>
          <w:lang w:val="pt-PT"/>
        </w:rPr>
        <w:t>çõ</w:t>
      </w:r>
      <w:r>
        <w:rPr>
          <w:rFonts w:ascii="Times New Roman" w:hAnsi="Times New Roman"/>
          <w:sz w:val="24"/>
          <w:szCs w:val="24"/>
          <w:rtl w:val="0"/>
          <w:lang w:val="da-DK"/>
        </w:rPr>
        <w:t>es farmac</w:t>
      </w:r>
      <w:r>
        <w:rPr>
          <w:rFonts w:ascii="Times New Roman" w:hAnsi="Times New Roman" w:hint="default"/>
          <w:sz w:val="24"/>
          <w:szCs w:val="24"/>
          <w:rtl w:val="0"/>
          <w:lang w:val="pt-PT"/>
        </w:rPr>
        <w:t>ê</w:t>
      </w:r>
      <w:r>
        <w:rPr>
          <w:rFonts w:ascii="Times New Roman" w:hAnsi="Times New Roman"/>
          <w:sz w:val="24"/>
          <w:szCs w:val="24"/>
          <w:rtl w:val="0"/>
          <w:lang w:val="pt-PT"/>
        </w:rPr>
        <w:t>uticas em forma de monop</w:t>
      </w:r>
      <w:r>
        <w:rPr>
          <w:rFonts w:ascii="Times New Roman" w:hAnsi="Times New Roman" w:hint="default"/>
          <w:sz w:val="24"/>
          <w:szCs w:val="24"/>
          <w:rtl w:val="0"/>
          <w:lang w:val="pt-PT"/>
        </w:rPr>
        <w:t>ó</w:t>
      </w:r>
      <w:r>
        <w:rPr>
          <w:rFonts w:ascii="Times New Roman" w:hAnsi="Times New Roman"/>
          <w:sz w:val="24"/>
          <w:szCs w:val="24"/>
          <w:rtl w:val="0"/>
          <w:lang w:val="pt-PT"/>
        </w:rPr>
        <w:t>lio de patentes por 20 anos; b) as tarifas de exporta</w:t>
      </w:r>
      <w:r>
        <w:rPr>
          <w:rFonts w:ascii="Times New Roman" w:hAnsi="Times New Roman" w:hint="default"/>
          <w:sz w:val="24"/>
          <w:szCs w:val="24"/>
          <w:rtl w:val="0"/>
          <w:lang w:val="pt-PT"/>
        </w:rPr>
        <w:t>çã</w:t>
      </w:r>
      <w:r>
        <w:rPr>
          <w:rFonts w:ascii="Times New Roman" w:hAnsi="Times New Roman"/>
          <w:sz w:val="24"/>
          <w:szCs w:val="24"/>
          <w:rtl w:val="0"/>
          <w:lang w:val="pt-PT"/>
        </w:rPr>
        <w:t>o que os pa</w:t>
      </w:r>
      <w:r>
        <w:rPr>
          <w:rFonts w:ascii="Times New Roman" w:hAnsi="Times New Roman" w:hint="default"/>
          <w:sz w:val="24"/>
          <w:szCs w:val="24"/>
          <w:rtl w:val="0"/>
          <w:lang w:val="pt-PT"/>
        </w:rPr>
        <w:t>í</w:t>
      </w:r>
      <w:r>
        <w:rPr>
          <w:rFonts w:ascii="Times New Roman" w:hAnsi="Times New Roman"/>
          <w:sz w:val="24"/>
          <w:szCs w:val="24"/>
          <w:rtl w:val="0"/>
          <w:lang w:val="pt-PT"/>
        </w:rPr>
        <w:t>ses em desenvolvimento pagam aos pa</w:t>
      </w:r>
      <w:r>
        <w:rPr>
          <w:rFonts w:ascii="Times New Roman" w:hAnsi="Times New Roman" w:hint="default"/>
          <w:sz w:val="24"/>
          <w:szCs w:val="24"/>
          <w:rtl w:val="0"/>
          <w:lang w:val="pt-PT"/>
        </w:rPr>
        <w:t>í</w:t>
      </w:r>
      <w:r>
        <w:rPr>
          <w:rFonts w:ascii="Times New Roman" w:hAnsi="Times New Roman"/>
          <w:sz w:val="24"/>
          <w:szCs w:val="24"/>
          <w:rtl w:val="0"/>
          <w:lang w:val="pt-PT"/>
        </w:rPr>
        <w:t>ses ricos, o que desencoraja a sua produ</w:t>
      </w:r>
      <w:r>
        <w:rPr>
          <w:rFonts w:ascii="Times New Roman" w:hAnsi="Times New Roman" w:hint="default"/>
          <w:sz w:val="24"/>
          <w:szCs w:val="24"/>
          <w:rtl w:val="0"/>
          <w:lang w:val="pt-PT"/>
        </w:rPr>
        <w:t>çã</w:t>
      </w:r>
      <w:r>
        <w:rPr>
          <w:rFonts w:ascii="Times New Roman" w:hAnsi="Times New Roman"/>
          <w:sz w:val="24"/>
          <w:szCs w:val="24"/>
          <w:rtl w:val="0"/>
          <w:lang w:val="pt-PT"/>
        </w:rPr>
        <w:t>o; c) o protecionismo operado nos pa</w:t>
      </w:r>
      <w:r>
        <w:rPr>
          <w:rFonts w:ascii="Times New Roman" w:hAnsi="Times New Roman" w:hint="default"/>
          <w:sz w:val="24"/>
          <w:szCs w:val="24"/>
          <w:rtl w:val="0"/>
          <w:lang w:val="pt-PT"/>
        </w:rPr>
        <w:t>í</w:t>
      </w:r>
      <w:r>
        <w:rPr>
          <w:rFonts w:ascii="Times New Roman" w:hAnsi="Times New Roman"/>
          <w:sz w:val="24"/>
          <w:szCs w:val="24"/>
          <w:rtl w:val="0"/>
          <w:lang w:val="pt-PT"/>
        </w:rPr>
        <w:t>ses ricos, que pagam subs</w:t>
      </w:r>
      <w:r>
        <w:rPr>
          <w:rFonts w:ascii="Times New Roman" w:hAnsi="Times New Roman" w:hint="default"/>
          <w:sz w:val="24"/>
          <w:szCs w:val="24"/>
          <w:rtl w:val="0"/>
          <w:lang w:val="pt-PT"/>
        </w:rPr>
        <w:t>í</w:t>
      </w:r>
      <w:r>
        <w:rPr>
          <w:rFonts w:ascii="Times New Roman" w:hAnsi="Times New Roman"/>
          <w:sz w:val="24"/>
          <w:szCs w:val="24"/>
          <w:rtl w:val="0"/>
          <w:lang w:val="pt-PT"/>
        </w:rPr>
        <w:t>dios ao seu setor produtivo e o mant</w:t>
      </w:r>
      <w:r>
        <w:rPr>
          <w:rFonts w:ascii="Times New Roman" w:hAnsi="Times New Roman" w:hint="default"/>
          <w:sz w:val="24"/>
          <w:szCs w:val="24"/>
          <w:rtl w:val="0"/>
          <w:lang w:val="pt-PT"/>
        </w:rPr>
        <w:t>ê</w:t>
      </w:r>
      <w:r>
        <w:rPr>
          <w:rFonts w:ascii="Times New Roman" w:hAnsi="Times New Roman"/>
          <w:sz w:val="24"/>
          <w:szCs w:val="24"/>
          <w:rtl w:val="0"/>
          <w:lang w:val="pt-PT"/>
        </w:rPr>
        <w:t>m soberano; d) a venda de armas realizada pelos pa</w:t>
      </w:r>
      <w:r>
        <w:rPr>
          <w:rFonts w:ascii="Times New Roman" w:hAnsi="Times New Roman" w:hint="default"/>
          <w:sz w:val="24"/>
          <w:szCs w:val="24"/>
          <w:rtl w:val="0"/>
          <w:lang w:val="pt-PT"/>
        </w:rPr>
        <w:t>í</w:t>
      </w:r>
      <w:r>
        <w:rPr>
          <w:rFonts w:ascii="Times New Roman" w:hAnsi="Times New Roman"/>
          <w:sz w:val="24"/>
          <w:szCs w:val="24"/>
          <w:rtl w:val="0"/>
          <w:lang w:val="pt-PT"/>
        </w:rPr>
        <w:t>ses ricos aos pa</w:t>
      </w:r>
      <w:r>
        <w:rPr>
          <w:rFonts w:ascii="Times New Roman" w:hAnsi="Times New Roman" w:hint="default"/>
          <w:sz w:val="24"/>
          <w:szCs w:val="24"/>
          <w:rtl w:val="0"/>
          <w:lang w:val="pt-PT"/>
        </w:rPr>
        <w:t>í</w:t>
      </w:r>
      <w:r>
        <w:rPr>
          <w:rFonts w:ascii="Times New Roman" w:hAnsi="Times New Roman"/>
          <w:sz w:val="24"/>
          <w:szCs w:val="24"/>
          <w:rtl w:val="0"/>
          <w:lang w:val="pt-PT"/>
        </w:rPr>
        <w:t xml:space="preserve">ses pobres, cujo intuito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financiar as elites dos pa</w:t>
      </w:r>
      <w:r>
        <w:rPr>
          <w:rFonts w:ascii="Times New Roman" w:hAnsi="Times New Roman" w:hint="default"/>
          <w:sz w:val="24"/>
          <w:szCs w:val="24"/>
          <w:rtl w:val="0"/>
          <w:lang w:val="pt-PT"/>
        </w:rPr>
        <w:t>í</w:t>
      </w:r>
      <w:r>
        <w:rPr>
          <w:rFonts w:ascii="Times New Roman" w:hAnsi="Times New Roman"/>
          <w:sz w:val="24"/>
          <w:szCs w:val="24"/>
          <w:rtl w:val="0"/>
          <w:lang w:val="pt-PT"/>
        </w:rPr>
        <w:t>ses marginalizados a se manterem no poder; e) acordos entre os governos dos pa</w:t>
      </w:r>
      <w:r>
        <w:rPr>
          <w:rFonts w:ascii="Times New Roman" w:hAnsi="Times New Roman" w:hint="default"/>
          <w:sz w:val="24"/>
          <w:szCs w:val="24"/>
          <w:rtl w:val="0"/>
          <w:lang w:val="pt-PT"/>
        </w:rPr>
        <w:t>í</w:t>
      </w:r>
      <w:r>
        <w:rPr>
          <w:rFonts w:ascii="Times New Roman" w:hAnsi="Times New Roman"/>
          <w:sz w:val="24"/>
          <w:szCs w:val="24"/>
          <w:rtl w:val="0"/>
          <w:lang w:val="pt-PT"/>
        </w:rPr>
        <w:t>ses ricos e os governos n</w:t>
      </w:r>
      <w:r>
        <w:rPr>
          <w:rFonts w:ascii="Times New Roman" w:hAnsi="Times New Roman" w:hint="default"/>
          <w:sz w:val="24"/>
          <w:szCs w:val="24"/>
          <w:rtl w:val="0"/>
          <w:lang w:val="pt-PT"/>
        </w:rPr>
        <w:t>ã</w:t>
      </w:r>
      <w:r>
        <w:rPr>
          <w:rFonts w:ascii="Times New Roman" w:hAnsi="Times New Roman"/>
          <w:sz w:val="24"/>
          <w:szCs w:val="24"/>
          <w:rtl w:val="0"/>
          <w:lang w:val="pt-PT"/>
        </w:rPr>
        <w:t>o democr</w:t>
      </w:r>
      <w:r>
        <w:rPr>
          <w:rFonts w:ascii="Times New Roman" w:hAnsi="Times New Roman" w:hint="default"/>
          <w:sz w:val="24"/>
          <w:szCs w:val="24"/>
          <w:rtl w:val="0"/>
          <w:lang w:val="pt-PT"/>
        </w:rPr>
        <w:t>á</w:t>
      </w:r>
      <w:r>
        <w:rPr>
          <w:rFonts w:ascii="Times New Roman" w:hAnsi="Times New Roman"/>
          <w:sz w:val="24"/>
          <w:szCs w:val="24"/>
          <w:rtl w:val="0"/>
          <w:lang w:val="pt-PT"/>
        </w:rPr>
        <w:t>ticos dos pa</w:t>
      </w:r>
      <w:r>
        <w:rPr>
          <w:rFonts w:ascii="Times New Roman" w:hAnsi="Times New Roman" w:hint="default"/>
          <w:sz w:val="24"/>
          <w:szCs w:val="24"/>
          <w:rtl w:val="0"/>
          <w:lang w:val="pt-PT"/>
        </w:rPr>
        <w:t>í</w:t>
      </w:r>
      <w:r>
        <w:rPr>
          <w:rFonts w:ascii="Times New Roman" w:hAnsi="Times New Roman"/>
          <w:sz w:val="24"/>
          <w:szCs w:val="24"/>
          <w:rtl w:val="0"/>
          <w:lang w:val="pt-PT"/>
        </w:rPr>
        <w:t xml:space="preserve">ses pobres que trazem </w:t>
      </w:r>
      <w:r>
        <w:rPr>
          <w:rFonts w:ascii="Times New Roman" w:hAnsi="Times New Roman" w:hint="default"/>
          <w:sz w:val="24"/>
          <w:szCs w:val="24"/>
          <w:rtl w:val="0"/>
          <w:lang w:val="pt-PT"/>
        </w:rPr>
        <w:t>“</w:t>
      </w:r>
      <w:r>
        <w:rPr>
          <w:rFonts w:ascii="Times New Roman" w:hAnsi="Times New Roman"/>
          <w:sz w:val="24"/>
          <w:szCs w:val="24"/>
          <w:rtl w:val="0"/>
          <w:lang w:val="de-DE"/>
        </w:rPr>
        <w:t>privil</w:t>
      </w:r>
      <w:r>
        <w:rPr>
          <w:rFonts w:ascii="Times New Roman" w:hAnsi="Times New Roman" w:hint="default"/>
          <w:sz w:val="24"/>
          <w:szCs w:val="24"/>
          <w:rtl w:val="0"/>
          <w:lang w:val="pt-PT"/>
        </w:rPr>
        <w:t>é</w:t>
      </w:r>
      <w:r>
        <w:rPr>
          <w:rFonts w:ascii="Times New Roman" w:hAnsi="Times New Roman"/>
          <w:sz w:val="24"/>
          <w:szCs w:val="24"/>
          <w:rtl w:val="0"/>
          <w:lang w:val="it-IT"/>
        </w:rPr>
        <w:t>gios</w:t>
      </w:r>
      <w:r>
        <w:rPr>
          <w:rFonts w:ascii="Times New Roman" w:hAnsi="Times New Roman" w:hint="default"/>
          <w:sz w:val="24"/>
          <w:szCs w:val="24"/>
          <w:rtl w:val="0"/>
          <w:lang w:val="pt-PT"/>
        </w:rPr>
        <w:t xml:space="preserve">” </w:t>
      </w:r>
      <w:r>
        <w:rPr>
          <w:rFonts w:ascii="Times New Roman" w:hAnsi="Times New Roman"/>
          <w:sz w:val="24"/>
          <w:szCs w:val="24"/>
          <w:rtl w:val="0"/>
          <w:lang w:val="pt-PT"/>
        </w:rPr>
        <w:t>que beneficiam os poderosos e endividam os marginalizados; f) o gozo pelos pa</w:t>
      </w:r>
      <w:r>
        <w:rPr>
          <w:rFonts w:ascii="Times New Roman" w:hAnsi="Times New Roman" w:hint="default"/>
          <w:sz w:val="24"/>
          <w:szCs w:val="24"/>
          <w:rtl w:val="0"/>
          <w:lang w:val="pt-PT"/>
        </w:rPr>
        <w:t>í</w:t>
      </w:r>
      <w:r>
        <w:rPr>
          <w:rFonts w:ascii="Times New Roman" w:hAnsi="Times New Roman"/>
          <w:sz w:val="24"/>
          <w:szCs w:val="24"/>
          <w:rtl w:val="0"/>
          <w:lang w:val="pt-PT"/>
        </w:rPr>
        <w:t>ses ricos da fr</w:t>
      </w:r>
      <w:r>
        <w:rPr>
          <w:rFonts w:ascii="Times New Roman" w:hAnsi="Times New Roman" w:hint="default"/>
          <w:sz w:val="24"/>
          <w:szCs w:val="24"/>
          <w:rtl w:val="0"/>
          <w:lang w:val="pt-PT"/>
        </w:rPr>
        <w:t>á</w:t>
      </w:r>
      <w:r>
        <w:rPr>
          <w:rFonts w:ascii="Times New Roman" w:hAnsi="Times New Roman"/>
          <w:sz w:val="24"/>
          <w:szCs w:val="24"/>
          <w:rtl w:val="0"/>
          <w:lang w:val="it-IT"/>
        </w:rPr>
        <w:t>gil legisla</w:t>
      </w:r>
      <w:r>
        <w:rPr>
          <w:rFonts w:ascii="Times New Roman" w:hAnsi="Times New Roman" w:hint="default"/>
          <w:sz w:val="24"/>
          <w:szCs w:val="24"/>
          <w:rtl w:val="0"/>
          <w:lang w:val="pt-PT"/>
        </w:rPr>
        <w:t>çã</w:t>
      </w:r>
      <w:r>
        <w:rPr>
          <w:rFonts w:ascii="Times New Roman" w:hAnsi="Times New Roman"/>
          <w:sz w:val="24"/>
          <w:szCs w:val="24"/>
          <w:rtl w:val="0"/>
          <w:lang w:val="pt-PT"/>
        </w:rPr>
        <w:t>o fiscal dos pa</w:t>
      </w:r>
      <w:r>
        <w:rPr>
          <w:rFonts w:ascii="Times New Roman" w:hAnsi="Times New Roman" w:hint="default"/>
          <w:sz w:val="24"/>
          <w:szCs w:val="24"/>
          <w:rtl w:val="0"/>
          <w:lang w:val="pt-PT"/>
        </w:rPr>
        <w:t>í</w:t>
      </w:r>
      <w:r>
        <w:rPr>
          <w:rFonts w:ascii="Times New Roman" w:hAnsi="Times New Roman"/>
          <w:sz w:val="24"/>
          <w:szCs w:val="24"/>
          <w:rtl w:val="0"/>
          <w:lang w:val="es-ES_tradnl"/>
        </w:rPr>
        <w:t xml:space="preserve">ses pobres, </w:t>
      </w:r>
      <w:r>
        <w:rPr>
          <w:rFonts w:ascii="Times New Roman" w:hAnsi="Times New Roman" w:hint="default"/>
          <w:sz w:val="24"/>
          <w:szCs w:val="24"/>
          <w:rtl w:val="0"/>
          <w:lang w:val="pt-PT"/>
        </w:rPr>
        <w:t>ú</w:t>
      </w:r>
      <w:r>
        <w:rPr>
          <w:rFonts w:ascii="Times New Roman" w:hAnsi="Times New Roman"/>
          <w:sz w:val="24"/>
          <w:szCs w:val="24"/>
          <w:rtl w:val="0"/>
          <w:lang w:val="pt-PT"/>
        </w:rPr>
        <w:t>til para desvio de dinheiro (para</w:t>
      </w:r>
      <w:r>
        <w:rPr>
          <w:rFonts w:ascii="Times New Roman" w:hAnsi="Times New Roman" w:hint="default"/>
          <w:sz w:val="24"/>
          <w:szCs w:val="24"/>
          <w:rtl w:val="0"/>
          <w:lang w:val="pt-PT"/>
        </w:rPr>
        <w:t>í</w:t>
      </w:r>
      <w:r>
        <w:rPr>
          <w:rFonts w:ascii="Times New Roman" w:hAnsi="Times New Roman"/>
          <w:sz w:val="24"/>
          <w:szCs w:val="24"/>
          <w:rtl w:val="0"/>
          <w:lang w:val="pt-PT"/>
        </w:rPr>
        <w:t>so fiscal); e g) as condi</w:t>
      </w:r>
      <w:r>
        <w:rPr>
          <w:rFonts w:ascii="Times New Roman" w:hAnsi="Times New Roman" w:hint="default"/>
          <w:sz w:val="24"/>
          <w:szCs w:val="24"/>
          <w:rtl w:val="0"/>
          <w:lang w:val="pt-PT"/>
        </w:rPr>
        <w:t>çõ</w:t>
      </w:r>
      <w:r>
        <w:rPr>
          <w:rFonts w:ascii="Times New Roman" w:hAnsi="Times New Roman"/>
          <w:sz w:val="24"/>
          <w:szCs w:val="24"/>
          <w:rtl w:val="0"/>
          <w:lang w:val="pt-PT"/>
        </w:rPr>
        <w:t>es de trabalho prec</w:t>
      </w:r>
      <w:r>
        <w:rPr>
          <w:rFonts w:ascii="Times New Roman" w:hAnsi="Times New Roman" w:hint="default"/>
          <w:sz w:val="24"/>
          <w:szCs w:val="24"/>
          <w:rtl w:val="0"/>
          <w:lang w:val="pt-PT"/>
        </w:rPr>
        <w:t>á</w:t>
      </w:r>
      <w:r>
        <w:rPr>
          <w:rFonts w:ascii="Times New Roman" w:hAnsi="Times New Roman"/>
          <w:sz w:val="24"/>
          <w:szCs w:val="24"/>
          <w:rtl w:val="0"/>
          <w:lang w:val="pt-PT"/>
        </w:rPr>
        <w:t>rio operadas pelas multinacionais nas ind</w:t>
      </w:r>
      <w:r>
        <w:rPr>
          <w:rFonts w:ascii="Times New Roman" w:hAnsi="Times New Roman" w:hint="default"/>
          <w:sz w:val="24"/>
          <w:szCs w:val="24"/>
          <w:rtl w:val="0"/>
          <w:lang w:val="pt-PT"/>
        </w:rPr>
        <w:t>ú</w:t>
      </w:r>
      <w:r>
        <w:rPr>
          <w:rFonts w:ascii="Times New Roman" w:hAnsi="Times New Roman"/>
          <w:sz w:val="24"/>
          <w:szCs w:val="24"/>
          <w:rtl w:val="0"/>
          <w:lang w:val="pt-PT"/>
        </w:rPr>
        <w:t>strias dos pa</w:t>
      </w:r>
      <w:r>
        <w:rPr>
          <w:rFonts w:ascii="Times New Roman" w:hAnsi="Times New Roman" w:hint="default"/>
          <w:sz w:val="24"/>
          <w:szCs w:val="24"/>
          <w:rtl w:val="0"/>
          <w:lang w:val="pt-PT"/>
        </w:rPr>
        <w:t>í</w:t>
      </w:r>
      <w:r>
        <w:rPr>
          <w:rFonts w:ascii="Times New Roman" w:hAnsi="Times New Roman"/>
          <w:sz w:val="24"/>
          <w:szCs w:val="24"/>
          <w:rtl w:val="0"/>
          <w:lang w:val="pt-PT"/>
        </w:rPr>
        <w:t>ses subdesenvolvidos e emergentes. Definindo essas caracteristicas, Pogge constata que a ordem global promove injusti</w:t>
      </w:r>
      <w:r>
        <w:rPr>
          <w:rFonts w:ascii="Times New Roman" w:hAnsi="Times New Roman" w:hint="default"/>
          <w:sz w:val="24"/>
          <w:szCs w:val="24"/>
          <w:rtl w:val="0"/>
          <w:lang w:val="pt-PT"/>
        </w:rPr>
        <w:t>ç</w:t>
      </w:r>
      <w:r>
        <w:rPr>
          <w:rFonts w:ascii="Times New Roman" w:hAnsi="Times New Roman"/>
          <w:sz w:val="24"/>
          <w:szCs w:val="24"/>
          <w:rtl w:val="0"/>
          <w:lang w:val="pt-PT"/>
        </w:rPr>
        <w:t>as ao passo que setencia que o benef</w:t>
      </w:r>
      <w:r>
        <w:rPr>
          <w:rFonts w:ascii="Times New Roman" w:hAnsi="Times New Roman" w:hint="default"/>
          <w:sz w:val="24"/>
          <w:szCs w:val="24"/>
          <w:rtl w:val="0"/>
          <w:lang w:val="pt-PT"/>
        </w:rPr>
        <w:t>í</w:t>
      </w:r>
      <w:r>
        <w:rPr>
          <w:rFonts w:ascii="Times New Roman" w:hAnsi="Times New Roman"/>
          <w:sz w:val="24"/>
          <w:szCs w:val="24"/>
          <w:rtl w:val="0"/>
          <w:lang w:val="pt-PT"/>
        </w:rPr>
        <w:t xml:space="preserve">cio do crescimento economico flua para os estados mais ricos. </w:t>
      </w:r>
    </w:p>
    <w:p>
      <w:pPr>
        <w:pStyle w:val="Corpo A"/>
        <w:spacing w:after="0" w:line="360" w:lineRule="auto"/>
        <w:jc w:val="both"/>
        <w:rPr>
          <w:rFonts w:ascii="Times New Roman" w:cs="Times New Roman" w:hAnsi="Times New Roman" w:eastAsia="Times New Roman"/>
          <w:sz w:val="24"/>
          <w:szCs w:val="24"/>
          <w:lang w:val="pt-PT"/>
        </w:rPr>
      </w:pPr>
    </w:p>
    <w:p>
      <w:pPr>
        <w:pStyle w:val="List Paragraph"/>
        <w:spacing w:after="0" w:line="240" w:lineRule="auto"/>
        <w:ind w:left="2268" w:firstLine="0"/>
        <w:jc w:val="both"/>
        <w:rPr>
          <w:rFonts w:ascii="Times New Roman" w:cs="Times New Roman" w:hAnsi="Times New Roman" w:eastAsia="Times New Roman"/>
          <w:sz w:val="20"/>
          <w:szCs w:val="20"/>
        </w:rPr>
      </w:pPr>
      <w:r>
        <w:rPr>
          <w:rFonts w:ascii="Times New Roman" w:hAnsi="Times New Roman"/>
          <w:sz w:val="20"/>
          <w:szCs w:val="20"/>
          <w:rtl w:val="0"/>
          <w:lang w:val="pt-PT"/>
        </w:rPr>
        <w:t>Nossa nova ordem econ</w:t>
      </w:r>
      <w:r>
        <w:rPr>
          <w:rFonts w:ascii="Times New Roman" w:hAnsi="Times New Roman" w:hint="default"/>
          <w:sz w:val="20"/>
          <w:szCs w:val="20"/>
          <w:rtl w:val="0"/>
          <w:lang w:val="pt-PT"/>
        </w:rPr>
        <w:t>ô</w:t>
      </w:r>
      <w:r>
        <w:rPr>
          <w:rFonts w:ascii="Times New Roman" w:hAnsi="Times New Roman"/>
          <w:sz w:val="20"/>
          <w:szCs w:val="20"/>
          <w:rtl w:val="0"/>
          <w:lang w:val="pt-PT"/>
        </w:rPr>
        <w:t xml:space="preserve">mica global </w:t>
      </w:r>
      <w:r>
        <w:rPr>
          <w:rFonts w:ascii="Times New Roman" w:hAnsi="Times New Roman" w:hint="default"/>
          <w:sz w:val="20"/>
          <w:szCs w:val="20"/>
          <w:rtl w:val="0"/>
          <w:lang w:val="pt-PT"/>
        </w:rPr>
        <w:t xml:space="preserve">é </w:t>
      </w:r>
      <w:r>
        <w:rPr>
          <w:rFonts w:ascii="Times New Roman" w:hAnsi="Times New Roman"/>
          <w:sz w:val="20"/>
          <w:szCs w:val="20"/>
          <w:rtl w:val="0"/>
          <w:lang w:val="pt-PT"/>
        </w:rPr>
        <w:t>t</w:t>
      </w:r>
      <w:r>
        <w:rPr>
          <w:rFonts w:ascii="Times New Roman" w:hAnsi="Times New Roman" w:hint="default"/>
          <w:sz w:val="20"/>
          <w:szCs w:val="20"/>
          <w:rtl w:val="0"/>
          <w:lang w:val="pt-PT"/>
        </w:rPr>
        <w:t>ã</w:t>
      </w:r>
      <w:r>
        <w:rPr>
          <w:rFonts w:ascii="Times New Roman" w:hAnsi="Times New Roman"/>
          <w:sz w:val="20"/>
          <w:szCs w:val="20"/>
          <w:rtl w:val="0"/>
          <w:lang w:val="pt-PT"/>
        </w:rPr>
        <w:t xml:space="preserve">o dura para os pobres do mundo porque </w:t>
      </w:r>
      <w:r>
        <w:rPr>
          <w:rFonts w:ascii="Times New Roman" w:hAnsi="Times New Roman" w:hint="default"/>
          <w:sz w:val="20"/>
          <w:szCs w:val="20"/>
          <w:rtl w:val="0"/>
          <w:lang w:val="pt-PT"/>
        </w:rPr>
        <w:t xml:space="preserve">é </w:t>
      </w:r>
      <w:r>
        <w:rPr>
          <w:rFonts w:ascii="Times New Roman" w:hAnsi="Times New Roman"/>
          <w:sz w:val="20"/>
          <w:szCs w:val="20"/>
          <w:rtl w:val="0"/>
          <w:lang w:val="pt-PT"/>
        </w:rPr>
        <w:t>moldada em negocia</w:t>
      </w:r>
      <w:r>
        <w:rPr>
          <w:rFonts w:ascii="Times New Roman" w:hAnsi="Times New Roman" w:hint="default"/>
          <w:sz w:val="20"/>
          <w:szCs w:val="20"/>
          <w:rtl w:val="0"/>
          <w:lang w:val="pt-PT"/>
        </w:rPr>
        <w:t>çõ</w:t>
      </w:r>
      <w:r>
        <w:rPr>
          <w:rFonts w:ascii="Times New Roman" w:hAnsi="Times New Roman"/>
          <w:sz w:val="20"/>
          <w:szCs w:val="20"/>
          <w:rtl w:val="0"/>
          <w:lang w:val="pt-PT"/>
        </w:rPr>
        <w:t>es onde nossos representantes exploram implacavelmente seu poder de barganha e experi</w:t>
      </w:r>
      <w:r>
        <w:rPr>
          <w:rFonts w:ascii="Times New Roman" w:hAnsi="Times New Roman" w:hint="default"/>
          <w:sz w:val="20"/>
          <w:szCs w:val="20"/>
          <w:rtl w:val="0"/>
          <w:lang w:val="pt-PT"/>
        </w:rPr>
        <w:t>ê</w:t>
      </w:r>
      <w:r>
        <w:rPr>
          <w:rFonts w:ascii="Times New Roman" w:hAnsi="Times New Roman"/>
          <w:sz w:val="20"/>
          <w:szCs w:val="20"/>
          <w:rtl w:val="0"/>
          <w:lang w:val="pt-PT"/>
        </w:rPr>
        <w:t>ncia muito superior, bem como qualquer fraqueza, ignor</w:t>
      </w:r>
      <w:r>
        <w:rPr>
          <w:rFonts w:ascii="Times New Roman" w:hAnsi="Times New Roman" w:hint="default"/>
          <w:sz w:val="20"/>
          <w:szCs w:val="20"/>
          <w:rtl w:val="0"/>
          <w:lang w:val="pt-PT"/>
        </w:rPr>
        <w:t>â</w:t>
      </w:r>
      <w:r>
        <w:rPr>
          <w:rFonts w:ascii="Times New Roman" w:hAnsi="Times New Roman"/>
          <w:sz w:val="20"/>
          <w:szCs w:val="20"/>
          <w:rtl w:val="0"/>
          <w:lang w:val="pt-PT"/>
        </w:rPr>
        <w:t>ncia ou corruptibilidade que possam encontrar em seus parceiros de neg</w:t>
      </w:r>
      <w:r>
        <w:rPr>
          <w:rFonts w:ascii="Times New Roman" w:hAnsi="Times New Roman" w:hint="default"/>
          <w:sz w:val="20"/>
          <w:szCs w:val="20"/>
          <w:rtl w:val="0"/>
          <w:lang w:val="pt-PT"/>
        </w:rPr>
        <w:t>ó</w:t>
      </w:r>
      <w:r>
        <w:rPr>
          <w:rFonts w:ascii="Times New Roman" w:hAnsi="Times New Roman"/>
          <w:sz w:val="20"/>
          <w:szCs w:val="20"/>
          <w:rtl w:val="0"/>
          <w:lang w:val="pt-PT"/>
        </w:rPr>
        <w:t>cios, para moldar cada acordo para nosso maior benef</w:t>
      </w:r>
      <w:r>
        <w:rPr>
          <w:rFonts w:ascii="Times New Roman" w:hAnsi="Times New Roman" w:hint="default"/>
          <w:sz w:val="20"/>
          <w:szCs w:val="20"/>
          <w:rtl w:val="0"/>
          <w:lang w:val="pt-PT"/>
        </w:rPr>
        <w:t>í</w:t>
      </w:r>
      <w:r>
        <w:rPr>
          <w:rFonts w:ascii="Times New Roman" w:hAnsi="Times New Roman"/>
          <w:sz w:val="20"/>
          <w:szCs w:val="20"/>
          <w:rtl w:val="0"/>
          <w:lang w:val="pt-PT"/>
        </w:rPr>
        <w:t>cio. Nessas negocia</w:t>
      </w:r>
      <w:r>
        <w:rPr>
          <w:rFonts w:ascii="Times New Roman" w:hAnsi="Times New Roman" w:hint="default"/>
          <w:sz w:val="20"/>
          <w:szCs w:val="20"/>
          <w:rtl w:val="0"/>
          <w:lang w:val="pt-PT"/>
        </w:rPr>
        <w:t>çõ</w:t>
      </w:r>
      <w:r>
        <w:rPr>
          <w:rFonts w:ascii="Times New Roman" w:hAnsi="Times New Roman"/>
          <w:sz w:val="20"/>
          <w:szCs w:val="20"/>
          <w:rtl w:val="0"/>
          <w:lang w:val="pt-PT"/>
        </w:rPr>
        <w:t>es, os estados ricos far</w:t>
      </w:r>
      <w:r>
        <w:rPr>
          <w:rFonts w:ascii="Times New Roman" w:hAnsi="Times New Roman" w:hint="default"/>
          <w:sz w:val="20"/>
          <w:szCs w:val="20"/>
          <w:rtl w:val="0"/>
          <w:lang w:val="pt-PT"/>
        </w:rPr>
        <w:t>ã</w:t>
      </w:r>
      <w:r>
        <w:rPr>
          <w:rFonts w:ascii="Times New Roman" w:hAnsi="Times New Roman"/>
          <w:sz w:val="20"/>
          <w:szCs w:val="20"/>
          <w:rtl w:val="0"/>
          <w:lang w:val="pt-PT"/>
        </w:rPr>
        <w:t>o concess</w:t>
      </w:r>
      <w:r>
        <w:rPr>
          <w:rFonts w:ascii="Times New Roman" w:hAnsi="Times New Roman" w:hint="default"/>
          <w:sz w:val="20"/>
          <w:szCs w:val="20"/>
          <w:rtl w:val="0"/>
          <w:lang w:val="pt-PT"/>
        </w:rPr>
        <w:t>õ</w:t>
      </w:r>
      <w:r>
        <w:rPr>
          <w:rFonts w:ascii="Times New Roman" w:hAnsi="Times New Roman"/>
          <w:sz w:val="20"/>
          <w:szCs w:val="20"/>
          <w:rtl w:val="0"/>
          <w:lang w:val="pt-PT"/>
        </w:rPr>
        <w:t>es rec</w:t>
      </w:r>
      <w:r>
        <w:rPr>
          <w:rFonts w:ascii="Times New Roman" w:hAnsi="Times New Roman" w:hint="default"/>
          <w:sz w:val="20"/>
          <w:szCs w:val="20"/>
          <w:rtl w:val="0"/>
          <w:lang w:val="pt-PT"/>
        </w:rPr>
        <w:t>í</w:t>
      </w:r>
      <w:r>
        <w:rPr>
          <w:rFonts w:ascii="Times New Roman" w:hAnsi="Times New Roman"/>
          <w:sz w:val="20"/>
          <w:szCs w:val="20"/>
          <w:rtl w:val="0"/>
          <w:lang w:val="pt-PT"/>
        </w:rPr>
        <w:t>procas uns aos outros, mas raramente aos fracos. O resultado cumulativo de muitas dessas negocia</w:t>
      </w:r>
      <w:r>
        <w:rPr>
          <w:rFonts w:ascii="Times New Roman" w:hAnsi="Times New Roman" w:hint="default"/>
          <w:sz w:val="20"/>
          <w:szCs w:val="20"/>
          <w:rtl w:val="0"/>
          <w:lang w:val="pt-PT"/>
        </w:rPr>
        <w:t>çõ</w:t>
      </w:r>
      <w:r>
        <w:rPr>
          <w:rFonts w:ascii="Times New Roman" w:hAnsi="Times New Roman"/>
          <w:sz w:val="20"/>
          <w:szCs w:val="20"/>
          <w:rtl w:val="0"/>
          <w:lang w:val="pt-PT"/>
        </w:rPr>
        <w:t xml:space="preserve">es e acordos </w:t>
      </w:r>
      <w:r>
        <w:rPr>
          <w:rFonts w:ascii="Times New Roman" w:hAnsi="Times New Roman" w:hint="default"/>
          <w:sz w:val="20"/>
          <w:szCs w:val="20"/>
          <w:rtl w:val="0"/>
          <w:lang w:val="pt-PT"/>
        </w:rPr>
        <w:t xml:space="preserve">é </w:t>
      </w:r>
      <w:r>
        <w:rPr>
          <w:rFonts w:ascii="Times New Roman" w:hAnsi="Times New Roman"/>
          <w:sz w:val="20"/>
          <w:szCs w:val="20"/>
          <w:rtl w:val="0"/>
          <w:lang w:val="pt-PT"/>
        </w:rPr>
        <w:t>uma ordem econ</w:t>
      </w:r>
      <w:r>
        <w:rPr>
          <w:rFonts w:ascii="Times New Roman" w:hAnsi="Times New Roman" w:hint="default"/>
          <w:sz w:val="20"/>
          <w:szCs w:val="20"/>
          <w:rtl w:val="0"/>
          <w:lang w:val="pt-PT"/>
        </w:rPr>
        <w:t>ô</w:t>
      </w:r>
      <w:r>
        <w:rPr>
          <w:rFonts w:ascii="Times New Roman" w:hAnsi="Times New Roman"/>
          <w:sz w:val="20"/>
          <w:szCs w:val="20"/>
          <w:rtl w:val="0"/>
          <w:lang w:val="pt-PT"/>
        </w:rPr>
        <w:t>mica global grosseiramente injusta, sob a qual a parte do le</w:t>
      </w:r>
      <w:r>
        <w:rPr>
          <w:rFonts w:ascii="Times New Roman" w:hAnsi="Times New Roman" w:hint="default"/>
          <w:sz w:val="20"/>
          <w:szCs w:val="20"/>
          <w:rtl w:val="0"/>
          <w:lang w:val="pt-PT"/>
        </w:rPr>
        <w:t>ã</w:t>
      </w:r>
      <w:r>
        <w:rPr>
          <w:rFonts w:ascii="Times New Roman" w:hAnsi="Times New Roman"/>
          <w:sz w:val="20"/>
          <w:szCs w:val="20"/>
          <w:rtl w:val="0"/>
          <w:lang w:val="pt-PT"/>
        </w:rPr>
        <w:t>o dos benef</w:t>
      </w:r>
      <w:r>
        <w:rPr>
          <w:rFonts w:ascii="Times New Roman" w:hAnsi="Times New Roman" w:hint="default"/>
          <w:sz w:val="20"/>
          <w:szCs w:val="20"/>
          <w:rtl w:val="0"/>
          <w:lang w:val="pt-PT"/>
        </w:rPr>
        <w:t>í</w:t>
      </w:r>
      <w:r>
        <w:rPr>
          <w:rFonts w:ascii="Times New Roman" w:hAnsi="Times New Roman"/>
          <w:sz w:val="20"/>
          <w:szCs w:val="20"/>
          <w:rtl w:val="0"/>
          <w:lang w:val="pt-PT"/>
        </w:rPr>
        <w:t>cios do crescimento econ</w:t>
      </w:r>
      <w:r>
        <w:rPr>
          <w:rFonts w:ascii="Times New Roman" w:hAnsi="Times New Roman" w:hint="default"/>
          <w:sz w:val="20"/>
          <w:szCs w:val="20"/>
          <w:rtl w:val="0"/>
          <w:lang w:val="pt-PT"/>
        </w:rPr>
        <w:t>ô</w:t>
      </w:r>
      <w:r>
        <w:rPr>
          <w:rFonts w:ascii="Times New Roman" w:hAnsi="Times New Roman"/>
          <w:sz w:val="20"/>
          <w:szCs w:val="20"/>
          <w:rtl w:val="0"/>
          <w:lang w:val="pt-PT"/>
        </w:rPr>
        <w:t>mico global flui para os estados mais ricos (POGGE, 2008, p. 27,</w:t>
      </w:r>
      <w:r>
        <w:rPr>
          <w:rFonts w:ascii="Times New Roman" w:hAnsi="Times New Roman"/>
          <w:i w:val="1"/>
          <w:iCs w:val="1"/>
          <w:sz w:val="24"/>
          <w:szCs w:val="24"/>
          <w:rtl w:val="0"/>
          <w:lang w:val="en-US"/>
        </w:rPr>
        <w:t xml:space="preserve"> </w:t>
      </w:r>
      <w:r>
        <w:rPr>
          <w:rFonts w:ascii="Times New Roman" w:hAnsi="Times New Roman"/>
          <w:i w:val="1"/>
          <w:iCs w:val="1"/>
          <w:sz w:val="20"/>
          <w:szCs w:val="20"/>
          <w:rtl w:val="0"/>
          <w:lang w:val="en-US"/>
        </w:rPr>
        <w:t>Tradu</w:t>
      </w:r>
      <w:r>
        <w:rPr>
          <w:rFonts w:ascii="Times New Roman" w:hAnsi="Times New Roman" w:hint="default"/>
          <w:i w:val="1"/>
          <w:iCs w:val="1"/>
          <w:sz w:val="20"/>
          <w:szCs w:val="20"/>
          <w:rtl w:val="0"/>
          <w:lang w:val="pt-PT"/>
        </w:rPr>
        <w:t>çã</w:t>
      </w:r>
      <w:r>
        <w:rPr>
          <w:rFonts w:ascii="Times New Roman" w:hAnsi="Times New Roman"/>
          <w:i w:val="1"/>
          <w:iCs w:val="1"/>
          <w:sz w:val="20"/>
          <w:szCs w:val="20"/>
          <w:rtl w:val="0"/>
          <w:lang w:val="pt-PT"/>
        </w:rPr>
        <w:t>o minha</w:t>
      </w:r>
      <w:r>
        <w:rPr>
          <w:rFonts w:ascii="Times New Roman" w:cs="Times New Roman" w:hAnsi="Times New Roman" w:eastAsia="Times New Roman"/>
          <w:i w:val="1"/>
          <w:iCs w:val="1"/>
          <w:sz w:val="20"/>
          <w:szCs w:val="20"/>
          <w:vertAlign w:val="superscript"/>
          <w:lang w:val="pt-PT"/>
        </w:rPr>
        <w:footnoteReference w:id="5"/>
      </w:r>
      <w:r>
        <w:rPr>
          <w:rFonts w:ascii="Times New Roman" w:hAnsi="Times New Roman"/>
          <w:sz w:val="20"/>
          <w:szCs w:val="20"/>
          <w:rtl w:val="0"/>
          <w:lang w:val="pt-PT"/>
        </w:rPr>
        <w:t>).</w:t>
      </w:r>
    </w:p>
    <w:p>
      <w:pPr>
        <w:pStyle w:val="Corpo A"/>
        <w:spacing w:after="0" w:line="360" w:lineRule="auto"/>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Posto as caracter</w:t>
      </w:r>
      <w:r>
        <w:rPr>
          <w:rFonts w:ascii="Times New Roman" w:hAnsi="Times New Roman" w:hint="default"/>
          <w:sz w:val="24"/>
          <w:szCs w:val="24"/>
          <w:rtl w:val="0"/>
          <w:lang w:val="pt-PT"/>
        </w:rPr>
        <w:t>í</w:t>
      </w:r>
      <w:r>
        <w:rPr>
          <w:rFonts w:ascii="Times New Roman" w:hAnsi="Times New Roman"/>
          <w:sz w:val="24"/>
          <w:szCs w:val="24"/>
          <w:rtl w:val="0"/>
          <w:lang w:val="pt-PT"/>
        </w:rPr>
        <w:t>sticas, resta encontrar como elas se efetivam objetivamente em preju</w:t>
      </w:r>
      <w:r>
        <w:rPr>
          <w:rFonts w:ascii="Times New Roman" w:hAnsi="Times New Roman" w:hint="default"/>
          <w:sz w:val="24"/>
          <w:szCs w:val="24"/>
          <w:rtl w:val="0"/>
          <w:lang w:val="pt-PT"/>
        </w:rPr>
        <w:t>í</w:t>
      </w:r>
      <w:r>
        <w:rPr>
          <w:rFonts w:ascii="Times New Roman" w:hAnsi="Times New Roman"/>
          <w:sz w:val="24"/>
          <w:szCs w:val="24"/>
          <w:rtl w:val="0"/>
          <w:lang w:val="pt-PT"/>
        </w:rPr>
        <w:t>zos aos pobres globais. De modo geral, a den</w:t>
      </w:r>
      <w:r>
        <w:rPr>
          <w:rFonts w:ascii="Times New Roman" w:hAnsi="Times New Roman" w:hint="default"/>
          <w:sz w:val="24"/>
          <w:szCs w:val="24"/>
          <w:rtl w:val="0"/>
          <w:lang w:val="pt-PT"/>
        </w:rPr>
        <w:t>ú</w:t>
      </w:r>
      <w:r>
        <w:rPr>
          <w:rFonts w:ascii="Times New Roman" w:hAnsi="Times New Roman"/>
          <w:sz w:val="24"/>
          <w:szCs w:val="24"/>
          <w:rtl w:val="0"/>
          <w:lang w:val="it-IT"/>
        </w:rPr>
        <w:t>ncia de Pogge (</w:t>
      </w:r>
      <w:r>
        <w:rPr>
          <w:rFonts w:ascii="Times New Roman" w:hAnsi="Times New Roman"/>
          <w:i w:val="1"/>
          <w:iCs w:val="1"/>
          <w:sz w:val="24"/>
          <w:szCs w:val="24"/>
          <w:rtl w:val="0"/>
          <w:lang w:val="es-ES_tradnl"/>
        </w:rPr>
        <w:t>ibid</w:t>
      </w:r>
      <w:r>
        <w:rPr>
          <w:rFonts w:ascii="Times New Roman" w:hAnsi="Times New Roman"/>
          <w:sz w:val="24"/>
          <w:szCs w:val="24"/>
          <w:rtl w:val="0"/>
          <w:lang w:val="pt-PT"/>
        </w:rPr>
        <w:t xml:space="preserve">., p. 208) aponta que </w:t>
      </w:r>
      <w:r>
        <w:rPr>
          <w:rFonts w:ascii="Times New Roman" w:hAnsi="Times New Roman" w:hint="default"/>
          <w:sz w:val="24"/>
          <w:szCs w:val="24"/>
          <w:rtl w:val="0"/>
          <w:lang w:val="pt-PT"/>
        </w:rPr>
        <w:t>“</w:t>
      </w:r>
      <w:r>
        <w:rPr>
          <w:rFonts w:ascii="Times New Roman" w:hAnsi="Times New Roman"/>
          <w:sz w:val="24"/>
          <w:szCs w:val="24"/>
          <w:rtl w:val="0"/>
          <w:lang w:val="es-ES_tradnl"/>
        </w:rPr>
        <w:t>os que est</w:t>
      </w:r>
      <w:r>
        <w:rPr>
          <w:rFonts w:ascii="Times New Roman" w:hAnsi="Times New Roman" w:hint="default"/>
          <w:sz w:val="24"/>
          <w:szCs w:val="24"/>
          <w:rtl w:val="0"/>
          <w:lang w:val="pt-PT"/>
        </w:rPr>
        <w:t>ã</w:t>
      </w:r>
      <w:r>
        <w:rPr>
          <w:rFonts w:ascii="Times New Roman" w:hAnsi="Times New Roman"/>
          <w:sz w:val="24"/>
          <w:szCs w:val="24"/>
          <w:rtl w:val="0"/>
          <w:lang w:val="pt-PT"/>
        </w:rPr>
        <w:t>o em situa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economicamente melhor desfrutam de vantagens significativas no uso de uma </w:t>
      </w:r>
      <w:r>
        <w:rPr>
          <w:rFonts w:ascii="Times New Roman" w:hAnsi="Times New Roman" w:hint="default"/>
          <w:sz w:val="24"/>
          <w:szCs w:val="24"/>
          <w:rtl w:val="0"/>
          <w:lang w:val="pt-PT"/>
        </w:rPr>
        <w:t>ú</w:t>
      </w:r>
      <w:r>
        <w:rPr>
          <w:rFonts w:ascii="Times New Roman" w:hAnsi="Times New Roman"/>
          <w:sz w:val="24"/>
          <w:szCs w:val="24"/>
          <w:rtl w:val="0"/>
          <w:lang w:val="pt-PT"/>
        </w:rPr>
        <w:t>nica base de recursos naturais de cujos benef</w:t>
      </w:r>
      <w:r>
        <w:rPr>
          <w:rFonts w:ascii="Times New Roman" w:hAnsi="Times New Roman" w:hint="default"/>
          <w:sz w:val="24"/>
          <w:szCs w:val="24"/>
          <w:rtl w:val="0"/>
          <w:lang w:val="pt-PT"/>
        </w:rPr>
        <w:t>í</w:t>
      </w:r>
      <w:r>
        <w:rPr>
          <w:rFonts w:ascii="Times New Roman" w:hAnsi="Times New Roman"/>
          <w:sz w:val="24"/>
          <w:szCs w:val="24"/>
          <w:rtl w:val="0"/>
          <w:lang w:val="pt-PT"/>
        </w:rPr>
        <w:t>cios os que est</w:t>
      </w:r>
      <w:r>
        <w:rPr>
          <w:rFonts w:ascii="Times New Roman" w:hAnsi="Times New Roman" w:hint="default"/>
          <w:sz w:val="24"/>
          <w:szCs w:val="24"/>
          <w:rtl w:val="0"/>
          <w:lang w:val="pt-PT"/>
        </w:rPr>
        <w:t>ã</w:t>
      </w:r>
      <w:r>
        <w:rPr>
          <w:rFonts w:ascii="Times New Roman" w:hAnsi="Times New Roman"/>
          <w:sz w:val="24"/>
          <w:szCs w:val="24"/>
          <w:rtl w:val="0"/>
          <w:lang w:val="pt-PT"/>
        </w:rPr>
        <w:t>o em situa</w:t>
      </w:r>
      <w:r>
        <w:rPr>
          <w:rFonts w:ascii="Times New Roman" w:hAnsi="Times New Roman" w:hint="default"/>
          <w:sz w:val="24"/>
          <w:szCs w:val="24"/>
          <w:rtl w:val="0"/>
          <w:lang w:val="pt-PT"/>
        </w:rPr>
        <w:t>çã</w:t>
      </w:r>
      <w:r>
        <w:rPr>
          <w:rFonts w:ascii="Times New Roman" w:hAnsi="Times New Roman"/>
          <w:sz w:val="24"/>
          <w:szCs w:val="24"/>
          <w:rtl w:val="0"/>
          <w:lang w:val="pt-PT"/>
        </w:rPr>
        <w:t>o economicamente pior, s</w:t>
      </w:r>
      <w:r>
        <w:rPr>
          <w:rFonts w:ascii="Times New Roman" w:hAnsi="Times New Roman" w:hint="default"/>
          <w:sz w:val="24"/>
          <w:szCs w:val="24"/>
          <w:rtl w:val="0"/>
          <w:lang w:val="pt-PT"/>
        </w:rPr>
        <w:t>ã</w:t>
      </w:r>
      <w:r>
        <w:rPr>
          <w:rFonts w:ascii="Times New Roman" w:hAnsi="Times New Roman"/>
          <w:sz w:val="24"/>
          <w:szCs w:val="24"/>
          <w:rtl w:val="0"/>
          <w:lang w:val="pt-PT"/>
        </w:rPr>
        <w:t>o, em larga medida e sem compensa</w:t>
      </w:r>
      <w:r>
        <w:rPr>
          <w:rFonts w:ascii="Times New Roman" w:hAnsi="Times New Roman" w:hint="default"/>
          <w:sz w:val="24"/>
          <w:szCs w:val="24"/>
          <w:rtl w:val="0"/>
          <w:lang w:val="pt-PT"/>
        </w:rPr>
        <w:t>çã</w:t>
      </w:r>
      <w:r>
        <w:rPr>
          <w:rFonts w:ascii="Times New Roman" w:hAnsi="Times New Roman"/>
          <w:sz w:val="24"/>
          <w:szCs w:val="24"/>
          <w:rtl w:val="0"/>
          <w:lang w:val="pt-PT"/>
        </w:rPr>
        <w:t>o, exclu</w:t>
      </w:r>
      <w:r>
        <w:rPr>
          <w:rFonts w:ascii="Times New Roman" w:hAnsi="Times New Roman" w:hint="default"/>
          <w:sz w:val="24"/>
          <w:szCs w:val="24"/>
          <w:rtl w:val="0"/>
          <w:lang w:val="pt-PT"/>
        </w:rPr>
        <w:t>í</w:t>
      </w:r>
      <w:r>
        <w:rPr>
          <w:rFonts w:ascii="Times New Roman" w:hAnsi="Times New Roman"/>
          <w:sz w:val="24"/>
          <w:szCs w:val="24"/>
          <w:rtl w:val="0"/>
          <w:lang w:val="es-ES_tradnl"/>
        </w:rPr>
        <w:t>dos</w:t>
      </w:r>
      <w:r>
        <w:rPr>
          <w:rFonts w:ascii="Times New Roman" w:hAnsi="Times New Roman" w:hint="default"/>
          <w:sz w:val="24"/>
          <w:szCs w:val="24"/>
          <w:rtl w:val="0"/>
          <w:lang w:val="pt-PT"/>
        </w:rPr>
        <w:t>”</w:t>
      </w:r>
      <w:r>
        <w:rPr>
          <w:rFonts w:ascii="Times New Roman" w:hAnsi="Times New Roman"/>
          <w:sz w:val="24"/>
          <w:szCs w:val="24"/>
          <w:rtl w:val="0"/>
          <w:lang w:val="pt-PT"/>
        </w:rPr>
        <w:t>. Dessa forma, a cr</w:t>
      </w:r>
      <w:r>
        <w:rPr>
          <w:rFonts w:ascii="Times New Roman" w:hAnsi="Times New Roman" w:hint="default"/>
          <w:sz w:val="24"/>
          <w:szCs w:val="24"/>
          <w:rtl w:val="0"/>
          <w:lang w:val="pt-PT"/>
        </w:rPr>
        <w:t>í</w:t>
      </w:r>
      <w:r>
        <w:rPr>
          <w:rFonts w:ascii="Times New Roman" w:hAnsi="Times New Roman"/>
          <w:sz w:val="24"/>
          <w:szCs w:val="24"/>
          <w:rtl w:val="0"/>
          <w:lang w:val="pt-PT"/>
        </w:rPr>
        <w:t>tica do autor se desenvolve em uma an</w:t>
      </w:r>
      <w:r>
        <w:rPr>
          <w:rFonts w:ascii="Times New Roman" w:hAnsi="Times New Roman" w:hint="default"/>
          <w:sz w:val="24"/>
          <w:szCs w:val="24"/>
          <w:rtl w:val="0"/>
          <w:lang w:val="pt-PT"/>
        </w:rPr>
        <w:t>á</w:t>
      </w:r>
      <w:r>
        <w:rPr>
          <w:rFonts w:ascii="Times New Roman" w:hAnsi="Times New Roman"/>
          <w:sz w:val="24"/>
          <w:szCs w:val="24"/>
          <w:rtl w:val="0"/>
          <w:lang w:val="pt-PT"/>
        </w:rPr>
        <w:t>lise quanto ao modo com que os pa</w:t>
      </w:r>
      <w:r>
        <w:rPr>
          <w:rFonts w:ascii="Times New Roman" w:hAnsi="Times New Roman" w:hint="default"/>
          <w:sz w:val="24"/>
          <w:szCs w:val="24"/>
          <w:rtl w:val="0"/>
          <w:lang w:val="pt-PT"/>
        </w:rPr>
        <w:t>í</w:t>
      </w:r>
      <w:r>
        <w:rPr>
          <w:rFonts w:ascii="Times New Roman" w:hAnsi="Times New Roman"/>
          <w:sz w:val="24"/>
          <w:szCs w:val="24"/>
          <w:rtl w:val="0"/>
          <w:lang w:val="pt-PT"/>
        </w:rPr>
        <w:t>ses ricos se relacionam pol</w:t>
      </w:r>
      <w:r>
        <w:rPr>
          <w:rFonts w:ascii="Times New Roman" w:hAnsi="Times New Roman" w:hint="default"/>
          <w:sz w:val="24"/>
          <w:szCs w:val="24"/>
          <w:rtl w:val="0"/>
          <w:lang w:val="pt-PT"/>
        </w:rPr>
        <w:t>í</w:t>
      </w:r>
      <w:r>
        <w:rPr>
          <w:rFonts w:ascii="Times New Roman" w:hAnsi="Times New Roman"/>
          <w:sz w:val="24"/>
          <w:szCs w:val="24"/>
          <w:rtl w:val="0"/>
          <w:lang w:val="pt-PT"/>
        </w:rPr>
        <w:t>tica e economicamente com os pa</w:t>
      </w:r>
      <w:r>
        <w:rPr>
          <w:rFonts w:ascii="Times New Roman" w:hAnsi="Times New Roman" w:hint="default"/>
          <w:sz w:val="24"/>
          <w:szCs w:val="24"/>
          <w:rtl w:val="0"/>
          <w:lang w:val="pt-PT"/>
        </w:rPr>
        <w:t>í</w:t>
      </w:r>
      <w:r>
        <w:rPr>
          <w:rFonts w:ascii="Times New Roman" w:hAnsi="Times New Roman"/>
          <w:sz w:val="24"/>
          <w:szCs w:val="24"/>
          <w:rtl w:val="0"/>
          <w:lang w:val="pt-PT"/>
        </w:rPr>
        <w:t xml:space="preserve">ses submissos.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Conforme supramencionado, mesmo que Pogge mire as institui</w:t>
      </w:r>
      <w:r>
        <w:rPr>
          <w:rFonts w:ascii="Times New Roman" w:hAnsi="Times New Roman" w:hint="default"/>
          <w:sz w:val="24"/>
          <w:szCs w:val="24"/>
          <w:rtl w:val="0"/>
          <w:lang w:val="pt-PT"/>
        </w:rPr>
        <w:t>çõ</w:t>
      </w:r>
      <w:r>
        <w:rPr>
          <w:rFonts w:ascii="Times New Roman" w:hAnsi="Times New Roman"/>
          <w:sz w:val="24"/>
          <w:szCs w:val="24"/>
          <w:rtl w:val="0"/>
          <w:lang w:val="pt-PT"/>
        </w:rPr>
        <w:t>es globais como estrutura ativa das causas da pobreza global, o mesmo n</w:t>
      </w:r>
      <w:r>
        <w:rPr>
          <w:rFonts w:ascii="Times New Roman" w:hAnsi="Times New Roman" w:hint="default"/>
          <w:sz w:val="24"/>
          <w:szCs w:val="24"/>
          <w:rtl w:val="0"/>
          <w:lang w:val="pt-PT"/>
        </w:rPr>
        <w:t>ã</w:t>
      </w:r>
      <w:r>
        <w:rPr>
          <w:rFonts w:ascii="Times New Roman" w:hAnsi="Times New Roman"/>
          <w:sz w:val="24"/>
          <w:szCs w:val="24"/>
          <w:rtl w:val="0"/>
          <w:lang w:val="pt-PT"/>
        </w:rPr>
        <w:t>o deixa de reconhecer como as quest</w:t>
      </w:r>
      <w:r>
        <w:rPr>
          <w:rFonts w:ascii="Times New Roman" w:hAnsi="Times New Roman" w:hint="default"/>
          <w:sz w:val="24"/>
          <w:szCs w:val="24"/>
          <w:rtl w:val="0"/>
          <w:lang w:val="pt-PT"/>
        </w:rPr>
        <w:t>õ</w:t>
      </w:r>
      <w:r>
        <w:rPr>
          <w:rFonts w:ascii="Times New Roman" w:hAnsi="Times New Roman"/>
          <w:sz w:val="24"/>
          <w:szCs w:val="24"/>
          <w:rtl w:val="0"/>
          <w:lang w:val="pt-PT"/>
        </w:rPr>
        <w:t>es locais de cada um dos pa</w:t>
      </w:r>
      <w:r>
        <w:rPr>
          <w:rFonts w:ascii="Times New Roman" w:hAnsi="Times New Roman" w:hint="default"/>
          <w:sz w:val="24"/>
          <w:szCs w:val="24"/>
          <w:rtl w:val="0"/>
          <w:lang w:val="pt-PT"/>
        </w:rPr>
        <w:t>í</w:t>
      </w:r>
      <w:r>
        <w:rPr>
          <w:rFonts w:ascii="Times New Roman" w:hAnsi="Times New Roman"/>
          <w:sz w:val="24"/>
          <w:szCs w:val="24"/>
          <w:rtl w:val="0"/>
          <w:lang w:val="pt-PT"/>
        </w:rPr>
        <w:t>ses pobres podem tamb</w:t>
      </w:r>
      <w:r>
        <w:rPr>
          <w:rFonts w:ascii="Times New Roman" w:hAnsi="Times New Roman" w:hint="default"/>
          <w:sz w:val="24"/>
          <w:szCs w:val="24"/>
          <w:rtl w:val="0"/>
          <w:lang w:val="pt-PT"/>
        </w:rPr>
        <w:t>é</w:t>
      </w:r>
      <w:r>
        <w:rPr>
          <w:rFonts w:ascii="Times New Roman" w:hAnsi="Times New Roman"/>
          <w:sz w:val="24"/>
          <w:szCs w:val="24"/>
          <w:rtl w:val="0"/>
          <w:lang w:val="pt-PT"/>
        </w:rPr>
        <w:t>m impulsionar o problema. Um dos principais fatores locais que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ligado ao problema da mis</w:t>
      </w:r>
      <w:r>
        <w:rPr>
          <w:rFonts w:ascii="Times New Roman" w:hAnsi="Times New Roman" w:hint="default"/>
          <w:sz w:val="24"/>
          <w:szCs w:val="24"/>
          <w:rtl w:val="0"/>
          <w:lang w:val="pt-PT"/>
        </w:rPr>
        <w:t>é</w:t>
      </w:r>
      <w:r>
        <w:rPr>
          <w:rFonts w:ascii="Times New Roman" w:hAnsi="Times New Roman"/>
          <w:sz w:val="24"/>
          <w:szCs w:val="24"/>
          <w:rtl w:val="0"/>
          <w:lang w:val="it-IT"/>
        </w:rPr>
        <w:t xml:space="preserve">ria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 xml:space="preserve">o da </w:t>
      </w:r>
      <w:r>
        <w:rPr>
          <w:rFonts w:ascii="Times New Roman" w:hAnsi="Times New Roman"/>
          <w:i w:val="1"/>
          <w:iCs w:val="1"/>
          <w:sz w:val="24"/>
          <w:szCs w:val="24"/>
          <w:rtl w:val="0"/>
          <w:lang w:val="pt-PT"/>
        </w:rPr>
        <w:t>governan</w:t>
      </w:r>
      <w:r>
        <w:rPr>
          <w:rFonts w:ascii="Times New Roman" w:hAnsi="Times New Roman" w:hint="default"/>
          <w:i w:val="1"/>
          <w:iCs w:val="1"/>
          <w:sz w:val="24"/>
          <w:szCs w:val="24"/>
          <w:rtl w:val="0"/>
          <w:lang w:val="pt-PT"/>
        </w:rPr>
        <w:t>ç</w:t>
      </w:r>
      <w:r>
        <w:rPr>
          <w:rFonts w:ascii="Times New Roman" w:hAnsi="Times New Roman"/>
          <w:i w:val="1"/>
          <w:iCs w:val="1"/>
          <w:sz w:val="24"/>
          <w:szCs w:val="24"/>
          <w:rtl w:val="0"/>
        </w:rPr>
        <w:t>a</w:t>
      </w:r>
      <w:r>
        <w:rPr>
          <w:rFonts w:ascii="Times New Roman" w:hAnsi="Times New Roman"/>
          <w:sz w:val="24"/>
          <w:szCs w:val="24"/>
          <w:rtl w:val="0"/>
          <w:lang w:val="pt-PT"/>
        </w:rPr>
        <w:t>. Segundo Pogge (</w:t>
      </w:r>
      <w:r>
        <w:rPr>
          <w:rFonts w:ascii="Times New Roman" w:hAnsi="Times New Roman"/>
          <w:i w:val="1"/>
          <w:iCs w:val="1"/>
          <w:sz w:val="24"/>
          <w:szCs w:val="24"/>
          <w:rtl w:val="0"/>
          <w:lang w:val="pt-PT"/>
        </w:rPr>
        <w:t>ibid.</w:t>
      </w:r>
      <w:r>
        <w:rPr>
          <w:rFonts w:ascii="Times New Roman" w:hAnsi="Times New Roman"/>
          <w:sz w:val="24"/>
          <w:szCs w:val="24"/>
          <w:rtl w:val="0"/>
          <w:lang w:val="pt-PT"/>
        </w:rPr>
        <w:t xml:space="preserve"> p. 28), muito dos governos dos pa</w:t>
      </w:r>
      <w:r>
        <w:rPr>
          <w:rFonts w:ascii="Times New Roman" w:hAnsi="Times New Roman" w:hint="default"/>
          <w:sz w:val="24"/>
          <w:szCs w:val="24"/>
          <w:rtl w:val="0"/>
          <w:lang w:val="pt-PT"/>
        </w:rPr>
        <w:t>í</w:t>
      </w:r>
      <w:r>
        <w:rPr>
          <w:rFonts w:ascii="Times New Roman" w:hAnsi="Times New Roman"/>
          <w:sz w:val="24"/>
          <w:szCs w:val="24"/>
          <w:rtl w:val="0"/>
          <w:lang w:val="es-ES_tradnl"/>
        </w:rPr>
        <w:t xml:space="preserve">ses pobres </w:t>
      </w:r>
      <w:r>
        <w:rPr>
          <w:rFonts w:ascii="Times New Roman" w:hAnsi="Times New Roman" w:hint="default"/>
          <w:sz w:val="24"/>
          <w:szCs w:val="24"/>
          <w:rtl w:val="0"/>
          <w:lang w:val="pt-PT"/>
        </w:rPr>
        <w:t>“</w:t>
      </w:r>
      <w:r>
        <w:rPr>
          <w:rFonts w:ascii="Times New Roman" w:hAnsi="Times New Roman"/>
          <w:sz w:val="24"/>
          <w:szCs w:val="24"/>
          <w:rtl w:val="0"/>
        </w:rPr>
        <w:t>s</w:t>
      </w:r>
      <w:r>
        <w:rPr>
          <w:rFonts w:ascii="Times New Roman" w:hAnsi="Times New Roman" w:hint="default"/>
          <w:sz w:val="24"/>
          <w:szCs w:val="24"/>
          <w:rtl w:val="0"/>
          <w:lang w:val="pt-PT"/>
        </w:rPr>
        <w:t>ã</w:t>
      </w:r>
      <w:r>
        <w:rPr>
          <w:rFonts w:ascii="Times New Roman" w:hAnsi="Times New Roman"/>
          <w:sz w:val="24"/>
          <w:szCs w:val="24"/>
          <w:rtl w:val="0"/>
          <w:lang w:val="pt-PT"/>
        </w:rPr>
        <w:t>o autocr</w:t>
      </w:r>
      <w:r>
        <w:rPr>
          <w:rFonts w:ascii="Times New Roman" w:hAnsi="Times New Roman" w:hint="default"/>
          <w:sz w:val="24"/>
          <w:szCs w:val="24"/>
          <w:rtl w:val="0"/>
          <w:lang w:val="pt-PT"/>
        </w:rPr>
        <w:t>á</w:t>
      </w:r>
      <w:r>
        <w:rPr>
          <w:rFonts w:ascii="Times New Roman" w:hAnsi="Times New Roman"/>
          <w:sz w:val="24"/>
          <w:szCs w:val="24"/>
          <w:rtl w:val="0"/>
          <w:lang w:val="pt-PT"/>
        </w:rPr>
        <w:t>ticos, corruptos, brutais e indiferentes aos interesses da maioria pobre</w:t>
      </w:r>
      <w:r>
        <w:rPr>
          <w:rFonts w:ascii="Times New Roman" w:hAnsi="Times New Roman" w:hint="default"/>
          <w:sz w:val="24"/>
          <w:szCs w:val="24"/>
          <w:rtl w:val="0"/>
          <w:lang w:val="pt-PT"/>
        </w:rPr>
        <w:t>”</w:t>
      </w:r>
      <w:r>
        <w:rPr>
          <w:rFonts w:ascii="Times New Roman" w:hAnsi="Times New Roman"/>
          <w:sz w:val="24"/>
          <w:szCs w:val="24"/>
          <w:rtl w:val="0"/>
          <w:lang w:val="pt-PT"/>
        </w:rPr>
        <w:t>. Caracterizados dessa forma, esses governos n</w:t>
      </w:r>
      <w:r>
        <w:rPr>
          <w:rFonts w:ascii="Times New Roman" w:hAnsi="Times New Roman" w:hint="default"/>
          <w:sz w:val="24"/>
          <w:szCs w:val="24"/>
          <w:rtl w:val="0"/>
          <w:lang w:val="pt-PT"/>
        </w:rPr>
        <w:t>ã</w:t>
      </w:r>
      <w:r>
        <w:rPr>
          <w:rFonts w:ascii="Times New Roman" w:hAnsi="Times New Roman"/>
          <w:sz w:val="24"/>
          <w:szCs w:val="24"/>
          <w:rtl w:val="0"/>
          <w:lang w:val="pt-PT"/>
        </w:rPr>
        <w:t>o representam os interesses dos pobres nas negocia</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internacionais e promovem acordos em tratados que beneficiam a si mesmos e aos estrangeiros </w:t>
      </w:r>
      <w:r>
        <w:rPr>
          <w:rFonts w:ascii="Times New Roman" w:hAnsi="Times New Roman" w:hint="default"/>
          <w:sz w:val="24"/>
          <w:szCs w:val="24"/>
          <w:rtl w:val="0"/>
          <w:lang w:val="pt-PT"/>
        </w:rPr>
        <w:t>à</w:t>
      </w:r>
      <w:r>
        <w:rPr>
          <w:rFonts w:ascii="Times New Roman" w:hAnsi="Times New Roman"/>
          <w:sz w:val="24"/>
          <w:szCs w:val="24"/>
          <w:rtl w:val="0"/>
          <w:lang w:val="pt-PT"/>
        </w:rPr>
        <w:t>s custas de suas popula</w:t>
      </w:r>
      <w:r>
        <w:rPr>
          <w:rFonts w:ascii="Times New Roman" w:hAnsi="Times New Roman" w:hint="default"/>
          <w:sz w:val="24"/>
          <w:szCs w:val="24"/>
          <w:rtl w:val="0"/>
          <w:lang w:val="pt-PT"/>
        </w:rPr>
        <w:t>çõ</w:t>
      </w:r>
      <w:r>
        <w:rPr>
          <w:rFonts w:ascii="Times New Roman" w:hAnsi="Times New Roman"/>
          <w:sz w:val="24"/>
          <w:szCs w:val="24"/>
          <w:rtl w:val="0"/>
          <w:lang w:val="pt-PT"/>
        </w:rPr>
        <w:t>es empobrecidas.</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Quando um grupo chega </w:t>
      </w:r>
      <w:r>
        <w:rPr>
          <w:rFonts w:ascii="Times New Roman" w:hAnsi="Times New Roman" w:hint="default"/>
          <w:sz w:val="24"/>
          <w:szCs w:val="24"/>
          <w:rtl w:val="0"/>
          <w:lang w:val="pt-PT"/>
        </w:rPr>
        <w:t xml:space="preserve">à </w:t>
      </w:r>
      <w:r>
        <w:rPr>
          <w:rFonts w:ascii="Times New Roman" w:hAnsi="Times New Roman"/>
          <w:sz w:val="24"/>
          <w:szCs w:val="24"/>
          <w:rtl w:val="0"/>
        </w:rPr>
        <w:t>domin</w:t>
      </w:r>
      <w:r>
        <w:rPr>
          <w:rFonts w:ascii="Times New Roman" w:hAnsi="Times New Roman" w:hint="default"/>
          <w:sz w:val="24"/>
          <w:szCs w:val="24"/>
          <w:rtl w:val="0"/>
          <w:lang w:val="pt-PT"/>
        </w:rPr>
        <w:t>â</w:t>
      </w:r>
      <w:r>
        <w:rPr>
          <w:rFonts w:ascii="Times New Roman" w:hAnsi="Times New Roman"/>
          <w:sz w:val="24"/>
          <w:szCs w:val="24"/>
          <w:rtl w:val="0"/>
          <w:lang w:val="pt-PT"/>
        </w:rPr>
        <w:t>ncia de um pa</w:t>
      </w:r>
      <w:r>
        <w:rPr>
          <w:rFonts w:ascii="Times New Roman" w:hAnsi="Times New Roman" w:hint="default"/>
          <w:sz w:val="24"/>
          <w:szCs w:val="24"/>
          <w:rtl w:val="0"/>
          <w:lang w:val="pt-PT"/>
        </w:rPr>
        <w:t>í</w:t>
      </w:r>
      <w:r>
        <w:rPr>
          <w:rFonts w:ascii="Times New Roman" w:hAnsi="Times New Roman"/>
          <w:sz w:val="24"/>
          <w:szCs w:val="24"/>
          <w:rtl w:val="0"/>
          <w:lang w:val="pt-PT"/>
        </w:rPr>
        <w:t>s, adquire as ger</w:t>
      </w:r>
      <w:r>
        <w:rPr>
          <w:rFonts w:ascii="Times New Roman" w:hAnsi="Times New Roman" w:hint="default"/>
          <w:sz w:val="24"/>
          <w:szCs w:val="24"/>
          <w:rtl w:val="0"/>
          <w:lang w:val="pt-PT"/>
        </w:rPr>
        <w:t>ê</w:t>
      </w:r>
      <w:r>
        <w:rPr>
          <w:rFonts w:ascii="Times New Roman" w:hAnsi="Times New Roman"/>
          <w:sz w:val="24"/>
          <w:szCs w:val="24"/>
          <w:rtl w:val="0"/>
          <w:lang w:val="pt-PT"/>
        </w:rPr>
        <w:t xml:space="preserve">ncias que Pogge chama de </w:t>
      </w:r>
      <w:r>
        <w:rPr>
          <w:rFonts w:ascii="Times New Roman" w:hAnsi="Times New Roman"/>
          <w:i w:val="1"/>
          <w:iCs w:val="1"/>
          <w:sz w:val="24"/>
          <w:szCs w:val="24"/>
          <w:rtl w:val="0"/>
        </w:rPr>
        <w:t>privil</w:t>
      </w:r>
      <w:r>
        <w:rPr>
          <w:rFonts w:ascii="Times New Roman" w:hAnsi="Times New Roman" w:hint="default"/>
          <w:i w:val="1"/>
          <w:iCs w:val="1"/>
          <w:sz w:val="24"/>
          <w:szCs w:val="24"/>
          <w:rtl w:val="0"/>
          <w:lang w:val="pt-PT"/>
        </w:rPr>
        <w:t>é</w:t>
      </w:r>
      <w:r>
        <w:rPr>
          <w:rFonts w:ascii="Times New Roman" w:hAnsi="Times New Roman"/>
          <w:i w:val="1"/>
          <w:iCs w:val="1"/>
          <w:sz w:val="24"/>
          <w:szCs w:val="24"/>
          <w:rtl w:val="0"/>
          <w:lang w:val="pt-PT"/>
        </w:rPr>
        <w:t>gio de recursos</w:t>
      </w:r>
      <w:r>
        <w:rPr>
          <w:rFonts w:ascii="Times New Roman" w:hAnsi="Times New Roman"/>
          <w:sz w:val="24"/>
          <w:szCs w:val="24"/>
          <w:rtl w:val="0"/>
          <w:lang w:val="pt-PT"/>
        </w:rPr>
        <w:t xml:space="preserve"> (poder de dispor livremente dos recursos naturais de um pa</w:t>
      </w:r>
      <w:r>
        <w:rPr>
          <w:rFonts w:ascii="Times New Roman" w:hAnsi="Times New Roman" w:hint="default"/>
          <w:sz w:val="24"/>
          <w:szCs w:val="24"/>
          <w:rtl w:val="0"/>
          <w:lang w:val="pt-PT"/>
        </w:rPr>
        <w:t>í</w:t>
      </w:r>
      <w:r>
        <w:rPr>
          <w:rFonts w:ascii="Times New Roman" w:hAnsi="Times New Roman"/>
          <w:sz w:val="24"/>
          <w:szCs w:val="24"/>
          <w:rtl w:val="0"/>
          <w:lang w:val="pt-PT"/>
        </w:rPr>
        <w:t xml:space="preserve">s) e de </w:t>
      </w:r>
      <w:r>
        <w:rPr>
          <w:rFonts w:ascii="Times New Roman" w:hAnsi="Times New Roman"/>
          <w:i w:val="1"/>
          <w:iCs w:val="1"/>
          <w:sz w:val="24"/>
          <w:szCs w:val="24"/>
          <w:rtl w:val="0"/>
        </w:rPr>
        <w:t>privil</w:t>
      </w:r>
      <w:r>
        <w:rPr>
          <w:rFonts w:ascii="Times New Roman" w:hAnsi="Times New Roman" w:hint="default"/>
          <w:i w:val="1"/>
          <w:iCs w:val="1"/>
          <w:sz w:val="24"/>
          <w:szCs w:val="24"/>
          <w:rtl w:val="0"/>
          <w:lang w:val="pt-PT"/>
        </w:rPr>
        <w:t>é</w:t>
      </w:r>
      <w:r>
        <w:rPr>
          <w:rFonts w:ascii="Times New Roman" w:hAnsi="Times New Roman"/>
          <w:i w:val="1"/>
          <w:iCs w:val="1"/>
          <w:sz w:val="24"/>
          <w:szCs w:val="24"/>
          <w:rtl w:val="0"/>
          <w:lang w:val="pt-PT"/>
        </w:rPr>
        <w:t>gio de empr</w:t>
      </w:r>
      <w:r>
        <w:rPr>
          <w:rFonts w:ascii="Times New Roman" w:hAnsi="Times New Roman" w:hint="default"/>
          <w:i w:val="1"/>
          <w:iCs w:val="1"/>
          <w:sz w:val="24"/>
          <w:szCs w:val="24"/>
          <w:rtl w:val="0"/>
          <w:lang w:val="pt-PT"/>
        </w:rPr>
        <w:t>é</w:t>
      </w:r>
      <w:r>
        <w:rPr>
          <w:rFonts w:ascii="Times New Roman" w:hAnsi="Times New Roman"/>
          <w:i w:val="1"/>
          <w:iCs w:val="1"/>
          <w:sz w:val="24"/>
          <w:szCs w:val="24"/>
          <w:rtl w:val="0"/>
          <w:lang w:val="it-IT"/>
        </w:rPr>
        <w:t>stimo</w:t>
      </w:r>
      <w:r>
        <w:rPr>
          <w:rFonts w:ascii="Times New Roman" w:hAnsi="Times New Roman"/>
          <w:sz w:val="24"/>
          <w:szCs w:val="24"/>
          <w:rtl w:val="0"/>
          <w:lang w:val="pt-PT"/>
        </w:rPr>
        <w:t xml:space="preserve"> (capacidade de emprestar livremente em nome do pa</w:t>
      </w:r>
      <w:r>
        <w:rPr>
          <w:rFonts w:ascii="Times New Roman" w:hAnsi="Times New Roman" w:hint="default"/>
          <w:sz w:val="24"/>
          <w:szCs w:val="24"/>
          <w:rtl w:val="0"/>
          <w:lang w:val="pt-PT"/>
        </w:rPr>
        <w:t>í</w:t>
      </w:r>
      <w:r>
        <w:rPr>
          <w:rFonts w:ascii="Times New Roman" w:hAnsi="Times New Roman"/>
          <w:sz w:val="24"/>
          <w:szCs w:val="24"/>
          <w:rtl w:val="0"/>
          <w:lang w:val="pt-PT"/>
        </w:rPr>
        <w:t>s). Contudo, quando esse grupo possui a caracter</w:t>
      </w:r>
      <w:r>
        <w:rPr>
          <w:rFonts w:ascii="Times New Roman" w:hAnsi="Times New Roman" w:hint="default"/>
          <w:sz w:val="24"/>
          <w:szCs w:val="24"/>
          <w:rtl w:val="0"/>
          <w:lang w:val="pt-PT"/>
        </w:rPr>
        <w:t>í</w:t>
      </w:r>
      <w:r>
        <w:rPr>
          <w:rFonts w:ascii="Times New Roman" w:hAnsi="Times New Roman"/>
          <w:sz w:val="24"/>
          <w:szCs w:val="24"/>
          <w:rtl w:val="0"/>
          <w:lang w:val="pt-PT"/>
        </w:rPr>
        <w:t>stica de n</w:t>
      </w:r>
      <w:r>
        <w:rPr>
          <w:rFonts w:ascii="Times New Roman" w:hAnsi="Times New Roman" w:hint="default"/>
          <w:sz w:val="24"/>
          <w:szCs w:val="24"/>
          <w:rtl w:val="0"/>
          <w:lang w:val="pt-PT"/>
        </w:rPr>
        <w:t>ã</w:t>
      </w:r>
      <w:r>
        <w:rPr>
          <w:rFonts w:ascii="Times New Roman" w:hAnsi="Times New Roman"/>
          <w:sz w:val="24"/>
          <w:szCs w:val="24"/>
          <w:rtl w:val="0"/>
          <w:lang w:val="pt-PT"/>
        </w:rPr>
        <w:t>o ser democr</w:t>
      </w:r>
      <w:r>
        <w:rPr>
          <w:rFonts w:ascii="Times New Roman" w:hAnsi="Times New Roman" w:hint="default"/>
          <w:sz w:val="24"/>
          <w:szCs w:val="24"/>
          <w:rtl w:val="0"/>
          <w:lang w:val="pt-PT"/>
        </w:rPr>
        <w:t>á</w:t>
      </w:r>
      <w:r>
        <w:rPr>
          <w:rFonts w:ascii="Times New Roman" w:hAnsi="Times New Roman"/>
          <w:sz w:val="24"/>
          <w:szCs w:val="24"/>
          <w:rtl w:val="0"/>
          <w:lang w:val="pt-PT"/>
        </w:rPr>
        <w:t>tico, a utiliza</w:t>
      </w:r>
      <w:r>
        <w:rPr>
          <w:rFonts w:ascii="Times New Roman" w:hAnsi="Times New Roman" w:hint="default"/>
          <w:sz w:val="24"/>
          <w:szCs w:val="24"/>
          <w:rtl w:val="0"/>
          <w:lang w:val="pt-PT"/>
        </w:rPr>
        <w:t>çã</w:t>
      </w:r>
      <w:r>
        <w:rPr>
          <w:rFonts w:ascii="Times New Roman" w:hAnsi="Times New Roman"/>
          <w:sz w:val="24"/>
          <w:szCs w:val="24"/>
          <w:rtl w:val="0"/>
          <w:lang w:val="pt-PT"/>
        </w:rPr>
        <w:t>o desses atributos 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manejada de um modo que n</w:t>
      </w:r>
      <w:r>
        <w:rPr>
          <w:rFonts w:ascii="Times New Roman" w:hAnsi="Times New Roman" w:hint="default"/>
          <w:sz w:val="24"/>
          <w:szCs w:val="24"/>
          <w:rtl w:val="0"/>
          <w:lang w:val="pt-PT"/>
        </w:rPr>
        <w:t>ã</w:t>
      </w:r>
      <w:r>
        <w:rPr>
          <w:rFonts w:ascii="Times New Roman" w:hAnsi="Times New Roman"/>
          <w:sz w:val="24"/>
          <w:szCs w:val="24"/>
          <w:rtl w:val="0"/>
          <w:lang w:val="pt-PT"/>
        </w:rPr>
        <w:t>o corresponde ao interesse p</w:t>
      </w:r>
      <w:r>
        <w:rPr>
          <w:rFonts w:ascii="Times New Roman" w:hAnsi="Times New Roman" w:hint="default"/>
          <w:sz w:val="24"/>
          <w:szCs w:val="24"/>
          <w:rtl w:val="0"/>
          <w:lang w:val="pt-PT"/>
        </w:rPr>
        <w:t>ú</w:t>
      </w:r>
      <w:r>
        <w:rPr>
          <w:rFonts w:ascii="Times New Roman" w:hAnsi="Times New Roman"/>
          <w:sz w:val="24"/>
          <w:szCs w:val="24"/>
          <w:rtl w:val="0"/>
          <w:lang w:val="pt-PT"/>
        </w:rPr>
        <w:t>blico. A partir disso, Pogge den</w:t>
      </w:r>
      <w:r>
        <w:rPr>
          <w:rFonts w:ascii="Times New Roman" w:hAnsi="Times New Roman" w:hint="default"/>
          <w:sz w:val="24"/>
          <w:szCs w:val="24"/>
          <w:rtl w:val="0"/>
          <w:lang w:val="pt-PT"/>
        </w:rPr>
        <w:t>ú</w:t>
      </w:r>
      <w:r>
        <w:rPr>
          <w:rFonts w:ascii="Times New Roman" w:hAnsi="Times New Roman"/>
          <w:sz w:val="24"/>
          <w:szCs w:val="24"/>
          <w:rtl w:val="0"/>
          <w:lang w:val="pt-PT"/>
        </w:rPr>
        <w:t xml:space="preserve">ncia dois problemas diretamente relacionados </w:t>
      </w:r>
      <w:r>
        <w:rPr>
          <w:rFonts w:ascii="Times New Roman" w:hAnsi="Times New Roman" w:hint="default"/>
          <w:sz w:val="24"/>
          <w:szCs w:val="24"/>
          <w:rtl w:val="0"/>
          <w:lang w:val="pt-PT"/>
        </w:rPr>
        <w:t>à</w:t>
      </w:r>
      <w:r>
        <w:rPr>
          <w:rFonts w:ascii="Times New Roman" w:hAnsi="Times New Roman"/>
          <w:sz w:val="24"/>
          <w:szCs w:val="24"/>
          <w:rtl w:val="0"/>
          <w:lang w:val="pt-PT"/>
        </w:rPr>
        <w:t>s causas da pobreza: 1) os governos n</w:t>
      </w:r>
      <w:r>
        <w:rPr>
          <w:rFonts w:ascii="Times New Roman" w:hAnsi="Times New Roman" w:hint="default"/>
          <w:sz w:val="24"/>
          <w:szCs w:val="24"/>
          <w:rtl w:val="0"/>
          <w:lang w:val="pt-PT"/>
        </w:rPr>
        <w:t>ã</w:t>
      </w:r>
      <w:r>
        <w:rPr>
          <w:rFonts w:ascii="Times New Roman" w:hAnsi="Times New Roman"/>
          <w:sz w:val="24"/>
          <w:szCs w:val="24"/>
          <w:rtl w:val="0"/>
          <w:lang w:val="pt-PT"/>
        </w:rPr>
        <w:t>o democr</w:t>
      </w:r>
      <w:r>
        <w:rPr>
          <w:rFonts w:ascii="Times New Roman" w:hAnsi="Times New Roman" w:hint="default"/>
          <w:sz w:val="24"/>
          <w:szCs w:val="24"/>
          <w:rtl w:val="0"/>
          <w:lang w:val="pt-PT"/>
        </w:rPr>
        <w:t>á</w:t>
      </w:r>
      <w:r>
        <w:rPr>
          <w:rFonts w:ascii="Times New Roman" w:hAnsi="Times New Roman"/>
          <w:sz w:val="24"/>
          <w:szCs w:val="24"/>
          <w:rtl w:val="0"/>
          <w:lang w:val="pt-PT"/>
        </w:rPr>
        <w:t>ticos promovem acordos de venda dos diretos da propriedade de seu territ</w:t>
      </w:r>
      <w:r>
        <w:rPr>
          <w:rFonts w:ascii="Times New Roman" w:hAnsi="Times New Roman" w:hint="default"/>
          <w:sz w:val="24"/>
          <w:szCs w:val="24"/>
          <w:rtl w:val="0"/>
          <w:lang w:val="pt-PT"/>
        </w:rPr>
        <w:t>ó</w:t>
      </w:r>
      <w:r>
        <w:rPr>
          <w:rFonts w:ascii="Times New Roman" w:hAnsi="Times New Roman"/>
          <w:sz w:val="24"/>
          <w:szCs w:val="24"/>
          <w:rtl w:val="0"/>
          <w:lang w:val="pt-PT"/>
        </w:rPr>
        <w:t>rio em troca de dinheiro e apoio para fomentar sua estabilidade no pa</w:t>
      </w:r>
      <w:r>
        <w:rPr>
          <w:rFonts w:ascii="Times New Roman" w:hAnsi="Times New Roman" w:hint="default"/>
          <w:sz w:val="24"/>
          <w:szCs w:val="24"/>
          <w:rtl w:val="0"/>
          <w:lang w:val="pt-PT"/>
        </w:rPr>
        <w:t>í</w:t>
      </w:r>
      <w:r>
        <w:rPr>
          <w:rFonts w:ascii="Times New Roman" w:hAnsi="Times New Roman"/>
          <w:sz w:val="24"/>
          <w:szCs w:val="24"/>
          <w:rtl w:val="0"/>
          <w:lang w:val="pt-PT"/>
        </w:rPr>
        <w:t>s (</w:t>
      </w:r>
      <w:r>
        <w:rPr>
          <w:rFonts w:ascii="Times New Roman" w:hAnsi="Times New Roman"/>
          <w:i w:val="1"/>
          <w:iCs w:val="1"/>
          <w:sz w:val="24"/>
          <w:szCs w:val="24"/>
          <w:rtl w:val="0"/>
          <w:lang w:val="pt-PT"/>
        </w:rPr>
        <w:t>ibid.</w:t>
      </w:r>
      <w:r>
        <w:rPr>
          <w:rFonts w:ascii="Times New Roman" w:hAnsi="Times New Roman"/>
          <w:sz w:val="24"/>
          <w:szCs w:val="24"/>
          <w:rtl w:val="0"/>
          <w:lang w:val="pt-PT"/>
        </w:rPr>
        <w:t>, p. 119) e; 2) os governos n</w:t>
      </w:r>
      <w:r>
        <w:rPr>
          <w:rFonts w:ascii="Times New Roman" w:hAnsi="Times New Roman" w:hint="default"/>
          <w:sz w:val="24"/>
          <w:szCs w:val="24"/>
          <w:rtl w:val="0"/>
          <w:lang w:val="pt-PT"/>
        </w:rPr>
        <w:t>ã</w:t>
      </w:r>
      <w:r>
        <w:rPr>
          <w:rFonts w:ascii="Times New Roman" w:hAnsi="Times New Roman"/>
          <w:sz w:val="24"/>
          <w:szCs w:val="24"/>
          <w:rtl w:val="0"/>
          <w:lang w:val="pt-PT"/>
        </w:rPr>
        <w:t>o democr</w:t>
      </w:r>
      <w:r>
        <w:rPr>
          <w:rFonts w:ascii="Times New Roman" w:hAnsi="Times New Roman" w:hint="default"/>
          <w:sz w:val="24"/>
          <w:szCs w:val="24"/>
          <w:rtl w:val="0"/>
          <w:lang w:val="pt-PT"/>
        </w:rPr>
        <w:t>á</w:t>
      </w:r>
      <w:r>
        <w:rPr>
          <w:rFonts w:ascii="Times New Roman" w:hAnsi="Times New Roman"/>
          <w:sz w:val="24"/>
          <w:szCs w:val="24"/>
          <w:rtl w:val="0"/>
          <w:lang w:val="pt-PT"/>
        </w:rPr>
        <w:t>ticos fazem empr</w:t>
      </w:r>
      <w:r>
        <w:rPr>
          <w:rFonts w:ascii="Times New Roman" w:hAnsi="Times New Roman" w:hint="default"/>
          <w:sz w:val="24"/>
          <w:szCs w:val="24"/>
          <w:rtl w:val="0"/>
          <w:lang w:val="pt-PT"/>
        </w:rPr>
        <w:t>é</w:t>
      </w:r>
      <w:r>
        <w:rPr>
          <w:rFonts w:ascii="Times New Roman" w:hAnsi="Times New Roman"/>
          <w:sz w:val="24"/>
          <w:szCs w:val="24"/>
          <w:rtl w:val="0"/>
          <w:lang w:val="pt-PT"/>
        </w:rPr>
        <w:t>stimos internacionais desfavor</w:t>
      </w:r>
      <w:r>
        <w:rPr>
          <w:rFonts w:ascii="Times New Roman" w:hAnsi="Times New Roman" w:hint="default"/>
          <w:sz w:val="24"/>
          <w:szCs w:val="24"/>
          <w:rtl w:val="0"/>
          <w:lang w:val="pt-PT"/>
        </w:rPr>
        <w:t>á</w:t>
      </w:r>
      <w:r>
        <w:rPr>
          <w:rFonts w:ascii="Times New Roman" w:hAnsi="Times New Roman"/>
          <w:sz w:val="24"/>
          <w:szCs w:val="24"/>
          <w:rtl w:val="0"/>
          <w:lang w:val="pt-PT"/>
        </w:rPr>
        <w:t>veis a seu povo, e sentenciam o sucessor a uma grande d</w:t>
      </w:r>
      <w:r>
        <w:rPr>
          <w:rFonts w:ascii="Times New Roman" w:hAnsi="Times New Roman" w:hint="default"/>
          <w:sz w:val="24"/>
          <w:szCs w:val="24"/>
          <w:rtl w:val="0"/>
          <w:lang w:val="pt-PT"/>
        </w:rPr>
        <w:t>í</w:t>
      </w:r>
      <w:r>
        <w:rPr>
          <w:rFonts w:ascii="Times New Roman" w:hAnsi="Times New Roman"/>
          <w:sz w:val="24"/>
          <w:szCs w:val="24"/>
          <w:rtl w:val="0"/>
          <w:lang w:val="pt-PT"/>
        </w:rPr>
        <w:t>vida internacional (</w:t>
      </w:r>
      <w:r>
        <w:rPr>
          <w:rFonts w:ascii="Times New Roman" w:hAnsi="Times New Roman"/>
          <w:i w:val="1"/>
          <w:iCs w:val="1"/>
          <w:sz w:val="24"/>
          <w:szCs w:val="24"/>
          <w:rtl w:val="0"/>
          <w:lang w:val="pt-PT"/>
        </w:rPr>
        <w:t>ibid.</w:t>
      </w:r>
      <w:r>
        <w:rPr>
          <w:rFonts w:ascii="Times New Roman" w:hAnsi="Times New Roman"/>
          <w:sz w:val="24"/>
          <w:szCs w:val="24"/>
          <w:rtl w:val="0"/>
        </w:rPr>
        <w:t>, p. 121).</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Mesmo se tratando de problemas locais, Pogge acusa as institui</w:t>
      </w:r>
      <w:r>
        <w:rPr>
          <w:rFonts w:ascii="Times New Roman" w:hAnsi="Times New Roman" w:hint="default"/>
          <w:sz w:val="24"/>
          <w:szCs w:val="24"/>
          <w:rtl w:val="0"/>
          <w:lang w:val="pt-PT"/>
        </w:rPr>
        <w:t>çõ</w:t>
      </w:r>
      <w:r>
        <w:rPr>
          <w:rFonts w:ascii="Times New Roman" w:hAnsi="Times New Roman"/>
          <w:sz w:val="24"/>
          <w:szCs w:val="24"/>
          <w:rtl w:val="0"/>
          <w:lang w:val="pt-PT"/>
        </w:rPr>
        <w:t>es globais de sustentarem os governos n</w:t>
      </w:r>
      <w:r>
        <w:rPr>
          <w:rFonts w:ascii="Times New Roman" w:hAnsi="Times New Roman" w:hint="default"/>
          <w:sz w:val="24"/>
          <w:szCs w:val="24"/>
          <w:rtl w:val="0"/>
          <w:lang w:val="pt-PT"/>
        </w:rPr>
        <w:t>ã</w:t>
      </w:r>
      <w:r>
        <w:rPr>
          <w:rFonts w:ascii="Times New Roman" w:hAnsi="Times New Roman"/>
          <w:sz w:val="24"/>
          <w:szCs w:val="24"/>
          <w:rtl w:val="0"/>
          <w:lang w:val="pt-PT"/>
        </w:rPr>
        <w:t>o democr</w:t>
      </w:r>
      <w:r>
        <w:rPr>
          <w:rFonts w:ascii="Times New Roman" w:hAnsi="Times New Roman" w:hint="default"/>
          <w:sz w:val="24"/>
          <w:szCs w:val="24"/>
          <w:rtl w:val="0"/>
          <w:lang w:val="pt-PT"/>
        </w:rPr>
        <w:t>á</w:t>
      </w:r>
      <w:r>
        <w:rPr>
          <w:rFonts w:ascii="Times New Roman" w:hAnsi="Times New Roman"/>
          <w:sz w:val="24"/>
          <w:szCs w:val="24"/>
          <w:rtl w:val="0"/>
          <w:lang w:val="pt-PT"/>
        </w:rPr>
        <w:t>ticos dos pa</w:t>
      </w:r>
      <w:r>
        <w:rPr>
          <w:rFonts w:ascii="Times New Roman" w:hAnsi="Times New Roman" w:hint="default"/>
          <w:sz w:val="24"/>
          <w:szCs w:val="24"/>
          <w:rtl w:val="0"/>
          <w:lang w:val="pt-PT"/>
        </w:rPr>
        <w:t>í</w:t>
      </w:r>
      <w:r>
        <w:rPr>
          <w:rFonts w:ascii="Times New Roman" w:hAnsi="Times New Roman"/>
          <w:sz w:val="24"/>
          <w:szCs w:val="24"/>
          <w:rtl w:val="0"/>
          <w:lang w:val="pt-PT"/>
        </w:rPr>
        <w:t>ses pobres ao agirem de maneira passiva de modo a aceitar que esses governantes ajam de maneira prejudicial a seu povo, utilizando-se dos privil</w:t>
      </w:r>
      <w:r>
        <w:rPr>
          <w:rFonts w:ascii="Times New Roman" w:hAnsi="Times New Roman" w:hint="default"/>
          <w:sz w:val="24"/>
          <w:szCs w:val="24"/>
          <w:rtl w:val="0"/>
          <w:lang w:val="pt-PT"/>
        </w:rPr>
        <w:t>é</w:t>
      </w:r>
      <w:r>
        <w:rPr>
          <w:rFonts w:ascii="Times New Roman" w:hAnsi="Times New Roman"/>
          <w:sz w:val="24"/>
          <w:szCs w:val="24"/>
          <w:rtl w:val="0"/>
          <w:lang w:val="pt-PT"/>
        </w:rPr>
        <w:t>gios que possuem para tal. A ordem internacional, dessa forma, age de modo prejudicial ao passo que: a) disponibiliza o cr</w:t>
      </w:r>
      <w:r>
        <w:rPr>
          <w:rFonts w:ascii="Times New Roman" w:hAnsi="Times New Roman" w:hint="default"/>
          <w:sz w:val="24"/>
          <w:szCs w:val="24"/>
          <w:rtl w:val="0"/>
          <w:lang w:val="pt-PT"/>
        </w:rPr>
        <w:t>é</w:t>
      </w:r>
      <w:r>
        <w:rPr>
          <w:rFonts w:ascii="Times New Roman" w:hAnsi="Times New Roman"/>
          <w:sz w:val="24"/>
          <w:szCs w:val="24"/>
          <w:rtl w:val="0"/>
          <w:lang w:val="pt-PT"/>
        </w:rPr>
        <w:t>dito a qualquer governo independentemente do n</w:t>
      </w:r>
      <w:r>
        <w:rPr>
          <w:rFonts w:ascii="Times New Roman" w:hAnsi="Times New Roman" w:hint="default"/>
          <w:sz w:val="24"/>
          <w:szCs w:val="24"/>
          <w:rtl w:val="0"/>
          <w:lang w:val="pt-PT"/>
        </w:rPr>
        <w:t>í</w:t>
      </w:r>
      <w:r>
        <w:rPr>
          <w:rFonts w:ascii="Times New Roman" w:hAnsi="Times New Roman"/>
          <w:sz w:val="24"/>
          <w:szCs w:val="24"/>
          <w:rtl w:val="0"/>
          <w:lang w:val="pt-PT"/>
        </w:rPr>
        <w:t>vel democr</w:t>
      </w:r>
      <w:r>
        <w:rPr>
          <w:rFonts w:ascii="Times New Roman" w:hAnsi="Times New Roman" w:hint="default"/>
          <w:sz w:val="24"/>
          <w:szCs w:val="24"/>
          <w:rtl w:val="0"/>
          <w:lang w:val="pt-PT"/>
        </w:rPr>
        <w:t>á</w:t>
      </w:r>
      <w:r>
        <w:rPr>
          <w:rFonts w:ascii="Times New Roman" w:hAnsi="Times New Roman"/>
          <w:sz w:val="24"/>
          <w:szCs w:val="24"/>
          <w:rtl w:val="0"/>
          <w:lang w:val="pt-PT"/>
        </w:rPr>
        <w:t>tico, o que se entende por uma indiferen</w:t>
      </w:r>
      <w:r>
        <w:rPr>
          <w:rFonts w:ascii="Times New Roman" w:hAnsi="Times New Roman" w:hint="default"/>
          <w:sz w:val="24"/>
          <w:szCs w:val="24"/>
          <w:rtl w:val="0"/>
          <w:lang w:val="pt-PT"/>
        </w:rPr>
        <w:t>ç</w:t>
      </w:r>
      <w:r>
        <w:rPr>
          <w:rFonts w:ascii="Times New Roman" w:hAnsi="Times New Roman"/>
          <w:sz w:val="24"/>
          <w:szCs w:val="24"/>
          <w:rtl w:val="0"/>
          <w:lang w:val="it-IT"/>
        </w:rPr>
        <w:t xml:space="preserve">a quanto a </w:t>
      </w:r>
      <w:r>
        <w:rPr>
          <w:rFonts w:ascii="Times New Roman" w:hAnsi="Times New Roman" w:hint="default"/>
          <w:sz w:val="24"/>
          <w:szCs w:val="24"/>
          <w:rtl w:val="0"/>
          <w:lang w:val="pt-PT"/>
        </w:rPr>
        <w:t>é</w:t>
      </w:r>
      <w:r>
        <w:rPr>
          <w:rFonts w:ascii="Times New Roman" w:hAnsi="Times New Roman"/>
          <w:sz w:val="24"/>
          <w:szCs w:val="24"/>
          <w:rtl w:val="0"/>
          <w:lang w:val="it-IT"/>
        </w:rPr>
        <w:t>tica pol</w:t>
      </w:r>
      <w:r>
        <w:rPr>
          <w:rFonts w:ascii="Times New Roman" w:hAnsi="Times New Roman" w:hint="default"/>
          <w:sz w:val="24"/>
          <w:szCs w:val="24"/>
          <w:rtl w:val="0"/>
          <w:lang w:val="pt-PT"/>
        </w:rPr>
        <w:t>í</w:t>
      </w:r>
      <w:r>
        <w:rPr>
          <w:rFonts w:ascii="Times New Roman" w:hAnsi="Times New Roman"/>
          <w:sz w:val="24"/>
          <w:szCs w:val="24"/>
          <w:rtl w:val="0"/>
          <w:lang w:val="es-ES_tradnl"/>
        </w:rPr>
        <w:t>tica que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sendo aplicada aos pobres; b) promove a cobran</w:t>
      </w:r>
      <w:r>
        <w:rPr>
          <w:rFonts w:ascii="Times New Roman" w:hAnsi="Times New Roman" w:hint="default"/>
          <w:sz w:val="24"/>
          <w:szCs w:val="24"/>
          <w:rtl w:val="0"/>
          <w:lang w:val="pt-PT"/>
        </w:rPr>
        <w:t>ç</w:t>
      </w:r>
      <w:r>
        <w:rPr>
          <w:rFonts w:ascii="Times New Roman" w:hAnsi="Times New Roman"/>
          <w:sz w:val="24"/>
          <w:szCs w:val="24"/>
          <w:rtl w:val="0"/>
          <w:lang w:val="pt-PT"/>
        </w:rPr>
        <w:t>a da d</w:t>
      </w:r>
      <w:r>
        <w:rPr>
          <w:rFonts w:ascii="Times New Roman" w:hAnsi="Times New Roman" w:hint="default"/>
          <w:sz w:val="24"/>
          <w:szCs w:val="24"/>
          <w:rtl w:val="0"/>
          <w:lang w:val="pt-PT"/>
        </w:rPr>
        <w:t>í</w:t>
      </w:r>
      <w:r>
        <w:rPr>
          <w:rFonts w:ascii="Times New Roman" w:hAnsi="Times New Roman"/>
          <w:sz w:val="24"/>
          <w:szCs w:val="24"/>
          <w:rtl w:val="0"/>
          <w:lang w:val="pt-PT"/>
        </w:rPr>
        <w:t>vida externa mesmo ap</w:t>
      </w:r>
      <w:r>
        <w:rPr>
          <w:rFonts w:ascii="Times New Roman" w:hAnsi="Times New Roman" w:hint="default"/>
          <w:sz w:val="24"/>
          <w:szCs w:val="24"/>
          <w:rtl w:val="0"/>
          <w:lang w:val="pt-PT"/>
        </w:rPr>
        <w:t>ó</w:t>
      </w:r>
      <w:r>
        <w:rPr>
          <w:rFonts w:ascii="Times New Roman" w:hAnsi="Times New Roman"/>
          <w:sz w:val="24"/>
          <w:szCs w:val="24"/>
          <w:rtl w:val="0"/>
          <w:lang w:val="pt-PT"/>
        </w:rPr>
        <w:t>s a queda dos governos n</w:t>
      </w:r>
      <w:r>
        <w:rPr>
          <w:rFonts w:ascii="Times New Roman" w:hAnsi="Times New Roman" w:hint="default"/>
          <w:sz w:val="24"/>
          <w:szCs w:val="24"/>
          <w:rtl w:val="0"/>
          <w:lang w:val="pt-PT"/>
        </w:rPr>
        <w:t>ã</w:t>
      </w:r>
      <w:r>
        <w:rPr>
          <w:rFonts w:ascii="Times New Roman" w:hAnsi="Times New Roman"/>
          <w:sz w:val="24"/>
          <w:szCs w:val="24"/>
          <w:rtl w:val="0"/>
          <w:lang w:val="pt-PT"/>
        </w:rPr>
        <w:t>o democr</w:t>
      </w:r>
      <w:r>
        <w:rPr>
          <w:rFonts w:ascii="Times New Roman" w:hAnsi="Times New Roman" w:hint="default"/>
          <w:sz w:val="24"/>
          <w:szCs w:val="24"/>
          <w:rtl w:val="0"/>
          <w:lang w:val="pt-PT"/>
        </w:rPr>
        <w:t>á</w:t>
      </w:r>
      <w:r>
        <w:rPr>
          <w:rFonts w:ascii="Times New Roman" w:hAnsi="Times New Roman"/>
          <w:sz w:val="24"/>
          <w:szCs w:val="24"/>
          <w:rtl w:val="0"/>
          <w:lang w:val="pt-PT"/>
        </w:rPr>
        <w:t>ticos, n</w:t>
      </w:r>
      <w:r>
        <w:rPr>
          <w:rFonts w:ascii="Times New Roman" w:hAnsi="Times New Roman" w:hint="default"/>
          <w:sz w:val="24"/>
          <w:szCs w:val="24"/>
          <w:rtl w:val="0"/>
          <w:lang w:val="pt-PT"/>
        </w:rPr>
        <w:t>ã</w:t>
      </w:r>
      <w:r>
        <w:rPr>
          <w:rFonts w:ascii="Times New Roman" w:hAnsi="Times New Roman"/>
          <w:sz w:val="24"/>
          <w:szCs w:val="24"/>
          <w:rtl w:val="0"/>
          <w:lang w:val="pt-PT"/>
        </w:rPr>
        <w:t>o promovendo nenhuma flexibiliza</w:t>
      </w:r>
      <w:r>
        <w:rPr>
          <w:rFonts w:ascii="Times New Roman" w:hAnsi="Times New Roman" w:hint="default"/>
          <w:sz w:val="24"/>
          <w:szCs w:val="24"/>
          <w:rtl w:val="0"/>
          <w:lang w:val="pt-PT"/>
        </w:rPr>
        <w:t>çã</w:t>
      </w:r>
      <w:r>
        <w:rPr>
          <w:rFonts w:ascii="Times New Roman" w:hAnsi="Times New Roman"/>
          <w:sz w:val="24"/>
          <w:szCs w:val="24"/>
          <w:rtl w:val="0"/>
          <w:lang w:val="pt-PT"/>
        </w:rPr>
        <w:t>o; c) ao financiar a corrup</w:t>
      </w:r>
      <w:r>
        <w:rPr>
          <w:rFonts w:ascii="Times New Roman" w:hAnsi="Times New Roman" w:hint="default"/>
          <w:sz w:val="24"/>
          <w:szCs w:val="24"/>
          <w:rtl w:val="0"/>
          <w:lang w:val="pt-PT"/>
        </w:rPr>
        <w:t>çã</w:t>
      </w:r>
      <w:r>
        <w:rPr>
          <w:rFonts w:ascii="Times New Roman" w:hAnsi="Times New Roman"/>
          <w:sz w:val="24"/>
          <w:szCs w:val="24"/>
          <w:rtl w:val="0"/>
          <w:lang w:val="pt-PT"/>
        </w:rPr>
        <w:t>o e possibilitar o endividamento externo, a ordem global indiretamente fomenta o caos social dos pa</w:t>
      </w:r>
      <w:r>
        <w:rPr>
          <w:rFonts w:ascii="Times New Roman" w:hAnsi="Times New Roman" w:hint="default"/>
          <w:sz w:val="24"/>
          <w:szCs w:val="24"/>
          <w:rtl w:val="0"/>
          <w:lang w:val="pt-PT"/>
        </w:rPr>
        <w:t>í</w:t>
      </w:r>
      <w:r>
        <w:rPr>
          <w:rFonts w:ascii="Times New Roman" w:hAnsi="Times New Roman"/>
          <w:sz w:val="24"/>
          <w:szCs w:val="24"/>
          <w:rtl w:val="0"/>
          <w:lang w:val="es-ES_tradnl"/>
        </w:rPr>
        <w:t xml:space="preserve">ses pobres ensejando golpes de estado e guerras civis.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Outra perspectiva indispens</w:t>
      </w:r>
      <w:r>
        <w:rPr>
          <w:rFonts w:ascii="Times New Roman" w:hAnsi="Times New Roman" w:hint="default"/>
          <w:sz w:val="24"/>
          <w:szCs w:val="24"/>
          <w:rtl w:val="0"/>
          <w:lang w:val="pt-PT"/>
        </w:rPr>
        <w:t>á</w:t>
      </w:r>
      <w:r>
        <w:rPr>
          <w:rFonts w:ascii="Times New Roman" w:hAnsi="Times New Roman"/>
          <w:sz w:val="24"/>
          <w:szCs w:val="24"/>
          <w:rtl w:val="0"/>
          <w:lang w:val="pt-PT"/>
        </w:rPr>
        <w:t>vel para a an</w:t>
      </w:r>
      <w:r>
        <w:rPr>
          <w:rFonts w:ascii="Times New Roman" w:hAnsi="Times New Roman" w:hint="default"/>
          <w:sz w:val="24"/>
          <w:szCs w:val="24"/>
          <w:rtl w:val="0"/>
          <w:lang w:val="pt-PT"/>
        </w:rPr>
        <w:t>á</w:t>
      </w:r>
      <w:r>
        <w:rPr>
          <w:rFonts w:ascii="Times New Roman" w:hAnsi="Times New Roman"/>
          <w:sz w:val="24"/>
          <w:szCs w:val="24"/>
          <w:rtl w:val="0"/>
          <w:lang w:val="pt-PT"/>
        </w:rPr>
        <w:t>lise do autor quanto as causas da pobreza, provocada pela ordem global,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posta no Acordo da OMC sobre os Aspectos dos Direitos de Propriedade Intelectual Relacionados ao Com</w:t>
      </w:r>
      <w:r>
        <w:rPr>
          <w:rFonts w:ascii="Times New Roman" w:hAnsi="Times New Roman" w:hint="default"/>
          <w:sz w:val="24"/>
          <w:szCs w:val="24"/>
          <w:rtl w:val="0"/>
          <w:lang w:val="pt-PT"/>
        </w:rPr>
        <w:t>é</w:t>
      </w:r>
      <w:r>
        <w:rPr>
          <w:rFonts w:ascii="Times New Roman" w:hAnsi="Times New Roman"/>
          <w:sz w:val="24"/>
          <w:szCs w:val="24"/>
          <w:rtl w:val="0"/>
          <w:lang w:val="pt-PT"/>
        </w:rPr>
        <w:t>rcio (TRIPS, na sigla em ingl</w:t>
      </w:r>
      <w:r>
        <w:rPr>
          <w:rFonts w:ascii="Times New Roman" w:hAnsi="Times New Roman" w:hint="default"/>
          <w:sz w:val="24"/>
          <w:szCs w:val="24"/>
          <w:rtl w:val="0"/>
          <w:lang w:val="pt-PT"/>
        </w:rPr>
        <w:t>ê</w:t>
      </w:r>
      <w:r>
        <w:rPr>
          <w:rFonts w:ascii="Times New Roman" w:hAnsi="Times New Roman"/>
          <w:sz w:val="24"/>
          <w:szCs w:val="24"/>
          <w:rtl w:val="0"/>
          <w:lang w:val="pt-PT"/>
        </w:rPr>
        <w:t>s). Esse acordo, em resumo, serve para assegurar os direitos internacionais envolvendo o com</w:t>
      </w:r>
      <w:r>
        <w:rPr>
          <w:rFonts w:ascii="Times New Roman" w:hAnsi="Times New Roman" w:hint="default"/>
          <w:sz w:val="24"/>
          <w:szCs w:val="24"/>
          <w:rtl w:val="0"/>
          <w:lang w:val="pt-PT"/>
        </w:rPr>
        <w:t>é</w:t>
      </w:r>
      <w:r>
        <w:rPr>
          <w:rFonts w:ascii="Times New Roman" w:hAnsi="Times New Roman"/>
          <w:sz w:val="24"/>
          <w:szCs w:val="24"/>
          <w:rtl w:val="0"/>
          <w:lang w:val="pt-PT"/>
        </w:rPr>
        <w:t>rcio e a prote</w:t>
      </w:r>
      <w:r>
        <w:rPr>
          <w:rFonts w:ascii="Times New Roman" w:hAnsi="Times New Roman" w:hint="default"/>
          <w:sz w:val="24"/>
          <w:szCs w:val="24"/>
          <w:rtl w:val="0"/>
          <w:lang w:val="pt-PT"/>
        </w:rPr>
        <w:t>çã</w:t>
      </w:r>
      <w:r>
        <w:rPr>
          <w:rFonts w:ascii="Times New Roman" w:hAnsi="Times New Roman"/>
          <w:sz w:val="24"/>
          <w:szCs w:val="24"/>
          <w:rtl w:val="0"/>
        </w:rPr>
        <w:t xml:space="preserve">o </w:t>
      </w:r>
      <w:r>
        <w:rPr>
          <w:rFonts w:ascii="Times New Roman" w:hAnsi="Times New Roman" w:hint="default"/>
          <w:sz w:val="24"/>
          <w:szCs w:val="24"/>
          <w:rtl w:val="0"/>
          <w:lang w:val="pt-PT"/>
        </w:rPr>
        <w:t xml:space="preserve">à </w:t>
      </w:r>
      <w:r>
        <w:rPr>
          <w:rFonts w:ascii="Times New Roman" w:hAnsi="Times New Roman"/>
          <w:sz w:val="24"/>
          <w:szCs w:val="24"/>
          <w:rtl w:val="0"/>
          <w:lang w:val="pt-PT"/>
        </w:rPr>
        <w:t xml:space="preserve">propriedade intelectual </w:t>
      </w:r>
      <w:r>
        <w:rPr>
          <w:rFonts w:ascii="Times New Roman" w:hAnsi="Times New Roman" w:hint="default"/>
          <w:sz w:val="24"/>
          <w:szCs w:val="24"/>
          <w:rtl w:val="0"/>
          <w:lang w:val="pt-PT"/>
        </w:rPr>
        <w:t xml:space="preserve">– </w:t>
      </w:r>
      <w:r>
        <w:rPr>
          <w:rFonts w:ascii="Times New Roman" w:hAnsi="Times New Roman"/>
          <w:sz w:val="24"/>
          <w:szCs w:val="24"/>
          <w:rtl w:val="0"/>
          <w:lang w:val="pt-PT"/>
        </w:rPr>
        <w:t>abrangendo direitos autorais e conexos, como marcas e patentes. O efeito nefasto desse acordo se promove uma vez que sustenta a injusti</w:t>
      </w:r>
      <w:r>
        <w:rPr>
          <w:rFonts w:ascii="Times New Roman" w:hAnsi="Times New Roman" w:hint="default"/>
          <w:sz w:val="24"/>
          <w:szCs w:val="24"/>
          <w:rtl w:val="0"/>
          <w:lang w:val="pt-PT"/>
        </w:rPr>
        <w:t>ç</w:t>
      </w:r>
      <w:r>
        <w:rPr>
          <w:rFonts w:ascii="Times New Roman" w:hAnsi="Times New Roman"/>
          <w:sz w:val="24"/>
          <w:szCs w:val="24"/>
          <w:rtl w:val="0"/>
          <w:lang w:val="pt-PT"/>
        </w:rPr>
        <w:t>a presente no atual regime de patentes farmac</w:t>
      </w:r>
      <w:r>
        <w:rPr>
          <w:rFonts w:ascii="Times New Roman" w:hAnsi="Times New Roman" w:hint="default"/>
          <w:sz w:val="24"/>
          <w:szCs w:val="24"/>
          <w:rtl w:val="0"/>
          <w:lang w:val="pt-PT"/>
        </w:rPr>
        <w:t>ê</w:t>
      </w:r>
      <w:r>
        <w:rPr>
          <w:rFonts w:ascii="Times New Roman" w:hAnsi="Times New Roman"/>
          <w:sz w:val="24"/>
          <w:szCs w:val="24"/>
          <w:rtl w:val="0"/>
          <w:lang w:val="pt-PT"/>
        </w:rPr>
        <w:t>uticas. Segundo Pogge (</w:t>
      </w:r>
      <w:r>
        <w:rPr>
          <w:rFonts w:ascii="Times New Roman" w:hAnsi="Times New Roman"/>
          <w:i w:val="1"/>
          <w:iCs w:val="1"/>
          <w:sz w:val="24"/>
          <w:szCs w:val="24"/>
          <w:rtl w:val="0"/>
          <w:lang w:val="pt-PT"/>
        </w:rPr>
        <w:t>ibid.,</w:t>
      </w:r>
      <w:r>
        <w:rPr>
          <w:rFonts w:ascii="Times New Roman" w:hAnsi="Times New Roman"/>
          <w:sz w:val="24"/>
          <w:szCs w:val="24"/>
          <w:rtl w:val="0"/>
        </w:rPr>
        <w:t xml:space="preserve"> p. 223) </w:t>
      </w:r>
      <w:r>
        <w:rPr>
          <w:rFonts w:ascii="Times New Roman" w:hAnsi="Times New Roman" w:hint="default"/>
          <w:sz w:val="24"/>
          <w:szCs w:val="24"/>
          <w:rtl w:val="0"/>
          <w:lang w:val="pt-PT"/>
        </w:rPr>
        <w:t>“</w:t>
      </w:r>
      <w:r>
        <w:rPr>
          <w:rFonts w:ascii="Times New Roman" w:hAnsi="Times New Roman"/>
          <w:sz w:val="24"/>
          <w:szCs w:val="24"/>
          <w:rtl w:val="0"/>
          <w:lang w:val="pt-PT"/>
        </w:rPr>
        <w:t>o regime de propriedade intelectual existente para produtos farmac</w:t>
      </w:r>
      <w:r>
        <w:rPr>
          <w:rFonts w:ascii="Times New Roman" w:hAnsi="Times New Roman" w:hint="default"/>
          <w:sz w:val="24"/>
          <w:szCs w:val="24"/>
          <w:rtl w:val="0"/>
          <w:lang w:val="pt-PT"/>
        </w:rPr>
        <w:t>ê</w:t>
      </w:r>
      <w:r>
        <w:rPr>
          <w:rFonts w:ascii="Times New Roman" w:hAnsi="Times New Roman"/>
          <w:sz w:val="24"/>
          <w:szCs w:val="24"/>
          <w:rtl w:val="0"/>
          <w:lang w:val="pt-PT"/>
        </w:rPr>
        <w:t xml:space="preserve">uticos </w:t>
      </w:r>
      <w:r>
        <w:rPr>
          <w:rFonts w:ascii="Times New Roman" w:hAnsi="Times New Roman" w:hint="default"/>
          <w:sz w:val="24"/>
          <w:szCs w:val="24"/>
          <w:rtl w:val="0"/>
          <w:lang w:val="pt-PT"/>
        </w:rPr>
        <w:t xml:space="preserve">é </w:t>
      </w:r>
      <w:r>
        <w:rPr>
          <w:rFonts w:ascii="Times New Roman" w:hAnsi="Times New Roman"/>
          <w:sz w:val="24"/>
          <w:szCs w:val="24"/>
          <w:rtl w:val="0"/>
          <w:lang w:val="it-IT"/>
        </w:rPr>
        <w:t>moralmente problem</w:t>
      </w:r>
      <w:r>
        <w:rPr>
          <w:rFonts w:ascii="Times New Roman" w:hAnsi="Times New Roman" w:hint="default"/>
          <w:sz w:val="24"/>
          <w:szCs w:val="24"/>
          <w:rtl w:val="0"/>
          <w:lang w:val="pt-PT"/>
        </w:rPr>
        <w:t>á</w:t>
      </w:r>
      <w:r>
        <w:rPr>
          <w:rFonts w:ascii="Times New Roman" w:hAnsi="Times New Roman"/>
          <w:sz w:val="24"/>
          <w:szCs w:val="24"/>
          <w:rtl w:val="0"/>
          <w:lang w:val="it-IT"/>
        </w:rPr>
        <w:t>tico</w:t>
      </w:r>
      <w:r>
        <w:rPr>
          <w:rFonts w:ascii="Times New Roman" w:hAnsi="Times New Roman" w:hint="default"/>
          <w:sz w:val="24"/>
          <w:szCs w:val="24"/>
          <w:rtl w:val="0"/>
          <w:lang w:val="pt-PT"/>
        </w:rPr>
        <w:t>”</w:t>
      </w:r>
      <w:r>
        <w:rPr>
          <w:rFonts w:ascii="Times New Roman" w:hAnsi="Times New Roman"/>
          <w:sz w:val="24"/>
          <w:szCs w:val="24"/>
          <w:rtl w:val="0"/>
          <w:lang w:val="pt-PT"/>
        </w:rPr>
        <w:t>. O problema ocorre sobretudo porque as patentes, direta ou indiretamente, impedem que os pobres globais acessem medicamentos essenciais (</w:t>
      </w:r>
      <w:r>
        <w:rPr>
          <w:rFonts w:ascii="Times New Roman" w:hAnsi="Times New Roman"/>
          <w:i w:val="1"/>
          <w:iCs w:val="1"/>
          <w:sz w:val="24"/>
          <w:szCs w:val="24"/>
          <w:rtl w:val="0"/>
          <w:lang w:val="pt-PT"/>
        </w:rPr>
        <w:t>ibid.</w:t>
      </w:r>
      <w:r>
        <w:rPr>
          <w:rFonts w:ascii="Times New Roman" w:hAnsi="Times New Roman"/>
          <w:sz w:val="24"/>
          <w:szCs w:val="24"/>
          <w:rtl w:val="0"/>
          <w:lang w:val="pt-PT"/>
        </w:rPr>
        <w:t>, p. 225).  Isso pois esse tratado favorece a fixa</w:t>
      </w:r>
      <w:r>
        <w:rPr>
          <w:rFonts w:ascii="Times New Roman" w:hAnsi="Times New Roman" w:hint="default"/>
          <w:sz w:val="24"/>
          <w:szCs w:val="24"/>
          <w:rtl w:val="0"/>
          <w:lang w:val="pt-PT"/>
        </w:rPr>
        <w:t>çã</w:t>
      </w:r>
      <w:r>
        <w:rPr>
          <w:rFonts w:ascii="Times New Roman" w:hAnsi="Times New Roman"/>
          <w:sz w:val="24"/>
          <w:szCs w:val="24"/>
          <w:rtl w:val="0"/>
          <w:lang w:val="pt-PT"/>
        </w:rPr>
        <w:t>o de monop</w:t>
      </w:r>
      <w:r>
        <w:rPr>
          <w:rFonts w:ascii="Times New Roman" w:hAnsi="Times New Roman" w:hint="default"/>
          <w:sz w:val="24"/>
          <w:szCs w:val="24"/>
          <w:rtl w:val="0"/>
          <w:lang w:val="pt-PT"/>
        </w:rPr>
        <w:t>ó</w:t>
      </w:r>
      <w:r>
        <w:rPr>
          <w:rFonts w:ascii="Times New Roman" w:hAnsi="Times New Roman"/>
          <w:sz w:val="24"/>
          <w:szCs w:val="24"/>
          <w:rtl w:val="0"/>
          <w:lang w:val="es-ES_tradnl"/>
        </w:rPr>
        <w:t>lios de produ</w:t>
      </w:r>
      <w:r>
        <w:rPr>
          <w:rFonts w:ascii="Times New Roman" w:hAnsi="Times New Roman" w:hint="default"/>
          <w:sz w:val="24"/>
          <w:szCs w:val="24"/>
          <w:rtl w:val="0"/>
          <w:lang w:val="pt-PT"/>
        </w:rPr>
        <w:t>çã</w:t>
      </w:r>
      <w:r>
        <w:rPr>
          <w:rFonts w:ascii="Times New Roman" w:hAnsi="Times New Roman"/>
          <w:sz w:val="24"/>
          <w:szCs w:val="24"/>
          <w:rtl w:val="0"/>
          <w:lang w:val="pt-PT"/>
        </w:rPr>
        <w:t>o de medicamentos em favor dos pa</w:t>
      </w:r>
      <w:r>
        <w:rPr>
          <w:rFonts w:ascii="Times New Roman" w:hAnsi="Times New Roman" w:hint="default"/>
          <w:sz w:val="24"/>
          <w:szCs w:val="24"/>
          <w:rtl w:val="0"/>
          <w:lang w:val="pt-PT"/>
        </w:rPr>
        <w:t>í</w:t>
      </w:r>
      <w:r>
        <w:rPr>
          <w:rFonts w:ascii="Times New Roman" w:hAnsi="Times New Roman"/>
          <w:sz w:val="24"/>
          <w:szCs w:val="24"/>
          <w:rtl w:val="0"/>
          <w:lang w:val="pt-PT"/>
        </w:rPr>
        <w:t>ses ricos (que s</w:t>
      </w:r>
      <w:r>
        <w:rPr>
          <w:rFonts w:ascii="Times New Roman" w:hAnsi="Times New Roman" w:hint="default"/>
          <w:sz w:val="24"/>
          <w:szCs w:val="24"/>
          <w:rtl w:val="0"/>
          <w:lang w:val="pt-PT"/>
        </w:rPr>
        <w:t>ã</w:t>
      </w:r>
      <w:r>
        <w:rPr>
          <w:rFonts w:ascii="Times New Roman" w:hAnsi="Times New Roman"/>
          <w:sz w:val="24"/>
          <w:szCs w:val="24"/>
          <w:rtl w:val="0"/>
          <w:lang w:val="pt-PT"/>
        </w:rPr>
        <w:t>o os mais avan</w:t>
      </w:r>
      <w:r>
        <w:rPr>
          <w:rFonts w:ascii="Times New Roman" w:hAnsi="Times New Roman" w:hint="default"/>
          <w:sz w:val="24"/>
          <w:szCs w:val="24"/>
          <w:rtl w:val="0"/>
          <w:lang w:val="pt-PT"/>
        </w:rPr>
        <w:t>ç</w:t>
      </w:r>
      <w:r>
        <w:rPr>
          <w:rFonts w:ascii="Times New Roman" w:hAnsi="Times New Roman"/>
          <w:sz w:val="24"/>
          <w:szCs w:val="24"/>
          <w:rtl w:val="0"/>
          <w:lang w:val="pt-PT"/>
        </w:rPr>
        <w:t>ados industrialmente) e, consequentemente, provoca o aumento dos pre</w:t>
      </w:r>
      <w:r>
        <w:rPr>
          <w:rFonts w:ascii="Times New Roman" w:hAnsi="Times New Roman" w:hint="default"/>
          <w:sz w:val="24"/>
          <w:szCs w:val="24"/>
          <w:rtl w:val="0"/>
          <w:lang w:val="pt-PT"/>
        </w:rPr>
        <w:t>ç</w:t>
      </w:r>
      <w:r>
        <w:rPr>
          <w:rFonts w:ascii="Times New Roman" w:hAnsi="Times New Roman"/>
          <w:sz w:val="24"/>
          <w:szCs w:val="24"/>
          <w:rtl w:val="0"/>
          <w:lang w:val="pt-PT"/>
        </w:rPr>
        <w:t>os de medicamentos essenciais e dificulta a distribui</w:t>
      </w:r>
      <w:r>
        <w:rPr>
          <w:rFonts w:ascii="Times New Roman" w:hAnsi="Times New Roman" w:hint="default"/>
          <w:sz w:val="24"/>
          <w:szCs w:val="24"/>
          <w:rtl w:val="0"/>
          <w:lang w:val="pt-PT"/>
        </w:rPr>
        <w:t>çã</w:t>
      </w:r>
      <w:r>
        <w:rPr>
          <w:rFonts w:ascii="Times New Roman" w:hAnsi="Times New Roman"/>
          <w:sz w:val="24"/>
          <w:szCs w:val="24"/>
          <w:rtl w:val="0"/>
          <w:lang w:val="pt-PT"/>
        </w:rPr>
        <w:t>o desses para os cidad</w:t>
      </w:r>
      <w:r>
        <w:rPr>
          <w:rFonts w:ascii="Times New Roman" w:hAnsi="Times New Roman" w:hint="default"/>
          <w:sz w:val="24"/>
          <w:szCs w:val="24"/>
          <w:rtl w:val="0"/>
          <w:lang w:val="pt-PT"/>
        </w:rPr>
        <w:t>ã</w:t>
      </w:r>
      <w:r>
        <w:rPr>
          <w:rFonts w:ascii="Times New Roman" w:hAnsi="Times New Roman"/>
          <w:sz w:val="24"/>
          <w:szCs w:val="24"/>
          <w:rtl w:val="0"/>
          <w:lang w:val="pt-PT"/>
        </w:rPr>
        <w:t>os dos pa</w:t>
      </w:r>
      <w:r>
        <w:rPr>
          <w:rFonts w:ascii="Times New Roman" w:hAnsi="Times New Roman" w:hint="default"/>
          <w:sz w:val="24"/>
          <w:szCs w:val="24"/>
          <w:rtl w:val="0"/>
          <w:lang w:val="pt-PT"/>
        </w:rPr>
        <w:t>í</w:t>
      </w:r>
      <w:r>
        <w:rPr>
          <w:rFonts w:ascii="Times New Roman" w:hAnsi="Times New Roman"/>
          <w:sz w:val="24"/>
          <w:szCs w:val="24"/>
          <w:rtl w:val="0"/>
          <w:lang w:val="pt-PT"/>
        </w:rPr>
        <w:t xml:space="preserve">ses pobres.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240" w:lineRule="auto"/>
        <w:ind w:left="2268" w:firstLine="0"/>
        <w:jc w:val="both"/>
        <w:rPr>
          <w:rFonts w:ascii="Times New Roman" w:cs="Times New Roman" w:hAnsi="Times New Roman" w:eastAsia="Times New Roman"/>
          <w:sz w:val="20"/>
          <w:szCs w:val="20"/>
        </w:rPr>
      </w:pPr>
      <w:r>
        <w:rPr>
          <w:rFonts w:ascii="Times New Roman" w:hAnsi="Times New Roman"/>
          <w:sz w:val="20"/>
          <w:szCs w:val="20"/>
          <w:rtl w:val="0"/>
          <w:lang w:val="pt-PT"/>
        </w:rPr>
        <w:t>O componente Aspectos de Direitos de Propriedade Intelectual Relacionados ao Com</w:t>
      </w:r>
      <w:r>
        <w:rPr>
          <w:rFonts w:ascii="Times New Roman" w:hAnsi="Times New Roman" w:hint="default"/>
          <w:sz w:val="20"/>
          <w:szCs w:val="20"/>
          <w:rtl w:val="0"/>
          <w:lang w:val="pt-PT"/>
        </w:rPr>
        <w:t>é</w:t>
      </w:r>
      <w:r>
        <w:rPr>
          <w:rFonts w:ascii="Times New Roman" w:hAnsi="Times New Roman"/>
          <w:sz w:val="20"/>
          <w:szCs w:val="20"/>
          <w:rtl w:val="0"/>
          <w:lang w:val="pt-PT"/>
        </w:rPr>
        <w:t>rcio (TRIPS) do Acordo da OMC, por exemplo, tem sido bastante previs</w:t>
      </w:r>
      <w:r>
        <w:rPr>
          <w:rFonts w:ascii="Times New Roman" w:hAnsi="Times New Roman" w:hint="default"/>
          <w:sz w:val="20"/>
          <w:szCs w:val="20"/>
          <w:rtl w:val="0"/>
          <w:lang w:val="pt-PT"/>
        </w:rPr>
        <w:t>í</w:t>
      </w:r>
      <w:r>
        <w:rPr>
          <w:rFonts w:ascii="Times New Roman" w:hAnsi="Times New Roman"/>
          <w:sz w:val="20"/>
          <w:szCs w:val="20"/>
          <w:rtl w:val="0"/>
          <w:lang w:val="pt-PT"/>
        </w:rPr>
        <w:t>vel privando milh</w:t>
      </w:r>
      <w:r>
        <w:rPr>
          <w:rFonts w:ascii="Times New Roman" w:hAnsi="Times New Roman" w:hint="default"/>
          <w:sz w:val="20"/>
          <w:szCs w:val="20"/>
          <w:rtl w:val="0"/>
          <w:lang w:val="pt-PT"/>
        </w:rPr>
        <w:t>õ</w:t>
      </w:r>
      <w:r>
        <w:rPr>
          <w:rFonts w:ascii="Times New Roman" w:hAnsi="Times New Roman"/>
          <w:sz w:val="20"/>
          <w:szCs w:val="20"/>
          <w:rtl w:val="0"/>
          <w:lang w:val="pt-PT"/>
        </w:rPr>
        <w:t>es de pacientes do acesso a vers</w:t>
      </w:r>
      <w:r>
        <w:rPr>
          <w:rFonts w:ascii="Times New Roman" w:hAnsi="Times New Roman" w:hint="default"/>
          <w:sz w:val="20"/>
          <w:szCs w:val="20"/>
          <w:rtl w:val="0"/>
          <w:lang w:val="pt-PT"/>
        </w:rPr>
        <w:t>õ</w:t>
      </w:r>
      <w:r>
        <w:rPr>
          <w:rFonts w:ascii="Times New Roman" w:hAnsi="Times New Roman"/>
          <w:sz w:val="20"/>
          <w:szCs w:val="20"/>
          <w:rtl w:val="0"/>
          <w:lang w:val="de-DE"/>
        </w:rPr>
        <w:t>es gen</w:t>
      </w:r>
      <w:r>
        <w:rPr>
          <w:rFonts w:ascii="Times New Roman" w:hAnsi="Times New Roman" w:hint="default"/>
          <w:sz w:val="20"/>
          <w:szCs w:val="20"/>
          <w:rtl w:val="0"/>
          <w:lang w:val="pt-PT"/>
        </w:rPr>
        <w:t>é</w:t>
      </w:r>
      <w:r>
        <w:rPr>
          <w:rFonts w:ascii="Times New Roman" w:hAnsi="Times New Roman"/>
          <w:sz w:val="20"/>
          <w:szCs w:val="20"/>
          <w:rtl w:val="0"/>
          <w:lang w:val="pt-PT"/>
        </w:rPr>
        <w:t>ricas de medicamentos avan</w:t>
      </w:r>
      <w:r>
        <w:rPr>
          <w:rFonts w:ascii="Times New Roman" w:hAnsi="Times New Roman" w:hint="default"/>
          <w:sz w:val="20"/>
          <w:szCs w:val="20"/>
          <w:rtl w:val="0"/>
          <w:lang w:val="pt-PT"/>
        </w:rPr>
        <w:t>ç</w:t>
      </w:r>
      <w:r>
        <w:rPr>
          <w:rFonts w:ascii="Times New Roman" w:hAnsi="Times New Roman"/>
          <w:sz w:val="20"/>
          <w:szCs w:val="20"/>
          <w:rtl w:val="0"/>
          <w:lang w:val="pt-PT"/>
        </w:rPr>
        <w:t>ados, cujas mudan</w:t>
      </w:r>
      <w:r>
        <w:rPr>
          <w:rFonts w:ascii="Times New Roman" w:hAnsi="Times New Roman" w:hint="default"/>
          <w:sz w:val="20"/>
          <w:szCs w:val="20"/>
          <w:rtl w:val="0"/>
          <w:lang w:val="pt-PT"/>
        </w:rPr>
        <w:t>ç</w:t>
      </w:r>
      <w:r>
        <w:rPr>
          <w:rFonts w:ascii="Times New Roman" w:hAnsi="Times New Roman"/>
          <w:sz w:val="20"/>
          <w:szCs w:val="20"/>
          <w:rtl w:val="0"/>
          <w:lang w:val="pt-PT"/>
        </w:rPr>
        <w:t>as foram postas em vigor. Um grande n</w:t>
      </w:r>
      <w:r>
        <w:rPr>
          <w:rFonts w:ascii="Times New Roman" w:hAnsi="Times New Roman" w:hint="default"/>
          <w:sz w:val="20"/>
          <w:szCs w:val="20"/>
          <w:rtl w:val="0"/>
          <w:lang w:val="pt-PT"/>
        </w:rPr>
        <w:t>ú</w:t>
      </w:r>
      <w:r>
        <w:rPr>
          <w:rFonts w:ascii="Times New Roman" w:hAnsi="Times New Roman"/>
          <w:sz w:val="20"/>
          <w:szCs w:val="20"/>
          <w:rtl w:val="0"/>
          <w:lang w:val="pt-PT"/>
        </w:rPr>
        <w:t>mero de pessoas pobres morreu como resultado, e n</w:t>
      </w:r>
      <w:r>
        <w:rPr>
          <w:rFonts w:ascii="Times New Roman" w:hAnsi="Times New Roman" w:hint="default"/>
          <w:sz w:val="20"/>
          <w:szCs w:val="20"/>
          <w:rtl w:val="0"/>
          <w:lang w:val="pt-PT"/>
        </w:rPr>
        <w:t>ã</w:t>
      </w:r>
      <w:r>
        <w:rPr>
          <w:rFonts w:ascii="Times New Roman" w:hAnsi="Times New Roman"/>
          <w:sz w:val="20"/>
          <w:szCs w:val="20"/>
          <w:rtl w:val="0"/>
          <w:lang w:val="pt-PT"/>
        </w:rPr>
        <w:t>o podemos dizer a verdade que, embora n</w:t>
      </w:r>
      <w:r>
        <w:rPr>
          <w:rFonts w:ascii="Times New Roman" w:hAnsi="Times New Roman" w:hint="default"/>
          <w:sz w:val="20"/>
          <w:szCs w:val="20"/>
          <w:rtl w:val="0"/>
          <w:lang w:val="pt-PT"/>
        </w:rPr>
        <w:t>ã</w:t>
      </w:r>
      <w:r>
        <w:rPr>
          <w:rFonts w:ascii="Times New Roman" w:hAnsi="Times New Roman"/>
          <w:sz w:val="20"/>
          <w:szCs w:val="20"/>
          <w:rtl w:val="0"/>
          <w:lang w:val="pt-PT"/>
        </w:rPr>
        <w:t>o tenham se beneficiado do TRIPS, eles se beneficiaram do Acordo da OMC. (</w:t>
      </w:r>
      <w:r>
        <w:rPr>
          <w:rFonts w:ascii="Times New Roman" w:hAnsi="Times New Roman"/>
          <w:i w:val="1"/>
          <w:iCs w:val="1"/>
          <w:sz w:val="20"/>
          <w:szCs w:val="20"/>
          <w:rtl w:val="0"/>
          <w:lang w:val="pt-PT"/>
        </w:rPr>
        <w:t>ibid.</w:t>
      </w:r>
      <w:r>
        <w:rPr>
          <w:rFonts w:ascii="Times New Roman" w:hAnsi="Times New Roman"/>
          <w:sz w:val="20"/>
          <w:szCs w:val="20"/>
          <w:rtl w:val="0"/>
        </w:rPr>
        <w:t>, p. 21)</w:t>
      </w:r>
      <w:r>
        <w:rPr>
          <w:rFonts w:ascii="Times New Roman" w:cs="Times New Roman" w:hAnsi="Times New Roman" w:eastAsia="Times New Roman"/>
          <w:sz w:val="20"/>
          <w:szCs w:val="20"/>
          <w:vertAlign w:val="superscript"/>
        </w:rPr>
        <w:footnoteReference w:id="6"/>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Assim, um outro fator relacionado as causas da pobreza extrema </w:t>
      </w:r>
      <w:r>
        <w:rPr>
          <w:rFonts w:ascii="Times New Roman" w:hAnsi="Times New Roman" w:hint="default"/>
          <w:sz w:val="24"/>
          <w:szCs w:val="24"/>
          <w:rtl w:val="0"/>
          <w:lang w:val="pt-PT"/>
        </w:rPr>
        <w:t>é</w:t>
      </w:r>
      <w:r>
        <w:rPr>
          <w:rFonts w:ascii="Times New Roman" w:hAnsi="Times New Roman"/>
          <w:sz w:val="24"/>
          <w:szCs w:val="24"/>
          <w:rtl w:val="0"/>
          <w:lang w:val="pt-PT"/>
        </w:rPr>
        <w:t xml:space="preserve"> este: as institui</w:t>
      </w:r>
      <w:r>
        <w:rPr>
          <w:rFonts w:ascii="Times New Roman" w:hAnsi="Times New Roman" w:hint="default"/>
          <w:sz w:val="24"/>
          <w:szCs w:val="24"/>
          <w:rtl w:val="0"/>
          <w:lang w:val="pt-PT"/>
        </w:rPr>
        <w:t>çõ</w:t>
      </w:r>
      <w:r>
        <w:rPr>
          <w:rFonts w:ascii="Times New Roman" w:hAnsi="Times New Roman"/>
          <w:sz w:val="24"/>
          <w:szCs w:val="24"/>
          <w:rtl w:val="0"/>
          <w:lang w:val="pt-PT"/>
        </w:rPr>
        <w:t>es globais, atrav</w:t>
      </w:r>
      <w:r>
        <w:rPr>
          <w:rFonts w:ascii="Times New Roman" w:hAnsi="Times New Roman" w:hint="default"/>
          <w:sz w:val="24"/>
          <w:szCs w:val="24"/>
          <w:rtl w:val="0"/>
          <w:lang w:val="pt-PT"/>
        </w:rPr>
        <w:t>é</w:t>
      </w:r>
      <w:r>
        <w:rPr>
          <w:rFonts w:ascii="Times New Roman" w:hAnsi="Times New Roman"/>
          <w:sz w:val="24"/>
          <w:szCs w:val="24"/>
          <w:rtl w:val="0"/>
          <w:lang w:val="pt-PT"/>
        </w:rPr>
        <w:t xml:space="preserve">s do acordo TRIPS (vinculado </w:t>
      </w:r>
      <w:r>
        <w:rPr>
          <w:rFonts w:ascii="Times New Roman" w:hAnsi="Times New Roman" w:hint="default"/>
          <w:sz w:val="24"/>
          <w:szCs w:val="24"/>
          <w:rtl w:val="0"/>
          <w:lang w:val="pt-PT"/>
        </w:rPr>
        <w:t xml:space="preserve">à </w:t>
      </w:r>
      <w:r>
        <w:rPr>
          <w:rFonts w:ascii="Times New Roman" w:hAnsi="Times New Roman"/>
          <w:sz w:val="24"/>
          <w:szCs w:val="24"/>
          <w:rtl w:val="0"/>
          <w:lang w:val="pt-PT"/>
        </w:rPr>
        <w:t>OMC), est</w:t>
      </w:r>
      <w:r>
        <w:rPr>
          <w:rFonts w:ascii="Times New Roman" w:hAnsi="Times New Roman" w:hint="default"/>
          <w:sz w:val="24"/>
          <w:szCs w:val="24"/>
          <w:rtl w:val="0"/>
          <w:lang w:val="pt-PT"/>
        </w:rPr>
        <w:t>ã</w:t>
      </w:r>
      <w:r>
        <w:rPr>
          <w:rFonts w:ascii="Times New Roman" w:hAnsi="Times New Roman"/>
          <w:sz w:val="24"/>
          <w:szCs w:val="24"/>
          <w:rtl w:val="0"/>
          <w:lang w:val="pt-PT"/>
        </w:rPr>
        <w:t>o sustentando as mortes decorrentes da pobreza extrema nos pa</w:t>
      </w:r>
      <w:r>
        <w:rPr>
          <w:rFonts w:ascii="Times New Roman" w:hAnsi="Times New Roman" w:hint="default"/>
          <w:sz w:val="24"/>
          <w:szCs w:val="24"/>
          <w:rtl w:val="0"/>
          <w:lang w:val="pt-PT"/>
        </w:rPr>
        <w:t>í</w:t>
      </w:r>
      <w:r>
        <w:rPr>
          <w:rFonts w:ascii="Times New Roman" w:hAnsi="Times New Roman"/>
          <w:sz w:val="24"/>
          <w:szCs w:val="24"/>
          <w:rtl w:val="0"/>
          <w:lang w:val="pt-PT"/>
        </w:rPr>
        <w:t>ses subdesenvolvidos, uma vez que excluem a popula</w:t>
      </w:r>
      <w:r>
        <w:rPr>
          <w:rFonts w:ascii="Times New Roman" w:hAnsi="Times New Roman" w:hint="default"/>
          <w:sz w:val="24"/>
          <w:szCs w:val="24"/>
          <w:rtl w:val="0"/>
          <w:lang w:val="pt-PT"/>
        </w:rPr>
        <w:t>çã</w:t>
      </w:r>
      <w:r>
        <w:rPr>
          <w:rFonts w:ascii="Times New Roman" w:hAnsi="Times New Roman"/>
          <w:sz w:val="24"/>
          <w:szCs w:val="24"/>
          <w:rtl w:val="0"/>
          <w:lang w:val="pt-PT"/>
        </w:rPr>
        <w:t>o desprivilegiada do acesso a medicamentos b</w:t>
      </w:r>
      <w:r>
        <w:rPr>
          <w:rFonts w:ascii="Times New Roman" w:hAnsi="Times New Roman" w:hint="default"/>
          <w:sz w:val="24"/>
          <w:szCs w:val="24"/>
          <w:rtl w:val="0"/>
          <w:lang w:val="pt-PT"/>
        </w:rPr>
        <w:t>á</w:t>
      </w:r>
      <w:r>
        <w:rPr>
          <w:rFonts w:ascii="Times New Roman" w:hAnsi="Times New Roman"/>
          <w:sz w:val="24"/>
          <w:szCs w:val="24"/>
          <w:rtl w:val="0"/>
          <w:lang w:val="pt-PT"/>
        </w:rPr>
        <w:t>sicos.  Isso se promove com o protecionismo exercido atrav</w:t>
      </w:r>
      <w:r>
        <w:rPr>
          <w:rFonts w:ascii="Times New Roman" w:hAnsi="Times New Roman" w:hint="default"/>
          <w:sz w:val="24"/>
          <w:szCs w:val="24"/>
          <w:rtl w:val="0"/>
          <w:lang w:val="pt-PT"/>
        </w:rPr>
        <w:t>é</w:t>
      </w:r>
      <w:r>
        <w:rPr>
          <w:rFonts w:ascii="Times New Roman" w:hAnsi="Times New Roman"/>
          <w:sz w:val="24"/>
          <w:szCs w:val="24"/>
          <w:rtl w:val="0"/>
          <w:lang w:val="pt-PT"/>
        </w:rPr>
        <w:t>s das regras de propriedade intelectual, moldadas de modo favoravel aos pa</w:t>
      </w:r>
      <w:r>
        <w:rPr>
          <w:rFonts w:ascii="Times New Roman" w:hAnsi="Times New Roman" w:hint="default"/>
          <w:sz w:val="24"/>
          <w:szCs w:val="24"/>
          <w:rtl w:val="0"/>
          <w:lang w:val="pt-PT"/>
        </w:rPr>
        <w:t>í</w:t>
      </w:r>
      <w:r>
        <w:rPr>
          <w:rFonts w:ascii="Times New Roman" w:hAnsi="Times New Roman"/>
          <w:sz w:val="24"/>
          <w:szCs w:val="24"/>
          <w:rtl w:val="0"/>
          <w:lang w:val="pt-PT"/>
        </w:rPr>
        <w:t>ses desenvolvidos (que coordenam as institui</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compartilhadas).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Portanto, a fundamenta</w:t>
      </w:r>
      <w:r>
        <w:rPr>
          <w:rFonts w:ascii="Times New Roman" w:hAnsi="Times New Roman" w:hint="default"/>
          <w:sz w:val="24"/>
          <w:szCs w:val="24"/>
          <w:rtl w:val="0"/>
          <w:lang w:val="pt-PT"/>
        </w:rPr>
        <w:t>çã</w:t>
      </w:r>
      <w:r>
        <w:rPr>
          <w:rFonts w:ascii="Times New Roman" w:hAnsi="Times New Roman"/>
          <w:sz w:val="24"/>
          <w:szCs w:val="24"/>
          <w:rtl w:val="0"/>
          <w:lang w:val="pt-PT"/>
        </w:rPr>
        <w:t>o de Thomas Pogge quanto as causas da pobreza, de fato, miram a constru</w:t>
      </w:r>
      <w:r>
        <w:rPr>
          <w:rFonts w:ascii="Times New Roman" w:hAnsi="Times New Roman" w:hint="default"/>
          <w:sz w:val="24"/>
          <w:szCs w:val="24"/>
          <w:rtl w:val="0"/>
          <w:lang w:val="pt-PT"/>
        </w:rPr>
        <w:t>çã</w:t>
      </w:r>
      <w:r>
        <w:rPr>
          <w:rFonts w:ascii="Times New Roman" w:hAnsi="Times New Roman"/>
          <w:sz w:val="24"/>
          <w:szCs w:val="24"/>
          <w:rtl w:val="0"/>
          <w:lang w:val="pt-PT"/>
        </w:rPr>
        <w:t>o das caracter</w:t>
      </w:r>
      <w:r>
        <w:rPr>
          <w:rFonts w:ascii="Times New Roman" w:hAnsi="Times New Roman" w:hint="default"/>
          <w:sz w:val="24"/>
          <w:szCs w:val="24"/>
          <w:rtl w:val="0"/>
          <w:lang w:val="pt-PT"/>
        </w:rPr>
        <w:t>í</w:t>
      </w:r>
      <w:r>
        <w:rPr>
          <w:rFonts w:ascii="Times New Roman" w:hAnsi="Times New Roman"/>
          <w:sz w:val="24"/>
          <w:szCs w:val="24"/>
          <w:rtl w:val="0"/>
          <w:lang w:val="pt-PT"/>
        </w:rPr>
        <w:t>sticas de uma ordem global e como ela estimula as diversas ordens locais a fomentarem a pobreza. Em outras palavras, Pogge demonstra que h</w:t>
      </w:r>
      <w:r>
        <w:rPr>
          <w:rFonts w:ascii="Times New Roman" w:hAnsi="Times New Roman" w:hint="default"/>
          <w:sz w:val="24"/>
          <w:szCs w:val="24"/>
          <w:rtl w:val="0"/>
          <w:lang w:val="pt-PT"/>
        </w:rPr>
        <w:t xml:space="preserve">á </w:t>
      </w:r>
      <w:r>
        <w:rPr>
          <w:rFonts w:ascii="Times New Roman" w:hAnsi="Times New Roman"/>
          <w:sz w:val="24"/>
          <w:szCs w:val="24"/>
          <w:rtl w:val="0"/>
          <w:lang w:val="pt-PT"/>
        </w:rPr>
        <w:t>uma conex</w:t>
      </w:r>
      <w:r>
        <w:rPr>
          <w:rFonts w:ascii="Times New Roman" w:hAnsi="Times New Roman" w:hint="default"/>
          <w:sz w:val="24"/>
          <w:szCs w:val="24"/>
          <w:rtl w:val="0"/>
          <w:lang w:val="pt-PT"/>
        </w:rPr>
        <w:t>ã</w:t>
      </w:r>
      <w:r>
        <w:rPr>
          <w:rFonts w:ascii="Times New Roman" w:hAnsi="Times New Roman"/>
          <w:sz w:val="24"/>
          <w:szCs w:val="24"/>
          <w:rtl w:val="0"/>
          <w:lang w:val="pt-PT"/>
        </w:rPr>
        <w:t>o causal entre a ordem interacional (atrav</w:t>
      </w:r>
      <w:r>
        <w:rPr>
          <w:rFonts w:ascii="Times New Roman" w:hAnsi="Times New Roman" w:hint="default"/>
          <w:sz w:val="24"/>
          <w:szCs w:val="24"/>
          <w:rtl w:val="0"/>
          <w:lang w:val="pt-PT"/>
        </w:rPr>
        <w:t>é</w:t>
      </w:r>
      <w:r>
        <w:rPr>
          <w:rFonts w:ascii="Times New Roman" w:hAnsi="Times New Roman"/>
          <w:sz w:val="24"/>
          <w:szCs w:val="24"/>
          <w:rtl w:val="0"/>
          <w:lang w:val="pt-PT"/>
        </w:rPr>
        <w:t>s dos tratados e pol</w:t>
      </w:r>
      <w:r>
        <w:rPr>
          <w:rFonts w:ascii="Times New Roman" w:hAnsi="Times New Roman" w:hint="default"/>
          <w:sz w:val="24"/>
          <w:szCs w:val="24"/>
          <w:rtl w:val="0"/>
          <w:lang w:val="pt-PT"/>
        </w:rPr>
        <w:t>í</w:t>
      </w:r>
      <w:r>
        <w:rPr>
          <w:rFonts w:ascii="Times New Roman" w:hAnsi="Times New Roman"/>
          <w:sz w:val="24"/>
          <w:szCs w:val="24"/>
          <w:rtl w:val="0"/>
          <w:lang w:val="pt-PT"/>
        </w:rPr>
        <w:t>ticas internacionais) e a condi</w:t>
      </w:r>
      <w:r>
        <w:rPr>
          <w:rFonts w:ascii="Times New Roman" w:hAnsi="Times New Roman" w:hint="default"/>
          <w:sz w:val="24"/>
          <w:szCs w:val="24"/>
          <w:rtl w:val="0"/>
          <w:lang w:val="pt-PT"/>
        </w:rPr>
        <w:t>çã</w:t>
      </w:r>
      <w:r>
        <w:rPr>
          <w:rFonts w:ascii="Times New Roman" w:hAnsi="Times New Roman"/>
          <w:sz w:val="24"/>
          <w:szCs w:val="24"/>
          <w:rtl w:val="0"/>
          <w:lang w:val="fr-FR"/>
        </w:rPr>
        <w:t>o miser</w:t>
      </w:r>
      <w:r>
        <w:rPr>
          <w:rFonts w:ascii="Times New Roman" w:hAnsi="Times New Roman" w:hint="default"/>
          <w:sz w:val="24"/>
          <w:szCs w:val="24"/>
          <w:rtl w:val="0"/>
          <w:lang w:val="pt-PT"/>
        </w:rPr>
        <w:t>á</w:t>
      </w:r>
      <w:r>
        <w:rPr>
          <w:rFonts w:ascii="Times New Roman" w:hAnsi="Times New Roman"/>
          <w:sz w:val="24"/>
          <w:szCs w:val="24"/>
          <w:rtl w:val="0"/>
          <w:lang w:val="pt-PT"/>
        </w:rPr>
        <w:t>vel de milh</w:t>
      </w:r>
      <w:r>
        <w:rPr>
          <w:rFonts w:ascii="Times New Roman" w:hAnsi="Times New Roman" w:hint="default"/>
          <w:sz w:val="24"/>
          <w:szCs w:val="24"/>
          <w:rtl w:val="0"/>
          <w:lang w:val="pt-PT"/>
        </w:rPr>
        <w:t>õ</w:t>
      </w:r>
      <w:r>
        <w:rPr>
          <w:rFonts w:ascii="Times New Roman" w:hAnsi="Times New Roman"/>
          <w:sz w:val="24"/>
          <w:szCs w:val="24"/>
          <w:rtl w:val="0"/>
          <w:lang w:val="pt-PT"/>
        </w:rPr>
        <w:t>es de pessoas em todo mundo. Isso servir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para fortalecer a tese do autor de que a boa parte da pobreza global poder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 xml:space="preserve">ser resolvida atacando essa </w:t>
      </w:r>
      <w:r>
        <w:rPr>
          <w:rFonts w:ascii="Times New Roman" w:hAnsi="Times New Roman" w:hint="default"/>
          <w:sz w:val="24"/>
          <w:szCs w:val="24"/>
          <w:rtl w:val="0"/>
          <w:lang w:val="pt-PT"/>
        </w:rPr>
        <w:t>ú</w:t>
      </w:r>
      <w:r>
        <w:rPr>
          <w:rFonts w:ascii="Times New Roman" w:hAnsi="Times New Roman"/>
          <w:sz w:val="24"/>
          <w:szCs w:val="24"/>
          <w:rtl w:val="0"/>
          <w:lang w:val="pt-PT"/>
        </w:rPr>
        <w:t xml:space="preserve">nica estrutura </w:t>
      </w:r>
      <w:r>
        <w:rPr>
          <w:rFonts w:ascii="Times New Roman" w:hAnsi="Times New Roman" w:hint="default"/>
          <w:sz w:val="24"/>
          <w:szCs w:val="24"/>
          <w:rtl w:val="0"/>
          <w:lang w:val="pt-PT"/>
        </w:rPr>
        <w:t xml:space="preserve">– </w:t>
      </w:r>
      <w:r>
        <w:rPr>
          <w:rFonts w:ascii="Times New Roman" w:hAnsi="Times New Roman"/>
          <w:i w:val="1"/>
          <w:iCs w:val="1"/>
          <w:sz w:val="24"/>
          <w:szCs w:val="24"/>
          <w:rtl w:val="0"/>
          <w:lang w:val="pt-PT"/>
        </w:rPr>
        <w:t>a ordem global.</w:t>
      </w:r>
      <w:r>
        <w:rPr>
          <w:rFonts w:ascii="Times New Roman" w:hAnsi="Times New Roman"/>
          <w:sz w:val="24"/>
          <w:szCs w:val="24"/>
          <w:rtl w:val="0"/>
        </w:rPr>
        <w:t xml:space="preserve">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pt-PT"/>
        </w:rPr>
        <w:t>Os contornos fundamentais da Tese Forte de Thomas Pogge</w:t>
      </w:r>
    </w:p>
    <w:p>
      <w:pPr>
        <w:pStyle w:val="Corpo"/>
        <w:spacing w:after="0" w:line="360" w:lineRule="auto"/>
        <w:jc w:val="both"/>
        <w:rPr>
          <w:rFonts w:ascii="Times New Roman" w:cs="Times New Roman" w:hAnsi="Times New Roman" w:eastAsia="Times New Roman"/>
          <w:b w:val="1"/>
          <w:bCs w:val="1"/>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b w:val="1"/>
          <w:bCs w:val="1"/>
          <w:sz w:val="24"/>
          <w:szCs w:val="24"/>
          <w:rtl w:val="0"/>
        </w:rPr>
        <w:t xml:space="preserve"> </w:t>
      </w:r>
      <w:r>
        <w:rPr>
          <w:rFonts w:ascii="Times New Roman" w:hAnsi="Times New Roman"/>
          <w:sz w:val="24"/>
          <w:szCs w:val="24"/>
          <w:rtl w:val="0"/>
          <w:lang w:val="pt-PT"/>
        </w:rPr>
        <w:t>O pensamento de Thomas Pogge parte de um princ</w:t>
      </w:r>
      <w:r>
        <w:rPr>
          <w:rFonts w:ascii="Times New Roman" w:hAnsi="Times New Roman" w:hint="default"/>
          <w:sz w:val="24"/>
          <w:szCs w:val="24"/>
          <w:rtl w:val="0"/>
          <w:lang w:val="pt-PT"/>
        </w:rPr>
        <w:t>í</w:t>
      </w:r>
      <w:r>
        <w:rPr>
          <w:rFonts w:ascii="Times New Roman" w:hAnsi="Times New Roman"/>
          <w:sz w:val="24"/>
          <w:szCs w:val="24"/>
          <w:rtl w:val="0"/>
        </w:rPr>
        <w:t>pio b</w:t>
      </w:r>
      <w:r>
        <w:rPr>
          <w:rFonts w:ascii="Times New Roman" w:hAnsi="Times New Roman" w:hint="default"/>
          <w:sz w:val="24"/>
          <w:szCs w:val="24"/>
          <w:rtl w:val="0"/>
          <w:lang w:val="pt-PT"/>
        </w:rPr>
        <w:t>á</w:t>
      </w:r>
      <w:r>
        <w:rPr>
          <w:rFonts w:ascii="Times New Roman" w:hAnsi="Times New Roman"/>
          <w:sz w:val="24"/>
          <w:szCs w:val="24"/>
          <w:rtl w:val="0"/>
          <w:lang w:val="it-IT"/>
        </w:rPr>
        <w:t>sico: a mis</w:t>
      </w:r>
      <w:r>
        <w:rPr>
          <w:rFonts w:ascii="Times New Roman" w:hAnsi="Times New Roman" w:hint="default"/>
          <w:sz w:val="24"/>
          <w:szCs w:val="24"/>
          <w:rtl w:val="0"/>
          <w:lang w:val="pt-PT"/>
        </w:rPr>
        <w:t>é</w:t>
      </w:r>
      <w:r>
        <w:rPr>
          <w:rFonts w:ascii="Times New Roman" w:hAnsi="Times New Roman"/>
          <w:sz w:val="24"/>
          <w:szCs w:val="24"/>
          <w:rtl w:val="0"/>
          <w:lang w:val="pt-PT"/>
        </w:rPr>
        <w:t>ria, a desigualdade radical, juntamente com as mortes delas decorrentes poderiam ser evitadas se a ordem global fosse desenhada de outro modo (SANTOS, 2013, p. 98).  Esse princ</w:t>
      </w:r>
      <w:r>
        <w:rPr>
          <w:rFonts w:ascii="Times New Roman" w:hAnsi="Times New Roman" w:hint="default"/>
          <w:sz w:val="24"/>
          <w:szCs w:val="24"/>
          <w:rtl w:val="0"/>
          <w:lang w:val="pt-PT"/>
        </w:rPr>
        <w:t>í</w:t>
      </w:r>
      <w:r>
        <w:rPr>
          <w:rFonts w:ascii="Times New Roman" w:hAnsi="Times New Roman"/>
          <w:sz w:val="24"/>
          <w:szCs w:val="24"/>
          <w:rtl w:val="0"/>
          <w:lang w:val="pt-PT"/>
        </w:rPr>
        <w:t xml:space="preserve">pio embasa aquilo que Joshua Cohen (2010, p. 18) denomina como a Tese Forte de Thomas Pogge: </w:t>
      </w:r>
      <w:r>
        <w:rPr>
          <w:rFonts w:ascii="Times New Roman" w:hAnsi="Times New Roman" w:hint="default"/>
          <w:sz w:val="24"/>
          <w:szCs w:val="24"/>
          <w:rtl w:val="0"/>
          <w:lang w:val="pt-PT"/>
        </w:rPr>
        <w:t>“</w:t>
      </w:r>
      <w:r>
        <w:rPr>
          <w:rFonts w:ascii="Times New Roman" w:hAnsi="Times New Roman"/>
          <w:sz w:val="24"/>
          <w:szCs w:val="24"/>
          <w:rtl w:val="0"/>
          <w:lang w:val="pt-PT"/>
        </w:rPr>
        <w:t>a maior parte do problema da pobreza poderia ser eliminada por meio de pequenas modifica</w:t>
      </w:r>
      <w:r>
        <w:rPr>
          <w:rFonts w:ascii="Times New Roman" w:hAnsi="Times New Roman" w:hint="default"/>
          <w:sz w:val="24"/>
          <w:szCs w:val="24"/>
          <w:rtl w:val="0"/>
          <w:lang w:val="pt-PT"/>
        </w:rPr>
        <w:t>çõ</w:t>
      </w:r>
      <w:r>
        <w:rPr>
          <w:rFonts w:ascii="Times New Roman" w:hAnsi="Times New Roman"/>
          <w:sz w:val="24"/>
          <w:szCs w:val="24"/>
          <w:rtl w:val="0"/>
          <w:lang w:val="pt-PT"/>
        </w:rPr>
        <w:t>es na ordem global que acarretariam no m</w:t>
      </w:r>
      <w:r>
        <w:rPr>
          <w:rFonts w:ascii="Times New Roman" w:hAnsi="Times New Roman" w:hint="default"/>
          <w:sz w:val="24"/>
          <w:szCs w:val="24"/>
          <w:rtl w:val="0"/>
          <w:lang w:val="pt-PT"/>
        </w:rPr>
        <w:t>á</w:t>
      </w:r>
      <w:r>
        <w:rPr>
          <w:rFonts w:ascii="Times New Roman" w:hAnsi="Times New Roman"/>
          <w:sz w:val="24"/>
          <w:szCs w:val="24"/>
          <w:rtl w:val="0"/>
          <w:lang w:val="pt-PT"/>
        </w:rPr>
        <w:t>ximo pequenas redu</w:t>
      </w:r>
      <w:r>
        <w:rPr>
          <w:rFonts w:ascii="Times New Roman" w:hAnsi="Times New Roman" w:hint="default"/>
          <w:sz w:val="24"/>
          <w:szCs w:val="24"/>
          <w:rtl w:val="0"/>
          <w:lang w:val="pt-PT"/>
        </w:rPr>
        <w:t>çõ</w:t>
      </w:r>
      <w:r>
        <w:rPr>
          <w:rFonts w:ascii="Times New Roman" w:hAnsi="Times New Roman"/>
          <w:sz w:val="24"/>
          <w:szCs w:val="24"/>
          <w:rtl w:val="0"/>
          <w:lang w:val="pt-PT"/>
        </w:rPr>
        <w:t>es na renda dos abastados</w:t>
      </w:r>
      <w:r>
        <w:rPr>
          <w:rFonts w:ascii="Times New Roman" w:hAnsi="Times New Roman" w:hint="default"/>
          <w:sz w:val="24"/>
          <w:szCs w:val="24"/>
          <w:rtl w:val="0"/>
          <w:lang w:val="pt-PT"/>
        </w:rPr>
        <w:t>”</w:t>
      </w:r>
      <w:r>
        <w:rPr>
          <w:rFonts w:ascii="Times New Roman" w:hAnsi="Times New Roman"/>
          <w:sz w:val="24"/>
          <w:szCs w:val="24"/>
          <w:rtl w:val="0"/>
          <w:lang w:val="pt-PT"/>
        </w:rPr>
        <w:t xml:space="preserve">. Dessa forma,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 xml:space="preserve">imperioso analisar os fundamentos dessa tese.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Como visto, Pogge analisa como a ordem global fomenta a pobreza de modo direto ou influenciando a ordem nacional. Os fatores globais, identifica o autor, moldam a pol</w:t>
      </w:r>
      <w:r>
        <w:rPr>
          <w:rFonts w:ascii="Times New Roman" w:hAnsi="Times New Roman" w:hint="default"/>
          <w:sz w:val="24"/>
          <w:szCs w:val="24"/>
          <w:rtl w:val="0"/>
          <w:lang w:val="pt-PT"/>
        </w:rPr>
        <w:t>í</w:t>
      </w:r>
      <w:r>
        <w:rPr>
          <w:rFonts w:ascii="Times New Roman" w:hAnsi="Times New Roman"/>
          <w:sz w:val="24"/>
          <w:szCs w:val="24"/>
          <w:rtl w:val="0"/>
          <w:lang w:val="pt-PT"/>
        </w:rPr>
        <w:t>tica nacional dos pa</w:t>
      </w:r>
      <w:r>
        <w:rPr>
          <w:rFonts w:ascii="Times New Roman" w:hAnsi="Times New Roman" w:hint="default"/>
          <w:sz w:val="24"/>
          <w:szCs w:val="24"/>
          <w:rtl w:val="0"/>
          <w:lang w:val="pt-PT"/>
        </w:rPr>
        <w:t>í</w:t>
      </w:r>
      <w:r>
        <w:rPr>
          <w:rFonts w:ascii="Times New Roman" w:hAnsi="Times New Roman"/>
          <w:sz w:val="24"/>
          <w:szCs w:val="24"/>
          <w:rtl w:val="0"/>
          <w:lang w:val="pt-PT"/>
        </w:rPr>
        <w:t>ses pobres, os incentivos que esses pa</w:t>
      </w:r>
      <w:r>
        <w:rPr>
          <w:rFonts w:ascii="Times New Roman" w:hAnsi="Times New Roman" w:hint="default"/>
          <w:sz w:val="24"/>
          <w:szCs w:val="24"/>
          <w:rtl w:val="0"/>
          <w:lang w:val="pt-PT"/>
        </w:rPr>
        <w:t>í</w:t>
      </w:r>
      <w:r>
        <w:rPr>
          <w:rFonts w:ascii="Times New Roman" w:hAnsi="Times New Roman"/>
          <w:sz w:val="24"/>
          <w:szCs w:val="24"/>
          <w:rtl w:val="0"/>
          <w:lang w:val="pt-PT"/>
        </w:rPr>
        <w:t>ses podem receber, as op</w:t>
      </w:r>
      <w:r>
        <w:rPr>
          <w:rFonts w:ascii="Times New Roman" w:hAnsi="Times New Roman" w:hint="default"/>
          <w:sz w:val="24"/>
          <w:szCs w:val="24"/>
          <w:rtl w:val="0"/>
          <w:lang w:val="pt-PT"/>
        </w:rPr>
        <w:t>çõ</w:t>
      </w:r>
      <w:r>
        <w:rPr>
          <w:rFonts w:ascii="Times New Roman" w:hAnsi="Times New Roman"/>
          <w:sz w:val="24"/>
          <w:szCs w:val="24"/>
          <w:rtl w:val="0"/>
          <w:lang w:val="es-ES_tradnl"/>
        </w:rPr>
        <w:t>es que ser</w:t>
      </w:r>
      <w:r>
        <w:rPr>
          <w:rFonts w:ascii="Times New Roman" w:hAnsi="Times New Roman" w:hint="default"/>
          <w:sz w:val="24"/>
          <w:szCs w:val="24"/>
          <w:rtl w:val="0"/>
          <w:lang w:val="pt-PT"/>
        </w:rPr>
        <w:t>ã</w:t>
      </w:r>
      <w:r>
        <w:rPr>
          <w:rFonts w:ascii="Times New Roman" w:hAnsi="Times New Roman"/>
          <w:sz w:val="24"/>
          <w:szCs w:val="24"/>
          <w:rtl w:val="0"/>
          <w:lang w:val="pt-PT"/>
        </w:rPr>
        <w:t>o ofertadas a seu povo e o impacto ocasionado pela implementa</w:t>
      </w:r>
      <w:r>
        <w:rPr>
          <w:rFonts w:ascii="Times New Roman" w:hAnsi="Times New Roman" w:hint="default"/>
          <w:sz w:val="24"/>
          <w:szCs w:val="24"/>
          <w:rtl w:val="0"/>
          <w:lang w:val="pt-PT"/>
        </w:rPr>
        <w:t>çã</w:t>
      </w:r>
      <w:r>
        <w:rPr>
          <w:rFonts w:ascii="Times New Roman" w:hAnsi="Times New Roman"/>
          <w:sz w:val="24"/>
          <w:szCs w:val="24"/>
          <w:rtl w:val="0"/>
          <w:lang w:val="pt-PT"/>
        </w:rPr>
        <w:t>o de qualquer op</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Uma vez que esses efeitos decorrem de uma </w:t>
      </w:r>
      <w:r>
        <w:rPr>
          <w:rFonts w:ascii="Times New Roman" w:hAnsi="Times New Roman" w:hint="default"/>
          <w:sz w:val="24"/>
          <w:szCs w:val="24"/>
          <w:rtl w:val="0"/>
          <w:lang w:val="pt-PT"/>
        </w:rPr>
        <w:t>ú</w:t>
      </w:r>
      <w:r>
        <w:rPr>
          <w:rFonts w:ascii="Times New Roman" w:hAnsi="Times New Roman"/>
          <w:sz w:val="24"/>
          <w:szCs w:val="24"/>
          <w:rtl w:val="0"/>
          <w:lang w:val="pt-PT"/>
        </w:rPr>
        <w:t xml:space="preserve">nica fonte </w:t>
      </w:r>
      <w:r>
        <w:rPr>
          <w:rFonts w:ascii="Times New Roman" w:hAnsi="Times New Roman" w:hint="default"/>
          <w:sz w:val="24"/>
          <w:szCs w:val="24"/>
          <w:rtl w:val="0"/>
          <w:lang w:val="pt-PT"/>
        </w:rPr>
        <w:t xml:space="preserve">– </w:t>
      </w:r>
      <w:r>
        <w:rPr>
          <w:rFonts w:ascii="Times New Roman" w:hAnsi="Times New Roman"/>
          <w:sz w:val="24"/>
          <w:szCs w:val="24"/>
          <w:rtl w:val="0"/>
        </w:rPr>
        <w:t xml:space="preserve">a </w:t>
      </w:r>
      <w:r>
        <w:rPr>
          <w:rFonts w:ascii="Times New Roman" w:hAnsi="Times New Roman"/>
          <w:i w:val="1"/>
          <w:iCs w:val="1"/>
          <w:sz w:val="24"/>
          <w:szCs w:val="24"/>
          <w:rtl w:val="0"/>
          <w:lang w:val="pt-PT"/>
        </w:rPr>
        <w:t xml:space="preserve">ordem global </w:t>
      </w:r>
      <w:r>
        <w:rPr>
          <w:rFonts w:ascii="Times New Roman" w:hAnsi="Times New Roman" w:hint="default"/>
          <w:i w:val="1"/>
          <w:iCs w:val="1"/>
          <w:sz w:val="24"/>
          <w:szCs w:val="24"/>
          <w:rtl w:val="0"/>
          <w:lang w:val="pt-PT"/>
        </w:rPr>
        <w:t xml:space="preserve">– </w:t>
      </w:r>
      <w:r>
        <w:rPr>
          <w:rFonts w:ascii="Times New Roman" w:hAnsi="Times New Roman"/>
          <w:sz w:val="24"/>
          <w:szCs w:val="24"/>
          <w:rtl w:val="0"/>
          <w:lang w:val="pt-PT"/>
        </w:rPr>
        <w:t xml:space="preserve">Pogge deduz a viabilidade de sua reforma. </w:t>
      </w:r>
    </w:p>
    <w:p>
      <w:pPr>
        <w:pStyle w:val="Corpo"/>
        <w:spacing w:after="0" w:line="360" w:lineRule="auto"/>
        <w:jc w:val="both"/>
        <w:rPr>
          <w:rFonts w:ascii="Times New Roman" w:cs="Times New Roman" w:hAnsi="Times New Roman" w:eastAsia="Times New Roman"/>
          <w:sz w:val="24"/>
          <w:szCs w:val="24"/>
        </w:rPr>
      </w:pPr>
    </w:p>
    <w:p>
      <w:pPr>
        <w:pStyle w:val="Corpo"/>
        <w:spacing w:after="0" w:line="240" w:lineRule="auto"/>
        <w:ind w:left="2268" w:firstLine="0"/>
        <w:jc w:val="both"/>
        <w:rPr>
          <w:rFonts w:ascii="Times New Roman" w:cs="Times New Roman" w:hAnsi="Times New Roman" w:eastAsia="Times New Roman"/>
          <w:sz w:val="20"/>
          <w:szCs w:val="20"/>
        </w:rPr>
      </w:pPr>
      <w:r>
        <w:rPr>
          <w:rFonts w:ascii="Times New Roman" w:hAnsi="Times New Roman"/>
          <w:sz w:val="20"/>
          <w:szCs w:val="20"/>
          <w:rtl w:val="0"/>
          <w:lang w:val="pt-PT"/>
        </w:rPr>
        <w:t>Os fatores globais s</w:t>
      </w:r>
      <w:r>
        <w:rPr>
          <w:rFonts w:ascii="Times New Roman" w:hAnsi="Times New Roman" w:hint="default"/>
          <w:sz w:val="20"/>
          <w:szCs w:val="20"/>
          <w:rtl w:val="0"/>
          <w:lang w:val="pt-PT"/>
        </w:rPr>
        <w:t>ã</w:t>
      </w:r>
      <w:r>
        <w:rPr>
          <w:rFonts w:ascii="Times New Roman" w:hAnsi="Times New Roman"/>
          <w:sz w:val="20"/>
          <w:szCs w:val="20"/>
          <w:rtl w:val="0"/>
          <w:lang w:val="pt-PT"/>
        </w:rPr>
        <w:t>o muito importantes para explicar a atual mis</w:t>
      </w:r>
      <w:r>
        <w:rPr>
          <w:rFonts w:ascii="Times New Roman" w:hAnsi="Times New Roman" w:hint="default"/>
          <w:sz w:val="20"/>
          <w:szCs w:val="20"/>
          <w:rtl w:val="0"/>
          <w:lang w:val="pt-PT"/>
        </w:rPr>
        <w:t>é</w:t>
      </w:r>
      <w:r>
        <w:rPr>
          <w:rFonts w:ascii="Times New Roman" w:hAnsi="Times New Roman"/>
          <w:sz w:val="20"/>
          <w:szCs w:val="20"/>
          <w:rtl w:val="0"/>
          <w:lang w:val="pt-PT"/>
        </w:rPr>
        <w:t>ria humana, de quatro maneiras principais. Esses fatores afetam de maneira crucial que tipo de pessoa molda a pol</w:t>
      </w:r>
      <w:r>
        <w:rPr>
          <w:rFonts w:ascii="Times New Roman" w:hAnsi="Times New Roman" w:hint="default"/>
          <w:sz w:val="20"/>
          <w:szCs w:val="20"/>
          <w:rtl w:val="0"/>
          <w:lang w:val="pt-PT"/>
        </w:rPr>
        <w:t>í</w:t>
      </w:r>
      <w:r>
        <w:rPr>
          <w:rFonts w:ascii="Times New Roman" w:hAnsi="Times New Roman"/>
          <w:sz w:val="20"/>
          <w:szCs w:val="20"/>
          <w:rtl w:val="0"/>
          <w:lang w:val="pt-PT"/>
        </w:rPr>
        <w:t>tica nacional nos pa</w:t>
      </w:r>
      <w:r>
        <w:rPr>
          <w:rFonts w:ascii="Times New Roman" w:hAnsi="Times New Roman" w:hint="default"/>
          <w:sz w:val="20"/>
          <w:szCs w:val="20"/>
          <w:rtl w:val="0"/>
          <w:lang w:val="pt-PT"/>
        </w:rPr>
        <w:t>í</w:t>
      </w:r>
      <w:r>
        <w:rPr>
          <w:rFonts w:ascii="Times New Roman" w:hAnsi="Times New Roman"/>
          <w:sz w:val="20"/>
          <w:szCs w:val="20"/>
          <w:rtl w:val="0"/>
          <w:lang w:val="pt-PT"/>
        </w:rPr>
        <w:t>ses pobres, que incentivos essas pessoas enfrentam, que op</w:t>
      </w:r>
      <w:r>
        <w:rPr>
          <w:rFonts w:ascii="Times New Roman" w:hAnsi="Times New Roman" w:hint="default"/>
          <w:sz w:val="20"/>
          <w:szCs w:val="20"/>
          <w:rtl w:val="0"/>
          <w:lang w:val="pt-PT"/>
        </w:rPr>
        <w:t>çõ</w:t>
      </w:r>
      <w:r>
        <w:rPr>
          <w:rFonts w:ascii="Times New Roman" w:hAnsi="Times New Roman"/>
          <w:sz w:val="20"/>
          <w:szCs w:val="20"/>
          <w:rtl w:val="0"/>
          <w:lang w:val="en-US"/>
        </w:rPr>
        <w:t>es t</w:t>
      </w:r>
      <w:r>
        <w:rPr>
          <w:rFonts w:ascii="Times New Roman" w:hAnsi="Times New Roman" w:hint="default"/>
          <w:sz w:val="20"/>
          <w:szCs w:val="20"/>
          <w:rtl w:val="0"/>
          <w:lang w:val="pt-PT"/>
        </w:rPr>
        <w:t>ê</w:t>
      </w:r>
      <w:r>
        <w:rPr>
          <w:rFonts w:ascii="Times New Roman" w:hAnsi="Times New Roman"/>
          <w:sz w:val="20"/>
          <w:szCs w:val="20"/>
          <w:rtl w:val="0"/>
          <w:lang w:val="pt-PT"/>
        </w:rPr>
        <w:t>m e que impacto a implementa</w:t>
      </w:r>
      <w:r>
        <w:rPr>
          <w:rFonts w:ascii="Times New Roman" w:hAnsi="Times New Roman" w:hint="default"/>
          <w:sz w:val="20"/>
          <w:szCs w:val="20"/>
          <w:rtl w:val="0"/>
          <w:lang w:val="pt-PT"/>
        </w:rPr>
        <w:t>çã</w:t>
      </w:r>
      <w:r>
        <w:rPr>
          <w:rFonts w:ascii="Times New Roman" w:hAnsi="Times New Roman"/>
          <w:sz w:val="20"/>
          <w:szCs w:val="20"/>
          <w:rtl w:val="0"/>
          <w:lang w:val="pt-PT"/>
        </w:rPr>
        <w:t>o de qualquer uma de suas op</w:t>
      </w:r>
      <w:r>
        <w:rPr>
          <w:rFonts w:ascii="Times New Roman" w:hAnsi="Times New Roman" w:hint="default"/>
          <w:sz w:val="20"/>
          <w:szCs w:val="20"/>
          <w:rtl w:val="0"/>
          <w:lang w:val="pt-PT"/>
        </w:rPr>
        <w:t>çõ</w:t>
      </w:r>
      <w:r>
        <w:rPr>
          <w:rFonts w:ascii="Times New Roman" w:hAnsi="Times New Roman"/>
          <w:sz w:val="20"/>
          <w:szCs w:val="20"/>
          <w:rtl w:val="0"/>
          <w:lang w:val="pt-PT"/>
        </w:rPr>
        <w:t>es teria sobre a pobreza dom</w:t>
      </w:r>
      <w:r>
        <w:rPr>
          <w:rFonts w:ascii="Times New Roman" w:hAnsi="Times New Roman" w:hint="default"/>
          <w:sz w:val="20"/>
          <w:szCs w:val="20"/>
          <w:rtl w:val="0"/>
          <w:lang w:val="pt-PT"/>
        </w:rPr>
        <w:t>é</w:t>
      </w:r>
      <w:r>
        <w:rPr>
          <w:rFonts w:ascii="Times New Roman" w:hAnsi="Times New Roman"/>
          <w:sz w:val="20"/>
          <w:szCs w:val="20"/>
          <w:rtl w:val="0"/>
          <w:lang w:val="pt-PT"/>
        </w:rPr>
        <w:t>stica e o cumprimento dos direitos humanos. As pol</w:t>
      </w:r>
      <w:r>
        <w:rPr>
          <w:rFonts w:ascii="Times New Roman" w:hAnsi="Times New Roman" w:hint="default"/>
          <w:sz w:val="20"/>
          <w:szCs w:val="20"/>
          <w:rtl w:val="0"/>
          <w:lang w:val="pt-PT"/>
        </w:rPr>
        <w:t>í</w:t>
      </w:r>
      <w:r>
        <w:rPr>
          <w:rFonts w:ascii="Times New Roman" w:hAnsi="Times New Roman"/>
          <w:sz w:val="20"/>
          <w:szCs w:val="20"/>
          <w:rtl w:val="0"/>
          <w:lang w:val="pt-PT"/>
        </w:rPr>
        <w:t>ticas atuais dos pa</w:t>
      </w:r>
      <w:r>
        <w:rPr>
          <w:rFonts w:ascii="Times New Roman" w:hAnsi="Times New Roman" w:hint="default"/>
          <w:sz w:val="20"/>
          <w:szCs w:val="20"/>
          <w:rtl w:val="0"/>
          <w:lang w:val="pt-PT"/>
        </w:rPr>
        <w:t>í</w:t>
      </w:r>
      <w:r>
        <w:rPr>
          <w:rFonts w:ascii="Times New Roman" w:hAnsi="Times New Roman"/>
          <w:sz w:val="20"/>
          <w:szCs w:val="20"/>
          <w:rtl w:val="0"/>
          <w:lang w:val="pt-PT"/>
        </w:rPr>
        <w:t>ses ricos e a ordem global que imp</w:t>
      </w:r>
      <w:r>
        <w:rPr>
          <w:rFonts w:ascii="Times New Roman" w:hAnsi="Times New Roman" w:hint="default"/>
          <w:sz w:val="20"/>
          <w:szCs w:val="20"/>
          <w:rtl w:val="0"/>
          <w:lang w:val="pt-PT"/>
        </w:rPr>
        <w:t>õ</w:t>
      </w:r>
      <w:r>
        <w:rPr>
          <w:rFonts w:ascii="Times New Roman" w:hAnsi="Times New Roman"/>
          <w:sz w:val="20"/>
          <w:szCs w:val="20"/>
          <w:rtl w:val="0"/>
          <w:lang w:val="pt-PT"/>
        </w:rPr>
        <w:t>em contribuem grandemente para a pobreza e os direitos humanos n</w:t>
      </w:r>
      <w:r>
        <w:rPr>
          <w:rFonts w:ascii="Times New Roman" w:hAnsi="Times New Roman" w:hint="default"/>
          <w:sz w:val="20"/>
          <w:szCs w:val="20"/>
          <w:rtl w:val="0"/>
          <w:lang w:val="pt-PT"/>
        </w:rPr>
        <w:t>ã</w:t>
      </w:r>
      <w:r>
        <w:rPr>
          <w:rFonts w:ascii="Times New Roman" w:hAnsi="Times New Roman"/>
          <w:sz w:val="20"/>
          <w:szCs w:val="20"/>
          <w:rtl w:val="0"/>
          <w:lang w:val="pt-PT"/>
        </w:rPr>
        <w:t>o cumpridos nos pa</w:t>
      </w:r>
      <w:r>
        <w:rPr>
          <w:rFonts w:ascii="Times New Roman" w:hAnsi="Times New Roman" w:hint="default"/>
          <w:sz w:val="20"/>
          <w:szCs w:val="20"/>
          <w:rtl w:val="0"/>
          <w:lang w:val="pt-PT"/>
        </w:rPr>
        <w:t>í</w:t>
      </w:r>
      <w:r>
        <w:rPr>
          <w:rFonts w:ascii="Times New Roman" w:hAnsi="Times New Roman"/>
          <w:sz w:val="20"/>
          <w:szCs w:val="20"/>
          <w:rtl w:val="0"/>
          <w:lang w:val="pt-PT"/>
        </w:rPr>
        <w:t>ses pobres e, portanto, infligem danos graves e indevidos a muitos. Esses danos poderiam ser drasticamente reduzidos at</w:t>
      </w:r>
      <w:r>
        <w:rPr>
          <w:rFonts w:ascii="Times New Roman" w:hAnsi="Times New Roman" w:hint="default"/>
          <w:sz w:val="20"/>
          <w:szCs w:val="20"/>
          <w:rtl w:val="0"/>
          <w:lang w:val="pt-PT"/>
        </w:rPr>
        <w:t xml:space="preserve">é </w:t>
      </w:r>
      <w:r>
        <w:rPr>
          <w:rFonts w:ascii="Times New Roman" w:hAnsi="Times New Roman"/>
          <w:sz w:val="20"/>
          <w:szCs w:val="20"/>
          <w:rtl w:val="0"/>
          <w:lang w:val="pt-PT"/>
        </w:rPr>
        <w:t>mesmo por meio de reformas internacionais relativamente menores</w:t>
      </w:r>
      <w:r>
        <w:rPr>
          <w:rFonts w:ascii="Times New Roman" w:cs="Times New Roman" w:hAnsi="Times New Roman" w:eastAsia="Times New Roman"/>
          <w:sz w:val="20"/>
          <w:szCs w:val="20"/>
          <w:vertAlign w:val="superscript"/>
        </w:rPr>
        <w:footnoteReference w:id="7"/>
      </w:r>
      <w:r>
        <w:rPr>
          <w:rFonts w:ascii="Times New Roman" w:hAnsi="Times New Roman"/>
          <w:sz w:val="20"/>
          <w:szCs w:val="20"/>
          <w:rtl w:val="0"/>
          <w:lang w:val="pt-PT"/>
        </w:rPr>
        <w:t xml:space="preserve"> (POGGE, 2008, p. 150).</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A viabilidade tamb</w:t>
      </w:r>
      <w:r>
        <w:rPr>
          <w:rFonts w:ascii="Times New Roman" w:hAnsi="Times New Roman" w:hint="default"/>
          <w:sz w:val="24"/>
          <w:szCs w:val="24"/>
          <w:rtl w:val="0"/>
          <w:lang w:val="pt-PT"/>
        </w:rPr>
        <w:t>é</w:t>
      </w:r>
      <w:r>
        <w:rPr>
          <w:rFonts w:ascii="Times New Roman" w:hAnsi="Times New Roman"/>
          <w:sz w:val="24"/>
          <w:szCs w:val="24"/>
          <w:rtl w:val="0"/>
          <w:lang w:val="pt-PT"/>
        </w:rPr>
        <w:t>m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relacionada ao fato de que as modifica</w:t>
      </w:r>
      <w:r>
        <w:rPr>
          <w:rFonts w:ascii="Times New Roman" w:hAnsi="Times New Roman" w:hint="default"/>
          <w:sz w:val="24"/>
          <w:szCs w:val="24"/>
          <w:rtl w:val="0"/>
          <w:lang w:val="pt-PT"/>
        </w:rPr>
        <w:t>çõ</w:t>
      </w:r>
      <w:r>
        <w:rPr>
          <w:rFonts w:ascii="Times New Roman" w:hAnsi="Times New Roman"/>
          <w:sz w:val="24"/>
          <w:szCs w:val="24"/>
          <w:rtl w:val="0"/>
          <w:lang w:val="pt-PT"/>
        </w:rPr>
        <w:t>es na ordem global pleiteadas resultariam apenas de pequenas modifica</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no que tange o PIB global e a Renda Familiar Global. Para provar isso, Pogge apresenta qual porcentagem da riqueza mundial produzida nos </w:t>
      </w:r>
      <w:r>
        <w:rPr>
          <w:rFonts w:ascii="Times New Roman" w:hAnsi="Times New Roman" w:hint="default"/>
          <w:sz w:val="24"/>
          <w:szCs w:val="24"/>
          <w:rtl w:val="0"/>
          <w:lang w:val="pt-PT"/>
        </w:rPr>
        <w:t>ú</w:t>
      </w:r>
      <w:r>
        <w:rPr>
          <w:rFonts w:ascii="Times New Roman" w:hAnsi="Times New Roman"/>
          <w:sz w:val="24"/>
          <w:szCs w:val="24"/>
          <w:rtl w:val="0"/>
          <w:lang w:val="pt-PT"/>
        </w:rPr>
        <w:t>ltimos 20 anos teria sido necess</w:t>
      </w:r>
      <w:r>
        <w:rPr>
          <w:rFonts w:ascii="Times New Roman" w:hAnsi="Times New Roman" w:hint="default"/>
          <w:sz w:val="24"/>
          <w:szCs w:val="24"/>
          <w:rtl w:val="0"/>
          <w:lang w:val="pt-PT"/>
        </w:rPr>
        <w:t>á</w:t>
      </w:r>
      <w:r>
        <w:rPr>
          <w:rFonts w:ascii="Times New Roman" w:hAnsi="Times New Roman"/>
          <w:sz w:val="24"/>
          <w:szCs w:val="24"/>
          <w:rtl w:val="0"/>
          <w:lang w:val="es-ES_tradnl"/>
        </w:rPr>
        <w:t>ria para elevar a condi</w:t>
      </w:r>
      <w:r>
        <w:rPr>
          <w:rFonts w:ascii="Times New Roman" w:hAnsi="Times New Roman" w:hint="default"/>
          <w:sz w:val="24"/>
          <w:szCs w:val="24"/>
          <w:rtl w:val="0"/>
          <w:lang w:val="pt-PT"/>
        </w:rPr>
        <w:t>çã</w:t>
      </w:r>
      <w:r>
        <w:rPr>
          <w:rFonts w:ascii="Times New Roman" w:hAnsi="Times New Roman"/>
          <w:sz w:val="24"/>
          <w:szCs w:val="24"/>
          <w:rtl w:val="0"/>
          <w:lang w:val="pt-PT"/>
        </w:rPr>
        <w:t>o socioecon</w:t>
      </w:r>
      <w:r>
        <w:rPr>
          <w:rFonts w:ascii="Times New Roman" w:hAnsi="Times New Roman" w:hint="default"/>
          <w:sz w:val="24"/>
          <w:szCs w:val="24"/>
          <w:rtl w:val="0"/>
          <w:lang w:val="pt-PT"/>
        </w:rPr>
        <w:t>ô</w:t>
      </w:r>
      <w:r>
        <w:rPr>
          <w:rFonts w:ascii="Times New Roman" w:hAnsi="Times New Roman"/>
          <w:sz w:val="24"/>
          <w:szCs w:val="24"/>
          <w:rtl w:val="0"/>
          <w:lang w:val="pt-PT"/>
        </w:rPr>
        <w:t>mica da popula</w:t>
      </w:r>
      <w:r>
        <w:rPr>
          <w:rFonts w:ascii="Times New Roman" w:hAnsi="Times New Roman" w:hint="default"/>
          <w:sz w:val="24"/>
          <w:szCs w:val="24"/>
          <w:rtl w:val="0"/>
          <w:lang w:val="pt-PT"/>
        </w:rPr>
        <w:t>çã</w:t>
      </w:r>
      <w:r>
        <w:rPr>
          <w:rFonts w:ascii="Times New Roman" w:hAnsi="Times New Roman"/>
          <w:sz w:val="24"/>
          <w:szCs w:val="24"/>
          <w:rtl w:val="0"/>
          <w:lang w:val="pt-PT"/>
        </w:rPr>
        <w:t>o que vive atualmente em extrema pobreza para aquela que atende ao artigo 25 da Declara</w:t>
      </w:r>
      <w:r>
        <w:rPr>
          <w:rFonts w:ascii="Times New Roman" w:hAnsi="Times New Roman" w:hint="default"/>
          <w:sz w:val="24"/>
          <w:szCs w:val="24"/>
          <w:rtl w:val="0"/>
          <w:lang w:val="pt-PT"/>
        </w:rPr>
        <w:t>çã</w:t>
      </w:r>
      <w:r>
        <w:rPr>
          <w:rFonts w:ascii="Times New Roman" w:hAnsi="Times New Roman"/>
          <w:sz w:val="24"/>
          <w:szCs w:val="24"/>
          <w:rtl w:val="0"/>
          <w:lang w:val="pt-PT"/>
        </w:rPr>
        <w:t>o Universal de Direitos Humanos</w:t>
      </w:r>
      <w:r>
        <w:rPr>
          <w:rFonts w:ascii="Times New Roman" w:cs="Times New Roman" w:hAnsi="Times New Roman" w:eastAsia="Times New Roman"/>
          <w:sz w:val="24"/>
          <w:szCs w:val="24"/>
          <w:vertAlign w:val="superscript"/>
        </w:rPr>
        <w:footnoteReference w:id="8"/>
      </w:r>
      <w:r>
        <w:rPr>
          <w:rFonts w:ascii="Times New Roman" w:hAnsi="Times New Roman"/>
          <w:sz w:val="24"/>
          <w:szCs w:val="24"/>
          <w:rtl w:val="0"/>
          <w:lang w:val="it-IT"/>
        </w:rPr>
        <w:t xml:space="preserve"> (CARANTI, 2010, p. 47). O d</w:t>
      </w:r>
      <w:r>
        <w:rPr>
          <w:rFonts w:ascii="Times New Roman" w:hAnsi="Times New Roman" w:hint="default"/>
          <w:sz w:val="24"/>
          <w:szCs w:val="24"/>
          <w:rtl w:val="0"/>
          <w:lang w:val="pt-PT"/>
        </w:rPr>
        <w:t>é</w:t>
      </w:r>
      <w:r>
        <w:rPr>
          <w:rFonts w:ascii="Times New Roman" w:hAnsi="Times New Roman"/>
          <w:sz w:val="24"/>
          <w:szCs w:val="24"/>
          <w:rtl w:val="0"/>
          <w:lang w:val="pt-PT"/>
        </w:rPr>
        <w:t>ficit provocado que resolveria grande parte da pobreza extrema, em 2005, seria de 76 bilh</w:t>
      </w:r>
      <w:r>
        <w:rPr>
          <w:rFonts w:ascii="Times New Roman" w:hAnsi="Times New Roman" w:hint="default"/>
          <w:sz w:val="24"/>
          <w:szCs w:val="24"/>
          <w:rtl w:val="0"/>
          <w:lang w:val="pt-PT"/>
        </w:rPr>
        <w:t>õ</w:t>
      </w:r>
      <w:r>
        <w:rPr>
          <w:rFonts w:ascii="Times New Roman" w:hAnsi="Times New Roman"/>
          <w:sz w:val="24"/>
          <w:szCs w:val="24"/>
          <w:rtl w:val="0"/>
          <w:lang w:val="fr-FR"/>
        </w:rPr>
        <w:t>es de d</w:t>
      </w:r>
      <w:r>
        <w:rPr>
          <w:rFonts w:ascii="Times New Roman" w:hAnsi="Times New Roman" w:hint="default"/>
          <w:sz w:val="24"/>
          <w:szCs w:val="24"/>
          <w:rtl w:val="0"/>
          <w:lang w:val="pt-PT"/>
        </w:rPr>
        <w:t>ó</w:t>
      </w:r>
      <w:r>
        <w:rPr>
          <w:rFonts w:ascii="Times New Roman" w:hAnsi="Times New Roman"/>
          <w:sz w:val="24"/>
          <w:szCs w:val="24"/>
          <w:rtl w:val="0"/>
          <w:lang w:val="pt-PT"/>
        </w:rPr>
        <w:t xml:space="preserve">lares, o que equivale a 0,28% da renda familiar global (POGGE </w:t>
      </w:r>
      <w:r>
        <w:rPr>
          <w:rFonts w:ascii="Times New Roman" w:hAnsi="Times New Roman"/>
          <w:i w:val="1"/>
          <w:iCs w:val="1"/>
          <w:sz w:val="24"/>
          <w:szCs w:val="24"/>
          <w:rtl w:val="0"/>
          <w:lang w:val="es-ES_tradnl"/>
        </w:rPr>
        <w:t xml:space="preserve">apud </w:t>
      </w:r>
      <w:r>
        <w:rPr>
          <w:rFonts w:ascii="Times New Roman" w:hAnsi="Times New Roman"/>
          <w:sz w:val="24"/>
          <w:szCs w:val="24"/>
          <w:rtl w:val="0"/>
          <w:lang w:val="it-IT"/>
        </w:rPr>
        <w:t xml:space="preserve">CARANTI, </w:t>
      </w:r>
      <w:r>
        <w:rPr>
          <w:rFonts w:ascii="Times New Roman" w:hAnsi="Times New Roman"/>
          <w:i w:val="1"/>
          <w:iCs w:val="1"/>
          <w:sz w:val="24"/>
          <w:szCs w:val="24"/>
          <w:rtl w:val="0"/>
          <w:lang w:val="pt-PT"/>
        </w:rPr>
        <w:t xml:space="preserve">ibid. </w:t>
      </w:r>
      <w:r>
        <w:rPr>
          <w:rFonts w:ascii="Times New Roman" w:hAnsi="Times New Roman"/>
          <w:sz w:val="24"/>
          <w:szCs w:val="24"/>
          <w:rtl w:val="0"/>
          <w:lang w:val="pt-PT"/>
        </w:rPr>
        <w:t xml:space="preserve">pp. 47-8). Isso prova a evitabilidade da pobreza extrema que Pogge insiste em constatar. Com esses dados, de fato, </w:t>
      </w:r>
      <w:r>
        <w:rPr>
          <w:rFonts w:ascii="Times New Roman" w:hAnsi="Times New Roman" w:hint="default"/>
          <w:sz w:val="24"/>
          <w:szCs w:val="24"/>
          <w:rtl w:val="0"/>
          <w:lang w:val="pt-PT"/>
        </w:rPr>
        <w:t xml:space="preserve">é </w:t>
      </w:r>
      <w:r>
        <w:rPr>
          <w:rFonts w:ascii="Times New Roman" w:hAnsi="Times New Roman"/>
          <w:sz w:val="24"/>
          <w:szCs w:val="24"/>
          <w:rtl w:val="0"/>
        </w:rPr>
        <w:t>inimagin</w:t>
      </w:r>
      <w:r>
        <w:rPr>
          <w:rFonts w:ascii="Times New Roman" w:hAnsi="Times New Roman" w:hint="default"/>
          <w:sz w:val="24"/>
          <w:szCs w:val="24"/>
          <w:rtl w:val="0"/>
          <w:lang w:val="pt-PT"/>
        </w:rPr>
        <w:t>á</w:t>
      </w:r>
      <w:r>
        <w:rPr>
          <w:rFonts w:ascii="Times New Roman" w:hAnsi="Times New Roman"/>
          <w:sz w:val="24"/>
          <w:szCs w:val="24"/>
          <w:rtl w:val="0"/>
          <w:lang w:val="pt-PT"/>
        </w:rPr>
        <w:t>vel concluir que n</w:t>
      </w:r>
      <w:r>
        <w:rPr>
          <w:rFonts w:ascii="Times New Roman" w:hAnsi="Times New Roman" w:hint="default"/>
          <w:sz w:val="24"/>
          <w:szCs w:val="24"/>
          <w:rtl w:val="0"/>
          <w:lang w:val="pt-PT"/>
        </w:rPr>
        <w:t>ã</w:t>
      </w:r>
      <w:r>
        <w:rPr>
          <w:rFonts w:ascii="Times New Roman" w:hAnsi="Times New Roman"/>
          <w:sz w:val="24"/>
          <w:szCs w:val="24"/>
          <w:rtl w:val="0"/>
          <w:lang w:val="pt-PT"/>
        </w:rPr>
        <w:t>o foi poss</w:t>
      </w:r>
      <w:r>
        <w:rPr>
          <w:rFonts w:ascii="Times New Roman" w:hAnsi="Times New Roman" w:hint="default"/>
          <w:sz w:val="24"/>
          <w:szCs w:val="24"/>
          <w:rtl w:val="0"/>
          <w:lang w:val="pt-PT"/>
        </w:rPr>
        <w:t>í</w:t>
      </w:r>
      <w:r>
        <w:rPr>
          <w:rFonts w:ascii="Times New Roman" w:hAnsi="Times New Roman"/>
          <w:sz w:val="24"/>
          <w:szCs w:val="24"/>
          <w:rtl w:val="0"/>
          <w:lang w:val="pt-PT"/>
        </w:rPr>
        <w:t xml:space="preserve">vel que a ordem global se redesenhasse de uma forma de ser menos prejudicial aos pobres </w:t>
      </w:r>
      <w:r>
        <w:rPr>
          <w:rFonts w:ascii="Times New Roman" w:hAnsi="Times New Roman" w:hint="default"/>
          <w:sz w:val="24"/>
          <w:szCs w:val="24"/>
          <w:rtl w:val="0"/>
          <w:lang w:val="pt-PT"/>
        </w:rPr>
        <w:t xml:space="preserve">– </w:t>
      </w:r>
      <w:r>
        <w:rPr>
          <w:rFonts w:ascii="Times New Roman" w:hAnsi="Times New Roman"/>
          <w:sz w:val="24"/>
          <w:szCs w:val="24"/>
          <w:rtl w:val="0"/>
          <w:lang w:val="pt-PT"/>
        </w:rPr>
        <w:t xml:space="preserve">menos barreiras protecionistas, mais ajuda externa ao desenvolvimento, menos incentivos perversos aos governos corruptos </w:t>
      </w:r>
      <w:r>
        <w:rPr>
          <w:rFonts w:ascii="Times New Roman" w:hAnsi="Times New Roman" w:hint="default"/>
          <w:sz w:val="24"/>
          <w:szCs w:val="24"/>
          <w:rtl w:val="0"/>
          <w:lang w:val="pt-PT"/>
        </w:rPr>
        <w:t xml:space="preserve">– </w:t>
      </w:r>
      <w:r>
        <w:rPr>
          <w:rFonts w:ascii="Times New Roman" w:hAnsi="Times New Roman"/>
          <w:sz w:val="24"/>
          <w:szCs w:val="24"/>
          <w:rtl w:val="0"/>
          <w:lang w:val="pt-PT"/>
        </w:rPr>
        <w:t xml:space="preserve">de modo a resgatar ao menos metade das pessoas que vivem em extrema pobreza.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240" w:lineRule="auto"/>
        <w:ind w:left="2268" w:firstLine="0"/>
        <w:jc w:val="both"/>
        <w:rPr>
          <w:rFonts w:ascii="Times New Roman" w:cs="Times New Roman" w:hAnsi="Times New Roman" w:eastAsia="Times New Roman"/>
          <w:sz w:val="20"/>
          <w:szCs w:val="20"/>
        </w:rPr>
      </w:pPr>
      <w:r>
        <w:rPr>
          <w:rFonts w:ascii="Times New Roman" w:hAnsi="Times New Roman"/>
          <w:sz w:val="20"/>
          <w:szCs w:val="20"/>
          <w:rtl w:val="0"/>
          <w:lang w:val="it-IT"/>
        </w:rPr>
        <w:t>A quest</w:t>
      </w:r>
      <w:r>
        <w:rPr>
          <w:rFonts w:ascii="Times New Roman" w:hAnsi="Times New Roman" w:hint="default"/>
          <w:sz w:val="20"/>
          <w:szCs w:val="20"/>
          <w:rtl w:val="0"/>
          <w:lang w:val="pt-PT"/>
        </w:rPr>
        <w:t>ã</w:t>
      </w:r>
      <w:r>
        <w:rPr>
          <w:rFonts w:ascii="Times New Roman" w:hAnsi="Times New Roman"/>
          <w:sz w:val="20"/>
          <w:szCs w:val="20"/>
          <w:rtl w:val="0"/>
        </w:rPr>
        <w:t xml:space="preserve">o </w:t>
      </w:r>
      <w:r>
        <w:rPr>
          <w:rFonts w:ascii="Times New Roman" w:hAnsi="Times New Roman" w:hint="default"/>
          <w:sz w:val="20"/>
          <w:szCs w:val="20"/>
          <w:rtl w:val="0"/>
          <w:lang w:val="pt-PT"/>
        </w:rPr>
        <w:t xml:space="preserve">é </w:t>
      </w:r>
      <w:r>
        <w:rPr>
          <w:rFonts w:ascii="Times New Roman" w:hAnsi="Times New Roman"/>
          <w:sz w:val="20"/>
          <w:szCs w:val="20"/>
          <w:rtl w:val="0"/>
          <w:lang w:val="pt-PT"/>
        </w:rPr>
        <w:t>mais bem compreendida no sentido de que um desenho global alternativo teria dado aos pobres a oportunidade de aumentar sua renda por meio de uma combina</w:t>
      </w:r>
      <w:r>
        <w:rPr>
          <w:rFonts w:ascii="Times New Roman" w:hAnsi="Times New Roman" w:hint="default"/>
          <w:sz w:val="20"/>
          <w:szCs w:val="20"/>
          <w:rtl w:val="0"/>
          <w:lang w:val="pt-PT"/>
        </w:rPr>
        <w:t>çã</w:t>
      </w:r>
      <w:r>
        <w:rPr>
          <w:rFonts w:ascii="Times New Roman" w:hAnsi="Times New Roman"/>
          <w:sz w:val="20"/>
          <w:szCs w:val="20"/>
          <w:rtl w:val="0"/>
          <w:lang w:val="pt-PT"/>
        </w:rPr>
        <w:t>o de medidas entre as quais o mero recebimento de ajuda externa n</w:t>
      </w:r>
      <w:r>
        <w:rPr>
          <w:rFonts w:ascii="Times New Roman" w:hAnsi="Times New Roman" w:hint="default"/>
          <w:sz w:val="20"/>
          <w:szCs w:val="20"/>
          <w:rtl w:val="0"/>
          <w:lang w:val="pt-PT"/>
        </w:rPr>
        <w:t>ã</w:t>
      </w:r>
      <w:r>
        <w:rPr>
          <w:rFonts w:ascii="Times New Roman" w:hAnsi="Times New Roman"/>
          <w:sz w:val="20"/>
          <w:szCs w:val="20"/>
          <w:rtl w:val="0"/>
        </w:rPr>
        <w:t xml:space="preserve">o </w:t>
      </w:r>
      <w:r>
        <w:rPr>
          <w:rFonts w:ascii="Times New Roman" w:hAnsi="Times New Roman" w:hint="default"/>
          <w:sz w:val="20"/>
          <w:szCs w:val="20"/>
          <w:rtl w:val="0"/>
          <w:lang w:val="pt-PT"/>
        </w:rPr>
        <w:t xml:space="preserve">é </w:t>
      </w:r>
      <w:r>
        <w:rPr>
          <w:rFonts w:ascii="Times New Roman" w:hAnsi="Times New Roman"/>
          <w:sz w:val="20"/>
          <w:szCs w:val="20"/>
          <w:rtl w:val="0"/>
          <w:lang w:val="pt-PT"/>
        </w:rPr>
        <w:t>nem mesmo a mais importante. O aumento poderia ter sido realizado, por exemplo, atrav</w:t>
      </w:r>
      <w:r>
        <w:rPr>
          <w:rFonts w:ascii="Times New Roman" w:hAnsi="Times New Roman" w:hint="default"/>
          <w:sz w:val="20"/>
          <w:szCs w:val="20"/>
          <w:rtl w:val="0"/>
          <w:lang w:val="pt-PT"/>
        </w:rPr>
        <w:t>é</w:t>
      </w:r>
      <w:r>
        <w:rPr>
          <w:rFonts w:ascii="Times New Roman" w:hAnsi="Times New Roman"/>
          <w:sz w:val="20"/>
          <w:szCs w:val="20"/>
          <w:rtl w:val="0"/>
          <w:lang w:val="pt-PT"/>
        </w:rPr>
        <w:t>s da venda de produtos agr</w:t>
      </w:r>
      <w:r>
        <w:rPr>
          <w:rFonts w:ascii="Times New Roman" w:hAnsi="Times New Roman" w:hint="default"/>
          <w:sz w:val="20"/>
          <w:szCs w:val="20"/>
          <w:rtl w:val="0"/>
          <w:lang w:val="pt-PT"/>
        </w:rPr>
        <w:t>í</w:t>
      </w:r>
      <w:r>
        <w:rPr>
          <w:rFonts w:ascii="Times New Roman" w:hAnsi="Times New Roman"/>
          <w:sz w:val="20"/>
          <w:szCs w:val="20"/>
          <w:rtl w:val="0"/>
          <w:lang w:val="pt-PT"/>
        </w:rPr>
        <w:t>colas, se as exporta</w:t>
      </w:r>
      <w:r>
        <w:rPr>
          <w:rFonts w:ascii="Times New Roman" w:hAnsi="Times New Roman" w:hint="default"/>
          <w:sz w:val="20"/>
          <w:szCs w:val="20"/>
          <w:rtl w:val="0"/>
          <w:lang w:val="pt-PT"/>
        </w:rPr>
        <w:t>çõ</w:t>
      </w:r>
      <w:r>
        <w:rPr>
          <w:rFonts w:ascii="Times New Roman" w:hAnsi="Times New Roman"/>
          <w:sz w:val="20"/>
          <w:szCs w:val="20"/>
          <w:rtl w:val="0"/>
          <w:lang w:val="fr-FR"/>
        </w:rPr>
        <w:t>es de pa</w:t>
      </w:r>
      <w:r>
        <w:rPr>
          <w:rFonts w:ascii="Times New Roman" w:hAnsi="Times New Roman" w:hint="default"/>
          <w:sz w:val="20"/>
          <w:szCs w:val="20"/>
          <w:rtl w:val="0"/>
          <w:lang w:val="pt-PT"/>
        </w:rPr>
        <w:t>í</w:t>
      </w:r>
      <w:r>
        <w:rPr>
          <w:rFonts w:ascii="Times New Roman" w:hAnsi="Times New Roman"/>
          <w:sz w:val="20"/>
          <w:szCs w:val="20"/>
          <w:rtl w:val="0"/>
          <w:lang w:val="es-ES_tradnl"/>
        </w:rPr>
        <w:t>ses pobres n</w:t>
      </w:r>
      <w:r>
        <w:rPr>
          <w:rFonts w:ascii="Times New Roman" w:hAnsi="Times New Roman" w:hint="default"/>
          <w:sz w:val="20"/>
          <w:szCs w:val="20"/>
          <w:rtl w:val="0"/>
          <w:lang w:val="pt-PT"/>
        </w:rPr>
        <w:t>ã</w:t>
      </w:r>
      <w:r>
        <w:rPr>
          <w:rFonts w:ascii="Times New Roman" w:hAnsi="Times New Roman"/>
          <w:sz w:val="20"/>
          <w:szCs w:val="20"/>
          <w:rtl w:val="0"/>
          <w:lang w:val="pt-PT"/>
        </w:rPr>
        <w:t>o tivessem sido penalizadas por barreiras protecionistas. Um sistema menos perverso de incentivos globais para a competi</w:t>
      </w:r>
      <w:r>
        <w:rPr>
          <w:rFonts w:ascii="Times New Roman" w:hAnsi="Times New Roman" w:hint="default"/>
          <w:sz w:val="20"/>
          <w:szCs w:val="20"/>
          <w:rtl w:val="0"/>
          <w:lang w:val="pt-PT"/>
        </w:rPr>
        <w:t>çã</w:t>
      </w:r>
      <w:r>
        <w:rPr>
          <w:rFonts w:ascii="Times New Roman" w:hAnsi="Times New Roman"/>
          <w:sz w:val="20"/>
          <w:szCs w:val="20"/>
          <w:rtl w:val="0"/>
          <w:lang w:val="pt-PT"/>
        </w:rPr>
        <w:t>o pelo poder nos pa</w:t>
      </w:r>
      <w:r>
        <w:rPr>
          <w:rFonts w:ascii="Times New Roman" w:hAnsi="Times New Roman" w:hint="default"/>
          <w:sz w:val="20"/>
          <w:szCs w:val="20"/>
          <w:rtl w:val="0"/>
          <w:lang w:val="pt-PT"/>
        </w:rPr>
        <w:t>í</w:t>
      </w:r>
      <w:r>
        <w:rPr>
          <w:rFonts w:ascii="Times New Roman" w:hAnsi="Times New Roman"/>
          <w:sz w:val="20"/>
          <w:szCs w:val="20"/>
          <w:rtl w:val="0"/>
          <w:lang w:val="es-ES_tradnl"/>
        </w:rPr>
        <w:t>ses pobres tamb</w:t>
      </w:r>
      <w:r>
        <w:rPr>
          <w:rFonts w:ascii="Times New Roman" w:hAnsi="Times New Roman" w:hint="default"/>
          <w:sz w:val="20"/>
          <w:szCs w:val="20"/>
          <w:rtl w:val="0"/>
          <w:lang w:val="pt-PT"/>
        </w:rPr>
        <w:t>é</w:t>
      </w:r>
      <w:r>
        <w:rPr>
          <w:rFonts w:ascii="Times New Roman" w:hAnsi="Times New Roman"/>
          <w:sz w:val="20"/>
          <w:szCs w:val="20"/>
          <w:rtl w:val="0"/>
          <w:lang w:val="pt-PT"/>
        </w:rPr>
        <w:t>m poderia ter alcan</w:t>
      </w:r>
      <w:r>
        <w:rPr>
          <w:rFonts w:ascii="Times New Roman" w:hAnsi="Times New Roman" w:hint="default"/>
          <w:sz w:val="20"/>
          <w:szCs w:val="20"/>
          <w:rtl w:val="0"/>
          <w:lang w:val="pt-PT"/>
        </w:rPr>
        <w:t>ç</w:t>
      </w:r>
      <w:r>
        <w:rPr>
          <w:rFonts w:ascii="Times New Roman" w:hAnsi="Times New Roman"/>
          <w:sz w:val="20"/>
          <w:szCs w:val="20"/>
          <w:rtl w:val="0"/>
          <w:lang w:val="pt-PT"/>
        </w:rPr>
        <w:t>ado esse resultado.</w:t>
      </w:r>
      <w:r>
        <w:rPr>
          <w:rFonts w:ascii="Times New Roman" w:cs="Times New Roman" w:hAnsi="Times New Roman" w:eastAsia="Times New Roman"/>
          <w:sz w:val="20"/>
          <w:szCs w:val="20"/>
          <w:vertAlign w:val="superscript"/>
        </w:rPr>
        <w:footnoteReference w:id="9"/>
      </w:r>
      <w:r>
        <w:rPr>
          <w:rFonts w:ascii="Times New Roman" w:hAnsi="Times New Roman"/>
          <w:sz w:val="20"/>
          <w:szCs w:val="20"/>
          <w:rtl w:val="0"/>
          <w:lang w:val="it-IT"/>
        </w:rPr>
        <w:t xml:space="preserve"> (CARANTI, 2010, p. 49).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Fundamentada a Tese Forte quanto as caracter</w:t>
      </w:r>
      <w:r>
        <w:rPr>
          <w:rFonts w:ascii="Times New Roman" w:hAnsi="Times New Roman" w:hint="default"/>
          <w:sz w:val="24"/>
          <w:szCs w:val="24"/>
          <w:rtl w:val="0"/>
          <w:lang w:val="pt-PT"/>
        </w:rPr>
        <w:t>í</w:t>
      </w:r>
      <w:r>
        <w:rPr>
          <w:rFonts w:ascii="Times New Roman" w:hAnsi="Times New Roman"/>
          <w:sz w:val="24"/>
          <w:szCs w:val="24"/>
          <w:rtl w:val="0"/>
          <w:lang w:val="pt-PT"/>
        </w:rPr>
        <w:t xml:space="preserve">sticas da ordem global e a evitabilidade da pobreza extrema,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oportuno avaliar algumas poss</w:t>
      </w:r>
      <w:r>
        <w:rPr>
          <w:rFonts w:ascii="Times New Roman" w:hAnsi="Times New Roman" w:hint="default"/>
          <w:sz w:val="24"/>
          <w:szCs w:val="24"/>
          <w:rtl w:val="0"/>
          <w:lang w:val="pt-PT"/>
        </w:rPr>
        <w:t>í</w:t>
      </w:r>
      <w:r>
        <w:rPr>
          <w:rFonts w:ascii="Times New Roman" w:hAnsi="Times New Roman"/>
          <w:sz w:val="24"/>
          <w:szCs w:val="24"/>
          <w:rtl w:val="0"/>
          <w:lang w:val="pt-PT"/>
        </w:rPr>
        <w:t>veis fragilidades.  Uma delas reside no argumento de que, na verdade, a pobreza extrema seria resultado de institui</w:t>
      </w:r>
      <w:r>
        <w:rPr>
          <w:rFonts w:ascii="Times New Roman" w:hAnsi="Times New Roman" w:hint="default"/>
          <w:sz w:val="24"/>
          <w:szCs w:val="24"/>
          <w:rtl w:val="0"/>
          <w:lang w:val="pt-PT"/>
        </w:rPr>
        <w:t>çõ</w:t>
      </w:r>
      <w:r>
        <w:rPr>
          <w:rFonts w:ascii="Times New Roman" w:hAnsi="Times New Roman"/>
          <w:sz w:val="24"/>
          <w:szCs w:val="24"/>
          <w:rtl w:val="0"/>
          <w:lang w:val="pt-PT"/>
        </w:rPr>
        <w:t>es locais mal organizadas. Embasa essa posi</w:t>
      </w:r>
      <w:r>
        <w:rPr>
          <w:rFonts w:ascii="Times New Roman" w:hAnsi="Times New Roman" w:hint="default"/>
          <w:sz w:val="24"/>
          <w:szCs w:val="24"/>
          <w:rtl w:val="0"/>
          <w:lang w:val="pt-PT"/>
        </w:rPr>
        <w:t>çã</w:t>
      </w:r>
      <w:r>
        <w:rPr>
          <w:rFonts w:ascii="Times New Roman" w:hAnsi="Times New Roman"/>
          <w:sz w:val="24"/>
          <w:szCs w:val="24"/>
          <w:rtl w:val="0"/>
          <w:lang w:val="pt-PT"/>
        </w:rPr>
        <w:t>o, o fato de que h</w:t>
      </w:r>
      <w:r>
        <w:rPr>
          <w:rFonts w:ascii="Times New Roman" w:hAnsi="Times New Roman" w:hint="default"/>
          <w:sz w:val="24"/>
          <w:szCs w:val="24"/>
          <w:rtl w:val="0"/>
          <w:lang w:val="pt-PT"/>
        </w:rPr>
        <w:t xml:space="preserve">á </w:t>
      </w:r>
      <w:r>
        <w:rPr>
          <w:rFonts w:ascii="Times New Roman" w:hAnsi="Times New Roman"/>
          <w:sz w:val="24"/>
          <w:szCs w:val="24"/>
          <w:rtl w:val="0"/>
        </w:rPr>
        <w:t>pa</w:t>
      </w:r>
      <w:r>
        <w:rPr>
          <w:rFonts w:ascii="Times New Roman" w:hAnsi="Times New Roman" w:hint="default"/>
          <w:sz w:val="24"/>
          <w:szCs w:val="24"/>
          <w:rtl w:val="0"/>
          <w:lang w:val="pt-PT"/>
        </w:rPr>
        <w:t>í</w:t>
      </w:r>
      <w:r>
        <w:rPr>
          <w:rFonts w:ascii="Times New Roman" w:hAnsi="Times New Roman"/>
          <w:sz w:val="24"/>
          <w:szCs w:val="24"/>
          <w:rtl w:val="0"/>
          <w:lang w:val="pt-PT"/>
        </w:rPr>
        <w:t>ses submissos que, mesmo com as atuais regras globais, conseguiram melhorar seu patamar socioecon</w:t>
      </w:r>
      <w:r>
        <w:rPr>
          <w:rFonts w:ascii="Times New Roman" w:hAnsi="Times New Roman" w:hint="default"/>
          <w:sz w:val="24"/>
          <w:szCs w:val="24"/>
          <w:rtl w:val="0"/>
          <w:lang w:val="pt-PT"/>
        </w:rPr>
        <w:t>ô</w:t>
      </w:r>
      <w:r>
        <w:rPr>
          <w:rFonts w:ascii="Times New Roman" w:hAnsi="Times New Roman"/>
          <w:sz w:val="24"/>
          <w:szCs w:val="24"/>
          <w:rtl w:val="0"/>
          <w:lang w:val="it-IT"/>
        </w:rPr>
        <w:t xml:space="preserve">mico </w:t>
      </w:r>
      <w:r>
        <w:rPr>
          <w:rFonts w:ascii="Times New Roman" w:hAnsi="Times New Roman" w:hint="default"/>
          <w:sz w:val="24"/>
          <w:szCs w:val="24"/>
          <w:rtl w:val="0"/>
          <w:lang w:val="pt-PT"/>
        </w:rPr>
        <w:t xml:space="preserve">– </w:t>
      </w:r>
      <w:r>
        <w:rPr>
          <w:rFonts w:ascii="Times New Roman" w:hAnsi="Times New Roman"/>
          <w:sz w:val="24"/>
          <w:szCs w:val="24"/>
          <w:rtl w:val="0"/>
          <w:lang w:val="pt-PT"/>
        </w:rPr>
        <w:t>a exemplo da China, dos Tigres Asi</w:t>
      </w:r>
      <w:r>
        <w:rPr>
          <w:rFonts w:ascii="Times New Roman" w:hAnsi="Times New Roman" w:hint="default"/>
          <w:sz w:val="24"/>
          <w:szCs w:val="24"/>
          <w:rtl w:val="0"/>
          <w:lang w:val="pt-PT"/>
        </w:rPr>
        <w:t>á</w:t>
      </w:r>
      <w:r>
        <w:rPr>
          <w:rFonts w:ascii="Times New Roman" w:hAnsi="Times New Roman"/>
          <w:sz w:val="24"/>
          <w:szCs w:val="24"/>
          <w:rtl w:val="0"/>
          <w:lang w:val="pt-PT"/>
        </w:rPr>
        <w:t>ticos (Hong Kong, Taiwan, Cingapura e Cor</w:t>
      </w:r>
      <w:r>
        <w:rPr>
          <w:rFonts w:ascii="Times New Roman" w:hAnsi="Times New Roman" w:hint="default"/>
          <w:sz w:val="24"/>
          <w:szCs w:val="24"/>
          <w:rtl w:val="0"/>
          <w:lang w:val="pt-PT"/>
        </w:rPr>
        <w:t>é</w:t>
      </w:r>
      <w:r>
        <w:rPr>
          <w:rFonts w:ascii="Times New Roman" w:hAnsi="Times New Roman"/>
          <w:sz w:val="24"/>
          <w:szCs w:val="24"/>
          <w:rtl w:val="0"/>
          <w:lang w:val="pt-PT"/>
        </w:rPr>
        <w:t xml:space="preserve">ia do Sul) e da </w:t>
      </w:r>
      <w:r>
        <w:rPr>
          <w:rFonts w:ascii="Times New Roman" w:hAnsi="Times New Roman" w:hint="default"/>
          <w:sz w:val="24"/>
          <w:szCs w:val="24"/>
          <w:rtl w:val="0"/>
          <w:lang w:val="pt-PT"/>
        </w:rPr>
        <w:t>Í</w:t>
      </w:r>
      <w:r>
        <w:rPr>
          <w:rFonts w:ascii="Times New Roman" w:hAnsi="Times New Roman"/>
          <w:sz w:val="24"/>
          <w:szCs w:val="24"/>
          <w:rtl w:val="0"/>
          <w:lang w:val="pt-PT"/>
        </w:rPr>
        <w:t>ndia. Se esses pa</w:t>
      </w:r>
      <w:r>
        <w:rPr>
          <w:rFonts w:ascii="Times New Roman" w:hAnsi="Times New Roman" w:hint="default"/>
          <w:sz w:val="24"/>
          <w:szCs w:val="24"/>
          <w:rtl w:val="0"/>
          <w:lang w:val="pt-PT"/>
        </w:rPr>
        <w:t>í</w:t>
      </w:r>
      <w:r>
        <w:rPr>
          <w:rFonts w:ascii="Times New Roman" w:hAnsi="Times New Roman"/>
          <w:sz w:val="24"/>
          <w:szCs w:val="24"/>
          <w:rtl w:val="0"/>
          <w:lang w:val="pt-PT"/>
        </w:rPr>
        <w:t>ses conseguiram, por que outros pa</w:t>
      </w:r>
      <w:r>
        <w:rPr>
          <w:rFonts w:ascii="Times New Roman" w:hAnsi="Times New Roman" w:hint="default"/>
          <w:sz w:val="24"/>
          <w:szCs w:val="24"/>
          <w:rtl w:val="0"/>
          <w:lang w:val="pt-PT"/>
        </w:rPr>
        <w:t>í</w:t>
      </w:r>
      <w:r>
        <w:rPr>
          <w:rFonts w:ascii="Times New Roman" w:hAnsi="Times New Roman"/>
          <w:sz w:val="24"/>
          <w:szCs w:val="24"/>
          <w:rtl w:val="0"/>
          <w:lang w:val="fr-FR"/>
        </w:rPr>
        <w:t>ses n</w:t>
      </w:r>
      <w:r>
        <w:rPr>
          <w:rFonts w:ascii="Times New Roman" w:hAnsi="Times New Roman" w:hint="default"/>
          <w:sz w:val="24"/>
          <w:szCs w:val="24"/>
          <w:rtl w:val="0"/>
          <w:lang w:val="pt-PT"/>
        </w:rPr>
        <w:t>ã</w:t>
      </w:r>
      <w:r>
        <w:rPr>
          <w:rFonts w:ascii="Times New Roman" w:hAnsi="Times New Roman"/>
          <w:sz w:val="24"/>
          <w:szCs w:val="24"/>
          <w:rtl w:val="0"/>
          <w:lang w:val="pt-PT"/>
        </w:rPr>
        <w:t>o conseguiriam?</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Para Thomas Pogge (2006, p. 49), esse argumento parte da fal</w:t>
      </w:r>
      <w:r>
        <w:rPr>
          <w:rFonts w:ascii="Times New Roman" w:hAnsi="Times New Roman" w:hint="default"/>
          <w:sz w:val="24"/>
          <w:szCs w:val="24"/>
          <w:rtl w:val="0"/>
          <w:lang w:val="pt-PT"/>
        </w:rPr>
        <w:t>á</w:t>
      </w:r>
      <w:r>
        <w:rPr>
          <w:rFonts w:ascii="Times New Roman" w:hAnsi="Times New Roman"/>
          <w:sz w:val="24"/>
          <w:szCs w:val="24"/>
          <w:rtl w:val="0"/>
          <w:lang w:val="it-IT"/>
        </w:rPr>
        <w:t xml:space="preserve">cia </w:t>
      </w:r>
      <w:r>
        <w:rPr>
          <w:rFonts w:ascii="Times New Roman" w:hAnsi="Times New Roman" w:hint="default"/>
          <w:sz w:val="24"/>
          <w:szCs w:val="24"/>
          <w:rtl w:val="0"/>
          <w:lang w:val="pt-PT"/>
        </w:rPr>
        <w:t>“</w:t>
      </w:r>
      <w:r>
        <w:rPr>
          <w:rFonts w:ascii="Times New Roman" w:hAnsi="Times New Roman"/>
          <w:sz w:val="24"/>
          <w:szCs w:val="24"/>
          <w:rtl w:val="0"/>
          <w:lang w:val="pt-PT"/>
        </w:rPr>
        <w:t>alguns-todos</w:t>
      </w:r>
      <w:r>
        <w:rPr>
          <w:rFonts w:ascii="Times New Roman" w:hAnsi="Times New Roman" w:hint="default"/>
          <w:sz w:val="24"/>
          <w:szCs w:val="24"/>
          <w:rtl w:val="0"/>
          <w:lang w:val="pt-PT"/>
        </w:rPr>
        <w:t>”</w:t>
      </w:r>
      <w:r>
        <w:rPr>
          <w:rFonts w:ascii="Times New Roman" w:hAnsi="Times New Roman"/>
          <w:sz w:val="24"/>
          <w:szCs w:val="24"/>
          <w:rtl w:val="0"/>
          <w:lang w:val="pt-PT"/>
        </w:rPr>
        <w:t>. Com isso quer dizer que tais exemplos n</w:t>
      </w:r>
      <w:r>
        <w:rPr>
          <w:rFonts w:ascii="Times New Roman" w:hAnsi="Times New Roman" w:hint="default"/>
          <w:sz w:val="24"/>
          <w:szCs w:val="24"/>
          <w:rtl w:val="0"/>
          <w:lang w:val="pt-PT"/>
        </w:rPr>
        <w:t>ã</w:t>
      </w:r>
      <w:r>
        <w:rPr>
          <w:rFonts w:ascii="Times New Roman" w:hAnsi="Times New Roman"/>
          <w:sz w:val="24"/>
          <w:szCs w:val="24"/>
          <w:rtl w:val="0"/>
          <w:lang w:val="pt-PT"/>
        </w:rPr>
        <w:t>o podem ser generalizados para eximir a culpa da ordem global pela dissemina</w:t>
      </w:r>
      <w:r>
        <w:rPr>
          <w:rFonts w:ascii="Times New Roman" w:hAnsi="Times New Roman" w:hint="default"/>
          <w:sz w:val="24"/>
          <w:szCs w:val="24"/>
          <w:rtl w:val="0"/>
          <w:lang w:val="pt-PT"/>
        </w:rPr>
        <w:t>çã</w:t>
      </w:r>
      <w:r>
        <w:rPr>
          <w:rFonts w:ascii="Times New Roman" w:hAnsi="Times New Roman"/>
          <w:sz w:val="24"/>
          <w:szCs w:val="24"/>
          <w:rtl w:val="0"/>
          <w:lang w:val="pt-PT"/>
        </w:rPr>
        <w:t>o da ordem global. Os Tigres Asi</w:t>
      </w:r>
      <w:r>
        <w:rPr>
          <w:rFonts w:ascii="Times New Roman" w:hAnsi="Times New Roman" w:hint="default"/>
          <w:sz w:val="24"/>
          <w:szCs w:val="24"/>
          <w:rtl w:val="0"/>
          <w:lang w:val="pt-PT"/>
        </w:rPr>
        <w:t>á</w:t>
      </w:r>
      <w:r>
        <w:rPr>
          <w:rFonts w:ascii="Times New Roman" w:hAnsi="Times New Roman"/>
          <w:sz w:val="24"/>
          <w:szCs w:val="24"/>
          <w:rtl w:val="0"/>
          <w:lang w:val="pt-PT"/>
        </w:rPr>
        <w:t>ticos obtiveram sucesso industrial no mundo globalizado ao usarem a vantagem de possu</w:t>
      </w:r>
      <w:r>
        <w:rPr>
          <w:rFonts w:ascii="Times New Roman" w:hAnsi="Times New Roman" w:hint="default"/>
          <w:sz w:val="24"/>
          <w:szCs w:val="24"/>
          <w:rtl w:val="0"/>
          <w:lang w:val="pt-PT"/>
        </w:rPr>
        <w:t>í</w:t>
      </w:r>
      <w:r>
        <w:rPr>
          <w:rFonts w:ascii="Times New Roman" w:hAnsi="Times New Roman"/>
          <w:sz w:val="24"/>
          <w:szCs w:val="24"/>
          <w:rtl w:val="0"/>
          <w:lang w:val="pt-PT"/>
        </w:rPr>
        <w:t>rem um baixo custo de m</w:t>
      </w:r>
      <w:r>
        <w:rPr>
          <w:rFonts w:ascii="Times New Roman" w:hAnsi="Times New Roman" w:hint="default"/>
          <w:sz w:val="24"/>
          <w:szCs w:val="24"/>
          <w:rtl w:val="0"/>
          <w:lang w:val="pt-PT"/>
        </w:rPr>
        <w:t>ã</w:t>
      </w:r>
      <w:r>
        <w:rPr>
          <w:rFonts w:ascii="Times New Roman" w:hAnsi="Times New Roman"/>
          <w:sz w:val="24"/>
          <w:szCs w:val="24"/>
          <w:rtl w:val="0"/>
          <w:lang w:val="pt-PT"/>
        </w:rPr>
        <w:t>o de obra para produzir uma alta quantidade de produtos e vencer a concorr</w:t>
      </w:r>
      <w:r>
        <w:rPr>
          <w:rFonts w:ascii="Times New Roman" w:hAnsi="Times New Roman" w:hint="default"/>
          <w:sz w:val="24"/>
          <w:szCs w:val="24"/>
          <w:rtl w:val="0"/>
          <w:lang w:val="pt-PT"/>
        </w:rPr>
        <w:t>ê</w:t>
      </w:r>
      <w:r>
        <w:rPr>
          <w:rFonts w:ascii="Times New Roman" w:hAnsi="Times New Roman"/>
          <w:sz w:val="24"/>
          <w:szCs w:val="24"/>
          <w:rtl w:val="0"/>
          <w:lang w:val="pt-PT"/>
        </w:rPr>
        <w:t>ncia. Com esse mesmo esp</w:t>
      </w:r>
      <w:r>
        <w:rPr>
          <w:rFonts w:ascii="Times New Roman" w:hAnsi="Times New Roman" w:hint="default"/>
          <w:sz w:val="24"/>
          <w:szCs w:val="24"/>
          <w:rtl w:val="0"/>
          <w:lang w:val="pt-PT"/>
        </w:rPr>
        <w:t>í</w:t>
      </w:r>
      <w:r>
        <w:rPr>
          <w:rFonts w:ascii="Times New Roman" w:hAnsi="Times New Roman"/>
          <w:sz w:val="24"/>
          <w:szCs w:val="24"/>
          <w:rtl w:val="0"/>
          <w:lang w:val="pt-PT"/>
        </w:rPr>
        <w:t>rito, a China tamb</w:t>
      </w:r>
      <w:r>
        <w:rPr>
          <w:rFonts w:ascii="Times New Roman" w:hAnsi="Times New Roman" w:hint="default"/>
          <w:sz w:val="24"/>
          <w:szCs w:val="24"/>
          <w:rtl w:val="0"/>
          <w:lang w:val="pt-PT"/>
        </w:rPr>
        <w:t>é</w:t>
      </w:r>
      <w:r>
        <w:rPr>
          <w:rFonts w:ascii="Times New Roman" w:hAnsi="Times New Roman"/>
          <w:sz w:val="24"/>
          <w:szCs w:val="24"/>
          <w:rtl w:val="0"/>
          <w:lang w:val="pt-PT"/>
        </w:rPr>
        <w:t>m se sobressaiu ao entregar produtos de boa qualidade a um baixo custo em um ritmo produtivo elevado. Contudo, ao mesmo tempo que esses resultados foram produtivos para esses pa</w:t>
      </w:r>
      <w:r>
        <w:rPr>
          <w:rFonts w:ascii="Times New Roman" w:hAnsi="Times New Roman" w:hint="default"/>
          <w:sz w:val="24"/>
          <w:szCs w:val="24"/>
          <w:rtl w:val="0"/>
          <w:lang w:val="pt-PT"/>
        </w:rPr>
        <w:t>í</w:t>
      </w:r>
      <w:r>
        <w:rPr>
          <w:rFonts w:ascii="Times New Roman" w:hAnsi="Times New Roman"/>
          <w:sz w:val="24"/>
          <w:szCs w:val="24"/>
          <w:rtl w:val="0"/>
          <w:lang w:val="pt-PT"/>
        </w:rPr>
        <w:t>ses, outros pa</w:t>
      </w:r>
      <w:r>
        <w:rPr>
          <w:rFonts w:ascii="Times New Roman" w:hAnsi="Times New Roman" w:hint="default"/>
          <w:sz w:val="24"/>
          <w:szCs w:val="24"/>
          <w:rtl w:val="0"/>
          <w:lang w:val="pt-PT"/>
        </w:rPr>
        <w:t>í</w:t>
      </w:r>
      <w:r>
        <w:rPr>
          <w:rFonts w:ascii="Times New Roman" w:hAnsi="Times New Roman"/>
          <w:sz w:val="24"/>
          <w:szCs w:val="24"/>
          <w:rtl w:val="0"/>
          <w:lang w:val="pt-PT"/>
        </w:rPr>
        <w:t>ses subdesenvolvidos ou em desenvolvimento tiveram preju</w:t>
      </w:r>
      <w:r>
        <w:rPr>
          <w:rFonts w:ascii="Times New Roman" w:hAnsi="Times New Roman" w:hint="default"/>
          <w:sz w:val="24"/>
          <w:szCs w:val="24"/>
          <w:rtl w:val="0"/>
          <w:lang w:val="pt-PT"/>
        </w:rPr>
        <w:t>í</w:t>
      </w:r>
      <w:r>
        <w:rPr>
          <w:rFonts w:ascii="Times New Roman" w:hAnsi="Times New Roman"/>
          <w:sz w:val="24"/>
          <w:szCs w:val="24"/>
          <w:rtl w:val="0"/>
          <w:lang w:val="pt-PT"/>
        </w:rPr>
        <w:t>zos ao terem que reduzir a participa</w:t>
      </w:r>
      <w:r>
        <w:rPr>
          <w:rFonts w:ascii="Times New Roman" w:hAnsi="Times New Roman" w:hint="default"/>
          <w:sz w:val="24"/>
          <w:szCs w:val="24"/>
          <w:rtl w:val="0"/>
          <w:lang w:val="pt-PT"/>
        </w:rPr>
        <w:t>çã</w:t>
      </w:r>
      <w:r>
        <w:rPr>
          <w:rFonts w:ascii="Times New Roman" w:hAnsi="Times New Roman"/>
          <w:sz w:val="24"/>
          <w:szCs w:val="24"/>
          <w:rtl w:val="0"/>
          <w:lang w:val="pt-PT"/>
        </w:rPr>
        <w:t>o de seus exportadores no mercado e o pre</w:t>
      </w:r>
      <w:r>
        <w:rPr>
          <w:rFonts w:ascii="Times New Roman" w:hAnsi="Times New Roman" w:hint="default"/>
          <w:sz w:val="24"/>
          <w:szCs w:val="24"/>
          <w:rtl w:val="0"/>
          <w:lang w:val="pt-PT"/>
        </w:rPr>
        <w:t>ç</w:t>
      </w:r>
      <w:r>
        <w:rPr>
          <w:rFonts w:ascii="Times New Roman" w:hAnsi="Times New Roman"/>
          <w:sz w:val="24"/>
          <w:szCs w:val="24"/>
          <w:rtl w:val="0"/>
          <w:lang w:val="pt-PT"/>
        </w:rPr>
        <w:t>o de seus produtos. Se todos os pa</w:t>
      </w:r>
      <w:r>
        <w:rPr>
          <w:rFonts w:ascii="Times New Roman" w:hAnsi="Times New Roman" w:hint="default"/>
          <w:sz w:val="24"/>
          <w:szCs w:val="24"/>
          <w:rtl w:val="0"/>
          <w:lang w:val="pt-PT"/>
        </w:rPr>
        <w:t>í</w:t>
      </w:r>
      <w:r>
        <w:rPr>
          <w:rFonts w:ascii="Times New Roman" w:hAnsi="Times New Roman"/>
          <w:sz w:val="24"/>
          <w:szCs w:val="24"/>
          <w:rtl w:val="0"/>
          <w:lang w:val="pt-PT"/>
        </w:rPr>
        <w:t>ses pobres tivessem usado a mesma estrat</w:t>
      </w:r>
      <w:r>
        <w:rPr>
          <w:rFonts w:ascii="Times New Roman" w:hAnsi="Times New Roman" w:hint="default"/>
          <w:sz w:val="24"/>
          <w:szCs w:val="24"/>
          <w:rtl w:val="0"/>
          <w:lang w:val="pt-PT"/>
        </w:rPr>
        <w:t>é</w:t>
      </w:r>
      <w:r>
        <w:rPr>
          <w:rFonts w:ascii="Times New Roman" w:hAnsi="Times New Roman"/>
          <w:sz w:val="24"/>
          <w:szCs w:val="24"/>
          <w:rtl w:val="0"/>
          <w:lang w:val="pt-PT"/>
        </w:rPr>
        <w:t>gia de desenvolvimento, a competi</w:t>
      </w:r>
      <w:r>
        <w:rPr>
          <w:rFonts w:ascii="Times New Roman" w:hAnsi="Times New Roman" w:hint="default"/>
          <w:sz w:val="24"/>
          <w:szCs w:val="24"/>
          <w:rtl w:val="0"/>
          <w:lang w:val="pt-PT"/>
        </w:rPr>
        <w:t>çã</w:t>
      </w:r>
      <w:r>
        <w:rPr>
          <w:rFonts w:ascii="Times New Roman" w:hAnsi="Times New Roman"/>
          <w:sz w:val="24"/>
          <w:szCs w:val="24"/>
          <w:rtl w:val="0"/>
          <w:lang w:val="pt-PT"/>
        </w:rPr>
        <w:t>o entre eles teria tornado essa estrat</w:t>
      </w:r>
      <w:r>
        <w:rPr>
          <w:rFonts w:ascii="Times New Roman" w:hAnsi="Times New Roman" w:hint="default"/>
          <w:sz w:val="24"/>
          <w:szCs w:val="24"/>
          <w:rtl w:val="0"/>
          <w:lang w:val="pt-PT"/>
        </w:rPr>
        <w:t>é</w:t>
      </w:r>
      <w:r>
        <w:rPr>
          <w:rFonts w:ascii="Times New Roman" w:hAnsi="Times New Roman"/>
          <w:sz w:val="24"/>
          <w:szCs w:val="24"/>
          <w:rtl w:val="0"/>
          <w:lang w:val="pt-PT"/>
        </w:rPr>
        <w:t>gia menos lucrativa. (</w:t>
      </w:r>
      <w:r>
        <w:rPr>
          <w:rFonts w:ascii="Times New Roman" w:hAnsi="Times New Roman"/>
          <w:i w:val="1"/>
          <w:iCs w:val="1"/>
          <w:sz w:val="24"/>
          <w:szCs w:val="24"/>
          <w:rtl w:val="0"/>
        </w:rPr>
        <w:t>id.</w:t>
      </w:r>
      <w:r>
        <w:rPr>
          <w:rFonts w:ascii="Times New Roman" w:hAnsi="Times New Roman"/>
          <w:sz w:val="24"/>
          <w:szCs w:val="24"/>
          <w:rtl w:val="0"/>
          <w:lang w:val="pt-PT"/>
        </w:rPr>
        <w:t xml:space="preserve">). Dado isso,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inconclusivo pensar que a ordem global seja favor</w:t>
      </w:r>
      <w:r>
        <w:rPr>
          <w:rFonts w:ascii="Times New Roman" w:hAnsi="Times New Roman" w:hint="default"/>
          <w:sz w:val="24"/>
          <w:szCs w:val="24"/>
          <w:rtl w:val="0"/>
          <w:lang w:val="pt-PT"/>
        </w:rPr>
        <w:t>á</w:t>
      </w:r>
      <w:r>
        <w:rPr>
          <w:rFonts w:ascii="Times New Roman" w:hAnsi="Times New Roman"/>
          <w:sz w:val="24"/>
          <w:szCs w:val="24"/>
          <w:rtl w:val="0"/>
          <w:lang w:val="pt-PT"/>
        </w:rPr>
        <w:t>vel o suficiente para que todos os pa</w:t>
      </w:r>
      <w:r>
        <w:rPr>
          <w:rFonts w:ascii="Times New Roman" w:hAnsi="Times New Roman" w:hint="default"/>
          <w:sz w:val="24"/>
          <w:szCs w:val="24"/>
          <w:rtl w:val="0"/>
          <w:lang w:val="pt-PT"/>
        </w:rPr>
        <w:t>í</w:t>
      </w:r>
      <w:r>
        <w:rPr>
          <w:rFonts w:ascii="Times New Roman" w:hAnsi="Times New Roman"/>
          <w:sz w:val="24"/>
          <w:szCs w:val="24"/>
          <w:rtl w:val="0"/>
          <w:lang w:val="pt-PT"/>
        </w:rPr>
        <w:t>ses tenham o mesmo desempenho econ</w:t>
      </w:r>
      <w:r>
        <w:rPr>
          <w:rFonts w:ascii="Times New Roman" w:hAnsi="Times New Roman" w:hint="default"/>
          <w:sz w:val="24"/>
          <w:szCs w:val="24"/>
          <w:rtl w:val="0"/>
          <w:lang w:val="pt-PT"/>
        </w:rPr>
        <w:t>ô</w:t>
      </w:r>
      <w:r>
        <w:rPr>
          <w:rFonts w:ascii="Times New Roman" w:hAnsi="Times New Roman"/>
          <w:sz w:val="24"/>
          <w:szCs w:val="24"/>
          <w:rtl w:val="0"/>
          <w:lang w:val="pt-PT"/>
        </w:rPr>
        <w:t>mico que os Tigres Asi</w:t>
      </w:r>
      <w:r>
        <w:rPr>
          <w:rFonts w:ascii="Times New Roman" w:hAnsi="Times New Roman" w:hint="default"/>
          <w:sz w:val="24"/>
          <w:szCs w:val="24"/>
          <w:rtl w:val="0"/>
          <w:lang w:val="pt-PT"/>
        </w:rPr>
        <w:t>á</w:t>
      </w:r>
      <w:r>
        <w:rPr>
          <w:rFonts w:ascii="Times New Roman" w:hAnsi="Times New Roman"/>
          <w:sz w:val="24"/>
          <w:szCs w:val="24"/>
          <w:rtl w:val="0"/>
          <w:lang w:val="pt-PT"/>
        </w:rPr>
        <w:t>ticos e a China</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rPr>
        <w:t xml:space="preserve">.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Outro argumento que tenta dissuadir a Tese Forte, consiste no questionamento se de fato as institui</w:t>
      </w:r>
      <w:r>
        <w:rPr>
          <w:rFonts w:ascii="Times New Roman" w:hAnsi="Times New Roman" w:hint="default"/>
          <w:sz w:val="24"/>
          <w:szCs w:val="24"/>
          <w:rtl w:val="0"/>
          <w:lang w:val="pt-PT"/>
        </w:rPr>
        <w:t>çõ</w:t>
      </w:r>
      <w:r>
        <w:rPr>
          <w:rFonts w:ascii="Times New Roman" w:hAnsi="Times New Roman"/>
          <w:sz w:val="24"/>
          <w:szCs w:val="24"/>
          <w:rtl w:val="0"/>
          <w:lang w:val="pt-PT"/>
        </w:rPr>
        <w:t>es globais reformadas poderiam superar a dissemina</w:t>
      </w:r>
      <w:r>
        <w:rPr>
          <w:rFonts w:ascii="Times New Roman" w:hAnsi="Times New Roman" w:hint="default"/>
          <w:sz w:val="24"/>
          <w:szCs w:val="24"/>
          <w:rtl w:val="0"/>
          <w:lang w:val="pt-PT"/>
        </w:rPr>
        <w:t>çã</w:t>
      </w:r>
      <w:r>
        <w:rPr>
          <w:rFonts w:ascii="Times New Roman" w:hAnsi="Times New Roman"/>
          <w:sz w:val="24"/>
          <w:szCs w:val="24"/>
          <w:rtl w:val="0"/>
          <w:lang w:val="pt-PT"/>
        </w:rPr>
        <w:t>o da pobreza mesmo sem que as institui</w:t>
      </w:r>
      <w:r>
        <w:rPr>
          <w:rFonts w:ascii="Times New Roman" w:hAnsi="Times New Roman" w:hint="default"/>
          <w:sz w:val="24"/>
          <w:szCs w:val="24"/>
          <w:rtl w:val="0"/>
          <w:lang w:val="pt-PT"/>
        </w:rPr>
        <w:t>çõ</w:t>
      </w:r>
      <w:r>
        <w:rPr>
          <w:rFonts w:ascii="Times New Roman" w:hAnsi="Times New Roman"/>
          <w:sz w:val="24"/>
          <w:szCs w:val="24"/>
          <w:rtl w:val="0"/>
          <w:lang w:val="pt-PT"/>
        </w:rPr>
        <w:t>es nacionais sofressem qualquer altera</w:t>
      </w:r>
      <w:r>
        <w:rPr>
          <w:rFonts w:ascii="Times New Roman" w:hAnsi="Times New Roman" w:hint="default"/>
          <w:sz w:val="24"/>
          <w:szCs w:val="24"/>
          <w:rtl w:val="0"/>
          <w:lang w:val="pt-PT"/>
        </w:rPr>
        <w:t>çã</w:t>
      </w:r>
      <w:r>
        <w:rPr>
          <w:rFonts w:ascii="Times New Roman" w:hAnsi="Times New Roman"/>
          <w:sz w:val="24"/>
          <w:szCs w:val="24"/>
          <w:rtl w:val="0"/>
          <w:lang w:val="pt-PT"/>
        </w:rPr>
        <w:t>o. Isso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consubstanciado na Tese Forte quando Thomas Pogge (</w:t>
      </w:r>
      <w:r>
        <w:rPr>
          <w:rFonts w:ascii="Times New Roman" w:hAnsi="Times New Roman"/>
          <w:i w:val="1"/>
          <w:iCs w:val="1"/>
          <w:sz w:val="24"/>
          <w:szCs w:val="24"/>
          <w:rtl w:val="0"/>
          <w:lang w:val="pt-PT"/>
        </w:rPr>
        <w:t xml:space="preserve">ibid., </w:t>
      </w:r>
      <w:r>
        <w:rPr>
          <w:rFonts w:ascii="Times New Roman" w:hAnsi="Times New Roman"/>
          <w:sz w:val="24"/>
          <w:szCs w:val="24"/>
          <w:rtl w:val="0"/>
          <w:lang w:val="pt-PT"/>
        </w:rPr>
        <w:t xml:space="preserve">p. 50) escreve </w:t>
      </w:r>
      <w:r>
        <w:rPr>
          <w:rFonts w:ascii="Times New Roman" w:hAnsi="Times New Roman" w:hint="default"/>
          <w:sz w:val="24"/>
          <w:szCs w:val="24"/>
          <w:rtl w:val="0"/>
          <w:lang w:val="pt-PT"/>
        </w:rPr>
        <w:t>“</w:t>
      </w:r>
      <w:r>
        <w:rPr>
          <w:rFonts w:ascii="Times New Roman" w:hAnsi="Times New Roman"/>
          <w:sz w:val="24"/>
          <w:szCs w:val="24"/>
          <w:rtl w:val="0"/>
          <w:lang w:val="pt-PT"/>
        </w:rPr>
        <w:t>que a maior parte da pobreza extrema seria evitada, apesar dos regimes corruptos e opressivos que mant</w:t>
      </w:r>
      <w:r>
        <w:rPr>
          <w:rFonts w:ascii="Times New Roman" w:hAnsi="Times New Roman" w:hint="default"/>
          <w:sz w:val="24"/>
          <w:szCs w:val="24"/>
          <w:rtl w:val="0"/>
          <w:lang w:val="pt-PT"/>
        </w:rPr>
        <w:t>é</w:t>
      </w:r>
      <w:r>
        <w:rPr>
          <w:rFonts w:ascii="Times New Roman" w:hAnsi="Times New Roman"/>
          <w:sz w:val="24"/>
          <w:szCs w:val="24"/>
          <w:rtl w:val="0"/>
          <w:lang w:val="pt-PT"/>
        </w:rPr>
        <w:t>m o controle em tantos pa</w:t>
      </w:r>
      <w:r>
        <w:rPr>
          <w:rFonts w:ascii="Times New Roman" w:hAnsi="Times New Roman" w:hint="default"/>
          <w:sz w:val="24"/>
          <w:szCs w:val="24"/>
          <w:rtl w:val="0"/>
          <w:lang w:val="pt-PT"/>
        </w:rPr>
        <w:t>í</w:t>
      </w:r>
      <w:r>
        <w:rPr>
          <w:rFonts w:ascii="Times New Roman" w:hAnsi="Times New Roman"/>
          <w:sz w:val="24"/>
          <w:szCs w:val="24"/>
          <w:rtl w:val="0"/>
          <w:lang w:val="pt-PT"/>
        </w:rPr>
        <w:t>ses em desenvolvimento, se a ordem global fosse planejada para alcan</w:t>
      </w:r>
      <w:r>
        <w:rPr>
          <w:rFonts w:ascii="Times New Roman" w:hAnsi="Times New Roman" w:hint="default"/>
          <w:sz w:val="24"/>
          <w:szCs w:val="24"/>
          <w:rtl w:val="0"/>
          <w:lang w:val="pt-PT"/>
        </w:rPr>
        <w:t>ç</w:t>
      </w:r>
      <w:r>
        <w:rPr>
          <w:rFonts w:ascii="Times New Roman" w:hAnsi="Times New Roman"/>
          <w:sz w:val="24"/>
          <w:szCs w:val="24"/>
          <w:rtl w:val="0"/>
          <w:lang w:val="pt-PT"/>
        </w:rPr>
        <w:t>ar esse prop</w:t>
      </w:r>
      <w:r>
        <w:rPr>
          <w:rFonts w:ascii="Times New Roman" w:hAnsi="Times New Roman" w:hint="default"/>
          <w:sz w:val="24"/>
          <w:szCs w:val="24"/>
          <w:rtl w:val="0"/>
          <w:lang w:val="pt-PT"/>
        </w:rPr>
        <w:t>ó</w:t>
      </w:r>
      <w:r>
        <w:rPr>
          <w:rFonts w:ascii="Times New Roman" w:hAnsi="Times New Roman"/>
          <w:sz w:val="24"/>
          <w:szCs w:val="24"/>
          <w:rtl w:val="0"/>
        </w:rPr>
        <w:t>sito</w:t>
      </w:r>
      <w:r>
        <w:rPr>
          <w:rFonts w:ascii="Times New Roman" w:hAnsi="Times New Roman" w:hint="default"/>
          <w:sz w:val="24"/>
          <w:szCs w:val="24"/>
          <w:rtl w:val="0"/>
          <w:lang w:val="pt-PT"/>
        </w:rPr>
        <w:t>”</w:t>
      </w:r>
      <w:r>
        <w:rPr>
          <w:rFonts w:ascii="Times New Roman" w:hAnsi="Times New Roman"/>
          <w:sz w:val="24"/>
          <w:szCs w:val="24"/>
          <w:rtl w:val="0"/>
          <w:lang w:val="pt-PT"/>
        </w:rPr>
        <w:t>. Nesse ponto, Joshua Cohen discorda de Pogge pois considera que n</w:t>
      </w:r>
      <w:r>
        <w:rPr>
          <w:rFonts w:ascii="Times New Roman" w:hAnsi="Times New Roman" w:hint="default"/>
          <w:sz w:val="24"/>
          <w:szCs w:val="24"/>
          <w:rtl w:val="0"/>
          <w:lang w:val="pt-PT"/>
        </w:rPr>
        <w:t>ã</w:t>
      </w:r>
      <w:r>
        <w:rPr>
          <w:rFonts w:ascii="Times New Roman" w:hAnsi="Times New Roman"/>
          <w:sz w:val="24"/>
          <w:szCs w:val="24"/>
          <w:rtl w:val="0"/>
          <w:lang w:val="es-ES_tradnl"/>
        </w:rPr>
        <w:t>o h</w:t>
      </w:r>
      <w:r>
        <w:rPr>
          <w:rFonts w:ascii="Times New Roman" w:hAnsi="Times New Roman" w:hint="default"/>
          <w:sz w:val="24"/>
          <w:szCs w:val="24"/>
          <w:rtl w:val="0"/>
          <w:lang w:val="pt-PT"/>
        </w:rPr>
        <w:t xml:space="preserve">á </w:t>
      </w:r>
      <w:r>
        <w:rPr>
          <w:rFonts w:ascii="Times New Roman" w:hAnsi="Times New Roman"/>
          <w:sz w:val="24"/>
          <w:szCs w:val="24"/>
          <w:rtl w:val="0"/>
        </w:rPr>
        <w:t>ind</w:t>
      </w:r>
      <w:r>
        <w:rPr>
          <w:rFonts w:ascii="Times New Roman" w:hAnsi="Times New Roman" w:hint="default"/>
          <w:sz w:val="24"/>
          <w:szCs w:val="24"/>
          <w:rtl w:val="0"/>
          <w:lang w:val="pt-PT"/>
        </w:rPr>
        <w:t>í</w:t>
      </w:r>
      <w:r>
        <w:rPr>
          <w:rFonts w:ascii="Times New Roman" w:hAnsi="Times New Roman"/>
          <w:sz w:val="24"/>
          <w:szCs w:val="24"/>
          <w:rtl w:val="0"/>
          <w:lang w:val="pt-PT"/>
        </w:rPr>
        <w:t>cios de que essas mudan</w:t>
      </w:r>
      <w:r>
        <w:rPr>
          <w:rFonts w:ascii="Times New Roman" w:hAnsi="Times New Roman" w:hint="default"/>
          <w:sz w:val="24"/>
          <w:szCs w:val="24"/>
          <w:rtl w:val="0"/>
          <w:lang w:val="pt-PT"/>
        </w:rPr>
        <w:t>ç</w:t>
      </w:r>
      <w:r>
        <w:rPr>
          <w:rFonts w:ascii="Times New Roman" w:hAnsi="Times New Roman"/>
          <w:sz w:val="24"/>
          <w:szCs w:val="24"/>
          <w:rtl w:val="0"/>
          <w:lang w:val="pt-PT"/>
        </w:rPr>
        <w:t>as globais seriam suficientes para atenuar a pobreza diretamente ou para induzir mudan</w:t>
      </w:r>
      <w:r>
        <w:rPr>
          <w:rFonts w:ascii="Times New Roman" w:hAnsi="Times New Roman" w:hint="default"/>
          <w:sz w:val="24"/>
          <w:szCs w:val="24"/>
          <w:rtl w:val="0"/>
          <w:lang w:val="pt-PT"/>
        </w:rPr>
        <w:t>ç</w:t>
      </w:r>
      <w:r>
        <w:rPr>
          <w:rFonts w:ascii="Times New Roman" w:hAnsi="Times New Roman"/>
          <w:sz w:val="24"/>
          <w:szCs w:val="24"/>
          <w:rtl w:val="0"/>
          <w:lang w:val="pt-PT"/>
        </w:rPr>
        <w:t>as nas institui</w:t>
      </w:r>
      <w:r>
        <w:rPr>
          <w:rFonts w:ascii="Times New Roman" w:hAnsi="Times New Roman" w:hint="default"/>
          <w:sz w:val="24"/>
          <w:szCs w:val="24"/>
          <w:rtl w:val="0"/>
          <w:lang w:val="pt-PT"/>
        </w:rPr>
        <w:t>çõ</w:t>
      </w:r>
      <w:r>
        <w:rPr>
          <w:rFonts w:ascii="Times New Roman" w:hAnsi="Times New Roman"/>
          <w:sz w:val="24"/>
          <w:szCs w:val="24"/>
          <w:rtl w:val="0"/>
          <w:lang w:val="pt-PT"/>
        </w:rPr>
        <w:t>es dom</w:t>
      </w:r>
      <w:r>
        <w:rPr>
          <w:rFonts w:ascii="Times New Roman" w:hAnsi="Times New Roman" w:hint="default"/>
          <w:sz w:val="24"/>
          <w:szCs w:val="24"/>
          <w:rtl w:val="0"/>
          <w:lang w:val="pt-PT"/>
        </w:rPr>
        <w:t>é</w:t>
      </w:r>
      <w:r>
        <w:rPr>
          <w:rFonts w:ascii="Times New Roman" w:hAnsi="Times New Roman"/>
          <w:sz w:val="24"/>
          <w:szCs w:val="24"/>
          <w:rtl w:val="0"/>
          <w:lang w:val="pt-PT"/>
        </w:rPr>
        <w:t>sticas para al</w:t>
      </w:r>
      <w:r>
        <w:rPr>
          <w:rFonts w:ascii="Times New Roman" w:hAnsi="Times New Roman" w:hint="default"/>
          <w:sz w:val="24"/>
          <w:szCs w:val="24"/>
          <w:rtl w:val="0"/>
          <w:lang w:val="pt-PT"/>
        </w:rPr>
        <w:t>í</w:t>
      </w:r>
      <w:r>
        <w:rPr>
          <w:rFonts w:ascii="Times New Roman" w:hAnsi="Times New Roman"/>
          <w:sz w:val="24"/>
          <w:szCs w:val="24"/>
          <w:rtl w:val="0"/>
          <w:lang w:val="pt-PT"/>
        </w:rPr>
        <w:t xml:space="preserve">vio da pobreza.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240" w:lineRule="auto"/>
        <w:ind w:left="2268" w:firstLine="0"/>
        <w:jc w:val="both"/>
        <w:rPr>
          <w:rFonts w:ascii="Times New Roman" w:cs="Times New Roman" w:hAnsi="Times New Roman" w:eastAsia="Times New Roman"/>
          <w:sz w:val="20"/>
          <w:szCs w:val="20"/>
        </w:rPr>
      </w:pPr>
      <w:r>
        <w:rPr>
          <w:rFonts w:ascii="Times New Roman" w:hAnsi="Times New Roman"/>
          <w:sz w:val="20"/>
          <w:szCs w:val="20"/>
          <w:rtl w:val="0"/>
          <w:lang w:val="pt-PT"/>
        </w:rPr>
        <w:t>Parece-me indiscut</w:t>
      </w:r>
      <w:r>
        <w:rPr>
          <w:rFonts w:ascii="Times New Roman" w:hAnsi="Times New Roman" w:hint="default"/>
          <w:sz w:val="20"/>
          <w:szCs w:val="20"/>
          <w:rtl w:val="0"/>
          <w:lang w:val="pt-PT"/>
        </w:rPr>
        <w:t>í</w:t>
      </w:r>
      <w:r>
        <w:rPr>
          <w:rFonts w:ascii="Times New Roman" w:hAnsi="Times New Roman"/>
          <w:sz w:val="20"/>
          <w:szCs w:val="20"/>
          <w:rtl w:val="0"/>
          <w:lang w:val="es-ES_tradnl"/>
        </w:rPr>
        <w:t>vel que h</w:t>
      </w:r>
      <w:r>
        <w:rPr>
          <w:rFonts w:ascii="Times New Roman" w:hAnsi="Times New Roman" w:hint="default"/>
          <w:sz w:val="20"/>
          <w:szCs w:val="20"/>
          <w:rtl w:val="0"/>
          <w:lang w:val="pt-PT"/>
        </w:rPr>
        <w:t xml:space="preserve">á </w:t>
      </w:r>
      <w:r>
        <w:rPr>
          <w:rFonts w:ascii="Times New Roman" w:hAnsi="Times New Roman"/>
          <w:sz w:val="20"/>
          <w:szCs w:val="20"/>
          <w:rtl w:val="0"/>
          <w:lang w:val="pt-PT"/>
        </w:rPr>
        <w:t>muito que os pa</w:t>
      </w:r>
      <w:r>
        <w:rPr>
          <w:rFonts w:ascii="Times New Roman" w:hAnsi="Times New Roman" w:hint="default"/>
          <w:sz w:val="20"/>
          <w:szCs w:val="20"/>
          <w:rtl w:val="0"/>
          <w:lang w:val="pt-PT"/>
        </w:rPr>
        <w:t>í</w:t>
      </w:r>
      <w:r>
        <w:rPr>
          <w:rFonts w:ascii="Times New Roman" w:hAnsi="Times New Roman"/>
          <w:sz w:val="20"/>
          <w:szCs w:val="20"/>
          <w:rtl w:val="0"/>
          <w:lang w:val="pt-PT"/>
        </w:rPr>
        <w:t>ses ricos e os legisladores globais podem e devem fazer, e que os cidad</w:t>
      </w:r>
      <w:r>
        <w:rPr>
          <w:rFonts w:ascii="Times New Roman" w:hAnsi="Times New Roman" w:hint="default"/>
          <w:sz w:val="20"/>
          <w:szCs w:val="20"/>
          <w:rtl w:val="0"/>
          <w:lang w:val="pt-PT"/>
        </w:rPr>
        <w:t>ã</w:t>
      </w:r>
      <w:r>
        <w:rPr>
          <w:rFonts w:ascii="Times New Roman" w:hAnsi="Times New Roman"/>
          <w:sz w:val="20"/>
          <w:szCs w:val="20"/>
          <w:rtl w:val="0"/>
          <w:lang w:val="pt-PT"/>
        </w:rPr>
        <w:t>os desses pa</w:t>
      </w:r>
      <w:r>
        <w:rPr>
          <w:rFonts w:ascii="Times New Roman" w:hAnsi="Times New Roman" w:hint="default"/>
          <w:sz w:val="20"/>
          <w:szCs w:val="20"/>
          <w:rtl w:val="0"/>
          <w:lang w:val="pt-PT"/>
        </w:rPr>
        <w:t>í</w:t>
      </w:r>
      <w:r>
        <w:rPr>
          <w:rFonts w:ascii="Times New Roman" w:hAnsi="Times New Roman"/>
          <w:sz w:val="20"/>
          <w:szCs w:val="20"/>
          <w:rtl w:val="0"/>
          <w:lang w:val="pt-PT"/>
        </w:rPr>
        <w:t>ses compartilham a responsabilidade pela pobreza extrema e seu al</w:t>
      </w:r>
      <w:r>
        <w:rPr>
          <w:rFonts w:ascii="Times New Roman" w:hAnsi="Times New Roman" w:hint="default"/>
          <w:sz w:val="20"/>
          <w:szCs w:val="20"/>
          <w:rtl w:val="0"/>
          <w:lang w:val="pt-PT"/>
        </w:rPr>
        <w:t>í</w:t>
      </w:r>
      <w:r>
        <w:rPr>
          <w:rFonts w:ascii="Times New Roman" w:hAnsi="Times New Roman"/>
          <w:sz w:val="20"/>
          <w:szCs w:val="20"/>
          <w:rtl w:val="0"/>
          <w:lang w:val="it-IT"/>
        </w:rPr>
        <w:t xml:space="preserve">vio. A Tese Forte </w:t>
      </w:r>
      <w:r>
        <w:rPr>
          <w:rFonts w:ascii="Times New Roman" w:hAnsi="Times New Roman" w:hint="default"/>
          <w:sz w:val="20"/>
          <w:szCs w:val="20"/>
          <w:rtl w:val="0"/>
          <w:lang w:val="pt-PT"/>
        </w:rPr>
        <w:t>é</w:t>
      </w:r>
      <w:r>
        <w:rPr>
          <w:rFonts w:ascii="Times New Roman" w:hAnsi="Times New Roman"/>
          <w:sz w:val="20"/>
          <w:szCs w:val="20"/>
          <w:rtl w:val="0"/>
          <w:lang w:val="pt-PT"/>
        </w:rPr>
        <w:t>, no entanto, inteiramente especulativa, injustificada pelas evid</w:t>
      </w:r>
      <w:r>
        <w:rPr>
          <w:rFonts w:ascii="Times New Roman" w:hAnsi="Times New Roman" w:hint="default"/>
          <w:sz w:val="20"/>
          <w:szCs w:val="20"/>
          <w:rtl w:val="0"/>
          <w:lang w:val="pt-PT"/>
        </w:rPr>
        <w:t>ê</w:t>
      </w:r>
      <w:r>
        <w:rPr>
          <w:rFonts w:ascii="Times New Roman" w:hAnsi="Times New Roman"/>
          <w:sz w:val="20"/>
          <w:szCs w:val="20"/>
          <w:rtl w:val="0"/>
          <w:lang w:val="pt-PT"/>
        </w:rPr>
        <w:t>ncias e argumentos dispon</w:t>
      </w:r>
      <w:r>
        <w:rPr>
          <w:rFonts w:ascii="Times New Roman" w:hAnsi="Times New Roman" w:hint="default"/>
          <w:sz w:val="20"/>
          <w:szCs w:val="20"/>
          <w:rtl w:val="0"/>
          <w:lang w:val="pt-PT"/>
        </w:rPr>
        <w:t>í</w:t>
      </w:r>
      <w:r>
        <w:rPr>
          <w:rFonts w:ascii="Times New Roman" w:hAnsi="Times New Roman"/>
          <w:sz w:val="20"/>
          <w:szCs w:val="20"/>
          <w:rtl w:val="0"/>
          <w:lang w:val="pt-PT"/>
        </w:rPr>
        <w:t>veis. N</w:t>
      </w:r>
      <w:r>
        <w:rPr>
          <w:rFonts w:ascii="Times New Roman" w:hAnsi="Times New Roman" w:hint="default"/>
          <w:sz w:val="20"/>
          <w:szCs w:val="20"/>
          <w:rtl w:val="0"/>
          <w:lang w:val="pt-PT"/>
        </w:rPr>
        <w:t>ã</w:t>
      </w:r>
      <w:r>
        <w:rPr>
          <w:rFonts w:ascii="Times New Roman" w:hAnsi="Times New Roman"/>
          <w:sz w:val="20"/>
          <w:szCs w:val="20"/>
          <w:rtl w:val="0"/>
          <w:lang w:val="pt-PT"/>
        </w:rPr>
        <w:t>o vejo raz</w:t>
      </w:r>
      <w:r>
        <w:rPr>
          <w:rFonts w:ascii="Times New Roman" w:hAnsi="Times New Roman" w:hint="default"/>
          <w:sz w:val="20"/>
          <w:szCs w:val="20"/>
          <w:rtl w:val="0"/>
          <w:lang w:val="pt-PT"/>
        </w:rPr>
        <w:t>ã</w:t>
      </w:r>
      <w:r>
        <w:rPr>
          <w:rFonts w:ascii="Times New Roman" w:hAnsi="Times New Roman"/>
          <w:sz w:val="20"/>
          <w:szCs w:val="20"/>
          <w:rtl w:val="0"/>
          <w:lang w:val="pt-PT"/>
        </w:rPr>
        <w:t>o para aceitar a alega</w:t>
      </w:r>
      <w:r>
        <w:rPr>
          <w:rFonts w:ascii="Times New Roman" w:hAnsi="Times New Roman" w:hint="default"/>
          <w:sz w:val="20"/>
          <w:szCs w:val="20"/>
          <w:rtl w:val="0"/>
          <w:lang w:val="pt-PT"/>
        </w:rPr>
        <w:t>çã</w:t>
      </w:r>
      <w:r>
        <w:rPr>
          <w:rFonts w:ascii="Times New Roman" w:hAnsi="Times New Roman"/>
          <w:sz w:val="20"/>
          <w:szCs w:val="20"/>
          <w:rtl w:val="0"/>
          <w:lang w:val="pt-PT"/>
        </w:rPr>
        <w:t>o de que mudan</w:t>
      </w:r>
      <w:r>
        <w:rPr>
          <w:rFonts w:ascii="Times New Roman" w:hAnsi="Times New Roman" w:hint="default"/>
          <w:sz w:val="20"/>
          <w:szCs w:val="20"/>
          <w:rtl w:val="0"/>
          <w:lang w:val="pt-PT"/>
        </w:rPr>
        <w:t>ç</w:t>
      </w:r>
      <w:r>
        <w:rPr>
          <w:rFonts w:ascii="Times New Roman" w:hAnsi="Times New Roman"/>
          <w:sz w:val="20"/>
          <w:szCs w:val="20"/>
          <w:rtl w:val="0"/>
          <w:lang w:val="pt-PT"/>
        </w:rPr>
        <w:t>as nas regras globais seriam suficientes para eliminar a maior parte da terr</w:t>
      </w:r>
      <w:r>
        <w:rPr>
          <w:rFonts w:ascii="Times New Roman" w:hAnsi="Times New Roman" w:hint="default"/>
          <w:sz w:val="20"/>
          <w:szCs w:val="20"/>
          <w:rtl w:val="0"/>
          <w:lang w:val="pt-PT"/>
        </w:rPr>
        <w:t>í</w:t>
      </w:r>
      <w:r>
        <w:rPr>
          <w:rFonts w:ascii="Times New Roman" w:hAnsi="Times New Roman"/>
          <w:sz w:val="20"/>
          <w:szCs w:val="20"/>
          <w:rtl w:val="0"/>
          <w:lang w:val="pt-PT"/>
        </w:rPr>
        <w:t>vel pobreza de que tantas pessoas sofrem. Em particular, n</w:t>
      </w:r>
      <w:r>
        <w:rPr>
          <w:rFonts w:ascii="Times New Roman" w:hAnsi="Times New Roman" w:hint="default"/>
          <w:sz w:val="20"/>
          <w:szCs w:val="20"/>
          <w:rtl w:val="0"/>
          <w:lang w:val="pt-PT"/>
        </w:rPr>
        <w:t>ã</w:t>
      </w:r>
      <w:r>
        <w:rPr>
          <w:rFonts w:ascii="Times New Roman" w:hAnsi="Times New Roman"/>
          <w:sz w:val="20"/>
          <w:szCs w:val="20"/>
          <w:rtl w:val="0"/>
          <w:lang w:val="pt-PT"/>
        </w:rPr>
        <w:t>o vejo raz</w:t>
      </w:r>
      <w:r>
        <w:rPr>
          <w:rFonts w:ascii="Times New Roman" w:hAnsi="Times New Roman" w:hint="default"/>
          <w:sz w:val="20"/>
          <w:szCs w:val="20"/>
          <w:rtl w:val="0"/>
          <w:lang w:val="pt-PT"/>
        </w:rPr>
        <w:t>ã</w:t>
      </w:r>
      <w:r>
        <w:rPr>
          <w:rFonts w:ascii="Times New Roman" w:hAnsi="Times New Roman"/>
          <w:sz w:val="20"/>
          <w:szCs w:val="20"/>
          <w:rtl w:val="0"/>
          <w:lang w:val="pt-PT"/>
        </w:rPr>
        <w:t>o para a alega</w:t>
      </w:r>
      <w:r>
        <w:rPr>
          <w:rFonts w:ascii="Times New Roman" w:hAnsi="Times New Roman" w:hint="default"/>
          <w:sz w:val="20"/>
          <w:szCs w:val="20"/>
          <w:rtl w:val="0"/>
          <w:lang w:val="pt-PT"/>
        </w:rPr>
        <w:t>çã</w:t>
      </w:r>
      <w:r>
        <w:rPr>
          <w:rFonts w:ascii="Times New Roman" w:hAnsi="Times New Roman"/>
          <w:sz w:val="20"/>
          <w:szCs w:val="20"/>
          <w:rtl w:val="0"/>
          <w:lang w:val="pt-PT"/>
        </w:rPr>
        <w:t>o de que tais mudan</w:t>
      </w:r>
      <w:r>
        <w:rPr>
          <w:rFonts w:ascii="Times New Roman" w:hAnsi="Times New Roman" w:hint="default"/>
          <w:sz w:val="20"/>
          <w:szCs w:val="20"/>
          <w:rtl w:val="0"/>
          <w:lang w:val="pt-PT"/>
        </w:rPr>
        <w:t>ç</w:t>
      </w:r>
      <w:r>
        <w:rPr>
          <w:rFonts w:ascii="Times New Roman" w:hAnsi="Times New Roman"/>
          <w:sz w:val="20"/>
          <w:szCs w:val="20"/>
          <w:rtl w:val="0"/>
          <w:lang w:val="es-ES_tradnl"/>
        </w:rPr>
        <w:t>as ser</w:t>
      </w:r>
      <w:r>
        <w:rPr>
          <w:rFonts w:ascii="Times New Roman" w:hAnsi="Times New Roman" w:hint="default"/>
          <w:sz w:val="20"/>
          <w:szCs w:val="20"/>
          <w:rtl w:val="0"/>
          <w:lang w:val="pt-PT"/>
        </w:rPr>
        <w:t>ã</w:t>
      </w:r>
      <w:r>
        <w:rPr>
          <w:rFonts w:ascii="Times New Roman" w:hAnsi="Times New Roman"/>
          <w:sz w:val="20"/>
          <w:szCs w:val="20"/>
          <w:rtl w:val="0"/>
          <w:lang w:val="pt-PT"/>
        </w:rPr>
        <w:t>o suficientes para manter as institui</w:t>
      </w:r>
      <w:r>
        <w:rPr>
          <w:rFonts w:ascii="Times New Roman" w:hAnsi="Times New Roman" w:hint="default"/>
          <w:sz w:val="20"/>
          <w:szCs w:val="20"/>
          <w:rtl w:val="0"/>
          <w:lang w:val="pt-PT"/>
        </w:rPr>
        <w:t>çõ</w:t>
      </w:r>
      <w:r>
        <w:rPr>
          <w:rFonts w:ascii="Times New Roman" w:hAnsi="Times New Roman"/>
          <w:sz w:val="20"/>
          <w:szCs w:val="20"/>
          <w:rtl w:val="0"/>
          <w:lang w:val="pt-PT"/>
        </w:rPr>
        <w:t>es dom</w:t>
      </w:r>
      <w:r>
        <w:rPr>
          <w:rFonts w:ascii="Times New Roman" w:hAnsi="Times New Roman" w:hint="default"/>
          <w:sz w:val="20"/>
          <w:szCs w:val="20"/>
          <w:rtl w:val="0"/>
          <w:lang w:val="pt-PT"/>
        </w:rPr>
        <w:t>é</w:t>
      </w:r>
      <w:r>
        <w:rPr>
          <w:rFonts w:ascii="Times New Roman" w:hAnsi="Times New Roman"/>
          <w:sz w:val="20"/>
          <w:szCs w:val="20"/>
          <w:rtl w:val="0"/>
          <w:lang w:val="pt-PT"/>
        </w:rPr>
        <w:t>sticas fixas, e nenhuma raz</w:t>
      </w:r>
      <w:r>
        <w:rPr>
          <w:rFonts w:ascii="Times New Roman" w:hAnsi="Times New Roman" w:hint="default"/>
          <w:sz w:val="20"/>
          <w:szCs w:val="20"/>
          <w:rtl w:val="0"/>
          <w:lang w:val="pt-PT"/>
        </w:rPr>
        <w:t>ã</w:t>
      </w:r>
      <w:r>
        <w:rPr>
          <w:rFonts w:ascii="Times New Roman" w:hAnsi="Times New Roman"/>
          <w:sz w:val="20"/>
          <w:szCs w:val="20"/>
          <w:rtl w:val="0"/>
          <w:lang w:val="es-ES_tradnl"/>
        </w:rPr>
        <w:t>o para pensar que ser</w:t>
      </w:r>
      <w:r>
        <w:rPr>
          <w:rFonts w:ascii="Times New Roman" w:hAnsi="Times New Roman" w:hint="default"/>
          <w:sz w:val="20"/>
          <w:szCs w:val="20"/>
          <w:rtl w:val="0"/>
          <w:lang w:val="pt-PT"/>
        </w:rPr>
        <w:t>ã</w:t>
      </w:r>
      <w:r>
        <w:rPr>
          <w:rFonts w:ascii="Times New Roman" w:hAnsi="Times New Roman"/>
          <w:sz w:val="20"/>
          <w:szCs w:val="20"/>
          <w:rtl w:val="0"/>
          <w:lang w:val="pt-PT"/>
        </w:rPr>
        <w:t>o suficientes mudando os incentivos e oportunidades de forma a induzir mudan</w:t>
      </w:r>
      <w:r>
        <w:rPr>
          <w:rFonts w:ascii="Times New Roman" w:hAnsi="Times New Roman" w:hint="default"/>
          <w:sz w:val="20"/>
          <w:szCs w:val="20"/>
          <w:rtl w:val="0"/>
          <w:lang w:val="pt-PT"/>
        </w:rPr>
        <w:t>ç</w:t>
      </w:r>
      <w:r>
        <w:rPr>
          <w:rFonts w:ascii="Times New Roman" w:hAnsi="Times New Roman"/>
          <w:sz w:val="20"/>
          <w:szCs w:val="20"/>
          <w:rtl w:val="0"/>
          <w:lang w:val="pt-PT"/>
        </w:rPr>
        <w:t>as nas institui</w:t>
      </w:r>
      <w:r>
        <w:rPr>
          <w:rFonts w:ascii="Times New Roman" w:hAnsi="Times New Roman" w:hint="default"/>
          <w:sz w:val="20"/>
          <w:szCs w:val="20"/>
          <w:rtl w:val="0"/>
          <w:lang w:val="pt-PT"/>
        </w:rPr>
        <w:t>çõ</w:t>
      </w:r>
      <w:r>
        <w:rPr>
          <w:rFonts w:ascii="Times New Roman" w:hAnsi="Times New Roman"/>
          <w:sz w:val="20"/>
          <w:szCs w:val="20"/>
          <w:rtl w:val="0"/>
          <w:lang w:val="pt-PT"/>
        </w:rPr>
        <w:t>es dom</w:t>
      </w:r>
      <w:r>
        <w:rPr>
          <w:rFonts w:ascii="Times New Roman" w:hAnsi="Times New Roman" w:hint="default"/>
          <w:sz w:val="20"/>
          <w:szCs w:val="20"/>
          <w:rtl w:val="0"/>
          <w:lang w:val="pt-PT"/>
        </w:rPr>
        <w:t>é</w:t>
      </w:r>
      <w:r>
        <w:rPr>
          <w:rFonts w:ascii="Times New Roman" w:hAnsi="Times New Roman"/>
          <w:sz w:val="20"/>
          <w:szCs w:val="20"/>
          <w:rtl w:val="0"/>
          <w:lang w:val="pt-PT"/>
        </w:rPr>
        <w:t>sticas para aliviar a pobreza</w:t>
      </w:r>
      <w:r>
        <w:rPr>
          <w:rFonts w:ascii="Times New Roman" w:cs="Times New Roman" w:hAnsi="Times New Roman" w:eastAsia="Times New Roman"/>
          <w:sz w:val="20"/>
          <w:szCs w:val="20"/>
          <w:vertAlign w:val="superscript"/>
        </w:rPr>
        <w:footnoteReference w:id="11"/>
      </w:r>
      <w:r>
        <w:rPr>
          <w:rFonts w:ascii="Times New Roman" w:hAnsi="Times New Roman"/>
          <w:sz w:val="20"/>
          <w:szCs w:val="20"/>
          <w:rtl w:val="0"/>
          <w:lang w:val="de-DE"/>
        </w:rPr>
        <w:t xml:space="preserve">. (COHEN, 2010, p. 22).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Luigui Caranti compartilha do mesmo receio de Cohen quanto a incerteza dos pesos relativos que as causas, globais e nacionais, possuem em rela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a pobreza mundial. Caranti (2010, p. 49-50) possui o </w:t>
      </w:r>
      <w:r>
        <w:rPr>
          <w:rFonts w:ascii="Times New Roman" w:hAnsi="Times New Roman" w:hint="default"/>
          <w:sz w:val="24"/>
          <w:szCs w:val="24"/>
          <w:rtl w:val="0"/>
          <w:lang w:val="pt-PT"/>
        </w:rPr>
        <w:t>“</w:t>
      </w:r>
      <w:r>
        <w:rPr>
          <w:rFonts w:ascii="Times New Roman" w:hAnsi="Times New Roman"/>
          <w:sz w:val="24"/>
          <w:szCs w:val="24"/>
          <w:rtl w:val="0"/>
          <w:lang w:val="pt-PT"/>
        </w:rPr>
        <w:t>receio de que a simples quantifica</w:t>
      </w:r>
      <w:r>
        <w:rPr>
          <w:rFonts w:ascii="Times New Roman" w:hAnsi="Times New Roman" w:hint="default"/>
          <w:sz w:val="24"/>
          <w:szCs w:val="24"/>
          <w:rtl w:val="0"/>
          <w:lang w:val="pt-PT"/>
        </w:rPr>
        <w:t>çã</w:t>
      </w:r>
      <w:r>
        <w:rPr>
          <w:rFonts w:ascii="Times New Roman" w:hAnsi="Times New Roman"/>
          <w:sz w:val="24"/>
          <w:szCs w:val="24"/>
          <w:rtl w:val="0"/>
          <w:lang w:val="es-ES_tradnl"/>
        </w:rPr>
        <w:t>o de qu</w:t>
      </w:r>
      <w:r>
        <w:rPr>
          <w:rFonts w:ascii="Times New Roman" w:hAnsi="Times New Roman" w:hint="default"/>
          <w:sz w:val="24"/>
          <w:szCs w:val="24"/>
          <w:rtl w:val="0"/>
          <w:lang w:val="pt-PT"/>
        </w:rPr>
        <w:t>ã</w:t>
      </w:r>
      <w:r>
        <w:rPr>
          <w:rFonts w:ascii="Times New Roman" w:hAnsi="Times New Roman"/>
          <w:sz w:val="24"/>
          <w:szCs w:val="24"/>
          <w:rtl w:val="0"/>
          <w:lang w:val="pt-PT"/>
        </w:rPr>
        <w:t>o pouco seria necess</w:t>
      </w:r>
      <w:r>
        <w:rPr>
          <w:rFonts w:ascii="Times New Roman" w:hAnsi="Times New Roman" w:hint="default"/>
          <w:sz w:val="24"/>
          <w:szCs w:val="24"/>
          <w:rtl w:val="0"/>
          <w:lang w:val="pt-PT"/>
        </w:rPr>
        <w:t>á</w:t>
      </w:r>
      <w:r>
        <w:rPr>
          <w:rFonts w:ascii="Times New Roman" w:hAnsi="Times New Roman"/>
          <w:sz w:val="24"/>
          <w:szCs w:val="24"/>
          <w:rtl w:val="0"/>
          <w:lang w:val="pt-PT"/>
        </w:rPr>
        <w:t>rio (em termos absolutos e relativos) para elevar a maioria dos pobres globais a uma condi</w:t>
      </w:r>
      <w:r>
        <w:rPr>
          <w:rFonts w:ascii="Times New Roman" w:hAnsi="Times New Roman" w:hint="default"/>
          <w:sz w:val="24"/>
          <w:szCs w:val="24"/>
          <w:rtl w:val="0"/>
          <w:lang w:val="pt-PT"/>
        </w:rPr>
        <w:t>çã</w:t>
      </w:r>
      <w:r>
        <w:rPr>
          <w:rFonts w:ascii="Times New Roman" w:hAnsi="Times New Roman"/>
          <w:sz w:val="24"/>
          <w:szCs w:val="24"/>
          <w:rtl w:val="0"/>
          <w:lang w:val="pt-PT"/>
        </w:rPr>
        <w:t>o condizente com os padr</w:t>
      </w:r>
      <w:r>
        <w:rPr>
          <w:rFonts w:ascii="Times New Roman" w:hAnsi="Times New Roman" w:hint="default"/>
          <w:sz w:val="24"/>
          <w:szCs w:val="24"/>
          <w:rtl w:val="0"/>
          <w:lang w:val="pt-PT"/>
        </w:rPr>
        <w:t>õ</w:t>
      </w:r>
      <w:r>
        <w:rPr>
          <w:rFonts w:ascii="Times New Roman" w:hAnsi="Times New Roman"/>
          <w:sz w:val="24"/>
          <w:szCs w:val="24"/>
          <w:rtl w:val="0"/>
          <w:lang w:val="pt-PT"/>
        </w:rPr>
        <w:t>es estabelecidos pelo art. 25 da DUDH n</w:t>
      </w:r>
      <w:r>
        <w:rPr>
          <w:rFonts w:ascii="Times New Roman" w:hAnsi="Times New Roman" w:hint="default"/>
          <w:sz w:val="24"/>
          <w:szCs w:val="24"/>
          <w:rtl w:val="0"/>
          <w:lang w:val="pt-PT"/>
        </w:rPr>
        <w:t>ã</w:t>
      </w:r>
      <w:r>
        <w:rPr>
          <w:rFonts w:ascii="Times New Roman" w:hAnsi="Times New Roman"/>
          <w:sz w:val="24"/>
          <w:szCs w:val="24"/>
          <w:rtl w:val="0"/>
          <w:lang w:val="es-ES_tradnl"/>
        </w:rPr>
        <w:t>o 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suficiente para fundamentar a Tese Forte</w:t>
      </w:r>
      <w:r>
        <w:rPr>
          <w:rFonts w:ascii="Times New Roman" w:hAnsi="Times New Roman" w:hint="default"/>
          <w:sz w:val="24"/>
          <w:szCs w:val="24"/>
          <w:rtl w:val="0"/>
          <w:lang w:val="pt-PT"/>
        </w:rPr>
        <w:t>”</w:t>
      </w:r>
      <w:r>
        <w:rPr>
          <w:rFonts w:ascii="Times New Roman" w:hAnsi="Times New Roman"/>
          <w:sz w:val="24"/>
          <w:szCs w:val="24"/>
          <w:rtl w:val="0"/>
          <w:lang w:val="pt-PT"/>
        </w:rPr>
        <w:t>. A defesa de Pogge quanto a isso se fundamenta, principalmente, na sua constru</w:t>
      </w:r>
      <w:r>
        <w:rPr>
          <w:rFonts w:ascii="Times New Roman" w:hAnsi="Times New Roman" w:hint="default"/>
          <w:sz w:val="24"/>
          <w:szCs w:val="24"/>
          <w:rtl w:val="0"/>
          <w:lang w:val="pt-PT"/>
        </w:rPr>
        <w:t>çã</w:t>
      </w:r>
      <w:r>
        <w:rPr>
          <w:rFonts w:ascii="Times New Roman" w:hAnsi="Times New Roman"/>
          <w:sz w:val="24"/>
          <w:szCs w:val="24"/>
          <w:rtl w:val="0"/>
          <w:lang w:val="pt-PT"/>
        </w:rPr>
        <w:t>o das caracter</w:t>
      </w:r>
      <w:r>
        <w:rPr>
          <w:rFonts w:ascii="Times New Roman" w:hAnsi="Times New Roman" w:hint="default"/>
          <w:sz w:val="24"/>
          <w:szCs w:val="24"/>
          <w:rtl w:val="0"/>
          <w:lang w:val="pt-PT"/>
        </w:rPr>
        <w:t>í</w:t>
      </w:r>
      <w:r>
        <w:rPr>
          <w:rFonts w:ascii="Times New Roman" w:hAnsi="Times New Roman"/>
          <w:sz w:val="24"/>
          <w:szCs w:val="24"/>
          <w:rtl w:val="0"/>
          <w:lang w:val="pt-PT"/>
        </w:rPr>
        <w:t>sticas da ordem global e como essa estrutura fomenta a dissemina</w:t>
      </w:r>
      <w:r>
        <w:rPr>
          <w:rFonts w:ascii="Times New Roman" w:hAnsi="Times New Roman" w:hint="default"/>
          <w:sz w:val="24"/>
          <w:szCs w:val="24"/>
          <w:rtl w:val="0"/>
          <w:lang w:val="pt-PT"/>
        </w:rPr>
        <w:t>çã</w:t>
      </w:r>
      <w:r>
        <w:rPr>
          <w:rFonts w:ascii="Times New Roman" w:hAnsi="Times New Roman"/>
          <w:sz w:val="24"/>
          <w:szCs w:val="24"/>
          <w:rtl w:val="0"/>
          <w:lang w:val="pt-PT"/>
        </w:rPr>
        <w:t>o da pobreza mundial, de modo a resultar na exclus</w:t>
      </w:r>
      <w:r>
        <w:rPr>
          <w:rFonts w:ascii="Times New Roman" w:hAnsi="Times New Roman" w:hint="default"/>
          <w:sz w:val="24"/>
          <w:szCs w:val="24"/>
          <w:rtl w:val="0"/>
          <w:lang w:val="pt-PT"/>
        </w:rPr>
        <w:t>ã</w:t>
      </w:r>
      <w:r>
        <w:rPr>
          <w:rFonts w:ascii="Times New Roman" w:hAnsi="Times New Roman"/>
          <w:sz w:val="24"/>
          <w:szCs w:val="24"/>
          <w:rtl w:val="0"/>
          <w:lang w:val="pt-PT"/>
        </w:rPr>
        <w:t>o dos pa</w:t>
      </w:r>
      <w:r>
        <w:rPr>
          <w:rFonts w:ascii="Times New Roman" w:hAnsi="Times New Roman" w:hint="default"/>
          <w:sz w:val="24"/>
          <w:szCs w:val="24"/>
          <w:rtl w:val="0"/>
          <w:lang w:val="pt-PT"/>
        </w:rPr>
        <w:t>í</w:t>
      </w:r>
      <w:r>
        <w:rPr>
          <w:rFonts w:ascii="Times New Roman" w:hAnsi="Times New Roman"/>
          <w:sz w:val="24"/>
          <w:szCs w:val="24"/>
          <w:rtl w:val="0"/>
          <w:lang w:val="es-ES_tradnl"/>
        </w:rPr>
        <w:t xml:space="preserve">ses pobres </w:t>
      </w:r>
      <w:r>
        <w:rPr>
          <w:rFonts w:ascii="Times New Roman" w:hAnsi="Times New Roman" w:hint="default"/>
          <w:sz w:val="24"/>
          <w:szCs w:val="24"/>
          <w:rtl w:val="0"/>
          <w:lang w:val="pt-PT"/>
        </w:rPr>
        <w:t xml:space="preserve">à </w:t>
      </w:r>
      <w:r>
        <w:rPr>
          <w:rFonts w:ascii="Times New Roman" w:hAnsi="Times New Roman"/>
          <w:sz w:val="24"/>
          <w:szCs w:val="24"/>
          <w:rtl w:val="0"/>
          <w:lang w:val="nl-NL"/>
        </w:rPr>
        <w:t>frui</w:t>
      </w:r>
      <w:r>
        <w:rPr>
          <w:rFonts w:ascii="Times New Roman" w:hAnsi="Times New Roman" w:hint="default"/>
          <w:sz w:val="24"/>
          <w:szCs w:val="24"/>
          <w:rtl w:val="0"/>
          <w:lang w:val="pt-PT"/>
        </w:rPr>
        <w:t>çã</w:t>
      </w:r>
      <w:r>
        <w:rPr>
          <w:rFonts w:ascii="Times New Roman" w:hAnsi="Times New Roman"/>
          <w:sz w:val="24"/>
          <w:szCs w:val="24"/>
          <w:rtl w:val="0"/>
          <w:lang w:val="pt-PT"/>
        </w:rPr>
        <w:t>o de seus recursos naturais,  no impedimento ao acesso a medicamentos b</w:t>
      </w:r>
      <w:r>
        <w:rPr>
          <w:rFonts w:ascii="Times New Roman" w:hAnsi="Times New Roman" w:hint="default"/>
          <w:sz w:val="24"/>
          <w:szCs w:val="24"/>
          <w:rtl w:val="0"/>
          <w:lang w:val="pt-PT"/>
        </w:rPr>
        <w:t>á</w:t>
      </w:r>
      <w:r>
        <w:rPr>
          <w:rFonts w:ascii="Times New Roman" w:hAnsi="Times New Roman"/>
          <w:sz w:val="24"/>
          <w:szCs w:val="24"/>
          <w:rtl w:val="0"/>
          <w:lang w:val="pt-PT"/>
        </w:rPr>
        <w:t>sicos, no financiamento das elites corruptas que n</w:t>
      </w:r>
      <w:r>
        <w:rPr>
          <w:rFonts w:ascii="Times New Roman" w:hAnsi="Times New Roman" w:hint="default"/>
          <w:sz w:val="24"/>
          <w:szCs w:val="24"/>
          <w:rtl w:val="0"/>
          <w:lang w:val="pt-PT"/>
        </w:rPr>
        <w:t>ã</w:t>
      </w:r>
      <w:r>
        <w:rPr>
          <w:rFonts w:ascii="Times New Roman" w:hAnsi="Times New Roman"/>
          <w:sz w:val="24"/>
          <w:szCs w:val="24"/>
          <w:rtl w:val="0"/>
          <w:lang w:val="pt-PT"/>
        </w:rPr>
        <w:t>o atendem o bem-estar social, na exclus</w:t>
      </w:r>
      <w:r>
        <w:rPr>
          <w:rFonts w:ascii="Times New Roman" w:hAnsi="Times New Roman" w:hint="default"/>
          <w:sz w:val="24"/>
          <w:szCs w:val="24"/>
          <w:rtl w:val="0"/>
          <w:lang w:val="pt-PT"/>
        </w:rPr>
        <w:t>ã</w:t>
      </w:r>
      <w:r>
        <w:rPr>
          <w:rFonts w:ascii="Times New Roman" w:hAnsi="Times New Roman"/>
          <w:sz w:val="24"/>
          <w:szCs w:val="24"/>
          <w:rtl w:val="0"/>
          <w:lang w:val="pt-PT"/>
        </w:rPr>
        <w:t>o da participa</w:t>
      </w:r>
      <w:r>
        <w:rPr>
          <w:rFonts w:ascii="Times New Roman" w:hAnsi="Times New Roman" w:hint="default"/>
          <w:sz w:val="24"/>
          <w:szCs w:val="24"/>
          <w:rtl w:val="0"/>
          <w:lang w:val="pt-PT"/>
        </w:rPr>
        <w:t>çã</w:t>
      </w:r>
      <w:r>
        <w:rPr>
          <w:rFonts w:ascii="Times New Roman" w:hAnsi="Times New Roman"/>
          <w:sz w:val="24"/>
          <w:szCs w:val="24"/>
          <w:rtl w:val="0"/>
          <w:lang w:val="pt-PT"/>
        </w:rPr>
        <w:t>o no mercado internacional a partir das altas taxas de importa</w:t>
      </w:r>
      <w:r>
        <w:rPr>
          <w:rFonts w:ascii="Times New Roman" w:hAnsi="Times New Roman" w:hint="default"/>
          <w:sz w:val="24"/>
          <w:szCs w:val="24"/>
          <w:rtl w:val="0"/>
          <w:lang w:val="pt-PT"/>
        </w:rPr>
        <w:t>çã</w:t>
      </w:r>
      <w:r>
        <w:rPr>
          <w:rFonts w:ascii="Times New Roman" w:hAnsi="Times New Roman"/>
          <w:sz w:val="24"/>
          <w:szCs w:val="24"/>
          <w:rtl w:val="0"/>
          <w:lang w:val="pt-PT"/>
        </w:rPr>
        <w:t>o, dentre outros meios advindos de fatores globais j</w:t>
      </w:r>
      <w:r>
        <w:rPr>
          <w:rFonts w:ascii="Times New Roman" w:hAnsi="Times New Roman" w:hint="default"/>
          <w:sz w:val="24"/>
          <w:szCs w:val="24"/>
          <w:rtl w:val="0"/>
          <w:lang w:val="pt-PT"/>
        </w:rPr>
        <w:t xml:space="preserve">á </w:t>
      </w:r>
      <w:r>
        <w:rPr>
          <w:rFonts w:ascii="Times New Roman" w:hAnsi="Times New Roman"/>
          <w:sz w:val="24"/>
          <w:szCs w:val="24"/>
          <w:rtl w:val="0"/>
          <w:lang w:val="pt-PT"/>
        </w:rPr>
        <w:t>mencionados que Pogge aponta como determinantes para a dissemina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da pobreza no mundo.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pt-PT"/>
        </w:rPr>
        <w:t>O crit</w:t>
      </w:r>
      <w:r>
        <w:rPr>
          <w:rFonts w:ascii="Times New Roman" w:hAnsi="Times New Roman" w:hint="default"/>
          <w:i w:val="1"/>
          <w:iCs w:val="1"/>
          <w:sz w:val="24"/>
          <w:szCs w:val="24"/>
          <w:rtl w:val="0"/>
          <w:lang w:val="pt-PT"/>
        </w:rPr>
        <w:t>é</w:t>
      </w:r>
      <w:r>
        <w:rPr>
          <w:rFonts w:ascii="Times New Roman" w:hAnsi="Times New Roman"/>
          <w:i w:val="1"/>
          <w:iCs w:val="1"/>
          <w:sz w:val="24"/>
          <w:szCs w:val="24"/>
          <w:rtl w:val="0"/>
          <w:lang w:val="pt-PT"/>
        </w:rPr>
        <w:t>rio de justi</w:t>
      </w:r>
      <w:r>
        <w:rPr>
          <w:rFonts w:ascii="Times New Roman" w:hAnsi="Times New Roman" w:hint="default"/>
          <w:i w:val="1"/>
          <w:iCs w:val="1"/>
          <w:sz w:val="24"/>
          <w:szCs w:val="24"/>
          <w:rtl w:val="0"/>
          <w:lang w:val="pt-PT"/>
        </w:rPr>
        <w:t>ç</w:t>
      </w:r>
      <w:r>
        <w:rPr>
          <w:rFonts w:ascii="Times New Roman" w:hAnsi="Times New Roman"/>
          <w:i w:val="1"/>
          <w:iCs w:val="1"/>
          <w:sz w:val="24"/>
          <w:szCs w:val="24"/>
          <w:rtl w:val="0"/>
          <w:lang w:val="it-IT"/>
        </w:rPr>
        <w:t>a cosmopolita</w:t>
      </w:r>
    </w:p>
    <w:p>
      <w:pPr>
        <w:pStyle w:val="Corpo"/>
        <w:spacing w:after="0" w:line="360" w:lineRule="auto"/>
        <w:jc w:val="both"/>
        <w:rPr>
          <w:rFonts w:ascii="Times New Roman" w:cs="Times New Roman" w:hAnsi="Times New Roman" w:eastAsia="Times New Roman"/>
          <w:b w:val="1"/>
          <w:bCs w:val="1"/>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Com essa miss</w:t>
      </w:r>
      <w:r>
        <w:rPr>
          <w:rFonts w:ascii="Times New Roman" w:hAnsi="Times New Roman" w:hint="default"/>
          <w:sz w:val="24"/>
          <w:szCs w:val="24"/>
          <w:rtl w:val="0"/>
          <w:lang w:val="pt-PT"/>
        </w:rPr>
        <w:t>ã</w:t>
      </w:r>
      <w:r>
        <w:rPr>
          <w:rFonts w:ascii="Times New Roman" w:hAnsi="Times New Roman"/>
          <w:sz w:val="24"/>
          <w:szCs w:val="24"/>
          <w:rtl w:val="0"/>
          <w:lang w:val="pt-PT"/>
        </w:rPr>
        <w:t>o de fundamentar a necessidade de um rearranjo da ordem institucional global para erradica</w:t>
      </w:r>
      <w:r>
        <w:rPr>
          <w:rFonts w:ascii="Times New Roman" w:hAnsi="Times New Roman" w:hint="default"/>
          <w:sz w:val="24"/>
          <w:szCs w:val="24"/>
          <w:rtl w:val="0"/>
          <w:lang w:val="pt-PT"/>
        </w:rPr>
        <w:t>çã</w:t>
      </w:r>
      <w:r>
        <w:rPr>
          <w:rFonts w:ascii="Times New Roman" w:hAnsi="Times New Roman"/>
          <w:sz w:val="24"/>
          <w:szCs w:val="24"/>
          <w:rtl w:val="0"/>
          <w:lang w:val="pt-PT"/>
        </w:rPr>
        <w:t>o da pobreza extrema, Thomas Pogge tem de resolver uma quest</w:t>
      </w:r>
      <w:r>
        <w:rPr>
          <w:rFonts w:ascii="Times New Roman" w:hAnsi="Times New Roman" w:hint="default"/>
          <w:sz w:val="24"/>
          <w:szCs w:val="24"/>
          <w:rtl w:val="0"/>
          <w:lang w:val="pt-PT"/>
        </w:rPr>
        <w:t>ã</w:t>
      </w:r>
      <w:r>
        <w:rPr>
          <w:rFonts w:ascii="Times New Roman" w:hAnsi="Times New Roman"/>
          <w:sz w:val="24"/>
          <w:szCs w:val="24"/>
          <w:rtl w:val="0"/>
          <w:lang w:val="it-IT"/>
        </w:rPr>
        <w:t>o indispens</w:t>
      </w:r>
      <w:r>
        <w:rPr>
          <w:rFonts w:ascii="Times New Roman" w:hAnsi="Times New Roman" w:hint="default"/>
          <w:sz w:val="24"/>
          <w:szCs w:val="24"/>
          <w:rtl w:val="0"/>
          <w:lang w:val="pt-PT"/>
        </w:rPr>
        <w:t>á</w:t>
      </w:r>
      <w:r>
        <w:rPr>
          <w:rFonts w:ascii="Times New Roman" w:hAnsi="Times New Roman"/>
          <w:sz w:val="24"/>
          <w:szCs w:val="24"/>
          <w:rtl w:val="0"/>
          <w:lang w:val="pt-PT"/>
        </w:rPr>
        <w:t>vel: sob a acusa</w:t>
      </w:r>
      <w:r>
        <w:rPr>
          <w:rFonts w:ascii="Times New Roman" w:hAnsi="Times New Roman" w:hint="default"/>
          <w:sz w:val="24"/>
          <w:szCs w:val="24"/>
          <w:rtl w:val="0"/>
          <w:lang w:val="pt-PT"/>
        </w:rPr>
        <w:t>çã</w:t>
      </w:r>
      <w:r>
        <w:rPr>
          <w:rFonts w:ascii="Times New Roman" w:hAnsi="Times New Roman"/>
          <w:sz w:val="24"/>
          <w:szCs w:val="24"/>
          <w:rtl w:val="0"/>
          <w:lang w:val="pt-PT"/>
        </w:rPr>
        <w:t>o de que a atual ordem global seria injusta, qual seria, portanto, o crit</w:t>
      </w:r>
      <w:r>
        <w:rPr>
          <w:rFonts w:ascii="Times New Roman" w:hAnsi="Times New Roman" w:hint="default"/>
          <w:sz w:val="24"/>
          <w:szCs w:val="24"/>
          <w:rtl w:val="0"/>
          <w:lang w:val="pt-PT"/>
        </w:rPr>
        <w:t>é</w:t>
      </w:r>
      <w:r>
        <w:rPr>
          <w:rFonts w:ascii="Times New Roman" w:hAnsi="Times New Roman"/>
          <w:sz w:val="24"/>
          <w:szCs w:val="24"/>
          <w:rtl w:val="0"/>
          <w:lang w:val="pt-PT"/>
        </w:rPr>
        <w:t>rio avaliativo de justi</w:t>
      </w:r>
      <w:r>
        <w:rPr>
          <w:rFonts w:ascii="Times New Roman" w:hAnsi="Times New Roman" w:hint="default"/>
          <w:sz w:val="24"/>
          <w:szCs w:val="24"/>
          <w:rtl w:val="0"/>
          <w:lang w:val="pt-PT"/>
        </w:rPr>
        <w:t>ç</w:t>
      </w:r>
      <w:r>
        <w:rPr>
          <w:rFonts w:ascii="Times New Roman" w:hAnsi="Times New Roman"/>
          <w:sz w:val="24"/>
          <w:szCs w:val="24"/>
          <w:rtl w:val="0"/>
          <w:lang w:val="zh-TW" w:eastAsia="zh-TW"/>
        </w:rPr>
        <w:t>a?</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Frente a esse desafio, parte do argumento de Pogge se dedica a formula</w:t>
      </w:r>
      <w:r>
        <w:rPr>
          <w:rFonts w:ascii="Times New Roman" w:hAnsi="Times New Roman" w:hint="default"/>
          <w:sz w:val="24"/>
          <w:szCs w:val="24"/>
          <w:rtl w:val="0"/>
          <w:lang w:val="pt-PT"/>
        </w:rPr>
        <w:t>çã</w:t>
      </w:r>
      <w:r>
        <w:rPr>
          <w:rFonts w:ascii="Times New Roman" w:hAnsi="Times New Roman"/>
          <w:sz w:val="24"/>
          <w:szCs w:val="24"/>
          <w:rtl w:val="0"/>
          <w:lang w:val="pt-PT"/>
        </w:rPr>
        <w:t>o de um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que avalie como as institui</w:t>
      </w:r>
      <w:r>
        <w:rPr>
          <w:rFonts w:ascii="Times New Roman" w:hAnsi="Times New Roman" w:hint="default"/>
          <w:sz w:val="24"/>
          <w:szCs w:val="24"/>
          <w:rtl w:val="0"/>
          <w:lang w:val="pt-PT"/>
        </w:rPr>
        <w:t>çõ</w:t>
      </w:r>
      <w:r>
        <w:rPr>
          <w:rFonts w:ascii="Times New Roman" w:hAnsi="Times New Roman"/>
          <w:sz w:val="24"/>
          <w:szCs w:val="24"/>
          <w:rtl w:val="0"/>
          <w:lang w:val="pt-PT"/>
        </w:rPr>
        <w:t>es de um sistema social est</w:t>
      </w:r>
      <w:r>
        <w:rPr>
          <w:rFonts w:ascii="Times New Roman" w:hAnsi="Times New Roman" w:hint="default"/>
          <w:sz w:val="24"/>
          <w:szCs w:val="24"/>
          <w:rtl w:val="0"/>
          <w:lang w:val="pt-PT"/>
        </w:rPr>
        <w:t>ã</w:t>
      </w:r>
      <w:r>
        <w:rPr>
          <w:rFonts w:ascii="Times New Roman" w:hAnsi="Times New Roman"/>
          <w:sz w:val="24"/>
          <w:szCs w:val="24"/>
          <w:rtl w:val="0"/>
          <w:lang w:val="pt-PT"/>
        </w:rPr>
        <w:t>o tratando as pessoas e os grupos nos quais s</w:t>
      </w:r>
      <w:r>
        <w:rPr>
          <w:rFonts w:ascii="Times New Roman" w:hAnsi="Times New Roman" w:hint="default"/>
          <w:sz w:val="24"/>
          <w:szCs w:val="24"/>
          <w:rtl w:val="0"/>
          <w:lang w:val="pt-PT"/>
        </w:rPr>
        <w:t>ã</w:t>
      </w:r>
      <w:r>
        <w:rPr>
          <w:rFonts w:ascii="Times New Roman" w:hAnsi="Times New Roman"/>
          <w:sz w:val="24"/>
          <w:szCs w:val="24"/>
          <w:rtl w:val="0"/>
          <w:lang w:val="pt-PT"/>
        </w:rPr>
        <w:t>o por ela atingidos. Contudo, para o autor, n</w:t>
      </w:r>
      <w:r>
        <w:rPr>
          <w:rFonts w:ascii="Times New Roman" w:hAnsi="Times New Roman" w:hint="default"/>
          <w:sz w:val="24"/>
          <w:szCs w:val="24"/>
          <w:rtl w:val="0"/>
          <w:lang w:val="pt-PT"/>
        </w:rPr>
        <w:t>ã</w:t>
      </w:r>
      <w:r>
        <w:rPr>
          <w:rFonts w:ascii="Times New Roman" w:hAnsi="Times New Roman"/>
          <w:sz w:val="24"/>
          <w:szCs w:val="24"/>
          <w:rtl w:val="0"/>
          <w:lang w:val="pt-PT"/>
        </w:rPr>
        <w:t>o basta avaliar as institui</w:t>
      </w:r>
      <w:r>
        <w:rPr>
          <w:rFonts w:ascii="Times New Roman" w:hAnsi="Times New Roman" w:hint="default"/>
          <w:sz w:val="24"/>
          <w:szCs w:val="24"/>
          <w:rtl w:val="0"/>
          <w:lang w:val="pt-PT"/>
        </w:rPr>
        <w:t>çõ</w:t>
      </w:r>
      <w:r>
        <w:rPr>
          <w:rFonts w:ascii="Times New Roman" w:hAnsi="Times New Roman"/>
          <w:sz w:val="24"/>
          <w:szCs w:val="24"/>
          <w:rtl w:val="0"/>
          <w:lang w:val="pt-PT"/>
        </w:rPr>
        <w:t>es sociais de cada pa</w:t>
      </w:r>
      <w:r>
        <w:rPr>
          <w:rFonts w:ascii="Times New Roman" w:hAnsi="Times New Roman" w:hint="default"/>
          <w:sz w:val="24"/>
          <w:szCs w:val="24"/>
          <w:rtl w:val="0"/>
          <w:lang w:val="pt-PT"/>
        </w:rPr>
        <w:t>í</w:t>
      </w:r>
      <w:r>
        <w:rPr>
          <w:rFonts w:ascii="Times New Roman" w:hAnsi="Times New Roman"/>
          <w:sz w:val="24"/>
          <w:szCs w:val="24"/>
          <w:rtl w:val="0"/>
          <w:lang w:val="pt-PT"/>
        </w:rPr>
        <w:t>s em conjunto como um esquema, uma vez que, na sua concep</w:t>
      </w:r>
      <w:r>
        <w:rPr>
          <w:rFonts w:ascii="Times New Roman" w:hAnsi="Times New Roman" w:hint="default"/>
          <w:sz w:val="24"/>
          <w:szCs w:val="24"/>
          <w:rtl w:val="0"/>
          <w:lang w:val="pt-PT"/>
        </w:rPr>
        <w:t>çã</w:t>
      </w:r>
      <w:r>
        <w:rPr>
          <w:rFonts w:ascii="Times New Roman" w:hAnsi="Times New Roman"/>
          <w:sz w:val="24"/>
          <w:szCs w:val="24"/>
          <w:rtl w:val="0"/>
          <w:lang w:val="pt-PT"/>
        </w:rPr>
        <w:t>o, as estruturas b</w:t>
      </w:r>
      <w:r>
        <w:rPr>
          <w:rFonts w:ascii="Times New Roman" w:hAnsi="Times New Roman" w:hint="default"/>
          <w:sz w:val="24"/>
          <w:szCs w:val="24"/>
          <w:rtl w:val="0"/>
          <w:lang w:val="pt-PT"/>
        </w:rPr>
        <w:t>á</w:t>
      </w:r>
      <w:r>
        <w:rPr>
          <w:rFonts w:ascii="Times New Roman" w:hAnsi="Times New Roman"/>
          <w:sz w:val="24"/>
          <w:szCs w:val="24"/>
          <w:rtl w:val="0"/>
          <w:lang w:val="pt-PT"/>
        </w:rPr>
        <w:t>sicas nacionais s</w:t>
      </w:r>
      <w:r>
        <w:rPr>
          <w:rFonts w:ascii="Times New Roman" w:hAnsi="Times New Roman" w:hint="default"/>
          <w:sz w:val="24"/>
          <w:szCs w:val="24"/>
          <w:rtl w:val="0"/>
          <w:lang w:val="pt-PT"/>
        </w:rPr>
        <w:t>ã</w:t>
      </w:r>
      <w:r>
        <w:rPr>
          <w:rFonts w:ascii="Times New Roman" w:hAnsi="Times New Roman"/>
          <w:sz w:val="24"/>
          <w:szCs w:val="24"/>
          <w:rtl w:val="0"/>
          <w:lang w:val="pt-PT"/>
        </w:rPr>
        <w:t>o fortemente influenciadas por institui</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sociais supranacionais. Sobre isso, segundo Pogge (2008, p. 39),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necess</w:t>
      </w:r>
      <w:r>
        <w:rPr>
          <w:rFonts w:ascii="Times New Roman" w:hAnsi="Times New Roman" w:hint="default"/>
          <w:sz w:val="24"/>
          <w:szCs w:val="24"/>
          <w:rtl w:val="0"/>
          <w:lang w:val="pt-PT"/>
        </w:rPr>
        <w:t>á</w:t>
      </w:r>
      <w:r>
        <w:rPr>
          <w:rFonts w:ascii="Times New Roman" w:hAnsi="Times New Roman"/>
          <w:sz w:val="24"/>
          <w:szCs w:val="24"/>
          <w:rtl w:val="0"/>
          <w:lang w:val="es-ES_tradnl"/>
        </w:rPr>
        <w:t>rio, ent</w:t>
      </w:r>
      <w:r>
        <w:rPr>
          <w:rFonts w:ascii="Times New Roman" w:hAnsi="Times New Roman" w:hint="default"/>
          <w:sz w:val="24"/>
          <w:szCs w:val="24"/>
          <w:rtl w:val="0"/>
          <w:lang w:val="pt-PT"/>
        </w:rPr>
        <w:t>ã</w:t>
      </w:r>
      <w:r>
        <w:rPr>
          <w:rFonts w:ascii="Times New Roman" w:hAnsi="Times New Roman"/>
          <w:sz w:val="24"/>
          <w:szCs w:val="24"/>
          <w:rtl w:val="0"/>
          <w:lang w:val="it-IT"/>
        </w:rPr>
        <w:t xml:space="preserve">o, </w:t>
      </w:r>
      <w:r>
        <w:rPr>
          <w:rFonts w:ascii="Times New Roman" w:hAnsi="Times New Roman" w:hint="default"/>
          <w:sz w:val="24"/>
          <w:szCs w:val="24"/>
          <w:rtl w:val="0"/>
          <w:lang w:val="pt-PT"/>
        </w:rPr>
        <w:t>“</w:t>
      </w:r>
      <w:r>
        <w:rPr>
          <w:rFonts w:ascii="Times New Roman" w:hAnsi="Times New Roman"/>
          <w:sz w:val="24"/>
          <w:szCs w:val="24"/>
          <w:rtl w:val="0"/>
          <w:lang w:val="pt-PT"/>
        </w:rPr>
        <w:t>uma compreens</w:t>
      </w:r>
      <w:r>
        <w:rPr>
          <w:rFonts w:ascii="Times New Roman" w:hAnsi="Times New Roman" w:hint="default"/>
          <w:sz w:val="24"/>
          <w:szCs w:val="24"/>
          <w:rtl w:val="0"/>
          <w:lang w:val="pt-PT"/>
        </w:rPr>
        <w:t>ã</w:t>
      </w:r>
      <w:r>
        <w:rPr>
          <w:rFonts w:ascii="Times New Roman" w:hAnsi="Times New Roman"/>
          <w:sz w:val="24"/>
          <w:szCs w:val="24"/>
          <w:rtl w:val="0"/>
          <w:lang w:val="en-US"/>
        </w:rPr>
        <w:t>o hol</w:t>
      </w:r>
      <w:r>
        <w:rPr>
          <w:rFonts w:ascii="Times New Roman" w:hAnsi="Times New Roman" w:hint="default"/>
          <w:sz w:val="24"/>
          <w:szCs w:val="24"/>
          <w:rtl w:val="0"/>
          <w:lang w:val="pt-PT"/>
        </w:rPr>
        <w:t>í</w:t>
      </w:r>
      <w:r>
        <w:rPr>
          <w:rFonts w:ascii="Times New Roman" w:hAnsi="Times New Roman"/>
          <w:sz w:val="24"/>
          <w:szCs w:val="24"/>
          <w:rtl w:val="0"/>
          <w:lang w:val="pt-PT"/>
        </w:rPr>
        <w:t>stica de como as condi</w:t>
      </w:r>
      <w:r>
        <w:rPr>
          <w:rFonts w:ascii="Times New Roman" w:hAnsi="Times New Roman" w:hint="default"/>
          <w:sz w:val="24"/>
          <w:szCs w:val="24"/>
          <w:rtl w:val="0"/>
          <w:lang w:val="pt-PT"/>
        </w:rPr>
        <w:t>çõ</w:t>
      </w:r>
      <w:r>
        <w:rPr>
          <w:rFonts w:ascii="Times New Roman" w:hAnsi="Times New Roman"/>
          <w:sz w:val="24"/>
          <w:szCs w:val="24"/>
          <w:rtl w:val="0"/>
          <w:lang w:val="pt-PT"/>
        </w:rPr>
        <w:t>es de vida das pessoas s</w:t>
      </w:r>
      <w:r>
        <w:rPr>
          <w:rFonts w:ascii="Times New Roman" w:hAnsi="Times New Roman" w:hint="default"/>
          <w:sz w:val="24"/>
          <w:szCs w:val="24"/>
          <w:rtl w:val="0"/>
          <w:lang w:val="pt-PT"/>
        </w:rPr>
        <w:t>ã</w:t>
      </w:r>
      <w:r>
        <w:rPr>
          <w:rFonts w:ascii="Times New Roman" w:hAnsi="Times New Roman"/>
          <w:sz w:val="24"/>
          <w:szCs w:val="24"/>
          <w:rtl w:val="0"/>
          <w:lang w:val="pt-PT"/>
        </w:rPr>
        <w:t>o moldadas atrav</w:t>
      </w:r>
      <w:r>
        <w:rPr>
          <w:rFonts w:ascii="Times New Roman" w:hAnsi="Times New Roman" w:hint="default"/>
          <w:sz w:val="24"/>
          <w:szCs w:val="24"/>
          <w:rtl w:val="0"/>
          <w:lang w:val="pt-PT"/>
        </w:rPr>
        <w:t>é</w:t>
      </w:r>
      <w:r>
        <w:rPr>
          <w:rFonts w:ascii="Times New Roman" w:hAnsi="Times New Roman"/>
          <w:sz w:val="24"/>
          <w:szCs w:val="24"/>
          <w:rtl w:val="0"/>
          <w:lang w:val="pt-PT"/>
        </w:rPr>
        <w:t>s da intera</w:t>
      </w:r>
      <w:r>
        <w:rPr>
          <w:rFonts w:ascii="Times New Roman" w:hAnsi="Times New Roman" w:hint="default"/>
          <w:sz w:val="24"/>
          <w:szCs w:val="24"/>
          <w:rtl w:val="0"/>
          <w:lang w:val="pt-PT"/>
        </w:rPr>
        <w:t>çã</w:t>
      </w:r>
      <w:r>
        <w:rPr>
          <w:rFonts w:ascii="Times New Roman" w:hAnsi="Times New Roman"/>
          <w:sz w:val="24"/>
          <w:szCs w:val="24"/>
          <w:rtl w:val="0"/>
          <w:lang w:val="pt-PT"/>
        </w:rPr>
        <w:t>o de v</w:t>
      </w:r>
      <w:r>
        <w:rPr>
          <w:rFonts w:ascii="Times New Roman" w:hAnsi="Times New Roman" w:hint="default"/>
          <w:sz w:val="24"/>
          <w:szCs w:val="24"/>
          <w:rtl w:val="0"/>
          <w:lang w:val="pt-PT"/>
        </w:rPr>
        <w:t>á</w:t>
      </w:r>
      <w:r>
        <w:rPr>
          <w:rFonts w:ascii="Times New Roman" w:hAnsi="Times New Roman"/>
          <w:sz w:val="24"/>
          <w:szCs w:val="24"/>
          <w:rtl w:val="0"/>
          <w:lang w:val="pt-PT"/>
        </w:rPr>
        <w:t>rios regimes institucionais, que influenciam uns aos outros e se misturam em seus efeitos</w:t>
      </w:r>
      <w:r>
        <w:rPr>
          <w:rFonts w:ascii="Times New Roman" w:hAnsi="Times New Roman" w:hint="default"/>
          <w:sz w:val="24"/>
          <w:szCs w:val="24"/>
          <w:rtl w:val="0"/>
          <w:lang w:val="pt-PT"/>
        </w:rPr>
        <w:t>”</w:t>
      </w:r>
      <w:r>
        <w:rPr>
          <w:rFonts w:ascii="Times New Roman" w:hAnsi="Times New Roman"/>
          <w:sz w:val="24"/>
          <w:szCs w:val="24"/>
          <w:rtl w:val="0"/>
          <w:lang w:val="pt-PT"/>
        </w:rPr>
        <w:t>. Essa compreens</w:t>
      </w:r>
      <w:r>
        <w:rPr>
          <w:rFonts w:ascii="Times New Roman" w:hAnsi="Times New Roman" w:hint="default"/>
          <w:sz w:val="24"/>
          <w:szCs w:val="24"/>
          <w:rtl w:val="0"/>
          <w:lang w:val="pt-PT"/>
        </w:rPr>
        <w:t>ã</w:t>
      </w:r>
      <w:r>
        <w:rPr>
          <w:rFonts w:ascii="Times New Roman" w:hAnsi="Times New Roman"/>
          <w:sz w:val="24"/>
          <w:szCs w:val="24"/>
          <w:rtl w:val="0"/>
          <w:lang w:val="en-US"/>
        </w:rPr>
        <w:t>o hol</w:t>
      </w:r>
      <w:r>
        <w:rPr>
          <w:rFonts w:ascii="Times New Roman" w:hAnsi="Times New Roman" w:hint="default"/>
          <w:sz w:val="24"/>
          <w:szCs w:val="24"/>
          <w:rtl w:val="0"/>
          <w:lang w:val="pt-PT"/>
        </w:rPr>
        <w:t>í</w:t>
      </w:r>
      <w:r>
        <w:rPr>
          <w:rFonts w:ascii="Times New Roman" w:hAnsi="Times New Roman"/>
          <w:sz w:val="24"/>
          <w:szCs w:val="24"/>
          <w:rtl w:val="0"/>
          <w:lang w:val="pt-PT"/>
        </w:rPr>
        <w:t xml:space="preserve">stica deve dar luz a um </w:t>
      </w:r>
      <w:r>
        <w:rPr>
          <w:rFonts w:ascii="Times New Roman" w:hAnsi="Times New Roman" w:hint="default"/>
          <w:sz w:val="24"/>
          <w:szCs w:val="24"/>
          <w:rtl w:val="0"/>
          <w:lang w:val="pt-PT"/>
        </w:rPr>
        <w:t>ú</w:t>
      </w:r>
      <w:r>
        <w:rPr>
          <w:rFonts w:ascii="Times New Roman" w:hAnsi="Times New Roman"/>
          <w:sz w:val="24"/>
          <w:szCs w:val="24"/>
          <w:rtl w:val="0"/>
          <w:lang w:val="it-IT"/>
        </w:rPr>
        <w:t>nico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universal que possa estar dispon</w:t>
      </w:r>
      <w:r>
        <w:rPr>
          <w:rFonts w:ascii="Times New Roman" w:hAnsi="Times New Roman" w:hint="default"/>
          <w:sz w:val="24"/>
          <w:szCs w:val="24"/>
          <w:rtl w:val="0"/>
          <w:lang w:val="pt-PT"/>
        </w:rPr>
        <w:t>í</w:t>
      </w:r>
      <w:r>
        <w:rPr>
          <w:rFonts w:ascii="Times New Roman" w:hAnsi="Times New Roman"/>
          <w:sz w:val="24"/>
          <w:szCs w:val="24"/>
          <w:rtl w:val="0"/>
          <w:lang w:val="pt-PT"/>
        </w:rPr>
        <w:t>vel para que todas as pessoas e povos usem como base para julgamentos morais sobre a ordem global e sobre outras institui</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sociais com efeitos internacionais substanciais.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A formula</w:t>
      </w:r>
      <w:r>
        <w:rPr>
          <w:rFonts w:ascii="Times New Roman" w:hAnsi="Times New Roman" w:hint="default"/>
          <w:sz w:val="24"/>
          <w:szCs w:val="24"/>
          <w:rtl w:val="0"/>
          <w:lang w:val="pt-PT"/>
        </w:rPr>
        <w:t>çã</w:t>
      </w:r>
      <w:r>
        <w:rPr>
          <w:rFonts w:ascii="Times New Roman" w:hAnsi="Times New Roman"/>
          <w:sz w:val="24"/>
          <w:szCs w:val="24"/>
          <w:rtl w:val="0"/>
          <w:lang w:val="pt-PT"/>
        </w:rPr>
        <w:t>o do crit</w:t>
      </w:r>
      <w:r>
        <w:rPr>
          <w:rFonts w:ascii="Times New Roman" w:hAnsi="Times New Roman" w:hint="default"/>
          <w:sz w:val="24"/>
          <w:szCs w:val="24"/>
          <w:rtl w:val="0"/>
          <w:lang w:val="pt-PT"/>
        </w:rPr>
        <w:t>é</w:t>
      </w:r>
      <w:r>
        <w:rPr>
          <w:rFonts w:ascii="Times New Roman" w:hAnsi="Times New Roman"/>
          <w:sz w:val="24"/>
          <w:szCs w:val="24"/>
          <w:rtl w:val="0"/>
          <w:lang w:val="pt-PT"/>
        </w:rPr>
        <w:t>rio possui uma dificuldade intr</w:t>
      </w:r>
      <w:r>
        <w:rPr>
          <w:rFonts w:ascii="Times New Roman" w:hAnsi="Times New Roman" w:hint="default"/>
          <w:sz w:val="24"/>
          <w:szCs w:val="24"/>
          <w:rtl w:val="0"/>
          <w:lang w:val="pt-PT"/>
        </w:rPr>
        <w:t>í</w:t>
      </w:r>
      <w:r>
        <w:rPr>
          <w:rFonts w:ascii="Times New Roman" w:hAnsi="Times New Roman"/>
          <w:sz w:val="24"/>
          <w:szCs w:val="24"/>
          <w:rtl w:val="0"/>
          <w:lang w:val="pt-PT"/>
        </w:rPr>
        <w:t>nseca: qual a maneira justa de tratar algu</w:t>
      </w:r>
      <w:r>
        <w:rPr>
          <w:rFonts w:ascii="Times New Roman" w:hAnsi="Times New Roman" w:hint="default"/>
          <w:sz w:val="24"/>
          <w:szCs w:val="24"/>
          <w:rtl w:val="0"/>
          <w:lang w:val="pt-PT"/>
        </w:rPr>
        <w:t>é</w:t>
      </w:r>
      <w:r>
        <w:rPr>
          <w:rFonts w:ascii="Times New Roman" w:hAnsi="Times New Roman"/>
          <w:sz w:val="24"/>
          <w:szCs w:val="24"/>
          <w:rtl w:val="0"/>
          <w:lang w:val="pt-PT"/>
        </w:rPr>
        <w:t>m? Em Pogge, todas as pessoas do mundo possuem sua pr</w:t>
      </w:r>
      <w:r>
        <w:rPr>
          <w:rFonts w:ascii="Times New Roman" w:hAnsi="Times New Roman" w:hint="default"/>
          <w:sz w:val="24"/>
          <w:szCs w:val="24"/>
          <w:rtl w:val="0"/>
          <w:lang w:val="pt-PT"/>
        </w:rPr>
        <w:t>ó</w:t>
      </w:r>
      <w:r>
        <w:rPr>
          <w:rFonts w:ascii="Times New Roman" w:hAnsi="Times New Roman"/>
          <w:sz w:val="24"/>
          <w:szCs w:val="24"/>
          <w:rtl w:val="0"/>
          <w:lang w:val="pt-PT"/>
        </w:rPr>
        <w:t xml:space="preserve">pria medida do que ele denomina como </w:t>
      </w:r>
      <w:r>
        <w:rPr>
          <w:rFonts w:ascii="Times New Roman" w:hAnsi="Times New Roman"/>
          <w:i w:val="1"/>
          <w:iCs w:val="1"/>
          <w:sz w:val="24"/>
          <w:szCs w:val="24"/>
          <w:rtl w:val="0"/>
          <w:lang w:val="pt-PT"/>
        </w:rPr>
        <w:t xml:space="preserve">florescimento humano </w:t>
      </w:r>
      <w:r>
        <w:rPr>
          <w:rFonts w:ascii="Times New Roman" w:hAnsi="Times New Roman" w:hint="default"/>
          <w:sz w:val="24"/>
          <w:szCs w:val="24"/>
          <w:rtl w:val="0"/>
          <w:lang w:val="pt-PT"/>
        </w:rPr>
        <w:t xml:space="preserve">– </w:t>
      </w:r>
      <w:r>
        <w:rPr>
          <w:rFonts w:ascii="Times New Roman" w:hAnsi="Times New Roman"/>
          <w:sz w:val="24"/>
          <w:szCs w:val="24"/>
          <w:rtl w:val="0"/>
          <w:lang w:val="pt-PT"/>
        </w:rPr>
        <w:t>quais ambi</w:t>
      </w:r>
      <w:r>
        <w:rPr>
          <w:rFonts w:ascii="Times New Roman" w:hAnsi="Times New Roman" w:hint="default"/>
          <w:sz w:val="24"/>
          <w:szCs w:val="24"/>
          <w:rtl w:val="0"/>
          <w:lang w:val="pt-PT"/>
        </w:rPr>
        <w:t>çõ</w:t>
      </w:r>
      <w:r>
        <w:rPr>
          <w:rFonts w:ascii="Times New Roman" w:hAnsi="Times New Roman"/>
          <w:sz w:val="24"/>
          <w:szCs w:val="24"/>
          <w:rtl w:val="0"/>
          <w:lang w:val="pt-PT"/>
        </w:rPr>
        <w:t>es e objetivos anseiam, quais experi</w:t>
      </w:r>
      <w:r>
        <w:rPr>
          <w:rFonts w:ascii="Times New Roman" w:hAnsi="Times New Roman" w:hint="default"/>
          <w:sz w:val="24"/>
          <w:szCs w:val="24"/>
          <w:rtl w:val="0"/>
          <w:lang w:val="pt-PT"/>
        </w:rPr>
        <w:t>ê</w:t>
      </w:r>
      <w:r>
        <w:rPr>
          <w:rFonts w:ascii="Times New Roman" w:hAnsi="Times New Roman"/>
          <w:sz w:val="24"/>
          <w:szCs w:val="24"/>
          <w:rtl w:val="0"/>
          <w:lang w:val="pt-PT"/>
        </w:rPr>
        <w:t xml:space="preserve">ncias consideram produtivas, qual sua medida de sucesso e quais condutas </w:t>
      </w:r>
      <w:r>
        <w:rPr>
          <w:rFonts w:ascii="Times New Roman" w:hAnsi="Times New Roman" w:hint="default"/>
          <w:sz w:val="24"/>
          <w:szCs w:val="24"/>
          <w:rtl w:val="0"/>
          <w:lang w:val="pt-PT"/>
        </w:rPr>
        <w:t>é</w:t>
      </w:r>
      <w:r>
        <w:rPr>
          <w:rFonts w:ascii="Times New Roman" w:hAnsi="Times New Roman"/>
          <w:sz w:val="24"/>
          <w:szCs w:val="24"/>
          <w:rtl w:val="0"/>
          <w:lang w:val="pt-PT"/>
        </w:rPr>
        <w:t xml:space="preserve">ticas querem ser reconhecidas por possuir. A autonomia para que as pessoas decidam a vida que anseiam (ou seja, a sua medida de </w:t>
      </w:r>
      <w:r>
        <w:rPr>
          <w:rFonts w:ascii="Times New Roman" w:hAnsi="Times New Roman"/>
          <w:i w:val="1"/>
          <w:iCs w:val="1"/>
          <w:sz w:val="24"/>
          <w:szCs w:val="24"/>
          <w:rtl w:val="0"/>
          <w:lang w:val="pt-PT"/>
        </w:rPr>
        <w:t>florescimento</w:t>
      </w:r>
      <w:r>
        <w:rPr>
          <w:rFonts w:ascii="Times New Roman" w:hAnsi="Times New Roman"/>
          <w:sz w:val="24"/>
          <w:szCs w:val="24"/>
          <w:rtl w:val="0"/>
        </w:rPr>
        <w:t xml:space="preserve">)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uma quest</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essencial na teoria de Thomas Pogge. Contudo, essa autonomia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prejudicada ao passo que a estrutura global, ao impulsionar a pobreza e a desigualdade, limita boa parte da parcela dos cidad</w:t>
      </w:r>
      <w:r>
        <w:rPr>
          <w:rFonts w:ascii="Times New Roman" w:hAnsi="Times New Roman" w:hint="default"/>
          <w:sz w:val="24"/>
          <w:szCs w:val="24"/>
          <w:rtl w:val="0"/>
          <w:lang w:val="pt-PT"/>
        </w:rPr>
        <w:t>ã</w:t>
      </w:r>
      <w:r>
        <w:rPr>
          <w:rFonts w:ascii="Times New Roman" w:hAnsi="Times New Roman"/>
          <w:sz w:val="24"/>
          <w:szCs w:val="24"/>
          <w:rtl w:val="0"/>
          <w:lang w:val="pt-PT"/>
        </w:rPr>
        <w:t>os do mundo do acesso a bens b</w:t>
      </w:r>
      <w:r>
        <w:rPr>
          <w:rFonts w:ascii="Times New Roman" w:hAnsi="Times New Roman" w:hint="default"/>
          <w:sz w:val="24"/>
          <w:szCs w:val="24"/>
          <w:rtl w:val="0"/>
          <w:lang w:val="pt-PT"/>
        </w:rPr>
        <w:t>á</w:t>
      </w:r>
      <w:r>
        <w:rPr>
          <w:rFonts w:ascii="Times New Roman" w:hAnsi="Times New Roman"/>
          <w:sz w:val="24"/>
          <w:szCs w:val="24"/>
          <w:rtl w:val="0"/>
          <w:lang w:val="pt-PT"/>
        </w:rPr>
        <w:t>sicos, o que prejudica sua integridade f</w:t>
      </w:r>
      <w:r>
        <w:rPr>
          <w:rFonts w:ascii="Times New Roman" w:hAnsi="Times New Roman" w:hint="default"/>
          <w:sz w:val="24"/>
          <w:szCs w:val="24"/>
          <w:rtl w:val="0"/>
          <w:lang w:val="pt-PT"/>
        </w:rPr>
        <w:t>í</w:t>
      </w:r>
      <w:r>
        <w:rPr>
          <w:rFonts w:ascii="Times New Roman" w:hAnsi="Times New Roman"/>
          <w:sz w:val="24"/>
          <w:szCs w:val="24"/>
          <w:rtl w:val="0"/>
          <w:lang w:val="pt-PT"/>
        </w:rPr>
        <w:t>sica e suas liberdades mais b</w:t>
      </w:r>
      <w:r>
        <w:rPr>
          <w:rFonts w:ascii="Times New Roman" w:hAnsi="Times New Roman" w:hint="default"/>
          <w:sz w:val="24"/>
          <w:szCs w:val="24"/>
          <w:rtl w:val="0"/>
          <w:lang w:val="pt-PT"/>
        </w:rPr>
        <w:t>á</w:t>
      </w:r>
      <w:r>
        <w:rPr>
          <w:rFonts w:ascii="Times New Roman" w:hAnsi="Times New Roman"/>
          <w:sz w:val="24"/>
          <w:szCs w:val="24"/>
          <w:rtl w:val="0"/>
          <w:lang w:val="pt-PT"/>
        </w:rPr>
        <w:t>sicas. Restritos, os cidad</w:t>
      </w:r>
      <w:r>
        <w:rPr>
          <w:rFonts w:ascii="Times New Roman" w:hAnsi="Times New Roman" w:hint="default"/>
          <w:sz w:val="24"/>
          <w:szCs w:val="24"/>
          <w:rtl w:val="0"/>
          <w:lang w:val="pt-PT"/>
        </w:rPr>
        <w:t>ã</w:t>
      </w:r>
      <w:r>
        <w:rPr>
          <w:rFonts w:ascii="Times New Roman" w:hAnsi="Times New Roman"/>
          <w:sz w:val="24"/>
          <w:szCs w:val="24"/>
          <w:rtl w:val="0"/>
          <w:lang w:val="pt-PT"/>
        </w:rPr>
        <w:t>os dos pa</w:t>
      </w:r>
      <w:r>
        <w:rPr>
          <w:rFonts w:ascii="Times New Roman" w:hAnsi="Times New Roman" w:hint="default"/>
          <w:sz w:val="24"/>
          <w:szCs w:val="24"/>
          <w:rtl w:val="0"/>
          <w:lang w:val="pt-PT"/>
        </w:rPr>
        <w:t>í</w:t>
      </w:r>
      <w:r>
        <w:rPr>
          <w:rFonts w:ascii="Times New Roman" w:hAnsi="Times New Roman"/>
          <w:sz w:val="24"/>
          <w:szCs w:val="24"/>
          <w:rtl w:val="0"/>
          <w:lang w:val="pt-PT"/>
        </w:rPr>
        <w:t>ses menos privilegiados n</w:t>
      </w:r>
      <w:r>
        <w:rPr>
          <w:rFonts w:ascii="Times New Roman" w:hAnsi="Times New Roman" w:hint="default"/>
          <w:sz w:val="24"/>
          <w:szCs w:val="24"/>
          <w:rtl w:val="0"/>
          <w:lang w:val="pt-PT"/>
        </w:rPr>
        <w:t>ã</w:t>
      </w:r>
      <w:r>
        <w:rPr>
          <w:rFonts w:ascii="Times New Roman" w:hAnsi="Times New Roman"/>
          <w:sz w:val="24"/>
          <w:szCs w:val="24"/>
          <w:rtl w:val="0"/>
          <w:lang w:val="pt-PT"/>
        </w:rPr>
        <w:t>o conseguem ser contemplados pelos seus direitos humanos</w:t>
      </w:r>
      <w:r>
        <w:rPr>
          <w:rFonts w:ascii="Times New Roman" w:cs="Times New Roman" w:hAnsi="Times New Roman" w:eastAsia="Times New Roman"/>
          <w:sz w:val="24"/>
          <w:szCs w:val="24"/>
          <w:vertAlign w:val="superscript"/>
        </w:rPr>
        <w:footnoteReference w:id="12"/>
      </w:r>
      <w:r>
        <w:rPr>
          <w:rFonts w:ascii="Times New Roman" w:hAnsi="Times New Roman"/>
          <w:sz w:val="24"/>
          <w:szCs w:val="24"/>
          <w:rtl w:val="0"/>
          <w:lang w:val="pt-PT"/>
        </w:rPr>
        <w:t xml:space="preserve"> mais b</w:t>
      </w:r>
      <w:r>
        <w:rPr>
          <w:rFonts w:ascii="Times New Roman" w:hAnsi="Times New Roman" w:hint="default"/>
          <w:sz w:val="24"/>
          <w:szCs w:val="24"/>
          <w:rtl w:val="0"/>
          <w:lang w:val="pt-PT"/>
        </w:rPr>
        <w:t>á</w:t>
      </w:r>
      <w:r>
        <w:rPr>
          <w:rFonts w:ascii="Times New Roman" w:hAnsi="Times New Roman"/>
          <w:sz w:val="24"/>
          <w:szCs w:val="24"/>
          <w:rtl w:val="0"/>
          <w:lang w:val="pt-PT"/>
        </w:rPr>
        <w:t>sicos e, consequentemente, n</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conseguem atingir seu florescimento.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240" w:lineRule="auto"/>
        <w:ind w:left="2268" w:firstLine="0"/>
        <w:jc w:val="both"/>
        <w:rPr>
          <w:rFonts w:ascii="Times New Roman" w:cs="Times New Roman" w:hAnsi="Times New Roman" w:eastAsia="Times New Roman"/>
          <w:sz w:val="20"/>
          <w:szCs w:val="20"/>
        </w:rPr>
      </w:pPr>
      <w:r>
        <w:rPr>
          <w:rFonts w:ascii="Times New Roman" w:hAnsi="Times New Roman"/>
          <w:sz w:val="20"/>
          <w:szCs w:val="20"/>
          <w:rtl w:val="0"/>
          <w:lang w:val="pt-PT"/>
        </w:rPr>
        <w:t>De acordo com Pogge, os direitos humanos identificam os indiv</w:t>
      </w:r>
      <w:r>
        <w:rPr>
          <w:rFonts w:ascii="Times New Roman" w:hAnsi="Times New Roman" w:hint="default"/>
          <w:sz w:val="20"/>
          <w:szCs w:val="20"/>
          <w:rtl w:val="0"/>
          <w:lang w:val="pt-PT"/>
        </w:rPr>
        <w:t>í</w:t>
      </w:r>
      <w:r>
        <w:rPr>
          <w:rFonts w:ascii="Times New Roman" w:hAnsi="Times New Roman"/>
          <w:sz w:val="20"/>
          <w:szCs w:val="20"/>
          <w:rtl w:val="0"/>
          <w:lang w:val="pt-PT"/>
        </w:rPr>
        <w:t>duos como agentes morais. Para tanto, confere a eles a capacidade passada e futura de participarem de uma comunidade moral. Neste sentido, os conte</w:t>
      </w:r>
      <w:r>
        <w:rPr>
          <w:rFonts w:ascii="Times New Roman" w:hAnsi="Times New Roman" w:hint="default"/>
          <w:sz w:val="20"/>
          <w:szCs w:val="20"/>
          <w:rtl w:val="0"/>
          <w:lang w:val="pt-PT"/>
        </w:rPr>
        <w:t>ú</w:t>
      </w:r>
      <w:r>
        <w:rPr>
          <w:rFonts w:ascii="Times New Roman" w:hAnsi="Times New Roman"/>
          <w:sz w:val="20"/>
          <w:szCs w:val="20"/>
          <w:rtl w:val="0"/>
          <w:lang w:val="pt-PT"/>
        </w:rPr>
        <w:t>dos dos direitos humanos se comprometeriam com o reconhecimento de que h</w:t>
      </w:r>
      <w:r>
        <w:rPr>
          <w:rFonts w:ascii="Times New Roman" w:hAnsi="Times New Roman" w:hint="default"/>
          <w:sz w:val="20"/>
          <w:szCs w:val="20"/>
          <w:rtl w:val="0"/>
          <w:lang w:val="pt-PT"/>
        </w:rPr>
        <w:t xml:space="preserve">á </w:t>
      </w:r>
      <w:r>
        <w:rPr>
          <w:rFonts w:ascii="Times New Roman" w:hAnsi="Times New Roman"/>
          <w:sz w:val="20"/>
          <w:szCs w:val="20"/>
          <w:rtl w:val="0"/>
          <w:lang w:val="pt-PT"/>
        </w:rPr>
        <w:t>necessidades b</w:t>
      </w:r>
      <w:r>
        <w:rPr>
          <w:rFonts w:ascii="Times New Roman" w:hAnsi="Times New Roman" w:hint="default"/>
          <w:sz w:val="20"/>
          <w:szCs w:val="20"/>
          <w:rtl w:val="0"/>
          <w:lang w:val="pt-PT"/>
        </w:rPr>
        <w:t>á</w:t>
      </w:r>
      <w:r>
        <w:rPr>
          <w:rFonts w:ascii="Times New Roman" w:hAnsi="Times New Roman"/>
          <w:sz w:val="20"/>
          <w:szCs w:val="20"/>
          <w:rtl w:val="0"/>
          <w:lang w:val="pt-PT"/>
        </w:rPr>
        <w:t>sicas que circunscrevem os interesses identificados por cada indiv</w:t>
      </w:r>
      <w:r>
        <w:rPr>
          <w:rFonts w:ascii="Times New Roman" w:hAnsi="Times New Roman" w:hint="default"/>
          <w:sz w:val="20"/>
          <w:szCs w:val="20"/>
          <w:rtl w:val="0"/>
          <w:lang w:val="pt-PT"/>
        </w:rPr>
        <w:t>í</w:t>
      </w:r>
      <w:r>
        <w:rPr>
          <w:rFonts w:ascii="Times New Roman" w:hAnsi="Times New Roman"/>
          <w:sz w:val="20"/>
          <w:szCs w:val="20"/>
          <w:rtl w:val="0"/>
          <w:lang w:val="pt-PT"/>
        </w:rPr>
        <w:t>duo. Por esta raz</w:t>
      </w:r>
      <w:r>
        <w:rPr>
          <w:rFonts w:ascii="Times New Roman" w:hAnsi="Times New Roman" w:hint="default"/>
          <w:sz w:val="20"/>
          <w:szCs w:val="20"/>
          <w:rtl w:val="0"/>
          <w:lang w:val="pt-PT"/>
        </w:rPr>
        <w:t>ã</w:t>
      </w:r>
      <w:r>
        <w:rPr>
          <w:rFonts w:ascii="Times New Roman" w:hAnsi="Times New Roman"/>
          <w:sz w:val="20"/>
          <w:szCs w:val="20"/>
          <w:rtl w:val="0"/>
          <w:lang w:val="pt-PT"/>
        </w:rPr>
        <w:t>o, a pobreza extrema seria uma viola</w:t>
      </w:r>
      <w:r>
        <w:rPr>
          <w:rFonts w:ascii="Times New Roman" w:hAnsi="Times New Roman" w:hint="default"/>
          <w:sz w:val="20"/>
          <w:szCs w:val="20"/>
          <w:rtl w:val="0"/>
          <w:lang w:val="pt-PT"/>
        </w:rPr>
        <w:t>çã</w:t>
      </w:r>
      <w:r>
        <w:rPr>
          <w:rFonts w:ascii="Times New Roman" w:hAnsi="Times New Roman"/>
          <w:sz w:val="20"/>
          <w:szCs w:val="20"/>
          <w:rtl w:val="0"/>
          <w:lang w:val="pt-PT"/>
        </w:rPr>
        <w:t xml:space="preserve">o dos direitos humanos. (FRAGOSO, 2014, p. 34-5).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O crit</w:t>
      </w:r>
      <w:r>
        <w:rPr>
          <w:rFonts w:ascii="Times New Roman" w:hAnsi="Times New Roman" w:hint="default"/>
          <w:sz w:val="24"/>
          <w:szCs w:val="24"/>
          <w:rtl w:val="0"/>
          <w:lang w:val="pt-PT"/>
        </w:rPr>
        <w:t>é</w:t>
      </w:r>
      <w:r>
        <w:rPr>
          <w:rFonts w:ascii="Times New Roman" w:hAnsi="Times New Roman"/>
          <w:sz w:val="24"/>
          <w:szCs w:val="24"/>
          <w:rtl w:val="0"/>
          <w:lang w:val="pt-PT"/>
        </w:rPr>
        <w:t>rio universal utiliza a medida do florescimento humano para avaliar o grau de justi</w:t>
      </w:r>
      <w:r>
        <w:rPr>
          <w:rFonts w:ascii="Times New Roman" w:hAnsi="Times New Roman" w:hint="default"/>
          <w:sz w:val="24"/>
          <w:szCs w:val="24"/>
          <w:rtl w:val="0"/>
          <w:lang w:val="pt-PT"/>
        </w:rPr>
        <w:t>ç</w:t>
      </w:r>
      <w:r>
        <w:rPr>
          <w:rFonts w:ascii="Times New Roman" w:hAnsi="Times New Roman"/>
          <w:sz w:val="24"/>
          <w:szCs w:val="24"/>
          <w:rtl w:val="0"/>
          <w:lang w:val="pt-PT"/>
        </w:rPr>
        <w:t>a das medidas adotadas pelas institui</w:t>
      </w:r>
      <w:r>
        <w:rPr>
          <w:rFonts w:ascii="Times New Roman" w:hAnsi="Times New Roman" w:hint="default"/>
          <w:sz w:val="24"/>
          <w:szCs w:val="24"/>
          <w:rtl w:val="0"/>
          <w:lang w:val="pt-PT"/>
        </w:rPr>
        <w:t>çõ</w:t>
      </w:r>
      <w:r>
        <w:rPr>
          <w:rFonts w:ascii="Times New Roman" w:hAnsi="Times New Roman"/>
          <w:sz w:val="24"/>
          <w:szCs w:val="24"/>
          <w:rtl w:val="0"/>
          <w:lang w:val="pt-PT"/>
        </w:rPr>
        <w:t>es internacionais. Por certo, Pogge entende que no atual mundo interconectado, e com todas as culturas existentes, h</w:t>
      </w:r>
      <w:r>
        <w:rPr>
          <w:rFonts w:ascii="Times New Roman" w:hAnsi="Times New Roman" w:hint="default"/>
          <w:sz w:val="24"/>
          <w:szCs w:val="24"/>
          <w:rtl w:val="0"/>
          <w:lang w:val="pt-PT"/>
        </w:rPr>
        <w:t xml:space="preserve">á </w:t>
      </w:r>
      <w:r>
        <w:rPr>
          <w:rFonts w:ascii="Times New Roman" w:hAnsi="Times New Roman"/>
          <w:sz w:val="24"/>
          <w:szCs w:val="24"/>
          <w:rtl w:val="0"/>
          <w:lang w:val="pt-PT"/>
        </w:rPr>
        <w:t>uma pluralidade insuport</w:t>
      </w:r>
      <w:r>
        <w:rPr>
          <w:rFonts w:ascii="Times New Roman" w:hAnsi="Times New Roman" w:hint="default"/>
          <w:sz w:val="24"/>
          <w:szCs w:val="24"/>
          <w:rtl w:val="0"/>
          <w:lang w:val="pt-PT"/>
        </w:rPr>
        <w:t>á</w:t>
      </w:r>
      <w:r>
        <w:rPr>
          <w:rFonts w:ascii="Times New Roman" w:hAnsi="Times New Roman"/>
          <w:sz w:val="24"/>
          <w:szCs w:val="24"/>
          <w:rtl w:val="0"/>
          <w:lang w:val="pt-PT"/>
        </w:rPr>
        <w:t>vel de vis</w:t>
      </w:r>
      <w:r>
        <w:rPr>
          <w:rFonts w:ascii="Times New Roman" w:hAnsi="Times New Roman" w:hint="default"/>
          <w:sz w:val="24"/>
          <w:szCs w:val="24"/>
          <w:rtl w:val="0"/>
          <w:lang w:val="pt-PT"/>
        </w:rPr>
        <w:t>õ</w:t>
      </w:r>
      <w:r>
        <w:rPr>
          <w:rFonts w:ascii="Times New Roman" w:hAnsi="Times New Roman"/>
          <w:sz w:val="24"/>
          <w:szCs w:val="24"/>
          <w:rtl w:val="0"/>
          <w:lang w:val="fr-FR"/>
        </w:rPr>
        <w:t xml:space="preserve">es </w:t>
      </w:r>
      <w:r>
        <w:rPr>
          <w:rFonts w:ascii="Times New Roman" w:hAnsi="Times New Roman" w:hint="default"/>
          <w:sz w:val="24"/>
          <w:szCs w:val="24"/>
          <w:rtl w:val="0"/>
          <w:lang w:val="pt-PT"/>
        </w:rPr>
        <w:t>é</w:t>
      </w:r>
      <w:r>
        <w:rPr>
          <w:rFonts w:ascii="Times New Roman" w:hAnsi="Times New Roman"/>
          <w:sz w:val="24"/>
          <w:szCs w:val="24"/>
          <w:rtl w:val="0"/>
          <w:lang w:val="pt-PT"/>
        </w:rPr>
        <w:t>ticas de mundo (POGGE, 2008</w:t>
      </w:r>
      <w:r>
        <w:rPr>
          <w:rFonts w:ascii="Times New Roman" w:hAnsi="Times New Roman"/>
          <w:i w:val="1"/>
          <w:iCs w:val="1"/>
          <w:sz w:val="24"/>
          <w:szCs w:val="24"/>
          <w:rtl w:val="0"/>
        </w:rPr>
        <w:t xml:space="preserve">., </w:t>
      </w:r>
      <w:r>
        <w:rPr>
          <w:rFonts w:ascii="Times New Roman" w:hAnsi="Times New Roman"/>
          <w:sz w:val="24"/>
          <w:szCs w:val="24"/>
          <w:rtl w:val="0"/>
          <w:lang w:val="pt-PT"/>
        </w:rPr>
        <w:t>p. 54). Frente a isso, o autor conclui ser invi</w:t>
      </w:r>
      <w:r>
        <w:rPr>
          <w:rFonts w:ascii="Times New Roman" w:hAnsi="Times New Roman" w:hint="default"/>
          <w:sz w:val="24"/>
          <w:szCs w:val="24"/>
          <w:rtl w:val="0"/>
          <w:lang w:val="pt-PT"/>
        </w:rPr>
        <w:t>á</w:t>
      </w:r>
      <w:r>
        <w:rPr>
          <w:rFonts w:ascii="Times New Roman" w:hAnsi="Times New Roman"/>
          <w:sz w:val="24"/>
          <w:szCs w:val="24"/>
          <w:rtl w:val="0"/>
          <w:lang w:val="pt-PT"/>
        </w:rPr>
        <w:t>vel contemplar todas as poss</w:t>
      </w:r>
      <w:r>
        <w:rPr>
          <w:rFonts w:ascii="Times New Roman" w:hAnsi="Times New Roman" w:hint="default"/>
          <w:sz w:val="24"/>
          <w:szCs w:val="24"/>
          <w:rtl w:val="0"/>
          <w:lang w:val="pt-PT"/>
        </w:rPr>
        <w:t>í</w:t>
      </w:r>
      <w:r>
        <w:rPr>
          <w:rFonts w:ascii="Times New Roman" w:hAnsi="Times New Roman"/>
          <w:sz w:val="24"/>
          <w:szCs w:val="24"/>
          <w:rtl w:val="0"/>
          <w:lang w:val="pt-PT"/>
        </w:rPr>
        <w:t>veis formula</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individuais de florescimento em um </w:t>
      </w:r>
      <w:r>
        <w:rPr>
          <w:rFonts w:ascii="Times New Roman" w:hAnsi="Times New Roman" w:hint="default"/>
          <w:sz w:val="24"/>
          <w:szCs w:val="24"/>
          <w:rtl w:val="0"/>
          <w:lang w:val="pt-PT"/>
        </w:rPr>
        <w:t>ú</w:t>
      </w:r>
      <w:r>
        <w:rPr>
          <w:rFonts w:ascii="Times New Roman" w:hAnsi="Times New Roman"/>
          <w:sz w:val="24"/>
          <w:szCs w:val="24"/>
          <w:rtl w:val="0"/>
          <w:lang w:val="it-IT"/>
        </w:rPr>
        <w:t>nico crit</w:t>
      </w:r>
      <w:r>
        <w:rPr>
          <w:rFonts w:ascii="Times New Roman" w:hAnsi="Times New Roman" w:hint="default"/>
          <w:sz w:val="24"/>
          <w:szCs w:val="24"/>
          <w:rtl w:val="0"/>
          <w:lang w:val="pt-PT"/>
        </w:rPr>
        <w:t>é</w:t>
      </w:r>
      <w:r>
        <w:rPr>
          <w:rFonts w:ascii="Times New Roman" w:hAnsi="Times New Roman"/>
          <w:sz w:val="24"/>
          <w:szCs w:val="24"/>
          <w:rtl w:val="0"/>
          <w:lang w:val="pt-PT"/>
        </w:rPr>
        <w:t>rio. Dada a magnitude das restri</w:t>
      </w:r>
      <w:r>
        <w:rPr>
          <w:rFonts w:ascii="Times New Roman" w:hAnsi="Times New Roman" w:hint="default"/>
          <w:sz w:val="24"/>
          <w:szCs w:val="24"/>
          <w:rtl w:val="0"/>
          <w:lang w:val="pt-PT"/>
        </w:rPr>
        <w:t>çõ</w:t>
      </w:r>
      <w:r>
        <w:rPr>
          <w:rFonts w:ascii="Times New Roman" w:hAnsi="Times New Roman"/>
          <w:sz w:val="24"/>
          <w:szCs w:val="24"/>
          <w:rtl w:val="0"/>
          <w:lang w:val="pt-PT"/>
        </w:rPr>
        <w:t>es promovidas pela pobreza e desigualdade, 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deve ter por princ</w:t>
      </w:r>
      <w:r>
        <w:rPr>
          <w:rFonts w:ascii="Times New Roman" w:hAnsi="Times New Roman" w:hint="default"/>
          <w:sz w:val="24"/>
          <w:szCs w:val="24"/>
          <w:rtl w:val="0"/>
          <w:lang w:val="pt-PT"/>
        </w:rPr>
        <w:t>í</w:t>
      </w:r>
      <w:r>
        <w:rPr>
          <w:rFonts w:ascii="Times New Roman" w:hAnsi="Times New Roman"/>
          <w:sz w:val="24"/>
          <w:szCs w:val="24"/>
          <w:rtl w:val="0"/>
          <w:lang w:val="pt-PT"/>
        </w:rPr>
        <w:t>pio a medida de acesso a bens b</w:t>
      </w:r>
      <w:r>
        <w:rPr>
          <w:rFonts w:ascii="Times New Roman" w:hAnsi="Times New Roman" w:hint="default"/>
          <w:sz w:val="24"/>
          <w:szCs w:val="24"/>
          <w:rtl w:val="0"/>
          <w:lang w:val="pt-PT"/>
        </w:rPr>
        <w:t>á</w:t>
      </w:r>
      <w:r>
        <w:rPr>
          <w:rFonts w:ascii="Times New Roman" w:hAnsi="Times New Roman"/>
          <w:sz w:val="24"/>
          <w:szCs w:val="24"/>
          <w:rtl w:val="0"/>
          <w:lang w:val="pt-PT"/>
        </w:rPr>
        <w:t>sicos essenciais e, consequentemente, de realiza</w:t>
      </w:r>
      <w:r>
        <w:rPr>
          <w:rFonts w:ascii="Times New Roman" w:hAnsi="Times New Roman" w:hint="default"/>
          <w:sz w:val="24"/>
          <w:szCs w:val="24"/>
          <w:rtl w:val="0"/>
          <w:lang w:val="pt-PT"/>
        </w:rPr>
        <w:t>çã</w:t>
      </w:r>
      <w:r>
        <w:rPr>
          <w:rFonts w:ascii="Times New Roman" w:hAnsi="Times New Roman"/>
          <w:sz w:val="24"/>
          <w:szCs w:val="24"/>
          <w:rtl w:val="0"/>
          <w:lang w:val="pt-PT"/>
        </w:rPr>
        <w:t>o de direitos humanos</w:t>
      </w:r>
      <w:r>
        <w:rPr>
          <w:rFonts w:ascii="Times New Roman" w:cs="Times New Roman" w:hAnsi="Times New Roman" w:eastAsia="Times New Roman"/>
          <w:sz w:val="24"/>
          <w:szCs w:val="24"/>
          <w:vertAlign w:val="superscript"/>
        </w:rPr>
        <w:footnoteReference w:id="13"/>
      </w:r>
      <w:r>
        <w:rPr>
          <w:rFonts w:ascii="Times New Roman" w:hAnsi="Times New Roman"/>
          <w:sz w:val="24"/>
          <w:szCs w:val="24"/>
          <w:rtl w:val="0"/>
          <w:lang w:val="pt-PT"/>
        </w:rPr>
        <w:t xml:space="preserve">. Portanto, </w:t>
      </w:r>
      <w:r>
        <w:rPr>
          <w:rFonts w:ascii="Times New Roman" w:hAnsi="Times New Roman" w:hint="default"/>
          <w:sz w:val="24"/>
          <w:szCs w:val="24"/>
          <w:rtl w:val="0"/>
          <w:lang w:val="pt-PT"/>
        </w:rPr>
        <w:t xml:space="preserve">é </w:t>
      </w:r>
      <w:r>
        <w:rPr>
          <w:rFonts w:ascii="Times New Roman" w:hAnsi="Times New Roman"/>
          <w:sz w:val="24"/>
          <w:szCs w:val="24"/>
          <w:rtl w:val="0"/>
          <w:lang w:val="it-IT"/>
        </w:rPr>
        <w:t>poss</w:t>
      </w:r>
      <w:r>
        <w:rPr>
          <w:rFonts w:ascii="Times New Roman" w:hAnsi="Times New Roman" w:hint="default"/>
          <w:sz w:val="24"/>
          <w:szCs w:val="24"/>
          <w:rtl w:val="0"/>
          <w:lang w:val="pt-PT"/>
        </w:rPr>
        <w:t>í</w:t>
      </w:r>
      <w:r>
        <w:rPr>
          <w:rFonts w:ascii="Times New Roman" w:hAnsi="Times New Roman"/>
          <w:sz w:val="24"/>
          <w:szCs w:val="24"/>
          <w:rtl w:val="0"/>
          <w:lang w:val="pt-PT"/>
        </w:rPr>
        <w:t>vel afirmar que 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 xml:space="preserve">a universal elaborado por Thomas Pogge possui a seguinte medida: a ordem institucional global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mais ou menos justa na medida em que os esquemas institucionais coercitivos proporcionem a cada ser humano acesso seguro a partes minimamente adequadas de liberdades b</w:t>
      </w:r>
      <w:r>
        <w:rPr>
          <w:rFonts w:ascii="Times New Roman" w:hAnsi="Times New Roman" w:hint="default"/>
          <w:sz w:val="24"/>
          <w:szCs w:val="24"/>
          <w:rtl w:val="0"/>
          <w:lang w:val="pt-PT"/>
        </w:rPr>
        <w:t>á</w:t>
      </w:r>
      <w:r>
        <w:rPr>
          <w:rFonts w:ascii="Times New Roman" w:hAnsi="Times New Roman"/>
          <w:sz w:val="24"/>
          <w:szCs w:val="24"/>
          <w:rtl w:val="0"/>
          <w:lang w:val="pt-PT"/>
        </w:rPr>
        <w:t>sicas e participa</w:t>
      </w:r>
      <w:r>
        <w:rPr>
          <w:rFonts w:ascii="Times New Roman" w:hAnsi="Times New Roman" w:hint="default"/>
          <w:sz w:val="24"/>
          <w:szCs w:val="24"/>
          <w:rtl w:val="0"/>
          <w:lang w:val="pt-PT"/>
        </w:rPr>
        <w:t>çã</w:t>
      </w:r>
      <w:r>
        <w:rPr>
          <w:rFonts w:ascii="Times New Roman" w:hAnsi="Times New Roman"/>
          <w:sz w:val="24"/>
          <w:szCs w:val="24"/>
          <w:rtl w:val="0"/>
          <w:lang w:val="es-ES_tradnl"/>
        </w:rPr>
        <w:t>o pol</w:t>
      </w:r>
      <w:r>
        <w:rPr>
          <w:rFonts w:ascii="Times New Roman" w:hAnsi="Times New Roman" w:hint="default"/>
          <w:sz w:val="24"/>
          <w:szCs w:val="24"/>
          <w:rtl w:val="0"/>
          <w:lang w:val="pt-PT"/>
        </w:rPr>
        <w:t>í</w:t>
      </w:r>
      <w:r>
        <w:rPr>
          <w:rFonts w:ascii="Times New Roman" w:hAnsi="Times New Roman"/>
          <w:sz w:val="24"/>
          <w:szCs w:val="24"/>
          <w:rtl w:val="0"/>
          <w:lang w:val="pt-PT"/>
        </w:rPr>
        <w:t>tica, de alimenta</w:t>
      </w:r>
      <w:r>
        <w:rPr>
          <w:rFonts w:ascii="Times New Roman" w:hAnsi="Times New Roman" w:hint="default"/>
          <w:sz w:val="24"/>
          <w:szCs w:val="24"/>
          <w:rtl w:val="0"/>
          <w:lang w:val="pt-PT"/>
        </w:rPr>
        <w:t>çã</w:t>
      </w:r>
      <w:r>
        <w:rPr>
          <w:rFonts w:ascii="Times New Roman" w:hAnsi="Times New Roman"/>
          <w:sz w:val="24"/>
          <w:szCs w:val="24"/>
          <w:rtl w:val="0"/>
          <w:lang w:val="pt-PT"/>
        </w:rPr>
        <w:t>o, bebida, vestu</w:t>
      </w:r>
      <w:r>
        <w:rPr>
          <w:rFonts w:ascii="Times New Roman" w:hAnsi="Times New Roman" w:hint="default"/>
          <w:sz w:val="24"/>
          <w:szCs w:val="24"/>
          <w:rtl w:val="0"/>
          <w:lang w:val="pt-PT"/>
        </w:rPr>
        <w:t>á</w:t>
      </w:r>
      <w:r>
        <w:rPr>
          <w:rFonts w:ascii="Times New Roman" w:hAnsi="Times New Roman"/>
          <w:sz w:val="24"/>
          <w:szCs w:val="24"/>
          <w:rtl w:val="0"/>
          <w:lang w:val="pt-PT"/>
        </w:rPr>
        <w:t>rio, abrigo, educa</w:t>
      </w:r>
      <w:r>
        <w:rPr>
          <w:rFonts w:ascii="Times New Roman" w:hAnsi="Times New Roman" w:hint="default"/>
          <w:sz w:val="24"/>
          <w:szCs w:val="24"/>
          <w:rtl w:val="0"/>
          <w:lang w:val="pt-PT"/>
        </w:rPr>
        <w:t>çã</w:t>
      </w:r>
      <w:r>
        <w:rPr>
          <w:rFonts w:ascii="Times New Roman" w:hAnsi="Times New Roman"/>
          <w:sz w:val="24"/>
          <w:szCs w:val="24"/>
          <w:rtl w:val="0"/>
          <w:lang w:val="pt-PT"/>
        </w:rPr>
        <w:t>o e cuidados de sa</w:t>
      </w:r>
      <w:r>
        <w:rPr>
          <w:rFonts w:ascii="Times New Roman" w:hAnsi="Times New Roman" w:hint="default"/>
          <w:sz w:val="24"/>
          <w:szCs w:val="24"/>
          <w:rtl w:val="0"/>
          <w:lang w:val="pt-PT"/>
        </w:rPr>
        <w:t>ú</w:t>
      </w:r>
      <w:r>
        <w:rPr>
          <w:rFonts w:ascii="Times New Roman" w:hAnsi="Times New Roman"/>
          <w:sz w:val="24"/>
          <w:szCs w:val="24"/>
          <w:rtl w:val="0"/>
          <w:lang w:val="pt-PT"/>
        </w:rPr>
        <w:t>de (</w:t>
      </w:r>
      <w:r>
        <w:rPr>
          <w:rFonts w:ascii="Times New Roman" w:hAnsi="Times New Roman"/>
          <w:i w:val="1"/>
          <w:iCs w:val="1"/>
          <w:sz w:val="24"/>
          <w:szCs w:val="24"/>
          <w:rtl w:val="0"/>
          <w:lang w:val="pt-PT"/>
        </w:rPr>
        <w:t>ibid.</w:t>
      </w:r>
      <w:r>
        <w:rPr>
          <w:rFonts w:ascii="Times New Roman" w:hAnsi="Times New Roman"/>
          <w:sz w:val="24"/>
          <w:szCs w:val="24"/>
          <w:rtl w:val="0"/>
          <w:lang w:val="pt-PT"/>
        </w:rPr>
        <w:t>, p. 57). Dessa forma, garante-se que 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global seja modesto a ponto de, ao mesmo tempo em que consegue amparar uma avalia</w:t>
      </w:r>
      <w:r>
        <w:rPr>
          <w:rFonts w:ascii="Times New Roman" w:hAnsi="Times New Roman" w:hint="default"/>
          <w:sz w:val="24"/>
          <w:szCs w:val="24"/>
          <w:rtl w:val="0"/>
          <w:lang w:val="pt-PT"/>
        </w:rPr>
        <w:t>çã</w:t>
      </w:r>
      <w:r>
        <w:rPr>
          <w:rFonts w:ascii="Times New Roman" w:hAnsi="Times New Roman"/>
          <w:sz w:val="24"/>
          <w:szCs w:val="24"/>
          <w:rtl w:val="0"/>
          <w:lang w:val="pt-PT"/>
        </w:rPr>
        <w:t>o que ajude a garantia de acessos b</w:t>
      </w:r>
      <w:r>
        <w:rPr>
          <w:rFonts w:ascii="Times New Roman" w:hAnsi="Times New Roman" w:hint="default"/>
          <w:sz w:val="24"/>
          <w:szCs w:val="24"/>
          <w:rtl w:val="0"/>
          <w:lang w:val="pt-PT"/>
        </w:rPr>
        <w:t>á</w:t>
      </w:r>
      <w:r>
        <w:rPr>
          <w:rFonts w:ascii="Times New Roman" w:hAnsi="Times New Roman"/>
          <w:sz w:val="24"/>
          <w:szCs w:val="24"/>
          <w:rtl w:val="0"/>
          <w:lang w:val="pt-PT"/>
        </w:rPr>
        <w:t>sicos (cruciais para qualquer concep</w:t>
      </w:r>
      <w:r>
        <w:rPr>
          <w:rFonts w:ascii="Times New Roman" w:hAnsi="Times New Roman" w:hint="default"/>
          <w:sz w:val="24"/>
          <w:szCs w:val="24"/>
          <w:rtl w:val="0"/>
          <w:lang w:val="pt-PT"/>
        </w:rPr>
        <w:t>çã</w:t>
      </w:r>
      <w:r>
        <w:rPr>
          <w:rFonts w:ascii="Times New Roman" w:hAnsi="Times New Roman"/>
          <w:sz w:val="24"/>
          <w:szCs w:val="24"/>
          <w:rtl w:val="0"/>
          <w:lang w:val="pt-PT"/>
        </w:rPr>
        <w:t>o de florescimento), permite que outros crit</w:t>
      </w:r>
      <w:r>
        <w:rPr>
          <w:rFonts w:ascii="Times New Roman" w:hAnsi="Times New Roman" w:hint="default"/>
          <w:sz w:val="24"/>
          <w:szCs w:val="24"/>
          <w:rtl w:val="0"/>
          <w:lang w:val="pt-PT"/>
        </w:rPr>
        <w:t>é</w:t>
      </w:r>
      <w:r>
        <w:rPr>
          <w:rFonts w:ascii="Times New Roman" w:hAnsi="Times New Roman"/>
          <w:sz w:val="24"/>
          <w:szCs w:val="24"/>
          <w:rtl w:val="0"/>
          <w:lang w:val="pt-PT"/>
        </w:rPr>
        <w:t>rios de justi</w:t>
      </w:r>
      <w:r>
        <w:rPr>
          <w:rFonts w:ascii="Times New Roman" w:hAnsi="Times New Roman" w:hint="default"/>
          <w:sz w:val="24"/>
          <w:szCs w:val="24"/>
          <w:rtl w:val="0"/>
          <w:lang w:val="pt-PT"/>
        </w:rPr>
        <w:t>ç</w:t>
      </w:r>
      <w:r>
        <w:rPr>
          <w:rFonts w:ascii="Times New Roman" w:hAnsi="Times New Roman"/>
          <w:sz w:val="24"/>
          <w:szCs w:val="24"/>
          <w:rtl w:val="0"/>
          <w:lang w:val="es-ES_tradnl"/>
        </w:rPr>
        <w:t>a (espec</w:t>
      </w:r>
      <w:r>
        <w:rPr>
          <w:rFonts w:ascii="Times New Roman" w:hAnsi="Times New Roman" w:hint="default"/>
          <w:sz w:val="24"/>
          <w:szCs w:val="24"/>
          <w:rtl w:val="0"/>
          <w:lang w:val="pt-PT"/>
        </w:rPr>
        <w:t>í</w:t>
      </w:r>
      <w:r>
        <w:rPr>
          <w:rFonts w:ascii="Times New Roman" w:hAnsi="Times New Roman"/>
          <w:sz w:val="24"/>
          <w:szCs w:val="24"/>
          <w:rtl w:val="0"/>
          <w:lang w:val="pt-PT"/>
        </w:rPr>
        <w:t>fico e nacionais) atuem em suas pr</w:t>
      </w:r>
      <w:r>
        <w:rPr>
          <w:rFonts w:ascii="Times New Roman" w:hAnsi="Times New Roman" w:hint="default"/>
          <w:sz w:val="24"/>
          <w:szCs w:val="24"/>
          <w:rtl w:val="0"/>
          <w:lang w:val="pt-PT"/>
        </w:rPr>
        <w:t>ó</w:t>
      </w:r>
      <w:r>
        <w:rPr>
          <w:rFonts w:ascii="Times New Roman" w:hAnsi="Times New Roman"/>
          <w:sz w:val="24"/>
          <w:szCs w:val="24"/>
          <w:rtl w:val="0"/>
          <w:lang w:val="pt-PT"/>
        </w:rPr>
        <w:t>prias realidades, mantendo a liberdade cultural e permitindo que as pessoas desenvolvam seu florescimento humano de um modo mais amplo e espec</w:t>
      </w:r>
      <w:r>
        <w:rPr>
          <w:rFonts w:ascii="Times New Roman" w:hAnsi="Times New Roman" w:hint="default"/>
          <w:sz w:val="24"/>
          <w:szCs w:val="24"/>
          <w:rtl w:val="0"/>
          <w:lang w:val="pt-PT"/>
        </w:rPr>
        <w:t>í</w:t>
      </w:r>
      <w:r>
        <w:rPr>
          <w:rFonts w:ascii="Times New Roman" w:hAnsi="Times New Roman"/>
          <w:sz w:val="24"/>
          <w:szCs w:val="24"/>
          <w:rtl w:val="0"/>
          <w:lang w:val="pt-PT"/>
        </w:rPr>
        <w:t>fico. Segundo Pogge (</w:t>
      </w:r>
      <w:r>
        <w:rPr>
          <w:rFonts w:ascii="Times New Roman" w:hAnsi="Times New Roman"/>
          <w:i w:val="1"/>
          <w:iCs w:val="1"/>
          <w:sz w:val="24"/>
          <w:szCs w:val="24"/>
          <w:rtl w:val="0"/>
          <w:lang w:val="pt-PT"/>
        </w:rPr>
        <w:t>ibid.</w:t>
      </w:r>
      <w:r>
        <w:rPr>
          <w:rFonts w:ascii="Times New Roman" w:hAnsi="Times New Roman"/>
          <w:sz w:val="24"/>
          <w:szCs w:val="24"/>
          <w:rtl w:val="0"/>
        </w:rPr>
        <w:t xml:space="preserve">, p. 43), </w:t>
      </w:r>
      <w:r>
        <w:rPr>
          <w:rFonts w:ascii="Times New Roman" w:hAnsi="Times New Roman" w:hint="default"/>
          <w:sz w:val="24"/>
          <w:szCs w:val="24"/>
          <w:rtl w:val="0"/>
          <w:lang w:val="pt-PT"/>
        </w:rPr>
        <w:t>“</w:t>
      </w:r>
      <w:r>
        <w:rPr>
          <w:rFonts w:ascii="Times New Roman" w:hAnsi="Times New Roman"/>
          <w:sz w:val="24"/>
          <w:szCs w:val="24"/>
          <w:rtl w:val="0"/>
          <w:lang w:val="pt-PT"/>
        </w:rPr>
        <w:t xml:space="preserve">a tarefa </w:t>
      </w:r>
      <w:r>
        <w:rPr>
          <w:rFonts w:ascii="Times New Roman" w:hAnsi="Times New Roman" w:hint="default"/>
          <w:sz w:val="24"/>
          <w:szCs w:val="24"/>
          <w:rtl w:val="0"/>
          <w:lang w:val="pt-PT"/>
        </w:rPr>
        <w:t>é</w:t>
      </w:r>
      <w:r>
        <w:rPr>
          <w:rFonts w:ascii="Times New Roman" w:hAnsi="Times New Roman"/>
          <w:sz w:val="24"/>
          <w:szCs w:val="24"/>
          <w:rtl w:val="0"/>
          <w:lang w:val="pt-PT"/>
        </w:rPr>
        <w:t>, ent</w:t>
      </w:r>
      <w:r>
        <w:rPr>
          <w:rFonts w:ascii="Times New Roman" w:hAnsi="Times New Roman" w:hint="default"/>
          <w:sz w:val="24"/>
          <w:szCs w:val="24"/>
          <w:rtl w:val="0"/>
          <w:lang w:val="pt-PT"/>
        </w:rPr>
        <w:t>ã</w:t>
      </w:r>
      <w:r>
        <w:rPr>
          <w:rFonts w:ascii="Times New Roman" w:hAnsi="Times New Roman"/>
          <w:sz w:val="24"/>
          <w:szCs w:val="24"/>
          <w:rtl w:val="0"/>
          <w:lang w:val="pt-PT"/>
        </w:rPr>
        <w:t>o, formular um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rPr>
        <w:t>a b</w:t>
      </w:r>
      <w:r>
        <w:rPr>
          <w:rFonts w:ascii="Times New Roman" w:hAnsi="Times New Roman" w:hint="default"/>
          <w:sz w:val="24"/>
          <w:szCs w:val="24"/>
          <w:rtl w:val="0"/>
          <w:lang w:val="pt-PT"/>
        </w:rPr>
        <w:t>á</w:t>
      </w:r>
      <w:r>
        <w:rPr>
          <w:rFonts w:ascii="Times New Roman" w:hAnsi="Times New Roman"/>
          <w:sz w:val="24"/>
          <w:szCs w:val="24"/>
          <w:rtl w:val="0"/>
          <w:lang w:val="pt-PT"/>
        </w:rPr>
        <w:t>sica que seja moralmente plaus</w:t>
      </w:r>
      <w:r>
        <w:rPr>
          <w:rFonts w:ascii="Times New Roman" w:hAnsi="Times New Roman" w:hint="default"/>
          <w:sz w:val="24"/>
          <w:szCs w:val="24"/>
          <w:rtl w:val="0"/>
          <w:lang w:val="pt-PT"/>
        </w:rPr>
        <w:t>í</w:t>
      </w:r>
      <w:r>
        <w:rPr>
          <w:rFonts w:ascii="Times New Roman" w:hAnsi="Times New Roman"/>
          <w:sz w:val="24"/>
          <w:szCs w:val="24"/>
          <w:rtl w:val="0"/>
          <w:lang w:val="pt-PT"/>
        </w:rPr>
        <w:t>vel e amplamente aceito internacionalmente como o n</w:t>
      </w:r>
      <w:r>
        <w:rPr>
          <w:rFonts w:ascii="Times New Roman" w:hAnsi="Times New Roman" w:hint="default"/>
          <w:sz w:val="24"/>
          <w:szCs w:val="24"/>
          <w:rtl w:val="0"/>
          <w:lang w:val="pt-PT"/>
        </w:rPr>
        <w:t>ú</w:t>
      </w:r>
      <w:r>
        <w:rPr>
          <w:rFonts w:ascii="Times New Roman" w:hAnsi="Times New Roman"/>
          <w:sz w:val="24"/>
          <w:szCs w:val="24"/>
          <w:rtl w:val="0"/>
          <w:lang w:val="pt-PT"/>
        </w:rPr>
        <w:t>cleo universal de todos os crit</w:t>
      </w:r>
      <w:r>
        <w:rPr>
          <w:rFonts w:ascii="Times New Roman" w:hAnsi="Times New Roman" w:hint="default"/>
          <w:sz w:val="24"/>
          <w:szCs w:val="24"/>
          <w:rtl w:val="0"/>
          <w:lang w:val="pt-PT"/>
        </w:rPr>
        <w:t>é</w:t>
      </w:r>
      <w:r>
        <w:rPr>
          <w:rFonts w:ascii="Times New Roman" w:hAnsi="Times New Roman"/>
          <w:sz w:val="24"/>
          <w:szCs w:val="24"/>
          <w:rtl w:val="0"/>
          <w:lang w:val="pt-PT"/>
        </w:rPr>
        <w:t>rios de justi</w:t>
      </w:r>
      <w:r>
        <w:rPr>
          <w:rFonts w:ascii="Times New Roman" w:hAnsi="Times New Roman" w:hint="default"/>
          <w:sz w:val="24"/>
          <w:szCs w:val="24"/>
          <w:rtl w:val="0"/>
          <w:lang w:val="pt-PT"/>
        </w:rPr>
        <w:t>ç</w:t>
      </w:r>
      <w:r>
        <w:rPr>
          <w:rFonts w:ascii="Times New Roman" w:hAnsi="Times New Roman"/>
          <w:sz w:val="24"/>
          <w:szCs w:val="24"/>
          <w:rtl w:val="0"/>
        </w:rPr>
        <w:t>a</w:t>
      </w:r>
      <w:r>
        <w:rPr>
          <w:rFonts w:ascii="Times New Roman" w:hAnsi="Times New Roman" w:hint="default"/>
          <w:sz w:val="24"/>
          <w:szCs w:val="24"/>
          <w:rtl w:val="0"/>
          <w:lang w:val="pt-PT"/>
        </w:rPr>
        <w:t>”</w:t>
      </w:r>
      <w:r>
        <w:rPr>
          <w:rFonts w:ascii="Times New Roman" w:hAnsi="Times New Roman"/>
          <w:sz w:val="24"/>
          <w:szCs w:val="24"/>
          <w:rtl w:val="0"/>
        </w:rPr>
        <w:t>.</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CONCLUS</w:t>
      </w:r>
      <w:r>
        <w:rPr>
          <w:rFonts w:ascii="Times New Roman" w:hAnsi="Times New Roman" w:hint="default"/>
          <w:b w:val="1"/>
          <w:bCs w:val="1"/>
          <w:sz w:val="24"/>
          <w:szCs w:val="24"/>
          <w:rtl w:val="0"/>
          <w:lang w:val="pt-PT"/>
        </w:rPr>
        <w:t>Ã</w:t>
      </w:r>
      <w:r>
        <w:rPr>
          <w:rFonts w:ascii="Times New Roman" w:hAnsi="Times New Roman"/>
          <w:b w:val="1"/>
          <w:bCs w:val="1"/>
          <w:sz w:val="24"/>
          <w:szCs w:val="24"/>
          <w:rtl w:val="0"/>
          <w:lang w:val="pt-PT"/>
        </w:rPr>
        <w:t>O PARCIAL</w:t>
      </w:r>
    </w:p>
    <w:p>
      <w:pPr>
        <w:pStyle w:val="Corpo"/>
        <w:spacing w:after="0" w:line="360" w:lineRule="auto"/>
        <w:jc w:val="both"/>
        <w:rPr>
          <w:rFonts w:ascii="Times New Roman" w:cs="Times New Roman" w:hAnsi="Times New Roman" w:eastAsia="Times New Roman"/>
          <w:b w:val="1"/>
          <w:bCs w:val="1"/>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Luigui Caranti (2010, p. 39), escreve que </w:t>
      </w:r>
      <w:r>
        <w:rPr>
          <w:rFonts w:ascii="Times New Roman" w:hAnsi="Times New Roman" w:hint="default"/>
          <w:sz w:val="24"/>
          <w:szCs w:val="24"/>
          <w:rtl w:val="0"/>
          <w:lang w:val="pt-PT"/>
        </w:rPr>
        <w:t>“</w:t>
      </w:r>
      <w:r>
        <w:rPr>
          <w:rFonts w:ascii="Times New Roman" w:hAnsi="Times New Roman"/>
          <w:sz w:val="24"/>
          <w:szCs w:val="24"/>
          <w:rtl w:val="0"/>
          <w:lang w:val="pt-PT"/>
        </w:rPr>
        <w:t>um dos m</w:t>
      </w:r>
      <w:r>
        <w:rPr>
          <w:rFonts w:ascii="Times New Roman" w:hAnsi="Times New Roman" w:hint="default"/>
          <w:sz w:val="24"/>
          <w:szCs w:val="24"/>
          <w:rtl w:val="0"/>
          <w:lang w:val="pt-PT"/>
        </w:rPr>
        <w:t>é</w:t>
      </w:r>
      <w:r>
        <w:rPr>
          <w:rFonts w:ascii="Times New Roman" w:hAnsi="Times New Roman"/>
          <w:sz w:val="24"/>
          <w:szCs w:val="24"/>
          <w:rtl w:val="0"/>
          <w:lang w:val="pt-PT"/>
        </w:rPr>
        <w:t xml:space="preserve">ritos de </w:t>
      </w:r>
      <w:r>
        <w:rPr>
          <w:rFonts w:ascii="Times New Roman" w:hAnsi="Times New Roman"/>
          <w:i w:val="1"/>
          <w:iCs w:val="1"/>
          <w:sz w:val="24"/>
          <w:szCs w:val="24"/>
          <w:rtl w:val="0"/>
          <w:lang w:val="en-US"/>
        </w:rPr>
        <w:t xml:space="preserve">World Poverty and Human Rights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precisamente a identifica</w:t>
      </w:r>
      <w:r>
        <w:rPr>
          <w:rFonts w:ascii="Times New Roman" w:hAnsi="Times New Roman" w:hint="default"/>
          <w:sz w:val="24"/>
          <w:szCs w:val="24"/>
          <w:rtl w:val="0"/>
          <w:lang w:val="pt-PT"/>
        </w:rPr>
        <w:t>çã</w:t>
      </w:r>
      <w:r>
        <w:rPr>
          <w:rFonts w:ascii="Times New Roman" w:hAnsi="Times New Roman"/>
          <w:sz w:val="24"/>
          <w:szCs w:val="24"/>
          <w:rtl w:val="0"/>
          <w:lang w:val="pt-PT"/>
        </w:rPr>
        <w:t>o de caracter</w:t>
      </w:r>
      <w:r>
        <w:rPr>
          <w:rFonts w:ascii="Times New Roman" w:hAnsi="Times New Roman" w:hint="default"/>
          <w:sz w:val="24"/>
          <w:szCs w:val="24"/>
          <w:rtl w:val="0"/>
          <w:lang w:val="pt-PT"/>
        </w:rPr>
        <w:t>í</w:t>
      </w:r>
      <w:r>
        <w:rPr>
          <w:rFonts w:ascii="Times New Roman" w:hAnsi="Times New Roman"/>
          <w:sz w:val="24"/>
          <w:szCs w:val="24"/>
          <w:rtl w:val="0"/>
          <w:lang w:val="pt-PT"/>
        </w:rPr>
        <w:t>sticas que d</w:t>
      </w:r>
      <w:r>
        <w:rPr>
          <w:rFonts w:ascii="Times New Roman" w:hAnsi="Times New Roman" w:hint="default"/>
          <w:sz w:val="24"/>
          <w:szCs w:val="24"/>
          <w:rtl w:val="0"/>
          <w:lang w:val="pt-PT"/>
        </w:rPr>
        <w:t>ã</w:t>
      </w:r>
      <w:r>
        <w:rPr>
          <w:rFonts w:ascii="Times New Roman" w:hAnsi="Times New Roman"/>
          <w:sz w:val="24"/>
          <w:szCs w:val="24"/>
          <w:rtl w:val="0"/>
          <w:lang w:val="it-IT"/>
        </w:rPr>
        <w:t>o conte</w:t>
      </w:r>
      <w:r>
        <w:rPr>
          <w:rFonts w:ascii="Times New Roman" w:hAnsi="Times New Roman" w:hint="default"/>
          <w:sz w:val="24"/>
          <w:szCs w:val="24"/>
          <w:rtl w:val="0"/>
          <w:lang w:val="pt-PT"/>
        </w:rPr>
        <w:t>ú</w:t>
      </w:r>
      <w:r>
        <w:rPr>
          <w:rFonts w:ascii="Times New Roman" w:hAnsi="Times New Roman"/>
          <w:sz w:val="24"/>
          <w:szCs w:val="24"/>
          <w:rtl w:val="0"/>
          <w:lang w:val="es-ES_tradnl"/>
        </w:rPr>
        <w:t xml:space="preserve">do </w:t>
      </w:r>
      <w:r>
        <w:rPr>
          <w:rFonts w:ascii="Times New Roman" w:hAnsi="Times New Roman" w:hint="default"/>
          <w:sz w:val="24"/>
          <w:szCs w:val="24"/>
          <w:rtl w:val="0"/>
          <w:lang w:val="pt-PT"/>
        </w:rPr>
        <w:t xml:space="preserve">à </w:t>
      </w:r>
      <w:r>
        <w:rPr>
          <w:rFonts w:ascii="Times New Roman" w:hAnsi="Times New Roman"/>
          <w:sz w:val="24"/>
          <w:szCs w:val="24"/>
          <w:rtl w:val="0"/>
        </w:rPr>
        <w:t>no</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de outra forma elusiva de </w:t>
      </w:r>
      <w:r>
        <w:rPr>
          <w:rFonts w:ascii="Times New Roman" w:hAnsi="Times New Roman" w:hint="default"/>
          <w:sz w:val="24"/>
          <w:szCs w:val="24"/>
          <w:rtl w:val="0"/>
          <w:lang w:val="pt-PT"/>
        </w:rPr>
        <w:t>‘</w:t>
      </w:r>
      <w:r>
        <w:rPr>
          <w:rFonts w:ascii="Times New Roman" w:hAnsi="Times New Roman"/>
          <w:sz w:val="24"/>
          <w:szCs w:val="24"/>
          <w:rtl w:val="0"/>
          <w:lang w:val="pt-PT"/>
        </w:rPr>
        <w:t>ordem global</w:t>
      </w:r>
      <w:r>
        <w:rPr>
          <w:rFonts w:ascii="Times New Roman" w:hAnsi="Times New Roman" w:hint="default"/>
          <w:sz w:val="24"/>
          <w:szCs w:val="24"/>
          <w:rtl w:val="0"/>
          <w:lang w:val="pt-PT"/>
        </w:rPr>
        <w:t>’”</w:t>
      </w:r>
      <w:r>
        <w:rPr>
          <w:rFonts w:ascii="Times New Roman" w:hAnsi="Times New Roman"/>
          <w:sz w:val="24"/>
          <w:szCs w:val="24"/>
          <w:rtl w:val="0"/>
          <w:lang w:val="pt-PT"/>
        </w:rPr>
        <w:t xml:space="preserve">. De fato, uma das particularidades da obra de Thomas Pogge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justamente a enuncia</w:t>
      </w:r>
      <w:r>
        <w:rPr>
          <w:rFonts w:ascii="Times New Roman" w:hAnsi="Times New Roman" w:hint="default"/>
          <w:sz w:val="24"/>
          <w:szCs w:val="24"/>
          <w:rtl w:val="0"/>
          <w:lang w:val="pt-PT"/>
        </w:rPr>
        <w:t>çã</w:t>
      </w:r>
      <w:r>
        <w:rPr>
          <w:rFonts w:ascii="Times New Roman" w:hAnsi="Times New Roman"/>
          <w:sz w:val="24"/>
          <w:szCs w:val="24"/>
          <w:rtl w:val="0"/>
          <w:lang w:val="pt-PT"/>
        </w:rPr>
        <w:t>o das regras globais que contribuem para a cria</w:t>
      </w:r>
      <w:r>
        <w:rPr>
          <w:rFonts w:ascii="Times New Roman" w:hAnsi="Times New Roman" w:hint="default"/>
          <w:sz w:val="24"/>
          <w:szCs w:val="24"/>
          <w:rtl w:val="0"/>
          <w:lang w:val="pt-PT"/>
        </w:rPr>
        <w:t>çã</w:t>
      </w:r>
      <w:r>
        <w:rPr>
          <w:rFonts w:ascii="Times New Roman" w:hAnsi="Times New Roman"/>
          <w:sz w:val="24"/>
          <w:szCs w:val="24"/>
          <w:rtl w:val="0"/>
          <w:lang w:val="it-IT"/>
        </w:rPr>
        <w:t>o e persist</w:t>
      </w:r>
      <w:r>
        <w:rPr>
          <w:rFonts w:ascii="Times New Roman" w:hAnsi="Times New Roman" w:hint="default"/>
          <w:sz w:val="24"/>
          <w:szCs w:val="24"/>
          <w:rtl w:val="0"/>
          <w:lang w:val="pt-PT"/>
        </w:rPr>
        <w:t>ê</w:t>
      </w:r>
      <w:r>
        <w:rPr>
          <w:rFonts w:ascii="Times New Roman" w:hAnsi="Times New Roman"/>
          <w:sz w:val="24"/>
          <w:szCs w:val="24"/>
          <w:rtl w:val="0"/>
          <w:lang w:val="pt-PT"/>
        </w:rPr>
        <w:t>ncia da pobreza. Como visto, o esfor</w:t>
      </w:r>
      <w:r>
        <w:rPr>
          <w:rFonts w:ascii="Times New Roman" w:hAnsi="Times New Roman" w:hint="default"/>
          <w:sz w:val="24"/>
          <w:szCs w:val="24"/>
          <w:rtl w:val="0"/>
          <w:lang w:val="pt-PT"/>
        </w:rPr>
        <w:t>ç</w:t>
      </w:r>
      <w:r>
        <w:rPr>
          <w:rFonts w:ascii="Times New Roman" w:hAnsi="Times New Roman"/>
          <w:sz w:val="24"/>
          <w:szCs w:val="24"/>
          <w:rtl w:val="0"/>
          <w:lang w:val="pt-PT"/>
        </w:rPr>
        <w:t xml:space="preserve">o do autor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 xml:space="preserve">demonstrar que a ordem global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uma fonte particular de gera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da pobreza extrema.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A partir da reconstru</w:t>
      </w:r>
      <w:r>
        <w:rPr>
          <w:rFonts w:ascii="Times New Roman" w:hAnsi="Times New Roman" w:hint="default"/>
          <w:sz w:val="24"/>
          <w:szCs w:val="24"/>
          <w:rtl w:val="0"/>
          <w:lang w:val="pt-PT"/>
        </w:rPr>
        <w:t>çã</w:t>
      </w:r>
      <w:r>
        <w:rPr>
          <w:rFonts w:ascii="Times New Roman" w:hAnsi="Times New Roman"/>
          <w:sz w:val="24"/>
          <w:szCs w:val="24"/>
          <w:rtl w:val="0"/>
          <w:lang w:val="pt-PT"/>
        </w:rPr>
        <w:t>o das bases da ordem global, Pogge parte para sua Tese Forte de que a maior parte da pobreza extrema poderia ser eliminada a partir de pequenas modifica</w:t>
      </w:r>
      <w:r>
        <w:rPr>
          <w:rFonts w:ascii="Times New Roman" w:hAnsi="Times New Roman" w:hint="default"/>
          <w:sz w:val="24"/>
          <w:szCs w:val="24"/>
          <w:rtl w:val="0"/>
          <w:lang w:val="pt-PT"/>
        </w:rPr>
        <w:t>çõ</w:t>
      </w:r>
      <w:r>
        <w:rPr>
          <w:rFonts w:ascii="Times New Roman" w:hAnsi="Times New Roman"/>
          <w:sz w:val="24"/>
          <w:szCs w:val="24"/>
          <w:rtl w:val="0"/>
          <w:lang w:val="pt-PT"/>
        </w:rPr>
        <w:t>es nesse ordenamento. Parte do fundamento de Pogge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 xml:space="preserve">no fato de que essa tese se resume a atacar apenas uma estrutura </w:t>
      </w:r>
      <w:r>
        <w:rPr>
          <w:rFonts w:ascii="Times New Roman" w:hAnsi="Times New Roman" w:hint="default"/>
          <w:sz w:val="24"/>
          <w:szCs w:val="24"/>
          <w:rtl w:val="0"/>
          <w:lang w:val="pt-PT"/>
        </w:rPr>
        <w:t xml:space="preserve">– </w:t>
      </w:r>
      <w:r>
        <w:rPr>
          <w:rFonts w:ascii="Times New Roman" w:hAnsi="Times New Roman"/>
          <w:sz w:val="24"/>
          <w:szCs w:val="24"/>
          <w:rtl w:val="0"/>
        </w:rPr>
        <w:t xml:space="preserve">a </w:t>
      </w:r>
      <w:r>
        <w:rPr>
          <w:rFonts w:ascii="Times New Roman" w:hAnsi="Times New Roman"/>
          <w:i w:val="1"/>
          <w:iCs w:val="1"/>
          <w:sz w:val="24"/>
          <w:szCs w:val="24"/>
          <w:rtl w:val="0"/>
          <w:lang w:val="pt-PT"/>
        </w:rPr>
        <w:t xml:space="preserve">ordem global, </w:t>
      </w:r>
      <w:r>
        <w:rPr>
          <w:rFonts w:ascii="Times New Roman" w:hAnsi="Times New Roman"/>
          <w:sz w:val="24"/>
          <w:szCs w:val="24"/>
          <w:rtl w:val="0"/>
          <w:lang w:val="pt-PT"/>
        </w:rPr>
        <w:t>o que torna mais f</w:t>
      </w:r>
      <w:r>
        <w:rPr>
          <w:rFonts w:ascii="Times New Roman" w:hAnsi="Times New Roman" w:hint="default"/>
          <w:sz w:val="24"/>
          <w:szCs w:val="24"/>
          <w:rtl w:val="0"/>
          <w:lang w:val="pt-PT"/>
        </w:rPr>
        <w:t>á</w:t>
      </w:r>
      <w:r>
        <w:rPr>
          <w:rFonts w:ascii="Times New Roman" w:hAnsi="Times New Roman"/>
          <w:sz w:val="24"/>
          <w:szCs w:val="24"/>
          <w:rtl w:val="0"/>
          <w:lang w:val="pt-PT"/>
        </w:rPr>
        <w:t>cil diagnosticar quais s</w:t>
      </w:r>
      <w:r>
        <w:rPr>
          <w:rFonts w:ascii="Times New Roman" w:hAnsi="Times New Roman" w:hint="default"/>
          <w:sz w:val="24"/>
          <w:szCs w:val="24"/>
          <w:rtl w:val="0"/>
          <w:lang w:val="pt-PT"/>
        </w:rPr>
        <w:t>ã</w:t>
      </w:r>
      <w:r>
        <w:rPr>
          <w:rFonts w:ascii="Times New Roman" w:hAnsi="Times New Roman"/>
          <w:sz w:val="24"/>
          <w:szCs w:val="24"/>
          <w:rtl w:val="0"/>
          <w:lang w:val="pt-PT"/>
        </w:rPr>
        <w:t>o os efeitos e quais s</w:t>
      </w:r>
      <w:r>
        <w:rPr>
          <w:rFonts w:ascii="Times New Roman" w:hAnsi="Times New Roman" w:hint="default"/>
          <w:sz w:val="24"/>
          <w:szCs w:val="24"/>
          <w:rtl w:val="0"/>
          <w:lang w:val="pt-PT"/>
        </w:rPr>
        <w:t>ã</w:t>
      </w:r>
      <w:r>
        <w:rPr>
          <w:rFonts w:ascii="Times New Roman" w:hAnsi="Times New Roman"/>
          <w:sz w:val="24"/>
          <w:szCs w:val="24"/>
          <w:rtl w:val="0"/>
          <w:lang w:val="pt-PT"/>
        </w:rPr>
        <w:t>o as corre</w:t>
      </w:r>
      <w:r>
        <w:rPr>
          <w:rFonts w:ascii="Times New Roman" w:hAnsi="Times New Roman" w:hint="default"/>
          <w:sz w:val="24"/>
          <w:szCs w:val="24"/>
          <w:rtl w:val="0"/>
          <w:lang w:val="pt-PT"/>
        </w:rPr>
        <w:t>çõ</w:t>
      </w:r>
      <w:r>
        <w:rPr>
          <w:rFonts w:ascii="Times New Roman" w:hAnsi="Times New Roman"/>
          <w:sz w:val="24"/>
          <w:szCs w:val="24"/>
          <w:rtl w:val="0"/>
          <w:lang w:val="fr-FR"/>
        </w:rPr>
        <w:t>es poss</w:t>
      </w:r>
      <w:r>
        <w:rPr>
          <w:rFonts w:ascii="Times New Roman" w:hAnsi="Times New Roman" w:hint="default"/>
          <w:sz w:val="24"/>
          <w:szCs w:val="24"/>
          <w:rtl w:val="0"/>
          <w:lang w:val="pt-PT"/>
        </w:rPr>
        <w:t>í</w:t>
      </w:r>
      <w:r>
        <w:rPr>
          <w:rFonts w:ascii="Times New Roman" w:hAnsi="Times New Roman"/>
          <w:sz w:val="24"/>
          <w:szCs w:val="24"/>
          <w:rtl w:val="0"/>
          <w:lang w:val="pt-PT"/>
        </w:rPr>
        <w:t>veis, em compara</w:t>
      </w:r>
      <w:r>
        <w:rPr>
          <w:rFonts w:ascii="Times New Roman" w:hAnsi="Times New Roman" w:hint="default"/>
          <w:sz w:val="24"/>
          <w:szCs w:val="24"/>
          <w:rtl w:val="0"/>
          <w:lang w:val="pt-PT"/>
        </w:rPr>
        <w:t>çã</w:t>
      </w:r>
      <w:r>
        <w:rPr>
          <w:rFonts w:ascii="Times New Roman" w:hAnsi="Times New Roman"/>
          <w:sz w:val="24"/>
          <w:szCs w:val="24"/>
          <w:rtl w:val="0"/>
          <w:lang w:val="pt-PT"/>
        </w:rPr>
        <w:t>o a tentativa de avaliar o impacto relativo das v</w:t>
      </w:r>
      <w:r>
        <w:rPr>
          <w:rFonts w:ascii="Times New Roman" w:hAnsi="Times New Roman" w:hint="default"/>
          <w:sz w:val="24"/>
          <w:szCs w:val="24"/>
          <w:rtl w:val="0"/>
          <w:lang w:val="pt-PT"/>
        </w:rPr>
        <w:t>á</w:t>
      </w:r>
      <w:r>
        <w:rPr>
          <w:rFonts w:ascii="Times New Roman" w:hAnsi="Times New Roman"/>
          <w:sz w:val="24"/>
          <w:szCs w:val="24"/>
          <w:rtl w:val="0"/>
          <w:lang w:val="pt-PT"/>
        </w:rPr>
        <w:t>rias condutas de agentes individuais e locais. Outro fundamento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na magnitude da evitabilidade dessa situa</w:t>
      </w:r>
      <w:r>
        <w:rPr>
          <w:rFonts w:ascii="Times New Roman" w:hAnsi="Times New Roman" w:hint="default"/>
          <w:sz w:val="24"/>
          <w:szCs w:val="24"/>
          <w:rtl w:val="0"/>
          <w:lang w:val="pt-PT"/>
        </w:rPr>
        <w:t>çã</w:t>
      </w:r>
      <w:r>
        <w:rPr>
          <w:rFonts w:ascii="Times New Roman" w:hAnsi="Times New Roman"/>
          <w:sz w:val="24"/>
          <w:szCs w:val="24"/>
          <w:rtl w:val="0"/>
          <w:lang w:val="pt-PT"/>
        </w:rPr>
        <w:t>o da pobreza, o que est</w:t>
      </w:r>
      <w:r>
        <w:rPr>
          <w:rFonts w:ascii="Times New Roman" w:hAnsi="Times New Roman" w:hint="default"/>
          <w:sz w:val="24"/>
          <w:szCs w:val="24"/>
          <w:rtl w:val="0"/>
          <w:lang w:val="pt-PT"/>
        </w:rPr>
        <w:t xml:space="preserve">á </w:t>
      </w:r>
      <w:r>
        <w:rPr>
          <w:rFonts w:ascii="Times New Roman" w:hAnsi="Times New Roman"/>
          <w:sz w:val="24"/>
          <w:szCs w:val="24"/>
          <w:rtl w:val="0"/>
          <w:lang w:val="pt-PT"/>
        </w:rPr>
        <w:t>ligado ao fato de que uma reforma s</w:t>
      </w:r>
      <w:r>
        <w:rPr>
          <w:rFonts w:ascii="Times New Roman" w:hAnsi="Times New Roman" w:hint="default"/>
          <w:sz w:val="24"/>
          <w:szCs w:val="24"/>
          <w:rtl w:val="0"/>
          <w:lang w:val="pt-PT"/>
        </w:rPr>
        <w:t>é</w:t>
      </w:r>
      <w:r>
        <w:rPr>
          <w:rFonts w:ascii="Times New Roman" w:hAnsi="Times New Roman"/>
          <w:sz w:val="24"/>
          <w:szCs w:val="24"/>
          <w:rtl w:val="0"/>
          <w:lang w:val="pt-PT"/>
        </w:rPr>
        <w:t>ria dos fatores globais dependeria de um reajuste m</w:t>
      </w:r>
      <w:r>
        <w:rPr>
          <w:rFonts w:ascii="Times New Roman" w:hAnsi="Times New Roman" w:hint="default"/>
          <w:sz w:val="24"/>
          <w:szCs w:val="24"/>
          <w:rtl w:val="0"/>
          <w:lang w:val="pt-PT"/>
        </w:rPr>
        <w:t>í</w:t>
      </w:r>
      <w:r>
        <w:rPr>
          <w:rFonts w:ascii="Times New Roman" w:hAnsi="Times New Roman"/>
          <w:sz w:val="24"/>
          <w:szCs w:val="24"/>
          <w:rtl w:val="0"/>
          <w:lang w:val="pt-PT"/>
        </w:rPr>
        <w:t xml:space="preserve">nimo em termos de renda. Pogge (2006, p. 57-8) afirma que </w:t>
      </w:r>
      <w:r>
        <w:rPr>
          <w:rFonts w:ascii="Times New Roman" w:hAnsi="Times New Roman" w:hint="default"/>
          <w:sz w:val="24"/>
          <w:szCs w:val="24"/>
          <w:rtl w:val="0"/>
          <w:lang w:val="pt-PT"/>
        </w:rPr>
        <w:t>“</w:t>
      </w:r>
      <w:r>
        <w:rPr>
          <w:rFonts w:ascii="Times New Roman" w:hAnsi="Times New Roman"/>
          <w:sz w:val="24"/>
          <w:szCs w:val="24"/>
          <w:rtl w:val="0"/>
          <w:lang w:val="pt-PT"/>
        </w:rPr>
        <w:t>reformas relativamente pequenas, de pequenas consequ</w:t>
      </w:r>
      <w:r>
        <w:rPr>
          <w:rFonts w:ascii="Times New Roman" w:hAnsi="Times New Roman" w:hint="default"/>
          <w:sz w:val="24"/>
          <w:szCs w:val="24"/>
          <w:rtl w:val="0"/>
          <w:lang w:val="pt-PT"/>
        </w:rPr>
        <w:t>ê</w:t>
      </w:r>
      <w:r>
        <w:rPr>
          <w:rFonts w:ascii="Times New Roman" w:hAnsi="Times New Roman"/>
          <w:sz w:val="24"/>
          <w:szCs w:val="24"/>
          <w:rtl w:val="0"/>
          <w:lang w:val="pt-PT"/>
        </w:rPr>
        <w:t>ncias para os ricos do mundo, seriam suficientes para eliminar a maior parte desse d</w:t>
      </w:r>
      <w:r>
        <w:rPr>
          <w:rFonts w:ascii="Times New Roman" w:hAnsi="Times New Roman" w:hint="default"/>
          <w:sz w:val="24"/>
          <w:szCs w:val="24"/>
          <w:rtl w:val="0"/>
          <w:lang w:val="pt-PT"/>
        </w:rPr>
        <w:t>é</w:t>
      </w:r>
      <w:r>
        <w:rPr>
          <w:rFonts w:ascii="Times New Roman" w:hAnsi="Times New Roman"/>
          <w:sz w:val="24"/>
          <w:szCs w:val="24"/>
          <w:rtl w:val="0"/>
          <w:lang w:val="pt-PT"/>
        </w:rPr>
        <w:t>ficit de direitos humano, cuja magnitude torna tais reformas nossa mais importante tarefa moral</w:t>
      </w:r>
      <w:r>
        <w:rPr>
          <w:rFonts w:ascii="Times New Roman" w:hAnsi="Times New Roman" w:hint="default"/>
          <w:sz w:val="24"/>
          <w:szCs w:val="24"/>
          <w:rtl w:val="0"/>
          <w:lang w:val="pt-PT"/>
        </w:rPr>
        <w:t>”</w:t>
      </w:r>
      <w:r>
        <w:rPr>
          <w:rFonts w:ascii="Times New Roman" w:hAnsi="Times New Roman"/>
          <w:sz w:val="24"/>
          <w:szCs w:val="24"/>
          <w:rtl w:val="0"/>
        </w:rPr>
        <w:t xml:space="preserve">. </w:t>
      </w:r>
    </w:p>
    <w:p>
      <w:pPr>
        <w:pStyle w:val="Corpo"/>
        <w:spacing w:after="0" w:line="360" w:lineRule="auto"/>
        <w:ind w:firstLine="709"/>
        <w:jc w:val="both"/>
        <w:rPr>
          <w:rFonts w:ascii="Times New Roman" w:cs="Times New Roman" w:hAnsi="Times New Roman" w:eastAsia="Times New Roman"/>
          <w:sz w:val="24"/>
          <w:szCs w:val="24"/>
        </w:rPr>
      </w:pPr>
    </w:p>
    <w:p>
      <w:pPr>
        <w:pStyle w:val="Corpo"/>
        <w:spacing w:after="0" w:line="360" w:lineRule="auto"/>
        <w:ind w:firstLine="709"/>
        <w:jc w:val="both"/>
        <w:rPr>
          <w:rFonts w:ascii="Times New Roman" w:cs="Times New Roman" w:hAnsi="Times New Roman" w:eastAsia="Times New Roman"/>
          <w:sz w:val="24"/>
          <w:szCs w:val="24"/>
        </w:rPr>
      </w:pPr>
      <w:r>
        <w:rPr>
          <w:rFonts w:ascii="Times New Roman" w:hAnsi="Times New Roman"/>
          <w:sz w:val="24"/>
          <w:szCs w:val="24"/>
          <w:rtl w:val="0"/>
          <w:lang w:val="pt-PT"/>
        </w:rPr>
        <w:t>Sob a acusa</w:t>
      </w:r>
      <w:r>
        <w:rPr>
          <w:rFonts w:ascii="Times New Roman" w:hAnsi="Times New Roman" w:hint="default"/>
          <w:sz w:val="24"/>
          <w:szCs w:val="24"/>
          <w:rtl w:val="0"/>
          <w:lang w:val="pt-PT"/>
        </w:rPr>
        <w:t>çã</w:t>
      </w:r>
      <w:r>
        <w:rPr>
          <w:rFonts w:ascii="Times New Roman" w:hAnsi="Times New Roman"/>
          <w:sz w:val="24"/>
          <w:szCs w:val="24"/>
          <w:rtl w:val="0"/>
          <w:lang w:val="pt-PT"/>
        </w:rPr>
        <w:t>o de que a ordem global seria injusta, Thomas Pogge indispensavelmente recorre a miss</w:t>
      </w:r>
      <w:r>
        <w:rPr>
          <w:rFonts w:ascii="Times New Roman" w:hAnsi="Times New Roman" w:hint="default"/>
          <w:sz w:val="24"/>
          <w:szCs w:val="24"/>
          <w:rtl w:val="0"/>
          <w:lang w:val="pt-PT"/>
        </w:rPr>
        <w:t>ã</w:t>
      </w:r>
      <w:r>
        <w:rPr>
          <w:rFonts w:ascii="Times New Roman" w:hAnsi="Times New Roman"/>
          <w:sz w:val="24"/>
          <w:szCs w:val="24"/>
          <w:rtl w:val="0"/>
          <w:lang w:val="pt-PT"/>
        </w:rPr>
        <w:t>o de designar qual seria, ent</w:t>
      </w:r>
      <w:r>
        <w:rPr>
          <w:rFonts w:ascii="Times New Roman" w:hAnsi="Times New Roman" w:hint="default"/>
          <w:sz w:val="24"/>
          <w:szCs w:val="24"/>
          <w:rtl w:val="0"/>
          <w:lang w:val="pt-PT"/>
        </w:rPr>
        <w:t>ã</w:t>
      </w:r>
      <w:r>
        <w:rPr>
          <w:rFonts w:ascii="Times New Roman" w:hAnsi="Times New Roman"/>
          <w:sz w:val="24"/>
          <w:szCs w:val="24"/>
          <w:rtl w:val="0"/>
          <w:lang w:val="pt-PT"/>
        </w:rPr>
        <w:t>o, 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 xml:space="preserve">a universal. Nas palavras de Katarina Pitasse Fragoso (2014, p. 26) o objetivo do autor </w:t>
      </w:r>
      <w:r>
        <w:rPr>
          <w:rFonts w:ascii="Times New Roman" w:hAnsi="Times New Roman" w:hint="default"/>
          <w:sz w:val="24"/>
          <w:szCs w:val="24"/>
          <w:rtl w:val="0"/>
          <w:lang w:val="pt-PT"/>
        </w:rPr>
        <w:t>é “</w:t>
      </w:r>
      <w:r>
        <w:rPr>
          <w:rFonts w:ascii="Times New Roman" w:hAnsi="Times New Roman"/>
          <w:sz w:val="24"/>
          <w:szCs w:val="24"/>
          <w:rtl w:val="0"/>
          <w:lang w:val="pt-PT"/>
        </w:rPr>
        <w:t>buscar um crit</w:t>
      </w:r>
      <w:r>
        <w:rPr>
          <w:rFonts w:ascii="Times New Roman" w:hAnsi="Times New Roman" w:hint="default"/>
          <w:sz w:val="24"/>
          <w:szCs w:val="24"/>
          <w:rtl w:val="0"/>
          <w:lang w:val="pt-PT"/>
        </w:rPr>
        <w:t>é</w:t>
      </w:r>
      <w:r>
        <w:rPr>
          <w:rFonts w:ascii="Times New Roman" w:hAnsi="Times New Roman"/>
          <w:sz w:val="24"/>
          <w:szCs w:val="24"/>
          <w:rtl w:val="0"/>
          <w:lang w:val="pt-PT"/>
        </w:rPr>
        <w:t>rio justi</w:t>
      </w:r>
      <w:r>
        <w:rPr>
          <w:rFonts w:ascii="Times New Roman" w:hAnsi="Times New Roman" w:hint="default"/>
          <w:sz w:val="24"/>
          <w:szCs w:val="24"/>
          <w:rtl w:val="0"/>
          <w:lang w:val="pt-PT"/>
        </w:rPr>
        <w:t>ç</w:t>
      </w:r>
      <w:r>
        <w:rPr>
          <w:rFonts w:ascii="Times New Roman" w:hAnsi="Times New Roman"/>
          <w:sz w:val="24"/>
          <w:szCs w:val="24"/>
          <w:rtl w:val="0"/>
          <w:lang w:val="pt-PT"/>
        </w:rPr>
        <w:t>a que avalie se as institui</w:t>
      </w:r>
      <w:r>
        <w:rPr>
          <w:rFonts w:ascii="Times New Roman" w:hAnsi="Times New Roman" w:hint="default"/>
          <w:sz w:val="24"/>
          <w:szCs w:val="24"/>
          <w:rtl w:val="0"/>
          <w:lang w:val="pt-PT"/>
        </w:rPr>
        <w:t>çõ</w:t>
      </w:r>
      <w:r>
        <w:rPr>
          <w:rFonts w:ascii="Times New Roman" w:hAnsi="Times New Roman"/>
          <w:sz w:val="24"/>
          <w:szCs w:val="24"/>
          <w:rtl w:val="0"/>
          <w:lang w:val="pt-PT"/>
        </w:rPr>
        <w:t>es de um sistema social tratam as pessoas e os grupos de modo moralmente apropriado e, notadamente, imparcial, universal e geral</w:t>
      </w:r>
      <w:r>
        <w:rPr>
          <w:rFonts w:ascii="Times New Roman" w:hAnsi="Times New Roman" w:hint="default"/>
          <w:sz w:val="24"/>
          <w:szCs w:val="24"/>
          <w:rtl w:val="0"/>
          <w:lang w:val="pt-PT"/>
        </w:rPr>
        <w:t>”</w:t>
      </w:r>
      <w:r>
        <w:rPr>
          <w:rFonts w:ascii="Times New Roman" w:hAnsi="Times New Roman"/>
          <w:sz w:val="24"/>
          <w:szCs w:val="24"/>
          <w:rtl w:val="0"/>
          <w:lang w:val="pt-PT"/>
        </w:rPr>
        <w:t>. Para se adequar a essas condicionantes, Pogge inclui ao crit</w:t>
      </w:r>
      <w:r>
        <w:rPr>
          <w:rFonts w:ascii="Times New Roman" w:hAnsi="Times New Roman" w:hint="default"/>
          <w:sz w:val="24"/>
          <w:szCs w:val="24"/>
          <w:rtl w:val="0"/>
          <w:lang w:val="pt-PT"/>
        </w:rPr>
        <w:t>é</w:t>
      </w:r>
      <w:r>
        <w:rPr>
          <w:rFonts w:ascii="Times New Roman" w:hAnsi="Times New Roman"/>
          <w:sz w:val="24"/>
          <w:szCs w:val="24"/>
          <w:rtl w:val="0"/>
          <w:lang w:val="pt-PT"/>
        </w:rPr>
        <w:t xml:space="preserve">rio o conceito de </w:t>
      </w:r>
      <w:r>
        <w:rPr>
          <w:rFonts w:ascii="Times New Roman" w:hAnsi="Times New Roman"/>
          <w:i w:val="1"/>
          <w:iCs w:val="1"/>
          <w:sz w:val="24"/>
          <w:szCs w:val="24"/>
          <w:rtl w:val="0"/>
          <w:lang w:val="pt-PT"/>
        </w:rPr>
        <w:t xml:space="preserve">florescimento humano </w:t>
      </w:r>
      <w:r>
        <w:rPr>
          <w:rFonts w:ascii="Times New Roman" w:hAnsi="Times New Roman"/>
          <w:sz w:val="24"/>
          <w:szCs w:val="24"/>
          <w:rtl w:val="0"/>
          <w:lang w:val="pt-PT"/>
        </w:rPr>
        <w:t>como um indicador de justi</w:t>
      </w:r>
      <w:r>
        <w:rPr>
          <w:rFonts w:ascii="Times New Roman" w:hAnsi="Times New Roman" w:hint="default"/>
          <w:sz w:val="24"/>
          <w:szCs w:val="24"/>
          <w:rtl w:val="0"/>
          <w:lang w:val="pt-PT"/>
        </w:rPr>
        <w:t>ç</w:t>
      </w:r>
      <w:r>
        <w:rPr>
          <w:rFonts w:ascii="Times New Roman" w:hAnsi="Times New Roman"/>
          <w:sz w:val="24"/>
          <w:szCs w:val="24"/>
          <w:rtl w:val="0"/>
        </w:rPr>
        <w:t>a</w:t>
      </w:r>
      <w:r>
        <w:rPr>
          <w:rFonts w:ascii="Times New Roman" w:hAnsi="Times New Roman"/>
          <w:i w:val="1"/>
          <w:iCs w:val="1"/>
          <w:sz w:val="24"/>
          <w:szCs w:val="24"/>
          <w:rtl w:val="0"/>
        </w:rPr>
        <w:t xml:space="preserve">. </w:t>
      </w:r>
      <w:r>
        <w:rPr>
          <w:rFonts w:ascii="Times New Roman" w:hAnsi="Times New Roman"/>
          <w:sz w:val="24"/>
          <w:szCs w:val="24"/>
          <w:rtl w:val="0"/>
          <w:lang w:val="pt-PT"/>
        </w:rPr>
        <w:t>Contudo, para conferir o car</w:t>
      </w:r>
      <w:r>
        <w:rPr>
          <w:rFonts w:ascii="Times New Roman" w:hAnsi="Times New Roman" w:hint="default"/>
          <w:sz w:val="24"/>
          <w:szCs w:val="24"/>
          <w:rtl w:val="0"/>
          <w:lang w:val="pt-PT"/>
        </w:rPr>
        <w:t>á</w:t>
      </w:r>
      <w:r>
        <w:rPr>
          <w:rFonts w:ascii="Times New Roman" w:hAnsi="Times New Roman"/>
          <w:sz w:val="24"/>
          <w:szCs w:val="24"/>
          <w:rtl w:val="0"/>
          <w:lang w:val="pt-PT"/>
        </w:rPr>
        <w:t>ter universal a seu crit</w:t>
      </w:r>
      <w:r>
        <w:rPr>
          <w:rFonts w:ascii="Times New Roman" w:hAnsi="Times New Roman" w:hint="default"/>
          <w:sz w:val="24"/>
          <w:szCs w:val="24"/>
          <w:rtl w:val="0"/>
          <w:lang w:val="pt-PT"/>
        </w:rPr>
        <w:t>é</w:t>
      </w:r>
      <w:r>
        <w:rPr>
          <w:rFonts w:ascii="Times New Roman" w:hAnsi="Times New Roman"/>
          <w:sz w:val="24"/>
          <w:szCs w:val="24"/>
          <w:rtl w:val="0"/>
          <w:lang w:val="pt-PT"/>
        </w:rPr>
        <w:t>rio, o autor se limita</w:t>
      </w:r>
      <w:r>
        <w:rPr>
          <w:rFonts w:ascii="Times New Roman" w:hAnsi="Times New Roman" w:hint="default"/>
          <w:sz w:val="24"/>
          <w:szCs w:val="24"/>
          <w:rtl w:val="0"/>
          <w:lang w:val="pt-PT"/>
        </w:rPr>
        <w:t xml:space="preserve"> à </w:t>
      </w:r>
      <w:r>
        <w:rPr>
          <w:rFonts w:ascii="Times New Roman" w:hAnsi="Times New Roman"/>
          <w:sz w:val="24"/>
          <w:szCs w:val="24"/>
          <w:rtl w:val="0"/>
          <w:lang w:val="pt-PT"/>
        </w:rPr>
        <w:t>garantia dos bens b</w:t>
      </w:r>
      <w:r>
        <w:rPr>
          <w:rFonts w:ascii="Times New Roman" w:hAnsi="Times New Roman" w:hint="default"/>
          <w:sz w:val="24"/>
          <w:szCs w:val="24"/>
          <w:rtl w:val="0"/>
          <w:lang w:val="pt-PT"/>
        </w:rPr>
        <w:t>á</w:t>
      </w:r>
      <w:r>
        <w:rPr>
          <w:rFonts w:ascii="Times New Roman" w:hAnsi="Times New Roman"/>
          <w:sz w:val="24"/>
          <w:szCs w:val="24"/>
          <w:rtl w:val="0"/>
          <w:lang w:val="pt-PT"/>
        </w:rPr>
        <w:t>sicos necess</w:t>
      </w:r>
      <w:r>
        <w:rPr>
          <w:rFonts w:ascii="Times New Roman" w:hAnsi="Times New Roman" w:hint="default"/>
          <w:sz w:val="24"/>
          <w:szCs w:val="24"/>
          <w:rtl w:val="0"/>
          <w:lang w:val="pt-PT"/>
        </w:rPr>
        <w:t>á</w:t>
      </w:r>
      <w:r>
        <w:rPr>
          <w:rFonts w:ascii="Times New Roman" w:hAnsi="Times New Roman"/>
          <w:sz w:val="24"/>
          <w:szCs w:val="24"/>
          <w:rtl w:val="0"/>
          <w:lang w:val="pt-PT"/>
        </w:rPr>
        <w:t>rios para a execu</w:t>
      </w:r>
      <w:r>
        <w:rPr>
          <w:rFonts w:ascii="Times New Roman" w:hAnsi="Times New Roman" w:hint="default"/>
          <w:sz w:val="24"/>
          <w:szCs w:val="24"/>
          <w:rtl w:val="0"/>
          <w:lang w:val="pt-PT"/>
        </w:rPr>
        <w:t>çã</w:t>
      </w:r>
      <w:r>
        <w:rPr>
          <w:rFonts w:ascii="Times New Roman" w:hAnsi="Times New Roman"/>
          <w:sz w:val="24"/>
          <w:szCs w:val="24"/>
          <w:rtl w:val="0"/>
          <w:lang w:val="pt-PT"/>
        </w:rPr>
        <w:t>o de qualquer concep</w:t>
      </w:r>
      <w:r>
        <w:rPr>
          <w:rFonts w:ascii="Times New Roman" w:hAnsi="Times New Roman" w:hint="default"/>
          <w:sz w:val="24"/>
          <w:szCs w:val="24"/>
          <w:rtl w:val="0"/>
          <w:lang w:val="pt-PT"/>
        </w:rPr>
        <w:t>çã</w:t>
      </w:r>
      <w:r>
        <w:rPr>
          <w:rFonts w:ascii="Times New Roman" w:hAnsi="Times New Roman"/>
          <w:sz w:val="24"/>
          <w:szCs w:val="24"/>
          <w:rtl w:val="0"/>
        </w:rPr>
        <w:t>o m</w:t>
      </w:r>
      <w:r>
        <w:rPr>
          <w:rFonts w:ascii="Times New Roman" w:hAnsi="Times New Roman" w:hint="default"/>
          <w:sz w:val="24"/>
          <w:szCs w:val="24"/>
          <w:rtl w:val="0"/>
          <w:lang w:val="pt-PT"/>
        </w:rPr>
        <w:t>í</w:t>
      </w:r>
      <w:r>
        <w:rPr>
          <w:rFonts w:ascii="Times New Roman" w:hAnsi="Times New Roman"/>
          <w:sz w:val="24"/>
          <w:szCs w:val="24"/>
          <w:rtl w:val="0"/>
          <w:lang w:val="pt-PT"/>
        </w:rPr>
        <w:t xml:space="preserve">nima de direitos humanos. Observando o florescimento nesse aspecto </w:t>
      </w:r>
      <w:r>
        <w:rPr>
          <w:rFonts w:ascii="Times New Roman" w:hAnsi="Times New Roman" w:hint="default"/>
          <w:sz w:val="24"/>
          <w:szCs w:val="24"/>
          <w:rtl w:val="0"/>
          <w:lang w:val="pt-PT"/>
        </w:rPr>
        <w:t>“</w:t>
      </w:r>
      <w:r>
        <w:rPr>
          <w:rFonts w:ascii="Times New Roman" w:hAnsi="Times New Roman"/>
          <w:sz w:val="24"/>
          <w:szCs w:val="24"/>
          <w:rtl w:val="0"/>
          <w:lang w:val="pt-PT"/>
        </w:rPr>
        <w:t>fraco</w:t>
      </w:r>
      <w:r>
        <w:rPr>
          <w:rFonts w:ascii="Times New Roman" w:hAnsi="Times New Roman" w:hint="default"/>
          <w:sz w:val="24"/>
          <w:szCs w:val="24"/>
          <w:rtl w:val="0"/>
          <w:lang w:val="pt-PT"/>
        </w:rPr>
        <w:t>”</w:t>
      </w:r>
      <w:r>
        <w:rPr>
          <w:rFonts w:ascii="Times New Roman" w:hAnsi="Times New Roman"/>
          <w:sz w:val="24"/>
          <w:szCs w:val="24"/>
          <w:rtl w:val="0"/>
          <w:lang w:val="pt-PT"/>
        </w:rPr>
        <w:t>, adequa-se 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a ser compat</w:t>
      </w:r>
      <w:r>
        <w:rPr>
          <w:rFonts w:ascii="Times New Roman" w:hAnsi="Times New Roman" w:hint="default"/>
          <w:sz w:val="24"/>
          <w:szCs w:val="24"/>
          <w:rtl w:val="0"/>
          <w:lang w:val="pt-PT"/>
        </w:rPr>
        <w:t>í</w:t>
      </w:r>
      <w:r>
        <w:rPr>
          <w:rFonts w:ascii="Times New Roman" w:hAnsi="Times New Roman"/>
          <w:sz w:val="24"/>
          <w:szCs w:val="24"/>
          <w:rtl w:val="0"/>
          <w:lang w:val="pt-PT"/>
        </w:rPr>
        <w:t>vel com a diversidade internacional de esquemas institucionais, ao apresentar requisitos de justi</w:t>
      </w:r>
      <w:r>
        <w:rPr>
          <w:rFonts w:ascii="Times New Roman" w:hAnsi="Times New Roman" w:hint="default"/>
          <w:sz w:val="24"/>
          <w:szCs w:val="24"/>
          <w:rtl w:val="0"/>
          <w:lang w:val="pt-PT"/>
        </w:rPr>
        <w:t>ç</w:t>
      </w:r>
      <w:r>
        <w:rPr>
          <w:rFonts w:ascii="Times New Roman" w:hAnsi="Times New Roman"/>
          <w:sz w:val="24"/>
          <w:szCs w:val="24"/>
          <w:rtl w:val="0"/>
          <w:lang w:val="es-ES_tradnl"/>
        </w:rPr>
        <w:t>a que n</w:t>
      </w:r>
      <w:r>
        <w:rPr>
          <w:rFonts w:ascii="Times New Roman" w:hAnsi="Times New Roman" w:hint="default"/>
          <w:sz w:val="24"/>
          <w:szCs w:val="24"/>
          <w:rtl w:val="0"/>
          <w:lang w:val="pt-PT"/>
        </w:rPr>
        <w:t>ã</w:t>
      </w:r>
      <w:r>
        <w:rPr>
          <w:rFonts w:ascii="Times New Roman" w:hAnsi="Times New Roman"/>
          <w:sz w:val="24"/>
          <w:szCs w:val="24"/>
          <w:rtl w:val="0"/>
          <w:lang w:val="pt-PT"/>
        </w:rPr>
        <w:t>o sejam exaustivos (educa</w:t>
      </w:r>
      <w:r>
        <w:rPr>
          <w:rFonts w:ascii="Times New Roman" w:hAnsi="Times New Roman" w:hint="default"/>
          <w:sz w:val="24"/>
          <w:szCs w:val="24"/>
          <w:rtl w:val="0"/>
          <w:lang w:val="pt-PT"/>
        </w:rPr>
        <w:t>çã</w:t>
      </w:r>
      <w:r>
        <w:rPr>
          <w:rFonts w:ascii="Times New Roman" w:hAnsi="Times New Roman"/>
          <w:sz w:val="24"/>
          <w:szCs w:val="24"/>
          <w:rtl w:val="0"/>
        </w:rPr>
        <w:t>o, alimenta</w:t>
      </w:r>
      <w:r>
        <w:rPr>
          <w:rFonts w:ascii="Times New Roman" w:hAnsi="Times New Roman" w:hint="default"/>
          <w:sz w:val="24"/>
          <w:szCs w:val="24"/>
          <w:rtl w:val="0"/>
          <w:lang w:val="pt-PT"/>
        </w:rPr>
        <w:t>çã</w:t>
      </w:r>
      <w:r>
        <w:rPr>
          <w:rFonts w:ascii="Times New Roman" w:hAnsi="Times New Roman"/>
          <w:sz w:val="24"/>
          <w:szCs w:val="24"/>
          <w:rtl w:val="0"/>
          <w:lang w:val="es-ES_tradnl"/>
        </w:rPr>
        <w:t>o, vestu</w:t>
      </w:r>
      <w:r>
        <w:rPr>
          <w:rFonts w:ascii="Times New Roman" w:hAnsi="Times New Roman" w:hint="default"/>
          <w:sz w:val="24"/>
          <w:szCs w:val="24"/>
          <w:rtl w:val="0"/>
          <w:lang w:val="pt-PT"/>
        </w:rPr>
        <w:t>á</w:t>
      </w:r>
      <w:r>
        <w:rPr>
          <w:rFonts w:ascii="Times New Roman" w:hAnsi="Times New Roman"/>
          <w:sz w:val="24"/>
          <w:szCs w:val="24"/>
          <w:rtl w:val="0"/>
          <w:lang w:val="pt-PT"/>
        </w:rPr>
        <w:t>rio, liberdades b</w:t>
      </w:r>
      <w:r>
        <w:rPr>
          <w:rFonts w:ascii="Times New Roman" w:hAnsi="Times New Roman" w:hint="default"/>
          <w:sz w:val="24"/>
          <w:szCs w:val="24"/>
          <w:rtl w:val="0"/>
          <w:lang w:val="pt-PT"/>
        </w:rPr>
        <w:t>á</w:t>
      </w:r>
      <w:r>
        <w:rPr>
          <w:rFonts w:ascii="Times New Roman" w:hAnsi="Times New Roman"/>
          <w:sz w:val="24"/>
          <w:szCs w:val="24"/>
          <w:rtl w:val="0"/>
          <w:lang w:val="pt-PT"/>
        </w:rPr>
        <w:t>sicas), deixando uma fenda para que as sociedades desenvolvam seus crit</w:t>
      </w:r>
      <w:r>
        <w:rPr>
          <w:rFonts w:ascii="Times New Roman" w:hAnsi="Times New Roman" w:hint="default"/>
          <w:sz w:val="24"/>
          <w:szCs w:val="24"/>
          <w:rtl w:val="0"/>
          <w:lang w:val="pt-PT"/>
        </w:rPr>
        <w:t>é</w:t>
      </w:r>
      <w:r>
        <w:rPr>
          <w:rFonts w:ascii="Times New Roman" w:hAnsi="Times New Roman"/>
          <w:sz w:val="24"/>
          <w:szCs w:val="24"/>
          <w:rtl w:val="0"/>
          <w:lang w:val="pt-PT"/>
        </w:rPr>
        <w:t>rios pr</w:t>
      </w:r>
      <w:r>
        <w:rPr>
          <w:rFonts w:ascii="Times New Roman" w:hAnsi="Times New Roman" w:hint="default"/>
          <w:sz w:val="24"/>
          <w:szCs w:val="24"/>
          <w:rtl w:val="0"/>
          <w:lang w:val="pt-PT"/>
        </w:rPr>
        <w:t>ó</w:t>
      </w:r>
      <w:r>
        <w:rPr>
          <w:rFonts w:ascii="Times New Roman" w:hAnsi="Times New Roman"/>
          <w:sz w:val="24"/>
          <w:szCs w:val="24"/>
          <w:rtl w:val="0"/>
          <w:lang w:val="pt-PT"/>
        </w:rPr>
        <w:t>prios (FRAGOSO, 2014, p. 54). Dessa forma pode-se concluir que, a partir do crit</w:t>
      </w:r>
      <w:r>
        <w:rPr>
          <w:rFonts w:ascii="Times New Roman" w:hAnsi="Times New Roman" w:hint="default"/>
          <w:sz w:val="24"/>
          <w:szCs w:val="24"/>
          <w:rtl w:val="0"/>
          <w:lang w:val="pt-PT"/>
        </w:rPr>
        <w:t>é</w:t>
      </w:r>
      <w:r>
        <w:rPr>
          <w:rFonts w:ascii="Times New Roman" w:hAnsi="Times New Roman"/>
          <w:sz w:val="24"/>
          <w:szCs w:val="24"/>
          <w:rtl w:val="0"/>
          <w:lang w:val="pt-PT"/>
        </w:rPr>
        <w:t>rio de justi</w:t>
      </w:r>
      <w:r>
        <w:rPr>
          <w:rFonts w:ascii="Times New Roman" w:hAnsi="Times New Roman" w:hint="default"/>
          <w:sz w:val="24"/>
          <w:szCs w:val="24"/>
          <w:rtl w:val="0"/>
          <w:lang w:val="pt-PT"/>
        </w:rPr>
        <w:t>ç</w:t>
      </w:r>
      <w:r>
        <w:rPr>
          <w:rFonts w:ascii="Times New Roman" w:hAnsi="Times New Roman"/>
          <w:sz w:val="24"/>
          <w:szCs w:val="24"/>
          <w:rtl w:val="0"/>
          <w:lang w:val="pt-PT"/>
        </w:rPr>
        <w:t>a de Pogge, as medidas promovidas pela ordem internacional s</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justas na medida que permitem o acesso </w:t>
      </w:r>
      <w:r>
        <w:rPr>
          <w:rFonts w:ascii="Times New Roman" w:hAnsi="Times New Roman" w:hint="default"/>
          <w:sz w:val="24"/>
          <w:szCs w:val="24"/>
          <w:rtl w:val="0"/>
          <w:lang w:val="pt-PT"/>
        </w:rPr>
        <w:t xml:space="preserve">à </w:t>
      </w:r>
      <w:r>
        <w:rPr>
          <w:rFonts w:ascii="Times New Roman" w:hAnsi="Times New Roman"/>
          <w:sz w:val="24"/>
          <w:szCs w:val="24"/>
          <w:rtl w:val="0"/>
          <w:lang w:val="de-DE"/>
        </w:rPr>
        <w:t>bens b</w:t>
      </w:r>
      <w:r>
        <w:rPr>
          <w:rFonts w:ascii="Times New Roman" w:hAnsi="Times New Roman" w:hint="default"/>
          <w:sz w:val="24"/>
          <w:szCs w:val="24"/>
          <w:rtl w:val="0"/>
          <w:lang w:val="pt-PT"/>
        </w:rPr>
        <w:t>á</w:t>
      </w:r>
      <w:r>
        <w:rPr>
          <w:rFonts w:ascii="Times New Roman" w:hAnsi="Times New Roman"/>
          <w:sz w:val="24"/>
          <w:szCs w:val="24"/>
          <w:rtl w:val="0"/>
          <w:lang w:val="pt-PT"/>
        </w:rPr>
        <w:t>sicos necess</w:t>
      </w:r>
      <w:r>
        <w:rPr>
          <w:rFonts w:ascii="Times New Roman" w:hAnsi="Times New Roman" w:hint="default"/>
          <w:sz w:val="24"/>
          <w:szCs w:val="24"/>
          <w:rtl w:val="0"/>
          <w:lang w:val="pt-PT"/>
        </w:rPr>
        <w:t>á</w:t>
      </w:r>
      <w:r>
        <w:rPr>
          <w:rFonts w:ascii="Times New Roman" w:hAnsi="Times New Roman"/>
          <w:sz w:val="24"/>
          <w:szCs w:val="24"/>
          <w:rtl w:val="0"/>
          <w:lang w:val="pt-PT"/>
        </w:rPr>
        <w:t>rios para a execu</w:t>
      </w:r>
      <w:r>
        <w:rPr>
          <w:rFonts w:ascii="Times New Roman" w:hAnsi="Times New Roman" w:hint="default"/>
          <w:sz w:val="24"/>
          <w:szCs w:val="24"/>
          <w:rtl w:val="0"/>
          <w:lang w:val="pt-PT"/>
        </w:rPr>
        <w:t>çã</w:t>
      </w:r>
      <w:r>
        <w:rPr>
          <w:rFonts w:ascii="Times New Roman" w:hAnsi="Times New Roman"/>
          <w:sz w:val="24"/>
          <w:szCs w:val="24"/>
          <w:rtl w:val="0"/>
          <w:lang w:val="pt-PT"/>
        </w:rPr>
        <w:t>o do florescimento humano do indiv</w:t>
      </w:r>
      <w:r>
        <w:rPr>
          <w:rFonts w:ascii="Times New Roman" w:hAnsi="Times New Roman" w:hint="default"/>
          <w:sz w:val="24"/>
          <w:szCs w:val="24"/>
          <w:rtl w:val="0"/>
          <w:lang w:val="pt-PT"/>
        </w:rPr>
        <w:t>í</w:t>
      </w:r>
      <w:r>
        <w:rPr>
          <w:rFonts w:ascii="Times New Roman" w:hAnsi="Times New Roman"/>
          <w:sz w:val="24"/>
          <w:szCs w:val="24"/>
          <w:rtl w:val="0"/>
          <w:lang w:val="pt-PT"/>
        </w:rPr>
        <w:t xml:space="preserve">duo. Ou, em termos de direitos humanos: a ordem institucional global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mais ou menos justa na medida em que permite a realiza</w:t>
      </w:r>
      <w:r>
        <w:rPr>
          <w:rFonts w:ascii="Times New Roman" w:hAnsi="Times New Roman" w:hint="default"/>
          <w:sz w:val="24"/>
          <w:szCs w:val="24"/>
          <w:rtl w:val="0"/>
          <w:lang w:val="pt-PT"/>
        </w:rPr>
        <w:t>çã</w:t>
      </w:r>
      <w:r>
        <w:rPr>
          <w:rFonts w:ascii="Times New Roman" w:hAnsi="Times New Roman"/>
          <w:sz w:val="24"/>
          <w:szCs w:val="24"/>
          <w:rtl w:val="0"/>
          <w:lang w:val="pt-PT"/>
        </w:rPr>
        <w:t>o dos direitos humanos, indispens</w:t>
      </w:r>
      <w:r>
        <w:rPr>
          <w:rFonts w:ascii="Times New Roman" w:hAnsi="Times New Roman" w:hint="default"/>
          <w:sz w:val="24"/>
          <w:szCs w:val="24"/>
          <w:rtl w:val="0"/>
          <w:lang w:val="pt-PT"/>
        </w:rPr>
        <w:t>á</w:t>
      </w:r>
      <w:r>
        <w:rPr>
          <w:rFonts w:ascii="Times New Roman" w:hAnsi="Times New Roman"/>
          <w:sz w:val="24"/>
          <w:szCs w:val="24"/>
          <w:rtl w:val="0"/>
          <w:lang w:val="pt-PT"/>
        </w:rPr>
        <w:t>veis para a realiza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do florescimento humano individual.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4. CRONOGRAMA DAS PR</w:t>
      </w:r>
      <w:r>
        <w:rPr>
          <w:rFonts w:ascii="Times New Roman" w:hAnsi="Times New Roman" w:hint="default"/>
          <w:b w:val="1"/>
          <w:bCs w:val="1"/>
          <w:sz w:val="24"/>
          <w:szCs w:val="24"/>
          <w:rtl w:val="0"/>
          <w:lang w:val="pt-PT"/>
        </w:rPr>
        <w:t>Ó</w:t>
      </w:r>
      <w:r>
        <w:rPr>
          <w:rFonts w:ascii="Times New Roman" w:hAnsi="Times New Roman"/>
          <w:b w:val="1"/>
          <w:bCs w:val="1"/>
          <w:sz w:val="24"/>
          <w:szCs w:val="24"/>
          <w:rtl w:val="0"/>
          <w:lang w:val="pt-PT"/>
        </w:rPr>
        <w:t>XIMAS ETAPAS:</w:t>
      </w:r>
    </w:p>
    <w:p>
      <w:pPr>
        <w:pStyle w:val="Corpo"/>
        <w:spacing w:after="0" w:line="360" w:lineRule="auto"/>
        <w:jc w:val="both"/>
        <w:rPr>
          <w:rFonts w:ascii="Times New Roman" w:cs="Times New Roman" w:hAnsi="Times New Roman" w:eastAsia="Times New Roman"/>
          <w:b w:val="1"/>
          <w:bCs w:val="1"/>
          <w:sz w:val="24"/>
          <w:szCs w:val="24"/>
        </w:rPr>
      </w:pPr>
    </w:p>
    <w:p>
      <w:pPr>
        <w:pStyle w:val="Corpo"/>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 Para os seguintes meses da realiza</w:t>
      </w:r>
      <w:r>
        <w:rPr>
          <w:rFonts w:ascii="Times New Roman" w:hAnsi="Times New Roman" w:hint="default"/>
          <w:sz w:val="24"/>
          <w:szCs w:val="24"/>
          <w:rtl w:val="0"/>
          <w:lang w:val="pt-PT"/>
        </w:rPr>
        <w:t>çã</w:t>
      </w:r>
      <w:r>
        <w:rPr>
          <w:rFonts w:ascii="Times New Roman" w:hAnsi="Times New Roman"/>
          <w:sz w:val="24"/>
          <w:szCs w:val="24"/>
          <w:rtl w:val="0"/>
          <w:lang w:val="pt-PT"/>
        </w:rPr>
        <w:t>o do projeto as atividades planejadas s</w:t>
      </w:r>
      <w:r>
        <w:rPr>
          <w:rFonts w:ascii="Times New Roman" w:hAnsi="Times New Roman" w:hint="default"/>
          <w:sz w:val="24"/>
          <w:szCs w:val="24"/>
          <w:rtl w:val="0"/>
          <w:lang w:val="pt-PT"/>
        </w:rPr>
        <w:t>ã</w:t>
      </w:r>
      <w:r>
        <w:rPr>
          <w:rFonts w:ascii="Times New Roman" w:hAnsi="Times New Roman"/>
          <w:sz w:val="24"/>
          <w:szCs w:val="24"/>
          <w:rtl w:val="0"/>
          <w:lang w:val="it-IT"/>
        </w:rPr>
        <w:t>o:</w:t>
      </w:r>
    </w:p>
    <w:p>
      <w:pPr>
        <w:pStyle w:val="Corpo"/>
        <w:spacing w:after="0" w:line="360" w:lineRule="auto"/>
        <w:jc w:val="both"/>
        <w:rPr>
          <w:rFonts w:ascii="Times New Roman" w:cs="Times New Roman" w:hAnsi="Times New Roman" w:eastAsia="Times New Roman"/>
          <w:sz w:val="24"/>
          <w:szCs w:val="24"/>
        </w:rPr>
      </w:pPr>
    </w:p>
    <w:p>
      <w:pPr>
        <w:pStyle w:val="List Paragraph"/>
        <w:numPr>
          <w:ilvl w:val="0"/>
          <w:numId w:val="2"/>
        </w:numPr>
        <w:bidi w:val="0"/>
        <w:spacing w:after="0" w:line="360" w:lineRule="auto"/>
        <w:ind w:right="0"/>
        <w:jc w:val="both"/>
        <w:rPr>
          <w:rFonts w:ascii="Times New Roman" w:hAnsi="Times New Roman"/>
          <w:sz w:val="24"/>
          <w:szCs w:val="24"/>
          <w:rtl w:val="0"/>
          <w:lang w:val="pt-PT"/>
        </w:rPr>
      </w:pPr>
      <w:r>
        <w:rPr>
          <w:rFonts w:ascii="Times New Roman" w:hAnsi="Times New Roman"/>
          <w:sz w:val="24"/>
          <w:szCs w:val="24"/>
          <w:rtl w:val="0"/>
          <w:lang w:val="pt-PT"/>
        </w:rPr>
        <w:t>Desenvolvimento dos objetivos 2B, 3A e 3B, designados no projeto. (finalizar at</w:t>
      </w:r>
      <w:r>
        <w:rPr>
          <w:rFonts w:ascii="Times New Roman" w:hAnsi="Times New Roman" w:hint="default"/>
          <w:sz w:val="24"/>
          <w:szCs w:val="24"/>
          <w:rtl w:val="0"/>
          <w:lang w:val="pt-PT"/>
        </w:rPr>
        <w:t xml:space="preserve">é </w:t>
      </w:r>
      <w:r>
        <w:rPr>
          <w:rFonts w:ascii="Times New Roman" w:hAnsi="Times New Roman"/>
          <w:sz w:val="24"/>
          <w:szCs w:val="24"/>
          <w:rtl w:val="0"/>
          <w:lang w:val="pt-PT"/>
        </w:rPr>
        <w:t>Jan./2023)</w:t>
      </w:r>
    </w:p>
    <w:p>
      <w:pPr>
        <w:pStyle w:val="List Paragraph"/>
        <w:numPr>
          <w:ilvl w:val="0"/>
          <w:numId w:val="2"/>
        </w:numPr>
        <w:bidi w:val="0"/>
        <w:spacing w:after="0" w:line="360" w:lineRule="auto"/>
        <w:ind w:right="0"/>
        <w:jc w:val="both"/>
        <w:rPr>
          <w:rFonts w:ascii="Times New Roman" w:hAnsi="Times New Roman"/>
          <w:sz w:val="24"/>
          <w:szCs w:val="24"/>
          <w:rtl w:val="0"/>
          <w:lang w:val="pt-PT"/>
        </w:rPr>
      </w:pPr>
      <w:r>
        <w:rPr>
          <w:rFonts w:ascii="Times New Roman" w:hAnsi="Times New Roman"/>
          <w:sz w:val="24"/>
          <w:szCs w:val="24"/>
          <w:rtl w:val="0"/>
          <w:lang w:val="pt-PT"/>
        </w:rPr>
        <w:t>Realiza</w:t>
      </w:r>
      <w:r>
        <w:rPr>
          <w:rFonts w:ascii="Times New Roman" w:hAnsi="Times New Roman" w:hint="default"/>
          <w:sz w:val="24"/>
          <w:szCs w:val="24"/>
          <w:rtl w:val="0"/>
          <w:lang w:val="pt-PT"/>
        </w:rPr>
        <w:t>çã</w:t>
      </w:r>
      <w:r>
        <w:rPr>
          <w:rFonts w:ascii="Times New Roman" w:hAnsi="Times New Roman"/>
          <w:sz w:val="24"/>
          <w:szCs w:val="24"/>
          <w:rtl w:val="0"/>
          <w:lang w:val="pt-PT"/>
        </w:rPr>
        <w:t>o do Est</w:t>
      </w:r>
      <w:r>
        <w:rPr>
          <w:rFonts w:ascii="Times New Roman" w:hAnsi="Times New Roman" w:hint="default"/>
          <w:sz w:val="24"/>
          <w:szCs w:val="24"/>
          <w:rtl w:val="0"/>
          <w:lang w:val="pt-PT"/>
        </w:rPr>
        <w:t>á</w:t>
      </w:r>
      <w:r>
        <w:rPr>
          <w:rFonts w:ascii="Times New Roman" w:hAnsi="Times New Roman"/>
          <w:sz w:val="24"/>
          <w:szCs w:val="24"/>
          <w:rtl w:val="0"/>
          <w:lang w:val="pt-PT"/>
        </w:rPr>
        <w:t>gio de Pesquisa no Exterior, se aprovado. (De set/22 at</w:t>
      </w:r>
      <w:r>
        <w:rPr>
          <w:rFonts w:ascii="Times New Roman" w:hAnsi="Times New Roman" w:hint="default"/>
          <w:sz w:val="24"/>
          <w:szCs w:val="24"/>
          <w:rtl w:val="0"/>
          <w:lang w:val="pt-PT"/>
        </w:rPr>
        <w:t xml:space="preserve">é </w:t>
      </w:r>
      <w:r>
        <w:rPr>
          <w:rFonts w:ascii="Times New Roman" w:hAnsi="Times New Roman"/>
          <w:sz w:val="24"/>
          <w:szCs w:val="24"/>
          <w:rtl w:val="0"/>
          <w:lang w:val="pt-PT"/>
        </w:rPr>
        <w:t xml:space="preserve">Nov./2022). </w:t>
      </w:r>
    </w:p>
    <w:p>
      <w:pPr>
        <w:pStyle w:val="List Paragraph"/>
        <w:numPr>
          <w:ilvl w:val="0"/>
          <w:numId w:val="2"/>
        </w:numPr>
        <w:bidi w:val="0"/>
        <w:spacing w:after="0" w:line="360" w:lineRule="auto"/>
        <w:ind w:right="0"/>
        <w:jc w:val="both"/>
        <w:rPr>
          <w:rFonts w:ascii="Times New Roman" w:hAnsi="Times New Roman"/>
          <w:sz w:val="24"/>
          <w:szCs w:val="24"/>
          <w:rtl w:val="0"/>
          <w:lang w:val="pt-PT"/>
        </w:rPr>
      </w:pPr>
      <w:r>
        <w:rPr>
          <w:rFonts w:ascii="Times New Roman" w:hAnsi="Times New Roman"/>
          <w:sz w:val="24"/>
          <w:szCs w:val="24"/>
          <w:rtl w:val="0"/>
          <w:lang w:val="pt-PT"/>
        </w:rPr>
        <w:t>Desenvolvimento do Relat</w:t>
      </w:r>
      <w:r>
        <w:rPr>
          <w:rFonts w:ascii="Times New Roman" w:hAnsi="Times New Roman" w:hint="default"/>
          <w:sz w:val="24"/>
          <w:szCs w:val="24"/>
          <w:rtl w:val="0"/>
          <w:lang w:val="pt-PT"/>
        </w:rPr>
        <w:t>ó</w:t>
      </w:r>
      <w:r>
        <w:rPr>
          <w:rFonts w:ascii="Times New Roman" w:hAnsi="Times New Roman"/>
          <w:sz w:val="24"/>
          <w:szCs w:val="24"/>
          <w:rtl w:val="0"/>
          <w:lang w:val="pt-PT"/>
        </w:rPr>
        <w:t>rio final do projeto. (finalizar at</w:t>
      </w:r>
      <w:r>
        <w:rPr>
          <w:rFonts w:ascii="Times New Roman" w:hAnsi="Times New Roman" w:hint="default"/>
          <w:sz w:val="24"/>
          <w:szCs w:val="24"/>
          <w:rtl w:val="0"/>
          <w:lang w:val="pt-PT"/>
        </w:rPr>
        <w:t xml:space="preserve">é </w:t>
      </w:r>
      <w:r>
        <w:rPr>
          <w:rFonts w:ascii="Times New Roman" w:hAnsi="Times New Roman"/>
          <w:sz w:val="24"/>
          <w:szCs w:val="24"/>
          <w:rtl w:val="0"/>
          <w:lang w:val="pt-PT"/>
        </w:rPr>
        <w:t>Jan/2023).</w:t>
      </w:r>
    </w:p>
    <w:p>
      <w:pPr>
        <w:pStyle w:val="List Paragraph"/>
        <w:numPr>
          <w:ilvl w:val="0"/>
          <w:numId w:val="2"/>
        </w:numPr>
        <w:bidi w:val="0"/>
        <w:spacing w:before="240" w:after="0" w:line="360" w:lineRule="auto"/>
        <w:ind w:right="0"/>
        <w:jc w:val="both"/>
        <w:rPr>
          <w:rFonts w:ascii="Times New Roman" w:hAnsi="Times New Roman"/>
          <w:sz w:val="24"/>
          <w:szCs w:val="24"/>
          <w:rtl w:val="0"/>
          <w:lang w:val="pt-PT"/>
        </w:rPr>
      </w:pPr>
      <w:r>
        <w:rPr>
          <w:rFonts w:ascii="Times New Roman" w:hAnsi="Times New Roman"/>
          <w:sz w:val="24"/>
          <w:szCs w:val="24"/>
          <w:rtl w:val="0"/>
          <w:lang w:val="pt-PT"/>
        </w:rPr>
        <w:t>Revis</w:t>
      </w:r>
      <w:r>
        <w:rPr>
          <w:rFonts w:ascii="Times New Roman" w:hAnsi="Times New Roman" w:hint="default"/>
          <w:sz w:val="24"/>
          <w:szCs w:val="24"/>
          <w:rtl w:val="0"/>
          <w:lang w:val="pt-PT"/>
        </w:rPr>
        <w:t>ã</w:t>
      </w:r>
      <w:r>
        <w:rPr>
          <w:rFonts w:ascii="Times New Roman" w:hAnsi="Times New Roman"/>
          <w:sz w:val="24"/>
          <w:szCs w:val="24"/>
          <w:rtl w:val="0"/>
          <w:lang w:val="pt-PT"/>
        </w:rPr>
        <w:t>o e conclus</w:t>
      </w:r>
      <w:r>
        <w:rPr>
          <w:rFonts w:ascii="Times New Roman" w:hAnsi="Times New Roman" w:hint="default"/>
          <w:sz w:val="24"/>
          <w:szCs w:val="24"/>
          <w:rtl w:val="0"/>
          <w:lang w:val="pt-PT"/>
        </w:rPr>
        <w:t>ã</w:t>
      </w:r>
      <w:r>
        <w:rPr>
          <w:rFonts w:ascii="Times New Roman" w:hAnsi="Times New Roman"/>
          <w:sz w:val="24"/>
          <w:szCs w:val="24"/>
          <w:rtl w:val="0"/>
          <w:lang w:val="pt-PT"/>
        </w:rPr>
        <w:t>o (finalizar at</w:t>
      </w:r>
      <w:r>
        <w:rPr>
          <w:rFonts w:ascii="Times New Roman" w:hAnsi="Times New Roman" w:hint="default"/>
          <w:sz w:val="24"/>
          <w:szCs w:val="24"/>
          <w:rtl w:val="0"/>
          <w:lang w:val="pt-PT"/>
        </w:rPr>
        <w:t xml:space="preserve">é </w:t>
      </w:r>
      <w:r>
        <w:rPr>
          <w:rFonts w:ascii="Times New Roman" w:hAnsi="Times New Roman"/>
          <w:sz w:val="24"/>
          <w:szCs w:val="24"/>
          <w:rtl w:val="0"/>
          <w:lang w:val="pt-PT"/>
        </w:rPr>
        <w:t>Jan/2023).</w:t>
      </w:r>
    </w:p>
    <w:p>
      <w:pPr>
        <w:pStyle w:val="List Paragraph"/>
        <w:numPr>
          <w:ilvl w:val="0"/>
          <w:numId w:val="2"/>
        </w:numPr>
        <w:bidi w:val="0"/>
        <w:spacing w:after="0" w:line="360" w:lineRule="auto"/>
        <w:ind w:right="0"/>
        <w:jc w:val="both"/>
        <w:rPr>
          <w:rFonts w:ascii="Times New Roman" w:hAnsi="Times New Roman"/>
          <w:sz w:val="24"/>
          <w:szCs w:val="24"/>
          <w:rtl w:val="0"/>
          <w:lang w:val="pt-PT"/>
        </w:rPr>
      </w:pPr>
      <w:r>
        <w:rPr>
          <w:rFonts w:ascii="Times New Roman" w:hAnsi="Times New Roman"/>
          <w:sz w:val="24"/>
          <w:szCs w:val="24"/>
          <w:rtl w:val="0"/>
          <w:lang w:val="pt-PT"/>
        </w:rPr>
        <w:t>Participa</w:t>
      </w:r>
      <w:r>
        <w:rPr>
          <w:rFonts w:ascii="Times New Roman" w:hAnsi="Times New Roman" w:hint="default"/>
          <w:sz w:val="24"/>
          <w:szCs w:val="24"/>
          <w:rtl w:val="0"/>
          <w:lang w:val="pt-PT"/>
        </w:rPr>
        <w:t>çã</w:t>
      </w:r>
      <w:r>
        <w:rPr>
          <w:rFonts w:ascii="Times New Roman" w:hAnsi="Times New Roman"/>
          <w:sz w:val="24"/>
          <w:szCs w:val="24"/>
          <w:rtl w:val="0"/>
          <w:lang w:val="pt-PT"/>
        </w:rPr>
        <w:t>o em Congressos (ao longo de 2022).</w:t>
      </w:r>
    </w:p>
    <w:p>
      <w:pPr>
        <w:pStyle w:val="List Paragraph"/>
        <w:numPr>
          <w:ilvl w:val="0"/>
          <w:numId w:val="2"/>
        </w:numPr>
        <w:bidi w:val="0"/>
        <w:spacing w:after="0" w:line="360" w:lineRule="auto"/>
        <w:ind w:right="0"/>
        <w:jc w:val="both"/>
        <w:rPr>
          <w:rFonts w:ascii="Times New Roman" w:hAnsi="Times New Roman"/>
          <w:sz w:val="24"/>
          <w:szCs w:val="24"/>
          <w:rtl w:val="0"/>
          <w:lang w:val="pt-PT"/>
        </w:rPr>
      </w:pPr>
      <w:r>
        <w:rPr>
          <w:rFonts w:ascii="Times New Roman" w:hAnsi="Times New Roman"/>
          <w:sz w:val="24"/>
          <w:szCs w:val="24"/>
          <w:rtl w:val="0"/>
          <w:lang w:val="pt-PT"/>
        </w:rPr>
        <w:t>Apresenta</w:t>
      </w:r>
      <w:r>
        <w:rPr>
          <w:rFonts w:ascii="Times New Roman" w:hAnsi="Times New Roman" w:hint="default"/>
          <w:sz w:val="24"/>
          <w:szCs w:val="24"/>
          <w:rtl w:val="0"/>
          <w:lang w:val="pt-PT"/>
        </w:rPr>
        <w:t>çã</w:t>
      </w:r>
      <w:r>
        <w:rPr>
          <w:rFonts w:ascii="Times New Roman" w:hAnsi="Times New Roman"/>
          <w:sz w:val="24"/>
          <w:szCs w:val="24"/>
          <w:rtl w:val="0"/>
          <w:lang w:val="pt-PT"/>
        </w:rPr>
        <w:t>o em Semin</w:t>
      </w:r>
      <w:r>
        <w:rPr>
          <w:rFonts w:ascii="Times New Roman" w:hAnsi="Times New Roman" w:hint="default"/>
          <w:sz w:val="24"/>
          <w:szCs w:val="24"/>
          <w:rtl w:val="0"/>
          <w:lang w:val="pt-PT"/>
        </w:rPr>
        <w:t>á</w:t>
      </w:r>
      <w:r>
        <w:rPr>
          <w:rFonts w:ascii="Times New Roman" w:hAnsi="Times New Roman"/>
          <w:sz w:val="24"/>
          <w:szCs w:val="24"/>
          <w:rtl w:val="0"/>
          <w:lang w:val="pt-PT"/>
        </w:rPr>
        <w:t xml:space="preserve">rios (ao longo de 2022). </w:t>
      </w:r>
    </w:p>
    <w:p>
      <w:pPr>
        <w:pStyle w:val="List Paragraph"/>
        <w:numPr>
          <w:ilvl w:val="0"/>
          <w:numId w:val="2"/>
        </w:numPr>
        <w:bidi w:val="0"/>
        <w:spacing w:after="0" w:line="360" w:lineRule="auto"/>
        <w:ind w:right="0"/>
        <w:jc w:val="both"/>
        <w:rPr>
          <w:rFonts w:ascii="Times New Roman" w:hAnsi="Times New Roman"/>
          <w:sz w:val="24"/>
          <w:szCs w:val="24"/>
          <w:rtl w:val="0"/>
          <w:lang w:val="pt-PT"/>
        </w:rPr>
      </w:pPr>
      <w:r>
        <w:rPr>
          <w:rFonts w:ascii="Times New Roman" w:hAnsi="Times New Roman"/>
          <w:sz w:val="24"/>
          <w:szCs w:val="24"/>
          <w:rtl w:val="0"/>
          <w:lang w:val="pt-PT"/>
        </w:rPr>
        <w:t>Submiss</w:t>
      </w:r>
      <w:r>
        <w:rPr>
          <w:rFonts w:ascii="Times New Roman" w:hAnsi="Times New Roman" w:hint="default"/>
          <w:sz w:val="24"/>
          <w:szCs w:val="24"/>
          <w:rtl w:val="0"/>
          <w:lang w:val="pt-PT"/>
        </w:rPr>
        <w:t>ã</w:t>
      </w:r>
      <w:r>
        <w:rPr>
          <w:rFonts w:ascii="Times New Roman" w:hAnsi="Times New Roman"/>
          <w:sz w:val="24"/>
          <w:szCs w:val="24"/>
          <w:rtl w:val="0"/>
          <w:lang w:val="pt-PT"/>
        </w:rPr>
        <w:t>o para avalia</w:t>
      </w:r>
      <w:r>
        <w:rPr>
          <w:rFonts w:ascii="Times New Roman" w:hAnsi="Times New Roman" w:hint="default"/>
          <w:sz w:val="24"/>
          <w:szCs w:val="24"/>
          <w:rtl w:val="0"/>
          <w:lang w:val="pt-PT"/>
        </w:rPr>
        <w:t>çã</w:t>
      </w:r>
      <w:r>
        <w:rPr>
          <w:rFonts w:ascii="Times New Roman" w:hAnsi="Times New Roman"/>
          <w:sz w:val="24"/>
          <w:szCs w:val="24"/>
          <w:rtl w:val="0"/>
          <w:lang w:val="pt-PT"/>
        </w:rPr>
        <w:t>o em revistas acad</w:t>
      </w:r>
      <w:r>
        <w:rPr>
          <w:rFonts w:ascii="Times New Roman" w:hAnsi="Times New Roman" w:hint="default"/>
          <w:sz w:val="24"/>
          <w:szCs w:val="24"/>
          <w:rtl w:val="0"/>
          <w:lang w:val="pt-PT"/>
        </w:rPr>
        <w:t>ê</w:t>
      </w:r>
      <w:r>
        <w:rPr>
          <w:rFonts w:ascii="Times New Roman" w:hAnsi="Times New Roman"/>
          <w:sz w:val="24"/>
          <w:szCs w:val="24"/>
          <w:rtl w:val="0"/>
          <w:lang w:val="pt-PT"/>
        </w:rPr>
        <w:t xml:space="preserve">micas (ao longo de 2022). </w:t>
      </w: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sz w:val="24"/>
          <w:szCs w:val="24"/>
        </w:rPr>
      </w:pPr>
    </w:p>
    <w:p>
      <w:pPr>
        <w:pStyle w:val="Corpo"/>
        <w:spacing w:after="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a-DK"/>
        </w:rPr>
        <w:t>BIBLIOGRAFIA</w:t>
      </w:r>
    </w:p>
    <w:p>
      <w:pPr>
        <w:pStyle w:val="Corpo"/>
        <w:spacing w:after="0" w:line="360" w:lineRule="auto"/>
        <w:jc w:val="both"/>
        <w:rPr>
          <w:rFonts w:ascii="Times New Roman" w:cs="Times New Roman" w:hAnsi="Times New Roman" w:eastAsia="Times New Roman"/>
          <w:b w:val="1"/>
          <w:bCs w:val="1"/>
          <w:sz w:val="24"/>
          <w:szCs w:val="24"/>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de-DE"/>
          <w14:textFill>
            <w14:solidFill>
              <w14:srgbClr w14:val="222222"/>
            </w14:solidFill>
          </w14:textFill>
        </w:rPr>
      </w:pPr>
      <w:r>
        <w:rPr>
          <w:rFonts w:ascii="Times New Roman" w:hAnsi="Times New Roman"/>
          <w:outline w:val="0"/>
          <w:color w:val="222222"/>
          <w:sz w:val="24"/>
          <w:szCs w:val="24"/>
          <w:u w:color="222222"/>
          <w:shd w:val="clear" w:color="auto" w:fill="ffffff"/>
          <w:rtl w:val="0"/>
          <w:lang w:val="de-DE"/>
          <w14:textFill>
            <w14:solidFill>
              <w14:srgbClr w14:val="222222"/>
            </w14:solidFill>
          </w14:textFill>
        </w:rPr>
        <w:t xml:space="preserve">ALISON, Jaggar. (Org.). </w:t>
      </w:r>
      <w:r>
        <w:rPr>
          <w:rFonts w:ascii="Times New Roman" w:hAnsi="Times New Roman"/>
          <w:i w:val="1"/>
          <w:iCs w:val="1"/>
          <w:outline w:val="0"/>
          <w:color w:val="222222"/>
          <w:sz w:val="24"/>
          <w:szCs w:val="24"/>
          <w:u w:color="222222"/>
          <w:shd w:val="clear" w:color="auto" w:fill="ffffff"/>
          <w:rtl w:val="0"/>
          <w:lang w:val="de-DE"/>
          <w14:textFill>
            <w14:solidFill>
              <w14:srgbClr w14:val="222222"/>
            </w14:solidFill>
          </w14:textFill>
        </w:rPr>
        <w:t>Thomas Pogge and his critics</w:t>
      </w:r>
      <w:r>
        <w:rPr>
          <w:rFonts w:ascii="Times New Roman" w:hAnsi="Times New Roman"/>
          <w:outline w:val="0"/>
          <w:color w:val="222222"/>
          <w:sz w:val="24"/>
          <w:szCs w:val="24"/>
          <w:u w:color="222222"/>
          <w:shd w:val="clear" w:color="auto" w:fill="ffffff"/>
          <w:rtl w:val="0"/>
          <w:lang w:val="de-DE"/>
          <w14:textFill>
            <w14:solidFill>
              <w14:srgbClr w14:val="222222"/>
            </w14:solidFill>
          </w14:textFill>
        </w:rPr>
        <w:t xml:space="preserve">. Cambridge: Polity, 2010. </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de-DE"/>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de-DE"/>
          <w14:textFill>
            <w14:solidFill>
              <w14:srgbClr w14:val="222222"/>
            </w14:solidFill>
          </w14:textFill>
        </w:rPr>
        <w:t>ANW</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A</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NDER, Norbert. Contributing and Benefiting. Two Grounds for Duties to the Victims of Injustice.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Ethics &amp; International affairs</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19., p. 39-45, 2005.</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pt-PT"/>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CARANTI, Luigi. The Causes of World Poverty: Reflections on Thomas Pogge's Analysis.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Theoria: A Journal of Social and Political Theory</w:t>
      </w:r>
      <w:r>
        <w:rPr>
          <w:rFonts w:ascii="Times New Roman" w:hAnsi="Times New Roman"/>
          <w:b w:val="1"/>
          <w:bCs w:val="1"/>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xml:space="preserve"> vol. 57, no. 125, p. 36</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53,</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xml:space="preserve"> 2010.</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COHEN, Joshua. Philosophy, Social Science, Global Poverty. Em: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Thomas Pogge and His Critics</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ed: A. M. Jagger. Cambridge. Polity Press. p. 18-45, 2010.</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it-IT"/>
          <w14:textFill>
            <w14:solidFill>
              <w14:srgbClr w14:val="222222"/>
            </w14:solidFill>
          </w14:textFill>
        </w:rPr>
        <w:t>FRAGOSO, Katarina Pitasse.</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 </w:t>
      </w:r>
      <w:r>
        <w:rPr>
          <w:rFonts w:ascii="Times New Roman" w:hAnsi="Times New Roman"/>
          <w:i w:val="1"/>
          <w:iCs w:val="1"/>
          <w:outline w:val="0"/>
          <w:color w:val="222222"/>
          <w:sz w:val="24"/>
          <w:szCs w:val="24"/>
          <w:u w:color="222222"/>
          <w:shd w:val="clear" w:color="auto" w:fill="ffffff"/>
          <w:rtl w:val="0"/>
          <w:lang w:val="fr-FR"/>
          <w14:textFill>
            <w14:solidFill>
              <w14:srgbClr w14:val="222222"/>
            </w14:solidFill>
          </w14:textFill>
        </w:rPr>
        <w:t>Dimens</w:t>
      </w:r>
      <w:r>
        <w:rPr>
          <w:rFonts w:ascii="Times New Roman" w:hAnsi="Times New Roman" w:hint="default"/>
          <w:i w:val="1"/>
          <w:iCs w:val="1"/>
          <w:outline w:val="0"/>
          <w:color w:val="222222"/>
          <w:sz w:val="24"/>
          <w:szCs w:val="24"/>
          <w:u w:color="222222"/>
          <w:shd w:val="clear" w:color="auto" w:fill="ffffff"/>
          <w:rtl w:val="0"/>
          <w:lang w:val="pt-PT"/>
          <w14:textFill>
            <w14:solidFill>
              <w14:srgbClr w14:val="222222"/>
            </w14:solidFill>
          </w14:textFill>
        </w:rPr>
        <w:t>õ</w:t>
      </w:r>
      <w:r>
        <w:rPr>
          <w:rFonts w:ascii="Times New Roman" w:hAnsi="Times New Roman"/>
          <w:i w:val="1"/>
          <w:iCs w:val="1"/>
          <w:outline w:val="0"/>
          <w:color w:val="222222"/>
          <w:sz w:val="24"/>
          <w:szCs w:val="24"/>
          <w:u w:color="222222"/>
          <w:shd w:val="clear" w:color="auto" w:fill="ffffff"/>
          <w:rtl w:val="0"/>
          <w:lang w:val="pt-PT"/>
          <w14:textFill>
            <w14:solidFill>
              <w14:srgbClr w14:val="222222"/>
            </w14:solidFill>
          </w14:textFill>
        </w:rPr>
        <w:t>es de Justi</w:t>
      </w:r>
      <w:r>
        <w:rPr>
          <w:rFonts w:ascii="Times New Roman" w:hAnsi="Times New Roman" w:hint="default"/>
          <w:i w:val="1"/>
          <w:iCs w:val="1"/>
          <w:outline w:val="0"/>
          <w:color w:val="222222"/>
          <w:sz w:val="24"/>
          <w:szCs w:val="24"/>
          <w:u w:color="222222"/>
          <w:shd w:val="clear" w:color="auto" w:fill="ffffff"/>
          <w:rtl w:val="0"/>
          <w:lang w:val="pt-PT"/>
          <w14:textFill>
            <w14:solidFill>
              <w14:srgbClr w14:val="222222"/>
            </w14:solidFill>
          </w14:textFill>
        </w:rPr>
        <w:t>ç</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a</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Um Estudo Cr</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í</w:t>
      </w:r>
      <w:r>
        <w:rPr>
          <w:rFonts w:ascii="Times New Roman" w:hAnsi="Times New Roman"/>
          <w:outline w:val="0"/>
          <w:color w:val="222222"/>
          <w:sz w:val="24"/>
          <w:szCs w:val="24"/>
          <w:u w:color="222222"/>
          <w:shd w:val="clear" w:color="auto" w:fill="ffffff"/>
          <w:rtl w:val="0"/>
          <w:lang w:val="it-IT"/>
          <w14:textFill>
            <w14:solidFill>
              <w14:srgbClr w14:val="222222"/>
            </w14:solidFill>
          </w14:textFill>
        </w:rPr>
        <w:t>tico da Teoria de Thomas Pogge e de Will Kymlicka. 2014. 130 f. Disserta</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çã</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o (Mestrado) - Curso de Filosofia, Universidade Federal do Rio de Janeiro, Rio de Janeiro, 2014.</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pt-PT"/>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pt-PT"/>
          <w14:textFill>
            <w14:solidFill>
              <w14:srgbClr w14:val="222222"/>
            </w14:solidFill>
          </w14:textFill>
        </w:rPr>
      </w:pP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xml:space="preserve">GEREMEK, Bronislaw. </w:t>
      </w:r>
      <w:r>
        <w:rPr>
          <w:rFonts w:ascii="Times New Roman" w:hAnsi="Times New Roman"/>
          <w:i w:val="1"/>
          <w:iCs w:val="1"/>
          <w:outline w:val="0"/>
          <w:color w:val="222222"/>
          <w:sz w:val="24"/>
          <w:szCs w:val="24"/>
          <w:u w:color="222222"/>
          <w:shd w:val="clear" w:color="auto" w:fill="ffffff"/>
          <w:rtl w:val="0"/>
          <w:lang w:val="pt-PT"/>
          <w14:textFill>
            <w14:solidFill>
              <w14:srgbClr w14:val="222222"/>
            </w14:solidFill>
          </w14:textFill>
        </w:rPr>
        <w:t>Poverty: a history</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xml:space="preserve">. Blackwell Publishers, 1994. </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pt-PT"/>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pt-PT"/>
          <w14:textFill>
            <w14:solidFill>
              <w14:srgbClr w14:val="222222"/>
            </w14:solidFill>
          </w14:textFill>
        </w:rPr>
      </w:pP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LEMOS, F. J. R. de, PINTO, G. N. Justi</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ç</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a Global e Direitos Humanos.</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 </w:t>
      </w:r>
      <w:r>
        <w:rPr>
          <w:rFonts w:ascii="Times New Roman" w:hAnsi="Times New Roman"/>
          <w:i w:val="1"/>
          <w:iCs w:val="1"/>
          <w:outline w:val="0"/>
          <w:color w:val="222222"/>
          <w:sz w:val="24"/>
          <w:szCs w:val="24"/>
          <w:u w:color="222222"/>
          <w:shd w:val="clear" w:color="auto" w:fill="ffffff"/>
          <w:rtl w:val="0"/>
          <w:lang w:val="pt-PT"/>
          <w14:textFill>
            <w14:solidFill>
              <w14:srgbClr w14:val="222222"/>
            </w14:solidFill>
          </w14:textFill>
        </w:rPr>
        <w:t>Revista Direitos Fundamentais &amp; Amp; Democracia</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 </w:t>
      </w:r>
      <w:r>
        <w:rPr>
          <w:rFonts w:ascii="Times New Roman" w:hAnsi="Times New Roman"/>
          <w:i w:val="1"/>
          <w:iCs w:val="1"/>
          <w:outline w:val="0"/>
          <w:color w:val="222222"/>
          <w:sz w:val="24"/>
          <w:szCs w:val="24"/>
          <w:u w:color="222222"/>
          <w:shd w:val="clear" w:color="auto" w:fill="ffffff"/>
          <w:rtl w:val="0"/>
          <w:lang w:val="pt-PT"/>
          <w14:textFill>
            <w14:solidFill>
              <w14:srgbClr w14:val="222222"/>
            </w14:solidFill>
          </w14:textFill>
        </w:rPr>
        <w:t>22</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(2), p. 47</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xml:space="preserve">72. </w:t>
      </w:r>
      <w:r>
        <w:rPr>
          <w:rStyle w:val="Hyperlink.0"/>
          <w:rFonts w:ascii="Times New Roman" w:cs="Times New Roman" w:hAnsi="Times New Roman" w:eastAsia="Times New Roman"/>
          <w:outline w:val="0"/>
          <w:color w:val="000000"/>
          <w:sz w:val="24"/>
          <w:szCs w:val="24"/>
          <w:u w:color="000000"/>
          <w:shd w:val="clear" w:color="auto" w:fill="ffffff"/>
          <w:lang w:val="pt-PT"/>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sz w:val="24"/>
          <w:szCs w:val="24"/>
          <w:u w:color="000000"/>
          <w:shd w:val="clear" w:color="auto" w:fill="ffffff"/>
          <w:lang w:val="pt-PT"/>
          <w14:textFill>
            <w14:solidFill>
              <w14:srgbClr w14:val="000000"/>
            </w14:solidFill>
          </w14:textFill>
        </w:rPr>
        <w:instrText xml:space="preserve"> HYPERLINK "https://doi.org/10.25192/issn.1982-0496.rdfd.v22i2955"</w:instrText>
      </w:r>
      <w:r>
        <w:rPr>
          <w:rStyle w:val="Hyperlink.0"/>
          <w:rFonts w:ascii="Times New Roman" w:cs="Times New Roman" w:hAnsi="Times New Roman" w:eastAsia="Times New Roman"/>
          <w:outline w:val="0"/>
          <w:color w:val="000000"/>
          <w:sz w:val="24"/>
          <w:szCs w:val="24"/>
          <w:u w:color="000000"/>
          <w:shd w:val="clear" w:color="auto" w:fill="ffffff"/>
          <w:lang w:val="pt-PT"/>
          <w14:textFill>
            <w14:solidFill>
              <w14:srgbClr w14:val="000000"/>
            </w14:solidFill>
          </w14:textFill>
        </w:rPr>
        <w:fldChar w:fldCharType="separate" w:fldLock="0"/>
      </w:r>
      <w:r>
        <w:rPr>
          <w:rStyle w:val="Hyperlink.0"/>
          <w:rFonts w:ascii="Times New Roman" w:hAnsi="Times New Roman"/>
          <w:outline w:val="0"/>
          <w:color w:val="000000"/>
          <w:sz w:val="24"/>
          <w:szCs w:val="24"/>
          <w:u w:color="000000"/>
          <w:shd w:val="clear" w:color="auto" w:fill="ffffff"/>
          <w:rtl w:val="0"/>
          <w:lang w:val="pt-PT"/>
          <w14:textFill>
            <w14:solidFill>
              <w14:srgbClr w14:val="000000"/>
            </w14:solidFill>
          </w14:textFill>
        </w:rPr>
        <w:t>https://doi.org/10.25192/issn.1982-0496.rdfd.v22i2955</w:t>
      </w:r>
      <w:r>
        <w:rPr>
          <w:lang w:val="pt-PT"/>
        </w:rPr>
        <w:fldChar w:fldCharType="end" w:fldLock="0"/>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2017.</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sz w:val="24"/>
          <w:szCs w:val="24"/>
        </w:rPr>
      </w:pP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NOVAK, Mojca. </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Concepts of Poverty.</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 In </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 xml:space="preserve">Poverty: A global Review. Handbook on International Poverty Research, </w:t>
      </w:r>
      <w:r>
        <w:rPr>
          <w:rFonts w:ascii="Times New Roman" w:hAnsi="Times New Roman" w:hint="default"/>
          <w:sz w:val="24"/>
          <w:szCs w:val="24"/>
          <w:rtl w:val="0"/>
          <w:lang w:val="es-ES_tradnl"/>
        </w:rPr>
        <w:t>Ø</w:t>
      </w:r>
      <w:r>
        <w:rPr>
          <w:rFonts w:ascii="Times New Roman" w:hAnsi="Times New Roman"/>
          <w:sz w:val="24"/>
          <w:szCs w:val="24"/>
          <w:rtl w:val="0"/>
          <w:lang w:val="es-ES_tradnl"/>
        </w:rPr>
        <w:t xml:space="preserve">YEN, Else; MILLER; S.M; SAMAD, Syed Abdus (Org.), Oslo: Scandinavian University Press, 1996. </w:t>
      </w:r>
    </w:p>
    <w:p>
      <w:pPr>
        <w:pStyle w:val="Corpo A A"/>
        <w:spacing w:after="0" w:line="240" w:lineRule="auto"/>
        <w:jc w:val="both"/>
        <w:rPr>
          <w:rFonts w:ascii="Times New Roman" w:cs="Times New Roman" w:hAnsi="Times New Roman" w:eastAsia="Times New Roman"/>
          <w:sz w:val="24"/>
          <w:szCs w:val="24"/>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hint="default"/>
          <w:sz w:val="24"/>
          <w:szCs w:val="24"/>
          <w:rtl w:val="0"/>
          <w:lang w:val="es-ES_tradnl"/>
        </w:rPr>
        <w:t>Ø</w:t>
      </w:r>
      <w:r>
        <w:rPr>
          <w:rFonts w:ascii="Times New Roman" w:hAnsi="Times New Roman"/>
          <w:sz w:val="24"/>
          <w:szCs w:val="24"/>
          <w:rtl w:val="0"/>
          <w:lang w:val="es-ES_tradnl"/>
        </w:rPr>
        <w:t xml:space="preserve">YEN, Else. </w:t>
      </w:r>
      <w:r>
        <w:rPr>
          <w:rFonts w:ascii="Times New Roman" w:hAnsi="Times New Roman"/>
          <w:i w:val="1"/>
          <w:iCs w:val="1"/>
          <w:sz w:val="24"/>
          <w:szCs w:val="24"/>
          <w:rtl w:val="0"/>
          <w:lang w:val="es-ES_tradnl"/>
        </w:rPr>
        <w:t xml:space="preserve">Poverty Research Rethought. </w:t>
      </w:r>
      <w:r>
        <w:rPr>
          <w:rFonts w:ascii="Times New Roman" w:hAnsi="Times New Roman"/>
          <w:sz w:val="24"/>
          <w:szCs w:val="24"/>
          <w:rtl w:val="0"/>
          <w:lang w:val="es-ES_tradnl"/>
        </w:rPr>
        <w:t xml:space="preserve">Em: </w:t>
      </w:r>
      <w:r>
        <w:rPr>
          <w:rFonts w:ascii="Times New Roman" w:hAnsi="Times New Roman"/>
          <w:i w:val="1"/>
          <w:iCs w:val="1"/>
          <w:sz w:val="24"/>
          <w:szCs w:val="24"/>
          <w:rtl w:val="0"/>
          <w:lang w:val="es-ES_tradnl"/>
        </w:rPr>
        <w:t xml:space="preserve">Libertalism and the Good, </w:t>
      </w:r>
      <w:r>
        <w:rPr>
          <w:rFonts w:ascii="Times New Roman" w:hAnsi="Times New Roman"/>
          <w:sz w:val="24"/>
          <w:szCs w:val="24"/>
          <w:rtl w:val="0"/>
          <w:lang w:val="es-ES_tradnl"/>
        </w:rPr>
        <w:t xml:space="preserve">DOUGLASS, Bruce; MARA, Gerald. London: Routledge, 1990. </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PATTEN, Alan. Should We Stop Thinking about Poverty in Terms of Helping the Poor?.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Ethics &amp; International affairs</w:t>
      </w:r>
      <w:r>
        <w:rPr>
          <w:rFonts w:ascii="Times New Roman" w:hAnsi="Times New Roman"/>
          <w:b w:val="1"/>
          <w:bCs w:val="1"/>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 19, p. 19-27, 2005.</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PINZANI, Alessandro. </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Vai trabalhar, vagabundo: ret</w:t>
      </w:r>
      <w:r>
        <w:rPr>
          <w:rFonts w:ascii="Times New Roman" w:hAnsi="Times New Roman" w:hint="default"/>
          <w:i w:val="1"/>
          <w:iCs w:val="1"/>
          <w:outline w:val="0"/>
          <w:color w:val="222222"/>
          <w:sz w:val="24"/>
          <w:szCs w:val="24"/>
          <w:u w:color="222222"/>
          <w:shd w:val="clear" w:color="auto" w:fill="ffffff"/>
          <w:rtl w:val="0"/>
          <w:lang w:val="es-ES_tradnl"/>
          <w14:textFill>
            <w14:solidFill>
              <w14:srgbClr w14:val="222222"/>
            </w14:solidFill>
          </w14:textFill>
        </w:rPr>
        <w:t>ó</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rica anti-pobre e aspectos normativos de uma teor</w:t>
      </w:r>
      <w:r>
        <w:rPr>
          <w:rFonts w:ascii="Times New Roman" w:hAnsi="Times New Roman" w:hint="default"/>
          <w:i w:val="1"/>
          <w:iCs w:val="1"/>
          <w:outline w:val="0"/>
          <w:color w:val="222222"/>
          <w:sz w:val="24"/>
          <w:szCs w:val="24"/>
          <w:u w:color="222222"/>
          <w:shd w:val="clear" w:color="auto" w:fill="ffffff"/>
          <w:rtl w:val="0"/>
          <w:lang w:val="es-ES_tradnl"/>
          <w14:textFill>
            <w14:solidFill>
              <w14:srgbClr w14:val="222222"/>
            </w14:solidFill>
          </w14:textFill>
        </w:rPr>
        <w:t>í</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 xml:space="preserve">a de pobreza. </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Em: </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Sob os olhos da cr</w:t>
      </w:r>
      <w:r>
        <w:rPr>
          <w:rFonts w:ascii="Times New Roman" w:hAnsi="Times New Roman" w:hint="default"/>
          <w:i w:val="1"/>
          <w:iCs w:val="1"/>
          <w:outline w:val="0"/>
          <w:color w:val="222222"/>
          <w:sz w:val="24"/>
          <w:szCs w:val="24"/>
          <w:u w:color="222222"/>
          <w:shd w:val="clear" w:color="auto" w:fill="ffffff"/>
          <w:rtl w:val="0"/>
          <w:lang w:val="es-ES_tradnl"/>
          <w14:textFill>
            <w14:solidFill>
              <w14:srgbClr w14:val="222222"/>
            </w14:solidFill>
          </w14:textFill>
        </w:rPr>
        <w:t>í</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tica: reflex</w:t>
      </w:r>
      <w:r>
        <w:rPr>
          <w:rFonts w:ascii="Times New Roman" w:hAnsi="Times New Roman" w:hint="default"/>
          <w:i w:val="1"/>
          <w:iCs w:val="1"/>
          <w:outline w:val="0"/>
          <w:color w:val="222222"/>
          <w:sz w:val="24"/>
          <w:szCs w:val="24"/>
          <w:u w:color="222222"/>
          <w:shd w:val="clear" w:color="auto" w:fill="ffffff"/>
          <w:rtl w:val="0"/>
          <w:lang w:val="es-ES_tradnl"/>
          <w14:textFill>
            <w14:solidFill>
              <w14:srgbClr w14:val="222222"/>
            </w14:solidFill>
          </w14:textFill>
        </w:rPr>
        <w:t>õ</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 xml:space="preserve">es sobre democracia, capitalismo e movimentos sociais, </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SILVA; H</w:t>
      </w:r>
      <w:r>
        <w:rPr>
          <w:rFonts w:ascii="Times New Roman" w:hAnsi="Times New Roman" w:hint="default"/>
          <w:outline w:val="0"/>
          <w:color w:val="222222"/>
          <w:sz w:val="24"/>
          <w:szCs w:val="24"/>
          <w:u w:color="222222"/>
          <w:shd w:val="clear" w:color="auto" w:fill="ffffff"/>
          <w:rtl w:val="0"/>
          <w:lang w:val="es-ES_tradnl"/>
          <w14:textFill>
            <w14:solidFill>
              <w14:srgbClr w14:val="222222"/>
            </w14:solidFill>
          </w14:textFill>
        </w:rPr>
        <w:t>é</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lio Alexandre (Org.), Macap</w:t>
      </w:r>
      <w:r>
        <w:rPr>
          <w:rFonts w:ascii="Times New Roman" w:hAnsi="Times New Roman" w:hint="default"/>
          <w:outline w:val="0"/>
          <w:color w:val="222222"/>
          <w:sz w:val="24"/>
          <w:szCs w:val="24"/>
          <w:u w:color="222222"/>
          <w:shd w:val="clear" w:color="auto" w:fill="ffffff"/>
          <w:rtl w:val="0"/>
          <w:lang w:val="es-ES_tradnl"/>
          <w14:textFill>
            <w14:solidFill>
              <w14:srgbClr w14:val="222222"/>
            </w14:solidFill>
          </w14:textFill>
        </w:rPr>
        <w:t>á</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 Unifap, 2017. </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de-DE"/>
          <w14:textFill>
            <w14:solidFill>
              <w14:srgbClr w14:val="222222"/>
            </w14:solidFill>
          </w14:textFill>
        </w:rPr>
        <w:t>POGGE, Thomas W</w:t>
      </w:r>
      <w:r>
        <w:rPr>
          <w:rFonts w:ascii="Times New Roman" w:hAnsi="Times New Roman"/>
          <w:b w:val="1"/>
          <w:bCs w:val="1"/>
          <w:outline w:val="0"/>
          <w:color w:val="222222"/>
          <w:sz w:val="24"/>
          <w:szCs w:val="24"/>
          <w:u w:color="222222"/>
          <w:shd w:val="clear" w:color="auto" w:fill="ffffff"/>
          <w:rtl w:val="0"/>
          <w:lang w:val="es-ES_tradnl"/>
          <w14:textFill>
            <w14:solidFill>
              <w14:srgbClr w14:val="222222"/>
            </w14:solidFill>
          </w14:textFill>
        </w:rPr>
        <w:t>.</w:t>
      </w:r>
      <w:r>
        <w:rPr>
          <w:rFonts w:ascii="Times New Roman" w:hAnsi="Times New Roman" w:hint="default"/>
          <w:b w:val="1"/>
          <w:bCs w:val="1"/>
          <w:outline w:val="0"/>
          <w:color w:val="222222"/>
          <w:sz w:val="24"/>
          <w:szCs w:val="24"/>
          <w:u w:color="222222"/>
          <w:shd w:val="clear" w:color="auto" w:fill="ffffff"/>
          <w:rtl w:val="0"/>
          <w:lang w:val="pt-PT"/>
          <w14:textFill>
            <w14:solidFill>
              <w14:srgbClr w14:val="222222"/>
            </w14:solidFill>
          </w14:textFill>
        </w:rPr>
        <w:t>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World Poverty and Human Rights</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Cosmopolitan Responsibilities and Reforms. Cambridge: Polity Press, 2008.</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_______. Severe Poverty as a Violation of Negative Duties. </w:t>
      </w:r>
      <w:r>
        <w:rPr>
          <w:rFonts w:ascii="Times New Roman" w:hAnsi="Times New Roman"/>
          <w:i w:val="1"/>
          <w:iCs w:val="1"/>
          <w:sz w:val="24"/>
          <w:szCs w:val="24"/>
          <w:rtl w:val="0"/>
          <w:lang w:val="es-ES_tradnl"/>
        </w:rPr>
        <w:t>Ethics &amp; International Affairs</w:t>
      </w:r>
      <w:r>
        <w:rPr>
          <w:rFonts w:ascii="Times New Roman" w:hAnsi="Times New Roman"/>
          <w:sz w:val="24"/>
          <w:szCs w:val="24"/>
          <w:rtl w:val="0"/>
          <w:lang w:val="es-ES_tradnl"/>
        </w:rPr>
        <w:t xml:space="preserve"> 19:1, p. 55-83, 2005.</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_______. Reconhecidos e Violados pela Lei Internacional: os direitos humanos dos pobres no mundo. </w:t>
      </w:r>
      <w:r>
        <w:rPr>
          <w:rFonts w:ascii="Times New Roman" w:hAnsi="Times New Roman"/>
          <w:i w:val="1"/>
          <w:iCs w:val="1"/>
          <w:sz w:val="24"/>
          <w:szCs w:val="24"/>
          <w:rtl w:val="0"/>
          <w:lang w:val="es-ES_tradnl"/>
        </w:rPr>
        <w:t>Ethic@- Revista Internacional de Direitos Humanos</w:t>
      </w:r>
      <w:r>
        <w:rPr>
          <w:rFonts w:ascii="Times New Roman" w:hAnsi="Times New Roman"/>
          <w:sz w:val="24"/>
          <w:szCs w:val="24"/>
          <w:rtl w:val="0"/>
          <w:lang w:val="es-ES_tradnl"/>
        </w:rPr>
        <w:t>,</w:t>
      </w:r>
      <w:r>
        <w:rPr>
          <w:rFonts w:ascii="Times New Roman" w:hAnsi="Times New Roman"/>
          <w:i w:val="1"/>
          <w:iCs w:val="1"/>
          <w:sz w:val="24"/>
          <w:szCs w:val="24"/>
          <w:rtl w:val="0"/>
          <w:lang w:val="es-ES_tradnl"/>
        </w:rPr>
        <w:t xml:space="preserve"> </w:t>
      </w:r>
      <w:r>
        <w:rPr>
          <w:rFonts w:ascii="Times New Roman" w:hAnsi="Times New Roman"/>
          <w:sz w:val="24"/>
          <w:szCs w:val="24"/>
          <w:rtl w:val="0"/>
          <w:lang w:val="es-ES_tradnl"/>
        </w:rPr>
        <w:t>Florian</w:t>
      </w:r>
      <w:r>
        <w:rPr>
          <w:rFonts w:ascii="Times New Roman" w:hAnsi="Times New Roman" w:hint="default"/>
          <w:sz w:val="24"/>
          <w:szCs w:val="24"/>
          <w:rtl w:val="0"/>
          <w:lang w:val="es-ES_tradnl"/>
        </w:rPr>
        <w:t>ó</w:t>
      </w:r>
      <w:r>
        <w:rPr>
          <w:rFonts w:ascii="Times New Roman" w:hAnsi="Times New Roman"/>
          <w:sz w:val="24"/>
          <w:szCs w:val="24"/>
          <w:rtl w:val="0"/>
          <w:lang w:val="es-ES_tradnl"/>
        </w:rPr>
        <w:t>polis</w:t>
      </w:r>
      <w:r>
        <w:rPr>
          <w:rFonts w:ascii="Times New Roman" w:hAnsi="Times New Roman"/>
          <w:i w:val="1"/>
          <w:iCs w:val="1"/>
          <w:sz w:val="24"/>
          <w:szCs w:val="24"/>
          <w:rtl w:val="0"/>
          <w:lang w:val="es-ES_tradnl"/>
        </w:rPr>
        <w:t>,</w:t>
      </w:r>
      <w:r>
        <w:rPr>
          <w:rFonts w:ascii="Times New Roman" w:hAnsi="Times New Roman"/>
          <w:sz w:val="24"/>
          <w:szCs w:val="24"/>
          <w:rtl w:val="0"/>
          <w:lang w:val="es-ES_tradnl"/>
        </w:rPr>
        <w:t xml:space="preserve"> v.5, n.1. p.33-65, 2006. </w:t>
      </w:r>
    </w:p>
    <w:p>
      <w:pPr>
        <w:pStyle w:val="Corpo A A"/>
        <w:spacing w:after="0" w:line="240" w:lineRule="auto"/>
        <w:jc w:val="both"/>
        <w:rPr>
          <w:rFonts w:ascii="Times New Roman" w:cs="Times New Roman" w:hAnsi="Times New Roman" w:eastAsia="Times New Roman"/>
          <w:sz w:val="24"/>
          <w:szCs w:val="24"/>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_______. Se</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vere Poverty as a Human Rights Violation.</w:t>
      </w:r>
      <w:r>
        <w:rPr>
          <w:rFonts w:ascii="Times New Roman" w:hAnsi="Times New Roman" w:hint="default"/>
          <w:outline w:val="0"/>
          <w:color w:val="222222"/>
          <w:sz w:val="24"/>
          <w:szCs w:val="24"/>
          <w:u w:color="222222"/>
          <w:shd w:val="clear" w:color="auto" w:fill="ffffff"/>
          <w:rtl w:val="0"/>
          <w:lang w:val="es-ES_tradnl"/>
          <w14:textFill>
            <w14:solidFill>
              <w14:srgbClr w14:val="222222"/>
            </w14:solidFill>
          </w14:textFill>
        </w:rPr>
        <w:t> </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Challenges In International Human Rights Law</w:t>
      </w:r>
      <w:r>
        <w:rPr>
          <w:rFonts w:ascii="Times New Roman" w:hAnsi="Times New Roman"/>
          <w:b w:val="1"/>
          <w:bCs w:val="1"/>
          <w:i w:val="1"/>
          <w:iCs w:val="1"/>
          <w:outline w:val="0"/>
          <w:color w:val="222222"/>
          <w:sz w:val="24"/>
          <w:szCs w:val="24"/>
          <w:u w:color="222222"/>
          <w:shd w:val="clear" w:color="auto" w:fill="ffffff"/>
          <w:rtl w:val="0"/>
          <w:lang w:val="es-ES_tradnl"/>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 [S.L.], p. 721-764, 23 out. 2007b.</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rPr>
          <w:rFonts w:ascii="Times New Roman" w:cs="Times New Roman" w:hAnsi="Times New Roman" w:eastAsia="Times New Roman"/>
          <w:spacing w:val="-5"/>
          <w:sz w:val="24"/>
          <w:szCs w:val="24"/>
          <w:shd w:val="clear" w:color="auto" w:fill="ffffff"/>
        </w:rPr>
      </w:pPr>
      <w:bookmarkStart w:name="_Hlk100051922" w:id="6"/>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_______.</w:t>
      </w:r>
      <w:bookmarkEnd w:id="6"/>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 LANCASTER, Carol. </w:t>
      </w:r>
      <w:r>
        <w:rPr>
          <w:rFonts w:ascii="Times New Roman" w:hAnsi="Times New Roman"/>
          <w:spacing w:val="-5"/>
          <w:sz w:val="24"/>
          <w:szCs w:val="24"/>
          <w:shd w:val="clear" w:color="auto" w:fill="ffffff"/>
          <w:rtl w:val="0"/>
          <w:lang w:val="es-ES_tradnl"/>
        </w:rPr>
        <w:t xml:space="preserve">Global Institutions and Partnerships: The Future of International Development?, </w:t>
      </w:r>
      <w:r>
        <w:rPr>
          <w:rFonts w:ascii="Times New Roman" w:hAnsi="Times New Roman"/>
          <w:i w:val="1"/>
          <w:iCs w:val="1"/>
          <w:spacing w:val="-5"/>
          <w:sz w:val="24"/>
          <w:szCs w:val="24"/>
          <w:shd w:val="clear" w:color="auto" w:fill="ffffff"/>
          <w:rtl w:val="0"/>
          <w:lang w:val="es-ES_tradnl"/>
        </w:rPr>
        <w:t>Georgetown Journal of International Affairs</w:t>
      </w:r>
      <w:r>
        <w:rPr>
          <w:rFonts w:ascii="Times New Roman" w:hAnsi="Times New Roman"/>
          <w:spacing w:val="-5"/>
          <w:sz w:val="24"/>
          <w:szCs w:val="24"/>
          <w:shd w:val="clear" w:color="auto" w:fill="ffffff"/>
          <w:rtl w:val="0"/>
          <w:lang w:val="es-ES_tradnl"/>
        </w:rPr>
        <w:t>, vol. 13, no. 2, p. 39</w:t>
      </w:r>
      <w:r>
        <w:rPr>
          <w:rFonts w:ascii="Times New Roman" w:hAnsi="Times New Roman" w:hint="default"/>
          <w:spacing w:val="-5"/>
          <w:sz w:val="24"/>
          <w:szCs w:val="24"/>
          <w:shd w:val="clear" w:color="auto" w:fill="ffffff"/>
          <w:rtl w:val="0"/>
          <w:lang w:val="es-ES_tradnl"/>
        </w:rPr>
        <w:t>–</w:t>
      </w:r>
      <w:r>
        <w:rPr>
          <w:rFonts w:ascii="Times New Roman" w:hAnsi="Times New Roman"/>
          <w:spacing w:val="-5"/>
          <w:sz w:val="24"/>
          <w:szCs w:val="24"/>
          <w:shd w:val="clear" w:color="auto" w:fill="ffffff"/>
          <w:rtl w:val="0"/>
          <w:lang w:val="es-ES_tradnl"/>
        </w:rPr>
        <w:t>49, 2012.</w:t>
      </w:r>
    </w:p>
    <w:p>
      <w:pPr>
        <w:pStyle w:val="Corpo A A"/>
        <w:spacing w:after="0" w:line="240" w:lineRule="auto"/>
        <w:jc w:val="both"/>
        <w:rPr>
          <w:rFonts w:ascii="Times New Roman" w:cs="Times New Roman" w:hAnsi="Times New Roman" w:eastAsia="Times New Roman"/>
          <w:spacing w:val="-5"/>
          <w:sz w:val="24"/>
          <w:szCs w:val="24"/>
          <w:shd w:val="clear" w:color="auto" w:fill="ffffff"/>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_______. An egalitarian lay of peoples</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 Philosophy and Public Affairs</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[S.I], v. 23, n. 3, p. 195-224, 1994. Dispon</w:t>
      </w:r>
      <w:r>
        <w:rPr>
          <w:rFonts w:ascii="Times New Roman" w:hAnsi="Times New Roman" w:hint="default"/>
          <w:outline w:val="0"/>
          <w:color w:val="222222"/>
          <w:sz w:val="24"/>
          <w:szCs w:val="24"/>
          <w:u w:color="222222"/>
          <w:shd w:val="clear" w:color="auto" w:fill="ffffff"/>
          <w:rtl w:val="0"/>
          <w:lang w:val="es-ES_tradnl"/>
          <w14:textFill>
            <w14:solidFill>
              <w14:srgbClr w14:val="222222"/>
            </w14:solidFill>
          </w14:textFill>
        </w:rPr>
        <w:t>í</w:t>
      </w: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 xml:space="preserve">vel em: https://people.brandeis.edu/~teuber/Pogge-An-Egalitarian-Law-of-Peoples.pdf. Acesso em: 05 abr. 2022. </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_______. </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Assisting the global poor</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 In: CHATTERJEE, Deen K.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The ethics of assistance</w:t>
      </w:r>
      <w:r>
        <w:rPr>
          <w:rFonts w:ascii="Times New Roman" w:hAnsi="Times New Roman"/>
          <w:b w:val="1"/>
          <w:bCs w:val="1"/>
          <w:outline w:val="0"/>
          <w:color w:val="222222"/>
          <w:sz w:val="24"/>
          <w:szCs w:val="24"/>
          <w:u w:color="222222"/>
          <w:shd w:val="clear" w:color="auto" w:fill="ffffff"/>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morality and the distant needy. Cambrige, UK: Cambridge Universe Press, 2004. Dispon</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í</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vel em: http://www.scu.edu.tw/hr/forum/pogge.pdf. Acesso: 05 abr. 2022. </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_______. Priorities of global justice</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 Metaphilosofy,</w:t>
      </w:r>
      <w:r>
        <w:rPr>
          <w:rFonts w:ascii="Times New Roman" w:hAnsi="Times New Roman"/>
          <w:b w:val="1"/>
          <w:bCs w:val="1"/>
          <w:outline w:val="0"/>
          <w:color w:val="222222"/>
          <w:sz w:val="24"/>
          <w:szCs w:val="24"/>
          <w:u w:color="222222"/>
          <w:shd w:val="clear" w:color="auto" w:fill="ffffff"/>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[S.I.], v. 32, n. </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½</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p. 06-24, 2001, Dispon</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í</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vel em: http://citeseerx.ist.psu.edu/viewdoc/download?doi=10.1.1.196.2244&amp;rep=rep1&amp;type=pdf. Acesso em: 05 abr. 2022. </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______. The international significance of human rights.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 xml:space="preserve">The Journal of Ethics,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[S.I.], 4, n. </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½</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2000, p. 45-69. Dispon</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í</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vel em: </w:t>
      </w:r>
      <w:r>
        <w:rPr>
          <w:rStyle w:val="Hyperlink.1"/>
          <w:rFonts w:ascii="Times New Roman" w:cs="Times New Roman" w:hAnsi="Times New Roman" w:eastAsia="Times New Roman"/>
          <w:outline w:val="0"/>
          <w:color w:val="000000"/>
          <w:sz w:val="24"/>
          <w:szCs w:val="24"/>
          <w:u w:color="000000"/>
          <w:shd w:val="clear" w:color="auto" w:fill="ffffff"/>
          <w:lang w:val="en-US"/>
          <w14:textFill>
            <w14:solidFill>
              <w14:srgbClr w14:val="000000"/>
            </w14:solidFill>
          </w14:textFill>
        </w:rPr>
        <w:fldChar w:fldCharType="begin" w:fldLock="0"/>
      </w:r>
      <w:r>
        <w:rPr>
          <w:rStyle w:val="Hyperlink.1"/>
          <w:rFonts w:ascii="Times New Roman" w:cs="Times New Roman" w:hAnsi="Times New Roman" w:eastAsia="Times New Roman"/>
          <w:outline w:val="0"/>
          <w:color w:val="000000"/>
          <w:sz w:val="24"/>
          <w:szCs w:val="24"/>
          <w:u w:color="000000"/>
          <w:shd w:val="clear" w:color="auto" w:fill="ffffff"/>
          <w:lang w:val="en-US"/>
          <w14:textFill>
            <w14:solidFill>
              <w14:srgbClr w14:val="000000"/>
            </w14:solidFill>
          </w14:textFill>
        </w:rPr>
        <w:instrText xml:space="preserve"> HYPERLINK "https://www.jstor.org/stable/25115635?seq=1"</w:instrText>
      </w:r>
      <w:r>
        <w:rPr>
          <w:rStyle w:val="Hyperlink.1"/>
          <w:rFonts w:ascii="Times New Roman" w:cs="Times New Roman" w:hAnsi="Times New Roman" w:eastAsia="Times New Roman"/>
          <w:outline w:val="0"/>
          <w:color w:val="000000"/>
          <w:sz w:val="24"/>
          <w:szCs w:val="24"/>
          <w:u w:color="000000"/>
          <w:shd w:val="clear" w:color="auto" w:fill="ffffff"/>
          <w:lang w:val="en-US"/>
          <w14:textFill>
            <w14:solidFill>
              <w14:srgbClr w14:val="000000"/>
            </w14:solidFill>
          </w14:textFill>
        </w:rPr>
        <w:fldChar w:fldCharType="separate" w:fldLock="0"/>
      </w:r>
      <w:r>
        <w:rPr>
          <w:rStyle w:val="Hyperlink.1"/>
          <w:rFonts w:ascii="Times New Roman" w:hAnsi="Times New Roman"/>
          <w:outline w:val="0"/>
          <w:color w:val="000000"/>
          <w:sz w:val="24"/>
          <w:szCs w:val="24"/>
          <w:u w:color="000000"/>
          <w:shd w:val="clear" w:color="auto" w:fill="ffffff"/>
          <w:rtl w:val="0"/>
          <w:lang w:val="en-US"/>
          <w14:textFill>
            <w14:solidFill>
              <w14:srgbClr w14:val="000000"/>
            </w14:solidFill>
          </w14:textFill>
        </w:rPr>
        <w:t>https://www.jstor.org/stable/25115635?seq=1</w:t>
      </w:r>
      <w:r>
        <w:rPr>
          <w:lang w:val="en-US"/>
        </w:rPr>
        <w:fldChar w:fldCharType="end" w:fldLock="0"/>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 Acesso em: 05 abr. 2022.</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RAWLS, John.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O Direito dos Povos</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Trad. Lu</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í</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s Carlos Borges. S</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ã</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o Paulo: Martins Fontes, 2001.</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p>
    <w:p>
      <w:pPr>
        <w:pStyle w:val="Corpo A A"/>
        <w:spacing w:after="0" w:line="240" w:lineRule="auto"/>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______. </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Uma Teoria da Justi</w:t>
      </w:r>
      <w:r>
        <w:rPr>
          <w:rFonts w:ascii="Times New Roman" w:hAnsi="Times New Roman" w:hint="default"/>
          <w:i w:val="1"/>
          <w:iCs w:val="1"/>
          <w:outline w:val="0"/>
          <w:color w:val="222222"/>
          <w:sz w:val="24"/>
          <w:szCs w:val="24"/>
          <w:u w:color="222222"/>
          <w:shd w:val="clear" w:color="auto" w:fill="ffffff"/>
          <w:rtl w:val="0"/>
          <w:lang w:val="en-US"/>
          <w14:textFill>
            <w14:solidFill>
              <w14:srgbClr w14:val="222222"/>
            </w14:solidFill>
          </w14:textFill>
        </w:rPr>
        <w:t>ç</w:t>
      </w:r>
      <w:r>
        <w:rPr>
          <w:rFonts w:ascii="Times New Roman" w:hAnsi="Times New Roman"/>
          <w:i w:val="1"/>
          <w:iCs w:val="1"/>
          <w:outline w:val="0"/>
          <w:color w:val="222222"/>
          <w:sz w:val="24"/>
          <w:szCs w:val="24"/>
          <w:u w:color="222222"/>
          <w:shd w:val="clear" w:color="auto" w:fill="ffffff"/>
          <w:rtl w:val="0"/>
          <w:lang w:val="en-US"/>
          <w14:textFill>
            <w14:solidFill>
              <w14:srgbClr w14:val="222222"/>
            </w14:solidFill>
          </w14:textFill>
        </w:rPr>
        <w:t>a</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Trad. de Almiro Pisetta; Lenita M.R. Esteves. S</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ã</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o Paulo: Martins Fontes, 2000.</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es-ES_tradnl"/>
          <w14:textFill>
            <w14:solidFill>
              <w14:srgbClr w14:val="222222"/>
            </w14:solidFill>
          </w14:textFill>
        </w:rPr>
        <w:t>REGO, Walquiria Le</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ã</w:t>
      </w:r>
      <w:r>
        <w:rPr>
          <w:rFonts w:ascii="Times New Roman" w:hAnsi="Times New Roman"/>
          <w:outline w:val="0"/>
          <w:color w:val="222222"/>
          <w:sz w:val="24"/>
          <w:szCs w:val="24"/>
          <w:u w:color="222222"/>
          <w:shd w:val="clear" w:color="auto" w:fill="ffffff"/>
          <w:rtl w:val="0"/>
          <w:lang w:val="it-IT"/>
          <w14:textFill>
            <w14:solidFill>
              <w14:srgbClr w14:val="222222"/>
            </w14:solidFill>
          </w14:textFill>
        </w:rPr>
        <w:t>o; PINZANI, Alessandro.</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 </w:t>
      </w:r>
      <w:r>
        <w:rPr>
          <w:rFonts w:ascii="Times New Roman" w:hAnsi="Times New Roman"/>
          <w:i w:val="1"/>
          <w:iCs w:val="1"/>
          <w:outline w:val="0"/>
          <w:color w:val="222222"/>
          <w:sz w:val="24"/>
          <w:szCs w:val="24"/>
          <w:u w:color="222222"/>
          <w:shd w:val="clear" w:color="auto" w:fill="ffffff"/>
          <w:rtl w:val="0"/>
          <w:lang w:val="pt-PT"/>
          <w14:textFill>
            <w14:solidFill>
              <w14:srgbClr w14:val="222222"/>
            </w14:solidFill>
          </w14:textFill>
        </w:rPr>
        <w:t>Vozes do Bolsa Fam</w:t>
      </w:r>
      <w:r>
        <w:rPr>
          <w:rFonts w:ascii="Times New Roman" w:hAnsi="Times New Roman" w:hint="default"/>
          <w:i w:val="1"/>
          <w:iCs w:val="1"/>
          <w:outline w:val="0"/>
          <w:color w:val="222222"/>
          <w:sz w:val="24"/>
          <w:szCs w:val="24"/>
          <w:u w:color="222222"/>
          <w:shd w:val="clear" w:color="auto" w:fill="ffffff"/>
          <w:rtl w:val="0"/>
          <w:lang w:val="pt-PT"/>
          <w14:textFill>
            <w14:solidFill>
              <w14:srgbClr w14:val="222222"/>
            </w14:solidFill>
          </w14:textFill>
        </w:rPr>
        <w:t>í</w:t>
      </w:r>
      <w:r>
        <w:rPr>
          <w:rFonts w:ascii="Times New Roman" w:hAnsi="Times New Roman"/>
          <w:i w:val="1"/>
          <w:iCs w:val="1"/>
          <w:outline w:val="0"/>
          <w:color w:val="222222"/>
          <w:sz w:val="24"/>
          <w:szCs w:val="24"/>
          <w:u w:color="222222"/>
          <w:shd w:val="clear" w:color="auto" w:fill="ffffff"/>
          <w:rtl w:val="0"/>
          <w:lang w:val="it-IT"/>
          <w14:textFill>
            <w14:solidFill>
              <w14:srgbClr w14:val="222222"/>
            </w14:solidFill>
          </w14:textFill>
        </w:rPr>
        <w:t>lia</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autonomia, dinheiro e cidadania. 2. ed. S</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ã</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o Paulo: Unesp, 2014.</w:t>
      </w:r>
    </w:p>
    <w:p>
      <w:pPr>
        <w:pStyle w:val="Corpo A A"/>
        <w:spacing w:after="0" w:line="240" w:lineRule="auto"/>
        <w:jc w:val="both"/>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Corpo A A"/>
        <w:spacing w:after="0" w:line="240" w:lineRule="auto"/>
        <w:jc w:val="both"/>
      </w:pP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SANTOS, Catarina Alves dos.</w:t>
      </w:r>
      <w:r>
        <w:rPr>
          <w:rFonts w:ascii="Times New Roman" w:hAnsi="Times New Roman" w:hint="default"/>
          <w:outline w:val="0"/>
          <w:color w:val="222222"/>
          <w:sz w:val="24"/>
          <w:szCs w:val="24"/>
          <w:u w:color="222222"/>
          <w:shd w:val="clear" w:color="auto" w:fill="ffffff"/>
          <w:rtl w:val="0"/>
          <w:lang w:val="pt-PT"/>
          <w14:textFill>
            <w14:solidFill>
              <w14:srgbClr w14:val="222222"/>
            </w14:solidFill>
          </w14:textFill>
        </w:rPr>
        <w:t> </w:t>
      </w:r>
      <w:r>
        <w:rPr>
          <w:rFonts w:ascii="Times New Roman" w:hAnsi="Times New Roman"/>
          <w:i w:val="1"/>
          <w:iCs w:val="1"/>
          <w:outline w:val="0"/>
          <w:color w:val="222222"/>
          <w:sz w:val="24"/>
          <w:szCs w:val="24"/>
          <w:u w:color="222222"/>
          <w:shd w:val="clear" w:color="auto" w:fill="ffffff"/>
          <w:rtl w:val="0"/>
          <w:lang w:val="es-ES_tradnl"/>
          <w14:textFill>
            <w14:solidFill>
              <w14:srgbClr w14:val="222222"/>
            </w14:solidFill>
          </w14:textFill>
        </w:rPr>
        <w:t>Justi</w:t>
      </w:r>
      <w:r>
        <w:rPr>
          <w:rFonts w:ascii="Times New Roman" w:hAnsi="Times New Roman" w:hint="default"/>
          <w:i w:val="1"/>
          <w:iCs w:val="1"/>
          <w:outline w:val="0"/>
          <w:color w:val="222222"/>
          <w:sz w:val="24"/>
          <w:szCs w:val="24"/>
          <w:u w:color="222222"/>
          <w:shd w:val="clear" w:color="auto" w:fill="ffffff"/>
          <w:rtl w:val="0"/>
          <w:lang w:val="pt-PT"/>
          <w14:textFill>
            <w14:solidFill>
              <w14:srgbClr w14:val="222222"/>
            </w14:solidFill>
          </w14:textFill>
        </w:rPr>
        <w:t>ç</w:t>
      </w:r>
      <w:r>
        <w:rPr>
          <w:rFonts w:ascii="Times New Roman" w:hAnsi="Times New Roman"/>
          <w:i w:val="1"/>
          <w:iCs w:val="1"/>
          <w:outline w:val="0"/>
          <w:color w:val="222222"/>
          <w:sz w:val="24"/>
          <w:szCs w:val="24"/>
          <w:u w:color="222222"/>
          <w:shd w:val="clear" w:color="auto" w:fill="ffffff"/>
          <w:rtl w:val="0"/>
          <w:lang w:val="pt-PT"/>
          <w14:textFill>
            <w14:solidFill>
              <w14:srgbClr w14:val="222222"/>
            </w14:solidFill>
          </w14:textFill>
        </w:rPr>
        <w:t>a distributiva Internacional e a erradica</w:t>
      </w:r>
      <w:r>
        <w:rPr>
          <w:rFonts w:ascii="Times New Roman" w:hAnsi="Times New Roman" w:hint="default"/>
          <w:i w:val="1"/>
          <w:iCs w:val="1"/>
          <w:outline w:val="0"/>
          <w:color w:val="222222"/>
          <w:sz w:val="24"/>
          <w:szCs w:val="24"/>
          <w:u w:color="222222"/>
          <w:shd w:val="clear" w:color="auto" w:fill="ffffff"/>
          <w:rtl w:val="0"/>
          <w:lang w:val="pt-PT"/>
          <w14:textFill>
            <w14:solidFill>
              <w14:srgbClr w14:val="222222"/>
            </w14:solidFill>
          </w14:textFill>
        </w:rPr>
        <w:t>çã</w:t>
      </w:r>
      <w:r>
        <w:rPr>
          <w:rFonts w:ascii="Times New Roman" w:hAnsi="Times New Roman"/>
          <w:i w:val="1"/>
          <w:iCs w:val="1"/>
          <w:outline w:val="0"/>
          <w:color w:val="222222"/>
          <w:sz w:val="24"/>
          <w:szCs w:val="24"/>
          <w:u w:color="222222"/>
          <w:shd w:val="clear" w:color="auto" w:fill="ffffff"/>
          <w:rtl w:val="0"/>
          <w:lang w:val="pt-PT"/>
          <w14:textFill>
            <w14:solidFill>
              <w14:srgbClr w14:val="222222"/>
            </w14:solidFill>
          </w14:textFill>
        </w:rPr>
        <w:t>o da pobreza extrema</w:t>
      </w:r>
      <w:r>
        <w:rPr>
          <w:rFonts w:ascii="Times New Roman" w:hAnsi="Times New Roman"/>
          <w:outline w:val="0"/>
          <w:color w:val="222222"/>
          <w:sz w:val="24"/>
          <w:szCs w:val="24"/>
          <w:u w:color="222222"/>
          <w:shd w:val="clear" w:color="auto" w:fill="ffffff"/>
          <w:rtl w:val="0"/>
          <w:lang w:val="pt-PT"/>
          <w14:textFill>
            <w14:solidFill>
              <w14:srgbClr w14:val="222222"/>
            </w14:solidFill>
          </w14:textFill>
        </w:rPr>
        <w:t>. 2013. 117 f. Tese (Doutorado) - Curso de Filosofia, Universidade Federal do Rio de Janeiro, Rio de Janeiro, 2013.</w:t>
      </w:r>
      <w:r>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r>
    </w:p>
    <w:sectPr>
      <w:headerReference w:type="default" r:id="rId4"/>
      <w:footerReference w:type="default" r:id="rId5"/>
      <w:pgSz w:w="11900" w:h="16840" w:orient="portrait"/>
      <w:pgMar w:top="1701" w:right="1134" w:bottom="1134" w:left="1701"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oculto" w:date="2022-06-28T11:39:54Z">
    <w:p w14:paraId="1111FFFF">
      <w:pPr>
        <w:pStyle w:val="Padrão"/>
        <w:bidi w:val="0"/>
      </w:pPr>
    </w:p>
    <w:p w14:paraId="11120000">
      <w:pPr>
        <w:pStyle w:val="Padrão"/>
        <w:bidi w:val="0"/>
      </w:pPr>
      <w:r>
        <w:rPr>
          <w:rFonts w:cs="Arial Unicode MS" w:eastAsia="Arial Unicode MS"/>
          <w:rtl w:val="0"/>
        </w:rPr>
        <w:t>Todos as autoras e autores que lemos s</w:t>
      </w:r>
      <w:r>
        <w:rPr>
          <w:rFonts w:cs="Arial Unicode MS" w:eastAsia="Arial Unicode MS" w:hint="default"/>
          <w:rtl w:val="0"/>
        </w:rPr>
        <w:t>ã</w:t>
      </w:r>
      <w:r>
        <w:rPr>
          <w:rFonts w:cs="Arial Unicode MS" w:eastAsia="Arial Unicode MS"/>
          <w:rtl w:val="0"/>
        </w:rPr>
        <w:t>o tamb</w:t>
      </w:r>
      <w:r>
        <w:rPr>
          <w:rFonts w:cs="Arial Unicode MS" w:eastAsia="Arial Unicode MS" w:hint="default"/>
          <w:rtl w:val="0"/>
        </w:rPr>
        <w:t>é</w:t>
      </w:r>
      <w:r>
        <w:rPr>
          <w:rFonts w:cs="Arial Unicode MS" w:eastAsia="Arial Unicode MS"/>
          <w:rtl w:val="0"/>
        </w:rPr>
        <w:t>m pesquisadoras e professores. Mas o padr</w:t>
      </w:r>
      <w:r>
        <w:rPr>
          <w:rFonts w:cs="Arial Unicode MS" w:eastAsia="Arial Unicode MS" w:hint="default"/>
          <w:rtl w:val="0"/>
        </w:rPr>
        <w:t>ã</w:t>
      </w:r>
      <w:r>
        <w:rPr>
          <w:rFonts w:cs="Arial Unicode MS" w:eastAsia="Arial Unicode MS"/>
          <w:rtl w:val="0"/>
        </w:rPr>
        <w:t>o na hora de escrever deve ser mencionar apenas o nome ou, se for necess</w:t>
      </w:r>
      <w:r>
        <w:rPr>
          <w:rFonts w:cs="Arial Unicode MS" w:eastAsia="Arial Unicode MS" w:hint="default"/>
          <w:rtl w:val="0"/>
        </w:rPr>
        <w:t>á</w:t>
      </w:r>
      <w:r>
        <w:rPr>
          <w:rFonts w:cs="Arial Unicode MS" w:eastAsia="Arial Unicode MS"/>
          <w:rtl w:val="0"/>
        </w:rPr>
        <w:t>rio, chamar de autora/autor</w:t>
      </w:r>
    </w:p>
    <w:p w14:paraId="11120001">
      <w:pPr>
        <w:pStyle w:val="Padrão"/>
        <w:bidi w:val="0"/>
      </w:pPr>
    </w:p>
    <w:p w14:paraId="11120002">
      <w:pPr>
        <w:pStyle w:val="Padrão"/>
        <w:bidi w:val="0"/>
      </w:pPr>
      <w:r>
        <w:rPr>
          <w:rFonts w:cs="Arial Unicode MS" w:eastAsia="Arial Unicode MS"/>
          <w:rtl w:val="0"/>
        </w:rPr>
        <w:t xml:space="preserve"> </w:t>
      </w:r>
    </w:p>
  </w:comment>
  <w:comment w:id="4" w:author="oculto" w:date="2022-06-28T11:42:14Z">
    <w:p w14:paraId="11120003">
      <w:pPr>
        <w:pStyle w:val="Padrão"/>
        <w:bidi w:val="0"/>
      </w:pPr>
    </w:p>
    <w:p w14:paraId="11120004">
      <w:pPr>
        <w:pStyle w:val="Padrão"/>
        <w:bidi w:val="0"/>
      </w:pPr>
      <w:r>
        <w:rPr>
          <w:rFonts w:cs="Arial Unicode MS" w:eastAsia="Arial Unicode MS"/>
          <w:rtl w:val="0"/>
        </w:rPr>
        <w:t xml:space="preserve">Em filosofia a palavra </w:t>
      </w:r>
      <w:r>
        <w:rPr>
          <w:rFonts w:cs="Arial Unicode MS" w:eastAsia="Arial Unicode MS" w:hint="default"/>
          <w:rtl w:val="0"/>
        </w:rPr>
        <w:t>“</w:t>
      </w:r>
      <w:r>
        <w:rPr>
          <w:rFonts w:cs="Arial Unicode MS" w:eastAsia="Arial Unicode MS"/>
          <w:rtl w:val="0"/>
        </w:rPr>
        <w:t>demonstrar</w:t>
      </w:r>
      <w:r>
        <w:rPr>
          <w:rFonts w:cs="Arial Unicode MS" w:eastAsia="Arial Unicode MS" w:hint="default"/>
          <w:rtl w:val="0"/>
        </w:rPr>
        <w:t xml:space="preserve">” </w:t>
      </w:r>
      <w:r>
        <w:rPr>
          <w:rFonts w:cs="Arial Unicode MS" w:eastAsia="Arial Unicode MS"/>
          <w:rtl w:val="0"/>
        </w:rPr>
        <w:t>tem um peso l</w:t>
      </w:r>
      <w:r>
        <w:rPr>
          <w:rFonts w:cs="Arial Unicode MS" w:eastAsia="Arial Unicode MS" w:hint="default"/>
          <w:rtl w:val="0"/>
        </w:rPr>
        <w:t>ó</w:t>
      </w:r>
      <w:r>
        <w:rPr>
          <w:rFonts w:cs="Arial Unicode MS" w:eastAsia="Arial Unicode MS"/>
          <w:rtl w:val="0"/>
        </w:rPr>
        <w:t>gico enorme. Demonstrar significa, entre outras coisas, fazer um c</w:t>
      </w:r>
      <w:r>
        <w:rPr>
          <w:rFonts w:cs="Arial Unicode MS" w:eastAsia="Arial Unicode MS" w:hint="default"/>
          <w:rtl w:val="0"/>
        </w:rPr>
        <w:t>á</w:t>
      </w:r>
      <w:r>
        <w:rPr>
          <w:rFonts w:cs="Arial Unicode MS" w:eastAsia="Arial Unicode MS"/>
          <w:rtl w:val="0"/>
        </w:rPr>
        <w:t>lculo l</w:t>
      </w:r>
      <w:r>
        <w:rPr>
          <w:rFonts w:cs="Arial Unicode MS" w:eastAsia="Arial Unicode MS" w:hint="default"/>
          <w:rtl w:val="0"/>
        </w:rPr>
        <w:t>ó</w:t>
      </w:r>
      <w:r>
        <w:rPr>
          <w:rFonts w:cs="Arial Unicode MS" w:eastAsia="Arial Unicode MS"/>
          <w:rtl w:val="0"/>
        </w:rPr>
        <w:t>gico matem</w:t>
      </w:r>
      <w:r>
        <w:rPr>
          <w:rFonts w:cs="Arial Unicode MS" w:eastAsia="Arial Unicode MS" w:hint="default"/>
          <w:rtl w:val="0"/>
        </w:rPr>
        <w:t>á</w:t>
      </w:r>
      <w:r>
        <w:rPr>
          <w:rFonts w:cs="Arial Unicode MS" w:eastAsia="Arial Unicode MS"/>
          <w:rtl w:val="0"/>
        </w:rPr>
        <w:t>tico que seja apod</w:t>
      </w:r>
      <w:r>
        <w:rPr>
          <w:rFonts w:cs="Arial Unicode MS" w:eastAsia="Arial Unicode MS" w:hint="default"/>
          <w:rtl w:val="0"/>
        </w:rPr>
        <w:t>í</w:t>
      </w:r>
      <w:r>
        <w:rPr>
          <w:rFonts w:cs="Arial Unicode MS" w:eastAsia="Arial Unicode MS"/>
          <w:rtl w:val="0"/>
        </w:rPr>
        <w:t xml:space="preserve">tico, isto </w:t>
      </w:r>
      <w:r>
        <w:rPr>
          <w:rFonts w:cs="Arial Unicode MS" w:eastAsia="Arial Unicode MS" w:hint="default"/>
          <w:rtl w:val="0"/>
        </w:rPr>
        <w:t>é</w:t>
      </w:r>
      <w:r>
        <w:rPr>
          <w:rFonts w:cs="Arial Unicode MS" w:eastAsia="Arial Unicode MS"/>
          <w:rtl w:val="0"/>
        </w:rPr>
        <w:t>, verdadeiro sem sombra de d</w:t>
      </w:r>
      <w:r>
        <w:rPr>
          <w:rFonts w:cs="Arial Unicode MS" w:eastAsia="Arial Unicode MS" w:hint="default"/>
          <w:rtl w:val="0"/>
        </w:rPr>
        <w:t>ú</w:t>
      </w:r>
      <w:r>
        <w:rPr>
          <w:rFonts w:cs="Arial Unicode MS" w:eastAsia="Arial Unicode MS"/>
          <w:rtl w:val="0"/>
        </w:rPr>
        <w:t>vidas.</w:t>
      </w:r>
    </w:p>
    <w:p w14:paraId="11120005">
      <w:pPr>
        <w:pStyle w:val="Padrão"/>
        <w:bidi w:val="0"/>
      </w:pPr>
    </w:p>
    <w:p w14:paraId="11120006">
      <w:pPr>
        <w:pStyle w:val="Padrão"/>
        <w:bidi w:val="0"/>
      </w:pPr>
      <w:r>
        <w:rPr>
          <w:rFonts w:cs="Arial Unicode MS" w:eastAsia="Arial Unicode MS"/>
          <w:rtl w:val="0"/>
        </w:rPr>
        <w:t>N</w:t>
      </w:r>
      <w:r>
        <w:rPr>
          <w:rFonts w:cs="Arial Unicode MS" w:eastAsia="Arial Unicode MS" w:hint="default"/>
          <w:rtl w:val="0"/>
        </w:rPr>
        <w:t>ã</w:t>
      </w:r>
      <w:r>
        <w:rPr>
          <w:rFonts w:cs="Arial Unicode MS" w:eastAsia="Arial Unicode MS"/>
          <w:rtl w:val="0"/>
        </w:rPr>
        <w:t xml:space="preserve">o </w:t>
      </w:r>
      <w:r>
        <w:rPr>
          <w:rFonts w:cs="Arial Unicode MS" w:eastAsia="Arial Unicode MS" w:hint="default"/>
          <w:rtl w:val="0"/>
        </w:rPr>
        <w:t xml:space="preserve">é </w:t>
      </w:r>
      <w:r>
        <w:rPr>
          <w:rFonts w:cs="Arial Unicode MS" w:eastAsia="Arial Unicode MS"/>
          <w:rtl w:val="0"/>
        </w:rPr>
        <w:t xml:space="preserve">esse o caso aqui, por isso sugiro trocar o termo </w:t>
      </w:r>
      <w:r>
        <w:rPr>
          <w:rFonts w:cs="Arial Unicode MS" w:eastAsia="Arial Unicode MS" w:hint="default"/>
          <w:rtl w:val="0"/>
        </w:rPr>
        <w:t>“</w:t>
      </w:r>
      <w:r>
        <w:rPr>
          <w:rFonts w:cs="Arial Unicode MS" w:eastAsia="Arial Unicode MS"/>
          <w:rtl w:val="0"/>
        </w:rPr>
        <w:t>demonstrar</w:t>
      </w:r>
      <w:r>
        <w:rPr>
          <w:rFonts w:cs="Arial Unicode MS" w:eastAsia="Arial Unicode MS" w:hint="default"/>
          <w:rtl w:val="0"/>
        </w:rPr>
        <w:t xml:space="preserve">” </w:t>
      </w:r>
      <w:r>
        <w:rPr>
          <w:rFonts w:cs="Arial Unicode MS" w:eastAsia="Arial Unicode MS"/>
          <w:rtl w:val="0"/>
        </w:rPr>
        <w:t>por algo como: mostrar, apresentar, ressaltar, destacar, analisar, expor</w:t>
      </w:r>
      <w:r>
        <w:rPr>
          <w:rFonts w:cs="Arial Unicode MS" w:eastAsia="Arial Unicode MS" w:hint="default"/>
          <w:rtl w:val="0"/>
        </w:rPr>
        <w:t>…</w:t>
      </w:r>
    </w:p>
    <w:p w14:paraId="11120007">
      <w:pPr>
        <w:pStyle w:val="Padrão"/>
        <w:bidi w:val="0"/>
      </w:pPr>
      <w:r>
        <w:rPr>
          <w:rFonts w:cs="Arial Unicode MS" w:eastAsia="Arial Unicode MS"/>
          <w:rtl w:val="0"/>
        </w:rPr>
        <w:t xml:space="preserve"> </w:t>
      </w:r>
    </w:p>
  </w:comment>
  <w:comment w:id="5" w:author="oculto" w:date="2022-06-28T12:40:40Z">
    <w:p w14:paraId="11120008">
      <w:pPr>
        <w:pStyle w:val="Padrão"/>
        <w:bidi w:val="0"/>
      </w:pPr>
    </w:p>
    <w:p w14:paraId="11120009">
      <w:pPr>
        <w:pStyle w:val="Padrão"/>
        <w:bidi w:val="0"/>
      </w:pPr>
      <w:r>
        <w:rPr>
          <w:rFonts w:cs="Arial Unicode MS" w:eastAsia="Arial Unicode MS"/>
          <w:rtl w:val="0"/>
        </w:rPr>
        <w:t>As propostas de transfer</w:t>
      </w:r>
      <w:r>
        <w:rPr>
          <w:rFonts w:cs="Arial Unicode MS" w:eastAsia="Arial Unicode MS" w:hint="default"/>
          <w:rtl w:val="0"/>
        </w:rPr>
        <w:t>ê</w:t>
      </w:r>
      <w:r>
        <w:rPr>
          <w:rFonts w:cs="Arial Unicode MS" w:eastAsia="Arial Unicode MS"/>
          <w:rtl w:val="0"/>
        </w:rPr>
        <w:t>ncia direta de renda s</w:t>
      </w:r>
      <w:r>
        <w:rPr>
          <w:rFonts w:cs="Arial Unicode MS" w:eastAsia="Arial Unicode MS" w:hint="default"/>
          <w:rtl w:val="0"/>
        </w:rPr>
        <w:t>ã</w:t>
      </w:r>
      <w:r>
        <w:rPr>
          <w:rFonts w:cs="Arial Unicode MS" w:eastAsia="Arial Unicode MS"/>
          <w:rtl w:val="0"/>
        </w:rPr>
        <w:t>o mecanismos j</w:t>
      </w:r>
      <w:r>
        <w:rPr>
          <w:rFonts w:cs="Arial Unicode MS" w:eastAsia="Arial Unicode MS" w:hint="default"/>
          <w:rtl w:val="0"/>
        </w:rPr>
        <w:t xml:space="preserve">á </w:t>
      </w:r>
      <w:r>
        <w:rPr>
          <w:rFonts w:cs="Arial Unicode MS" w:eastAsia="Arial Unicode MS"/>
          <w:rtl w:val="0"/>
        </w:rPr>
        <w:t>bastante comuns em muitas teorias que pensam o combate/supera</w:t>
      </w:r>
      <w:r>
        <w:rPr>
          <w:rFonts w:cs="Arial Unicode MS" w:eastAsia="Arial Unicode MS" w:hint="default"/>
          <w:rtl w:val="0"/>
        </w:rPr>
        <w:t>çã</w:t>
      </w:r>
      <w:r>
        <w:rPr>
          <w:rFonts w:cs="Arial Unicode MS" w:eastAsia="Arial Unicode MS"/>
          <w:rtl w:val="0"/>
        </w:rPr>
        <w:t>o da pobreza. Autores como Van Parijs, que fez a cabe</w:t>
      </w:r>
      <w:r>
        <w:rPr>
          <w:rFonts w:cs="Arial Unicode MS" w:eastAsia="Arial Unicode MS" w:hint="default"/>
          <w:rtl w:val="0"/>
        </w:rPr>
        <w:t>ç</w:t>
      </w:r>
      <w:r>
        <w:rPr>
          <w:rFonts w:cs="Arial Unicode MS" w:eastAsia="Arial Unicode MS"/>
          <w:rtl w:val="0"/>
        </w:rPr>
        <w:t>a do Suplicy em rela</w:t>
      </w:r>
      <w:r>
        <w:rPr>
          <w:rFonts w:cs="Arial Unicode MS" w:eastAsia="Arial Unicode MS" w:hint="default"/>
          <w:rtl w:val="0"/>
        </w:rPr>
        <w:t>çã</w:t>
      </w:r>
      <w:r>
        <w:rPr>
          <w:rFonts w:cs="Arial Unicode MS" w:eastAsia="Arial Unicode MS"/>
          <w:rtl w:val="0"/>
        </w:rPr>
        <w:t>o ao que conhecemos como projeto da Renda B</w:t>
      </w:r>
      <w:r>
        <w:rPr>
          <w:rFonts w:cs="Arial Unicode MS" w:eastAsia="Arial Unicode MS" w:hint="default"/>
          <w:rtl w:val="0"/>
        </w:rPr>
        <w:t>á</w:t>
      </w:r>
      <w:r>
        <w:rPr>
          <w:rFonts w:cs="Arial Unicode MS" w:eastAsia="Arial Unicode MS"/>
          <w:rtl w:val="0"/>
        </w:rPr>
        <w:t xml:space="preserve">sica de cidadania, </w:t>
      </w:r>
      <w:r>
        <w:rPr>
          <w:rFonts w:cs="Arial Unicode MS" w:eastAsia="Arial Unicode MS" w:hint="default"/>
          <w:rtl w:val="0"/>
        </w:rPr>
        <w:t xml:space="preserve">é </w:t>
      </w:r>
      <w:r>
        <w:rPr>
          <w:rFonts w:cs="Arial Unicode MS" w:eastAsia="Arial Unicode MS"/>
          <w:rtl w:val="0"/>
        </w:rPr>
        <w:t>um deles. Mas existem outros</w:t>
      </w:r>
      <w:r>
        <w:rPr>
          <w:rFonts w:cs="Arial Unicode MS" w:eastAsia="Arial Unicode MS" w:hint="default"/>
          <w:rtl w:val="0"/>
        </w:rPr>
        <w:t>…</w:t>
      </w:r>
    </w:p>
    <w:p w14:paraId="1112000A">
      <w:pPr>
        <w:pStyle w:val="Padrão"/>
        <w:bidi w:val="0"/>
      </w:pPr>
      <w:r>
        <w:rPr>
          <w:rFonts w:cs="Arial Unicode MS" w:eastAsia="Arial Unicode MS"/>
          <w:rtl w:val="0"/>
        </w:rPr>
        <w:t>Recentemente, o Piketty, no livro mais recente dele, propostas uma nova vers</w:t>
      </w:r>
      <w:r>
        <w:rPr>
          <w:rFonts w:cs="Arial Unicode MS" w:eastAsia="Arial Unicode MS" w:hint="default"/>
          <w:rtl w:val="0"/>
        </w:rPr>
        <w:t>ã</w:t>
      </w:r>
      <w:r>
        <w:rPr>
          <w:rFonts w:cs="Arial Unicode MS" w:eastAsia="Arial Unicode MS"/>
          <w:rtl w:val="0"/>
        </w:rPr>
        <w:t xml:space="preserve">o desse mesmo instrumento que ele chama de </w:t>
      </w:r>
      <w:r>
        <w:rPr>
          <w:rFonts w:cs="Arial Unicode MS" w:eastAsia="Arial Unicode MS" w:hint="default"/>
          <w:rtl w:val="0"/>
        </w:rPr>
        <w:t>“</w:t>
      </w:r>
      <w:r>
        <w:rPr>
          <w:rFonts w:cs="Arial Unicode MS" w:eastAsia="Arial Unicode MS"/>
          <w:rtl w:val="0"/>
        </w:rPr>
        <w:t>Dota</w:t>
      </w:r>
      <w:r>
        <w:rPr>
          <w:rFonts w:cs="Arial Unicode MS" w:eastAsia="Arial Unicode MS" w:hint="default"/>
          <w:rtl w:val="0"/>
        </w:rPr>
        <w:t>çã</w:t>
      </w:r>
      <w:r>
        <w:rPr>
          <w:rFonts w:cs="Arial Unicode MS" w:eastAsia="Arial Unicode MS"/>
          <w:rtl w:val="0"/>
        </w:rPr>
        <w:t>o Universal de Capital</w:t>
      </w:r>
      <w:r>
        <w:rPr>
          <w:rFonts w:cs="Arial Unicode MS" w:eastAsia="Arial Unicode MS" w:hint="default"/>
          <w:rtl w:val="0"/>
        </w:rPr>
        <w:t>”</w:t>
      </w:r>
      <w:r>
        <w:rPr>
          <w:rFonts w:cs="Arial Unicode MS" w:eastAsia="Arial Unicode MS"/>
          <w:rtl w:val="0"/>
        </w:rPr>
        <w:t>.</w:t>
      </w:r>
    </w:p>
    <w:p w14:paraId="1112000B">
      <w:pPr>
        <w:pStyle w:val="Padrão"/>
        <w:bidi w:val="0"/>
      </w:pPr>
    </w:p>
    <w:p w14:paraId="1112000C">
      <w:pPr>
        <w:pStyle w:val="Padrão"/>
        <w:bidi w:val="0"/>
      </w:pPr>
      <w:r>
        <w:rPr>
          <w:rFonts w:cs="Arial Unicode MS" w:eastAsia="Arial Unicode MS"/>
          <w:rtl w:val="0"/>
        </w:rPr>
        <w:t>Fiz uma resenha desse livro dois anos atr</w:t>
      </w:r>
      <w:r>
        <w:rPr>
          <w:rFonts w:cs="Arial Unicode MS" w:eastAsia="Arial Unicode MS" w:hint="default"/>
          <w:rtl w:val="0"/>
        </w:rPr>
        <w:t>á</w:t>
      </w:r>
      <w:r>
        <w:rPr>
          <w:rFonts w:cs="Arial Unicode MS" w:eastAsia="Arial Unicode MS"/>
          <w:rtl w:val="0"/>
        </w:rPr>
        <w:t>s. T</w:t>
      </w:r>
      <w:r>
        <w:rPr>
          <w:rFonts w:cs="Arial Unicode MS" w:eastAsia="Arial Unicode MS" w:hint="default"/>
          <w:rtl w:val="0"/>
        </w:rPr>
        <w:t xml:space="preserve">á </w:t>
      </w:r>
      <w:r>
        <w:rPr>
          <w:rFonts w:cs="Arial Unicode MS" w:eastAsia="Arial Unicode MS"/>
          <w:rtl w:val="0"/>
        </w:rPr>
        <w:t>aqui: https://periodicos.ufsc.br/index.php/ethic/article/view/1677-2954.2020v19n2p464/44268</w:t>
      </w:r>
    </w:p>
    <w:p w14:paraId="1112000D">
      <w:pPr>
        <w:pStyle w:val="Padrão"/>
        <w:bidi w:val="0"/>
      </w:pPr>
    </w:p>
    <w:p w14:paraId="1112000E">
      <w:pPr>
        <w:pStyle w:val="Padrão"/>
        <w:bidi w:val="0"/>
      </w:pPr>
      <w:r>
        <w:rPr>
          <w:rFonts w:cs="Arial Unicode MS" w:eastAsia="Arial Unicode MS"/>
          <w:rtl w:val="0"/>
        </w:rPr>
        <w:t>S</w:t>
      </w:r>
      <w:r>
        <w:rPr>
          <w:rFonts w:cs="Arial Unicode MS" w:eastAsia="Arial Unicode MS" w:hint="default"/>
          <w:rtl w:val="0"/>
        </w:rPr>
        <w:t xml:space="preserve">ó </w:t>
      </w:r>
      <w:r>
        <w:rPr>
          <w:rFonts w:cs="Arial Unicode MS" w:eastAsia="Arial Unicode MS"/>
          <w:rtl w:val="0"/>
        </w:rPr>
        <w:t>fa</w:t>
      </w:r>
      <w:r>
        <w:rPr>
          <w:rFonts w:cs="Arial Unicode MS" w:eastAsia="Arial Unicode MS" w:hint="default"/>
          <w:rtl w:val="0"/>
        </w:rPr>
        <w:t>ç</w:t>
      </w:r>
      <w:r>
        <w:rPr>
          <w:rFonts w:cs="Arial Unicode MS" w:eastAsia="Arial Unicode MS"/>
          <w:rtl w:val="0"/>
        </w:rPr>
        <w:t>o esse coment</w:t>
      </w:r>
      <w:r>
        <w:rPr>
          <w:rFonts w:cs="Arial Unicode MS" w:eastAsia="Arial Unicode MS" w:hint="default"/>
          <w:rtl w:val="0"/>
        </w:rPr>
        <w:t>á</w:t>
      </w:r>
      <w:r>
        <w:rPr>
          <w:rFonts w:cs="Arial Unicode MS" w:eastAsia="Arial Unicode MS"/>
          <w:rtl w:val="0"/>
        </w:rPr>
        <w:t>rio porque, no futuro, mas n</w:t>
      </w:r>
      <w:r>
        <w:rPr>
          <w:rFonts w:cs="Arial Unicode MS" w:eastAsia="Arial Unicode MS" w:hint="default"/>
          <w:rtl w:val="0"/>
        </w:rPr>
        <w:t>ã</w:t>
      </w:r>
      <w:r>
        <w:rPr>
          <w:rFonts w:cs="Arial Unicode MS" w:eastAsia="Arial Unicode MS"/>
          <w:rtl w:val="0"/>
        </w:rPr>
        <w:t>o agora, talvez seja interessante investigar as diferen</w:t>
      </w:r>
      <w:r>
        <w:rPr>
          <w:rFonts w:cs="Arial Unicode MS" w:eastAsia="Arial Unicode MS" w:hint="default"/>
          <w:rtl w:val="0"/>
        </w:rPr>
        <w:t>ç</w:t>
      </w:r>
      <w:r>
        <w:rPr>
          <w:rFonts w:cs="Arial Unicode MS" w:eastAsia="Arial Unicode MS"/>
          <w:rtl w:val="0"/>
        </w:rPr>
        <w:t>as entre essas propostas de transfer</w:t>
      </w:r>
      <w:r>
        <w:rPr>
          <w:rFonts w:cs="Arial Unicode MS" w:eastAsia="Arial Unicode MS" w:hint="default"/>
          <w:rtl w:val="0"/>
        </w:rPr>
        <w:t>ê</w:t>
      </w:r>
      <w:r>
        <w:rPr>
          <w:rFonts w:cs="Arial Unicode MS" w:eastAsia="Arial Unicode MS"/>
          <w:rtl w:val="0"/>
        </w:rPr>
        <w:t>ncia direta de renda (que chegou entre n</w:t>
      </w:r>
      <w:r>
        <w:rPr>
          <w:rFonts w:cs="Arial Unicode MS" w:eastAsia="Arial Unicode MS" w:hint="default"/>
          <w:rtl w:val="0"/>
        </w:rPr>
        <w:t>ó</w:t>
      </w:r>
      <w:r>
        <w:rPr>
          <w:rFonts w:cs="Arial Unicode MS" w:eastAsia="Arial Unicode MS"/>
          <w:rtl w:val="0"/>
        </w:rPr>
        <w:t>s com o Bolsa Fam</w:t>
      </w:r>
      <w:r>
        <w:rPr>
          <w:rFonts w:cs="Arial Unicode MS" w:eastAsia="Arial Unicode MS" w:hint="default"/>
          <w:rtl w:val="0"/>
        </w:rPr>
        <w:t>í</w:t>
      </w:r>
      <w:r>
        <w:rPr>
          <w:rFonts w:cs="Arial Unicode MS" w:eastAsia="Arial Unicode MS"/>
          <w:rtl w:val="0"/>
        </w:rPr>
        <w:t>lia, mas que no M</w:t>
      </w:r>
      <w:r>
        <w:rPr>
          <w:rFonts w:cs="Arial Unicode MS" w:eastAsia="Arial Unicode MS" w:hint="default"/>
          <w:rtl w:val="0"/>
        </w:rPr>
        <w:t>é</w:t>
      </w:r>
      <w:r>
        <w:rPr>
          <w:rFonts w:cs="Arial Unicode MS" w:eastAsia="Arial Unicode MS"/>
          <w:rtl w:val="0"/>
        </w:rPr>
        <w:t>xico tem um similar que chamam de PROGRESA - Programa de Educaci</w:t>
      </w:r>
      <w:r>
        <w:rPr>
          <w:rFonts w:cs="Arial Unicode MS" w:eastAsia="Arial Unicode MS" w:hint="default"/>
          <w:rtl w:val="0"/>
        </w:rPr>
        <w:t>ó</w:t>
      </w:r>
      <w:r>
        <w:rPr>
          <w:rFonts w:cs="Arial Unicode MS" w:eastAsia="Arial Unicode MS"/>
          <w:rtl w:val="0"/>
        </w:rPr>
        <w:t>n, Salud y Alimentaci</w:t>
      </w:r>
      <w:r>
        <w:rPr>
          <w:rFonts w:cs="Arial Unicode MS" w:eastAsia="Arial Unicode MS" w:hint="default"/>
          <w:rtl w:val="0"/>
        </w:rPr>
        <w:t>ó</w:t>
      </w:r>
      <w:r>
        <w:rPr>
          <w:rFonts w:cs="Arial Unicode MS" w:eastAsia="Arial Unicode MS"/>
          <w:rtl w:val="0"/>
        </w:rPr>
        <w:t xml:space="preserve">n). </w:t>
      </w:r>
    </w:p>
    <w:p w14:paraId="1112000F">
      <w:pPr>
        <w:pStyle w:val="Padrão"/>
        <w:bidi w:val="0"/>
      </w:pPr>
      <w:r>
        <w:rPr>
          <w:rFonts w:cs="Arial Unicode MS" w:eastAsia="Arial Unicode MS"/>
          <w:rtl w:val="0"/>
        </w:rPr>
        <w:t xml:space="preserve">Investigar isso pode ser interessante, entre outras coisas, porque </w:t>
      </w:r>
      <w:r>
        <w:rPr>
          <w:rFonts w:cs="Arial Unicode MS" w:eastAsia="Arial Unicode MS" w:hint="default"/>
          <w:rtl w:val="0"/>
        </w:rPr>
        <w:t xml:space="preserve">é </w:t>
      </w:r>
      <w:r>
        <w:rPr>
          <w:rFonts w:cs="Arial Unicode MS" w:eastAsia="Arial Unicode MS"/>
          <w:rtl w:val="0"/>
        </w:rPr>
        <w:t>um mecanismo que tem sido defendido inclusive por bilion</w:t>
      </w:r>
      <w:r>
        <w:rPr>
          <w:rFonts w:cs="Arial Unicode MS" w:eastAsia="Arial Unicode MS" w:hint="default"/>
          <w:rtl w:val="0"/>
        </w:rPr>
        <w:t>á</w:t>
      </w:r>
      <w:r>
        <w:rPr>
          <w:rFonts w:cs="Arial Unicode MS" w:eastAsia="Arial Unicode MS"/>
          <w:rtl w:val="0"/>
        </w:rPr>
        <w:t>rios como Elon Musk e outros grandes capitalistas do mundo</w:t>
      </w:r>
      <w:r>
        <w:rPr>
          <w:rFonts w:cs="Arial Unicode MS" w:eastAsia="Arial Unicode MS" w:hint="default"/>
          <w:rtl w:val="0"/>
        </w:rPr>
        <w:t>…</w:t>
      </w:r>
    </w:p>
    <w:p w14:paraId="11120010">
      <w:pPr>
        <w:pStyle w:val="Padrão"/>
        <w:bidi w:val="0"/>
      </w:pPr>
    </w:p>
    <w:p w14:paraId="11120011">
      <w:pPr>
        <w:pStyle w:val="Padrão"/>
        <w:bidi w:val="0"/>
      </w:pPr>
      <w:r>
        <w:rPr>
          <w:rFonts w:cs="Arial Unicode MS" w:eastAsia="Arial Unicode MS"/>
          <w:rtl w:val="0"/>
        </w:rPr>
        <w:t>S</w:t>
      </w:r>
      <w:r>
        <w:rPr>
          <w:rFonts w:cs="Arial Unicode MS" w:eastAsia="Arial Unicode MS" w:hint="default"/>
          <w:rtl w:val="0"/>
        </w:rPr>
        <w:t xml:space="preserve">ó </w:t>
      </w:r>
      <w:r>
        <w:rPr>
          <w:rFonts w:cs="Arial Unicode MS" w:eastAsia="Arial Unicode MS"/>
          <w:rtl w:val="0"/>
        </w:rPr>
        <w:t>entre n</w:t>
      </w:r>
      <w:r>
        <w:rPr>
          <w:rFonts w:cs="Arial Unicode MS" w:eastAsia="Arial Unicode MS" w:hint="default"/>
          <w:rtl w:val="0"/>
        </w:rPr>
        <w:t>ó</w:t>
      </w:r>
      <w:r>
        <w:rPr>
          <w:rFonts w:cs="Arial Unicode MS" w:eastAsia="Arial Unicode MS"/>
          <w:rtl w:val="0"/>
        </w:rPr>
        <w:t xml:space="preserve">s que isso parece coisa de comunista hehehe </w:t>
      </w:r>
    </w:p>
    <w:p w14:paraId="11120012">
      <w:pPr>
        <w:pStyle w:val="Padrão"/>
        <w:bidi w:val="0"/>
      </w:pPr>
      <w:r>
        <w:rPr>
          <w:rFonts w:cs="Arial Unicode MS" w:eastAsia="Arial Unicode MS"/>
          <w:rtl w:val="0"/>
        </w:rPr>
        <w:t xml:space="preserve">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Times New Roman" w:cs="Times New Roman" w:hAnsi="Times New Roman" w:eastAsia="Times New Roman"/>
          <w:sz w:val="24"/>
          <w:szCs w:val="24"/>
          <w:vertAlign w:val="superscript"/>
        </w:rPr>
        <w:footnoteRef/>
      </w:r>
      <w:r>
        <w:rPr>
          <w:rFonts w:ascii="Times New Roman" w:hAnsi="Times New Roman"/>
          <w:rtl w:val="0"/>
          <w:lang w:val="pt-PT"/>
        </w:rPr>
        <w:t xml:space="preserve"> Por natureza, o projeto possui outros objetivos espec</w:t>
      </w:r>
      <w:r>
        <w:rPr>
          <w:rFonts w:ascii="Times New Roman" w:hAnsi="Times New Roman" w:hint="default"/>
          <w:rtl w:val="0"/>
          <w:lang w:val="pt-PT"/>
        </w:rPr>
        <w:t>í</w:t>
      </w:r>
      <w:r>
        <w:rPr>
          <w:rFonts w:ascii="Times New Roman" w:hAnsi="Times New Roman"/>
          <w:rtl w:val="0"/>
          <w:lang w:val="pt-PT"/>
        </w:rPr>
        <w:t>ficos. Uma vez que o presente relat</w:t>
      </w:r>
      <w:r>
        <w:rPr>
          <w:rFonts w:ascii="Times New Roman" w:hAnsi="Times New Roman" w:hint="default"/>
          <w:rtl w:val="0"/>
          <w:lang w:val="pt-PT"/>
        </w:rPr>
        <w:t>ó</w:t>
      </w:r>
      <w:r>
        <w:rPr>
          <w:rFonts w:ascii="Times New Roman" w:hAnsi="Times New Roman"/>
          <w:rtl w:val="0"/>
          <w:lang w:val="pt-PT"/>
        </w:rPr>
        <w:t>rio traz o recorte semestral do projeto, ser</w:t>
      </w:r>
      <w:r>
        <w:rPr>
          <w:rFonts w:ascii="Times New Roman" w:hAnsi="Times New Roman" w:hint="default"/>
          <w:rtl w:val="0"/>
          <w:lang w:val="pt-PT"/>
        </w:rPr>
        <w:t>ã</w:t>
      </w:r>
      <w:r>
        <w:rPr>
          <w:rFonts w:ascii="Times New Roman" w:hAnsi="Times New Roman"/>
          <w:rtl w:val="0"/>
          <w:lang w:val="pt-PT"/>
        </w:rPr>
        <w:t xml:space="preserve">o apresentados os resultados obtidos desses objetivos.  </w:t>
      </w:r>
    </w:p>
  </w:footnote>
  <w:footnote w:id="2">
    <w:p>
      <w:pPr>
        <w:pStyle w:val="footnote text"/>
        <w:jc w:val="both"/>
      </w:pPr>
      <w:r>
        <w:rPr>
          <w:rFonts w:ascii="Times New Roman" w:cs="Times New Roman" w:hAnsi="Times New Roman" w:eastAsia="Times New Roman"/>
          <w:sz w:val="24"/>
          <w:szCs w:val="24"/>
          <w:vertAlign w:val="superscript"/>
        </w:rPr>
        <w:footnoteRef/>
      </w:r>
      <w:r>
        <w:rPr>
          <w:rtl w:val="0"/>
          <w:lang w:val="pt-PT"/>
        </w:rPr>
        <w:t xml:space="preserve"> Alessandro Pinzani (2017, p. 351) relata que os pobres passaram a ser considerados respons</w:t>
      </w:r>
      <w:r>
        <w:rPr>
          <w:rtl w:val="0"/>
          <w:lang w:val="pt-PT"/>
        </w:rPr>
        <w:t>á</w:t>
      </w:r>
      <w:r>
        <w:rPr>
          <w:rtl w:val="0"/>
          <w:lang w:val="pt-PT"/>
        </w:rPr>
        <w:t>veis pela sua pr</w:t>
      </w:r>
      <w:r>
        <w:rPr>
          <w:rtl w:val="0"/>
          <w:lang w:val="pt-PT"/>
        </w:rPr>
        <w:t>ó</w:t>
      </w:r>
      <w:r>
        <w:rPr>
          <w:rtl w:val="0"/>
          <w:lang w:val="pt-PT"/>
        </w:rPr>
        <w:t>pria situa</w:t>
      </w:r>
      <w:r>
        <w:rPr>
          <w:rtl w:val="0"/>
          <w:lang w:val="pt-PT"/>
        </w:rPr>
        <w:t>çã</w:t>
      </w:r>
      <w:r>
        <w:rPr>
          <w:rtl w:val="0"/>
          <w:lang w:val="pt-PT"/>
        </w:rPr>
        <w:t>o e a ser concretamente chamados a responder por ela. Passando assim a serem dividos em tr</w:t>
      </w:r>
      <w:r>
        <w:rPr>
          <w:rtl w:val="0"/>
          <w:lang w:val="pt-PT"/>
        </w:rPr>
        <w:t>ê</w:t>
      </w:r>
      <w:r>
        <w:rPr>
          <w:rtl w:val="0"/>
          <w:lang w:val="pt-PT"/>
        </w:rPr>
        <w:t>s categorias: os aptos a trabalhar, os que n</w:t>
      </w:r>
      <w:r>
        <w:rPr>
          <w:rtl w:val="0"/>
          <w:lang w:val="pt-PT"/>
        </w:rPr>
        <w:t>ã</w:t>
      </w:r>
      <w:r>
        <w:rPr>
          <w:rtl w:val="0"/>
          <w:lang w:val="pt-PT"/>
        </w:rPr>
        <w:t>o podem trabalhar e os que n</w:t>
      </w:r>
      <w:r>
        <w:rPr>
          <w:rtl w:val="0"/>
          <w:lang w:val="pt-PT"/>
        </w:rPr>
        <w:t>ã</w:t>
      </w:r>
      <w:r>
        <w:rPr>
          <w:rtl w:val="0"/>
          <w:lang w:val="pt-PT"/>
        </w:rPr>
        <w:t>o querem trabalhar. Segundo o autor (</w:t>
      </w:r>
      <w:r>
        <w:rPr>
          <w:i w:val="1"/>
          <w:iCs w:val="1"/>
          <w:rtl w:val="0"/>
          <w:lang w:val="pt-PT"/>
        </w:rPr>
        <w:t xml:space="preserve">ibid, </w:t>
      </w:r>
      <w:r>
        <w:rPr>
          <w:rtl w:val="0"/>
          <w:lang w:val="pt-PT"/>
        </w:rPr>
        <w:t xml:space="preserve">p. 352), </w:t>
      </w:r>
      <w:r>
        <w:rPr>
          <w:rtl w:val="0"/>
          <w:lang w:val="pt-PT"/>
        </w:rPr>
        <w:t>“</w:t>
      </w:r>
      <w:r>
        <w:rPr>
          <w:rtl w:val="0"/>
          <w:lang w:val="pt-PT"/>
        </w:rPr>
        <w:t>cada categoria recebe um tratamento diferente: os aptos s</w:t>
      </w:r>
      <w:r>
        <w:rPr>
          <w:rtl w:val="0"/>
          <w:lang w:val="pt-PT"/>
        </w:rPr>
        <w:t>ã</w:t>
      </w:r>
      <w:r>
        <w:rPr>
          <w:rtl w:val="0"/>
          <w:lang w:val="pt-PT"/>
        </w:rPr>
        <w:t>o obrigados a trabalhar; os que n</w:t>
      </w:r>
      <w:r>
        <w:rPr>
          <w:rtl w:val="0"/>
          <w:lang w:val="pt-PT"/>
        </w:rPr>
        <w:t>ã</w:t>
      </w:r>
      <w:r>
        <w:rPr>
          <w:rtl w:val="0"/>
          <w:lang w:val="pt-PT"/>
        </w:rPr>
        <w:t>o podem trabalhar (os idosos, os deficientes f</w:t>
      </w:r>
      <w:r>
        <w:rPr>
          <w:rtl w:val="0"/>
          <w:lang w:val="pt-PT"/>
        </w:rPr>
        <w:t>í</w:t>
      </w:r>
      <w:r>
        <w:rPr>
          <w:rtl w:val="0"/>
          <w:lang w:val="pt-PT"/>
        </w:rPr>
        <w:t>sicos, etc.) s</w:t>
      </w:r>
      <w:r>
        <w:rPr>
          <w:rtl w:val="0"/>
          <w:lang w:val="pt-PT"/>
        </w:rPr>
        <w:t>ã</w:t>
      </w:r>
      <w:r>
        <w:rPr>
          <w:rtl w:val="0"/>
          <w:lang w:val="pt-PT"/>
        </w:rPr>
        <w:t xml:space="preserve">o mantidos </w:t>
      </w:r>
      <w:r>
        <w:rPr>
          <w:rtl w:val="0"/>
          <w:lang w:val="pt-PT"/>
        </w:rPr>
        <w:t xml:space="preserve">à </w:t>
      </w:r>
      <w:r>
        <w:rPr>
          <w:rtl w:val="0"/>
          <w:lang w:val="pt-PT"/>
        </w:rPr>
        <w:t xml:space="preserve">custa das comunidades locais (freguesias), em hospitais ou em </w:t>
      </w:r>
      <w:r>
        <w:rPr>
          <w:i w:val="1"/>
          <w:iCs w:val="1"/>
          <w:rtl w:val="0"/>
          <w:lang w:val="pt-PT"/>
        </w:rPr>
        <w:t xml:space="preserve">almhpuses </w:t>
      </w:r>
      <w:r>
        <w:rPr>
          <w:rtl w:val="0"/>
          <w:lang w:val="pt-PT"/>
        </w:rPr>
        <w:t>(centros de caridades); os pregui</w:t>
      </w:r>
      <w:r>
        <w:rPr>
          <w:rtl w:val="0"/>
          <w:lang w:val="pt-PT"/>
        </w:rPr>
        <w:t>ç</w:t>
      </w:r>
      <w:r>
        <w:rPr>
          <w:rtl w:val="0"/>
          <w:lang w:val="pt-PT"/>
        </w:rPr>
        <w:t>osos e os vagabundos s</w:t>
      </w:r>
      <w:r>
        <w:rPr>
          <w:rtl w:val="0"/>
          <w:lang w:val="pt-PT"/>
        </w:rPr>
        <w:t>ã</w:t>
      </w:r>
      <w:r>
        <w:rPr>
          <w:rtl w:val="0"/>
          <w:lang w:val="pt-PT"/>
        </w:rPr>
        <w:t xml:space="preserve">o punidos criminalmente. </w:t>
      </w:r>
    </w:p>
  </w:footnote>
  <w:footnote w:id="3">
    <w:p>
      <w:pPr>
        <w:pStyle w:val="footnote text"/>
        <w:jc w:val="both"/>
      </w:pPr>
      <w:r>
        <w:rPr>
          <w:rFonts w:ascii="Times New Roman" w:cs="Times New Roman" w:hAnsi="Times New Roman" w:eastAsia="Times New Roman"/>
          <w:sz w:val="24"/>
          <w:szCs w:val="24"/>
          <w:vertAlign w:val="superscript"/>
        </w:rPr>
        <w:footnoteRef/>
      </w:r>
      <w:r>
        <w:rPr>
          <w:rFonts w:ascii="Times New Roman" w:hAnsi="Times New Roman"/>
          <w:rtl w:val="0"/>
          <w:lang w:val="pt-PT"/>
        </w:rPr>
        <w:t xml:space="preserve"> Essa forma mais moderada n</w:t>
      </w:r>
      <w:r>
        <w:rPr>
          <w:rFonts w:ascii="Times New Roman" w:hAnsi="Times New Roman" w:hint="default"/>
          <w:rtl w:val="0"/>
          <w:lang w:val="pt-PT"/>
        </w:rPr>
        <w:t>ã</w:t>
      </w:r>
      <w:r>
        <w:rPr>
          <w:rFonts w:ascii="Times New Roman" w:hAnsi="Times New Roman"/>
          <w:rtl w:val="0"/>
          <w:lang w:val="pt-PT"/>
        </w:rPr>
        <w:t>o nega a import</w:t>
      </w:r>
      <w:r>
        <w:rPr>
          <w:rFonts w:ascii="Times New Roman" w:hAnsi="Times New Roman" w:hint="default"/>
          <w:rtl w:val="0"/>
          <w:lang w:val="pt-PT"/>
        </w:rPr>
        <w:t>â</w:t>
      </w:r>
      <w:r>
        <w:rPr>
          <w:rFonts w:ascii="Times New Roman" w:hAnsi="Times New Roman"/>
          <w:rtl w:val="0"/>
          <w:lang w:val="pt-PT"/>
        </w:rPr>
        <w:t>ncia dos fatores locais, mas insiste que eles s</w:t>
      </w:r>
      <w:r>
        <w:rPr>
          <w:rFonts w:ascii="Times New Roman" w:hAnsi="Times New Roman" w:hint="default"/>
          <w:rtl w:val="0"/>
          <w:lang w:val="pt-PT"/>
        </w:rPr>
        <w:t>ã</w:t>
      </w:r>
      <w:r>
        <w:rPr>
          <w:rFonts w:ascii="Times New Roman" w:hAnsi="Times New Roman"/>
          <w:rtl w:val="0"/>
          <w:lang w:val="pt-PT"/>
        </w:rPr>
        <w:t xml:space="preserve">o desencadeados pelo contexto global em que operam. (CARANTI, 2010, p. 43). </w:t>
      </w:r>
    </w:p>
  </w:footnote>
  <w:footnote w:id="4">
    <w:p>
      <w:pPr>
        <w:pStyle w:val="footnote text"/>
        <w:jc w:val="both"/>
      </w:pPr>
      <w:r>
        <w:rPr>
          <w:rFonts w:ascii="Times New Roman" w:cs="Times New Roman" w:hAnsi="Times New Roman" w:eastAsia="Times New Roman"/>
          <w:i w:val="1"/>
          <w:iCs w:val="1"/>
          <w:sz w:val="24"/>
          <w:szCs w:val="24"/>
          <w:vertAlign w:val="superscript"/>
        </w:rPr>
        <w:footnoteRef/>
      </w:r>
      <w:r>
        <w:rPr>
          <w:rFonts w:ascii="Times New Roman" w:hAnsi="Times New Roman"/>
          <w:rtl w:val="0"/>
          <w:lang w:val="pt-PT"/>
        </w:rPr>
        <w:t xml:space="preserve"> Essa vis</w:t>
      </w:r>
      <w:r>
        <w:rPr>
          <w:rFonts w:ascii="Times New Roman" w:hAnsi="Times New Roman" w:hint="default"/>
          <w:rtl w:val="0"/>
          <w:lang w:val="pt-PT"/>
        </w:rPr>
        <w:t>ã</w:t>
      </w:r>
      <w:r>
        <w:rPr>
          <w:rFonts w:ascii="Times New Roman" w:hAnsi="Times New Roman"/>
          <w:rtl w:val="0"/>
          <w:lang w:val="pt-PT"/>
        </w:rPr>
        <w:t xml:space="preserve">o </w:t>
      </w:r>
      <w:r>
        <w:rPr>
          <w:rFonts w:ascii="Times New Roman" w:hAnsi="Times New Roman" w:hint="default"/>
          <w:rtl w:val="0"/>
          <w:lang w:val="pt-PT"/>
        </w:rPr>
        <w:t xml:space="preserve">é </w:t>
      </w:r>
      <w:r>
        <w:rPr>
          <w:rFonts w:ascii="Times New Roman" w:hAnsi="Times New Roman"/>
          <w:rtl w:val="0"/>
          <w:lang w:val="pt-PT"/>
        </w:rPr>
        <w:t xml:space="preserve">formulada por Joshua Cohen (2010). </w:t>
      </w:r>
    </w:p>
  </w:footnote>
  <w:footnote w:id="5">
    <w:p>
      <w:pPr>
        <w:pStyle w:val="footnote text"/>
        <w:jc w:val="both"/>
      </w:pPr>
      <w:r>
        <w:rPr>
          <w:rFonts w:ascii="Times New Roman" w:cs="Times New Roman" w:hAnsi="Times New Roman" w:eastAsia="Times New Roman"/>
          <w:i w:val="1"/>
          <w:iCs w:val="1"/>
          <w:sz w:val="20"/>
          <w:szCs w:val="20"/>
          <w:vertAlign w:val="superscript"/>
        </w:rPr>
        <w:footnoteRef/>
      </w:r>
      <w:r>
        <w:rPr>
          <w:rFonts w:ascii="Times New Roman" w:hAnsi="Times New Roman"/>
          <w:rtl w:val="0"/>
          <w:lang w:val="pt-PT"/>
        </w:rPr>
        <w:t xml:space="preserve"> Todas as passagens referentes a </w:t>
      </w:r>
      <w:r>
        <w:rPr>
          <w:rFonts w:ascii="Times New Roman" w:hAnsi="Times New Roman"/>
          <w:i w:val="1"/>
          <w:iCs w:val="1"/>
          <w:rtl w:val="0"/>
          <w:lang w:val="pt-PT"/>
        </w:rPr>
        <w:t xml:space="preserve">World Poverty and Human Rights </w:t>
      </w:r>
      <w:r>
        <w:rPr>
          <w:rFonts w:ascii="Times New Roman" w:hAnsi="Times New Roman"/>
          <w:rtl w:val="0"/>
          <w:lang w:val="pt-PT"/>
        </w:rPr>
        <w:t>(2002) foram livremente traduzidas ao longo do projeto, sendo o texto original preservado em rodap</w:t>
      </w:r>
      <w:r>
        <w:rPr>
          <w:rFonts w:ascii="Times New Roman" w:hAnsi="Times New Roman" w:hint="default"/>
          <w:rtl w:val="0"/>
          <w:lang w:val="pt-PT"/>
        </w:rPr>
        <w:t>é</w:t>
      </w:r>
      <w:r>
        <w:rPr>
          <w:rFonts w:ascii="Times New Roman" w:hAnsi="Times New Roman"/>
          <w:rtl w:val="0"/>
          <w:lang w:val="pt-PT"/>
        </w:rPr>
        <w:t xml:space="preserve">. </w:t>
      </w:r>
    </w:p>
  </w:footnote>
  <w:footnote w:id="6">
    <w:p>
      <w:pPr>
        <w:pStyle w:val="footnote text"/>
        <w:jc w:val="both"/>
      </w:pPr>
      <w:r>
        <w:rPr>
          <w:rFonts w:ascii="Times New Roman" w:cs="Times New Roman" w:hAnsi="Times New Roman" w:eastAsia="Times New Roman"/>
          <w:sz w:val="20"/>
          <w:szCs w:val="20"/>
          <w:vertAlign w:val="superscript"/>
        </w:rPr>
        <w:footnoteRef/>
      </w:r>
      <w:r>
        <w:rPr>
          <w:rtl w:val="0"/>
          <w:lang w:val="pt-PT"/>
        </w:rPr>
        <w:t xml:space="preserve"> </w:t>
      </w:r>
      <w:r>
        <w:rPr>
          <w:rFonts w:ascii="Times New Roman" w:hAnsi="Times New Roman"/>
          <w:rtl w:val="0"/>
          <w:lang w:val="pt-PT"/>
        </w:rPr>
        <w:t>The Trade-Related Aspects of Intellectual Property Rights (TRIPS) component of the WTO Agreement, for example, has quite foreseeably been depriving millions of patients of access to generic versions of advanced medicines, which had been cheaply available in their countries before TRIPS-required legislative changes were put into effect. Large number of poor people have died as a result, and we cannot truthfully tell them that, though they did not benefit from TRIPS, they did benefit from the WTO Agreement.</w:t>
      </w:r>
    </w:p>
  </w:footnote>
  <w:footnote w:id="7">
    <w:p>
      <w:pPr>
        <w:pStyle w:val="Corpo A"/>
        <w:spacing w:after="0" w:line="240" w:lineRule="auto"/>
        <w:jc w:val="both"/>
      </w:pPr>
      <w:r>
        <w:rPr>
          <w:rFonts w:ascii="Times New Roman" w:cs="Times New Roman" w:hAnsi="Times New Roman" w:eastAsia="Times New Roman"/>
          <w:sz w:val="20"/>
          <w:szCs w:val="20"/>
          <w:vertAlign w:val="superscript"/>
          <w:lang w:val="en-US"/>
        </w:rPr>
        <w:footnoteRef/>
      </w:r>
      <w:r>
        <w:rPr>
          <w:rFonts w:ascii="Times New Roman" w:hAnsi="Times New Roman"/>
          <w:sz w:val="20"/>
          <w:szCs w:val="20"/>
          <w:rtl w:val="0"/>
          <w:lang w:val="en-US"/>
        </w:rPr>
        <w:t xml:space="preserve"> I conclude that explanatory nationalism and the moral world view based on it do not fit the real world. Global factors are all-important for explaining present human misery, in four main ways. Such factors crucially affect what sorts of persons shape national policy in the poor countries, what incentives these persons face, what options They have, and what impact the implementation of any of their options would have on domestic poverty and human-rights fulfillment. Current policies of the rich countries and the global order they impose greatly contribute to poverty and unfulfilled human rights in the poor countries and thereby inflict severe undue harms on many. These harms could be dramatically reduced through even relatively minor international reforms.</w:t>
      </w:r>
    </w:p>
  </w:footnote>
  <w:footnote w:id="8">
    <w:p>
      <w:pPr>
        <w:pStyle w:val="footnote text"/>
        <w:jc w:val="both"/>
      </w:pPr>
      <w:r>
        <w:rPr>
          <w:rFonts w:ascii="Times New Roman" w:cs="Times New Roman" w:hAnsi="Times New Roman" w:eastAsia="Times New Roman"/>
          <w:sz w:val="24"/>
          <w:szCs w:val="24"/>
          <w:vertAlign w:val="superscript"/>
        </w:rPr>
        <w:footnoteRef/>
      </w:r>
      <w:r>
        <w:rPr>
          <w:rFonts w:ascii="Times New Roman" w:hAnsi="Times New Roman"/>
          <w:rtl w:val="0"/>
          <w:lang w:val="pt-PT"/>
        </w:rPr>
        <w:t xml:space="preserve"> Artigo 25 da Declara</w:t>
      </w:r>
      <w:r>
        <w:rPr>
          <w:rFonts w:ascii="Times New Roman" w:hAnsi="Times New Roman" w:hint="default"/>
          <w:rtl w:val="0"/>
          <w:lang w:val="pt-PT"/>
        </w:rPr>
        <w:t>çã</w:t>
      </w:r>
      <w:r>
        <w:rPr>
          <w:rFonts w:ascii="Times New Roman" w:hAnsi="Times New Roman"/>
          <w:rtl w:val="0"/>
          <w:lang w:val="pt-PT"/>
        </w:rPr>
        <w:t>o Universal de Direitos Humanos: I) Todo o homem tem direito a um padr</w:t>
      </w:r>
      <w:r>
        <w:rPr>
          <w:rFonts w:ascii="Times New Roman" w:hAnsi="Times New Roman" w:hint="default"/>
          <w:rtl w:val="0"/>
          <w:lang w:val="pt-PT"/>
        </w:rPr>
        <w:t>ã</w:t>
      </w:r>
      <w:r>
        <w:rPr>
          <w:rFonts w:ascii="Times New Roman" w:hAnsi="Times New Roman"/>
          <w:rtl w:val="0"/>
          <w:lang w:val="pt-PT"/>
        </w:rPr>
        <w:t>o de vida capaz de assegurar a si e a sua fam</w:t>
      </w:r>
      <w:r>
        <w:rPr>
          <w:rFonts w:ascii="Times New Roman" w:hAnsi="Times New Roman" w:hint="default"/>
          <w:rtl w:val="0"/>
          <w:lang w:val="pt-PT"/>
        </w:rPr>
        <w:t>í</w:t>
      </w:r>
      <w:r>
        <w:rPr>
          <w:rFonts w:ascii="Times New Roman" w:hAnsi="Times New Roman"/>
          <w:rtl w:val="0"/>
          <w:lang w:val="pt-PT"/>
        </w:rPr>
        <w:t>lia sa</w:t>
      </w:r>
      <w:r>
        <w:rPr>
          <w:rFonts w:ascii="Times New Roman" w:hAnsi="Times New Roman" w:hint="default"/>
          <w:rtl w:val="0"/>
          <w:lang w:val="pt-PT"/>
        </w:rPr>
        <w:t>ú</w:t>
      </w:r>
      <w:r>
        <w:rPr>
          <w:rFonts w:ascii="Times New Roman" w:hAnsi="Times New Roman"/>
          <w:rtl w:val="0"/>
          <w:lang w:val="pt-PT"/>
        </w:rPr>
        <w:t>de e bem-estar, inclusive alimenta</w:t>
      </w:r>
      <w:r>
        <w:rPr>
          <w:rFonts w:ascii="Times New Roman" w:hAnsi="Times New Roman" w:hint="default"/>
          <w:rtl w:val="0"/>
          <w:lang w:val="pt-PT"/>
        </w:rPr>
        <w:t>çã</w:t>
      </w:r>
      <w:r>
        <w:rPr>
          <w:rFonts w:ascii="Times New Roman" w:hAnsi="Times New Roman"/>
          <w:rtl w:val="0"/>
          <w:lang w:val="pt-PT"/>
        </w:rPr>
        <w:t>o, vestu</w:t>
      </w:r>
      <w:r>
        <w:rPr>
          <w:rFonts w:ascii="Times New Roman" w:hAnsi="Times New Roman" w:hint="default"/>
          <w:rtl w:val="0"/>
          <w:lang w:val="pt-PT"/>
        </w:rPr>
        <w:t>á</w:t>
      </w:r>
      <w:r>
        <w:rPr>
          <w:rFonts w:ascii="Times New Roman" w:hAnsi="Times New Roman"/>
          <w:rtl w:val="0"/>
          <w:lang w:val="pt-PT"/>
        </w:rPr>
        <w:t>rio, habita</w:t>
      </w:r>
      <w:r>
        <w:rPr>
          <w:rFonts w:ascii="Times New Roman" w:hAnsi="Times New Roman" w:hint="default"/>
          <w:rtl w:val="0"/>
          <w:lang w:val="pt-PT"/>
        </w:rPr>
        <w:t>çã</w:t>
      </w:r>
      <w:r>
        <w:rPr>
          <w:rFonts w:ascii="Times New Roman" w:hAnsi="Times New Roman"/>
          <w:rtl w:val="0"/>
          <w:lang w:val="pt-PT"/>
        </w:rPr>
        <w:t>o, cuidados m</w:t>
      </w:r>
      <w:r>
        <w:rPr>
          <w:rFonts w:ascii="Times New Roman" w:hAnsi="Times New Roman" w:hint="default"/>
          <w:rtl w:val="0"/>
          <w:lang w:val="pt-PT"/>
        </w:rPr>
        <w:t>é</w:t>
      </w:r>
      <w:r>
        <w:rPr>
          <w:rFonts w:ascii="Times New Roman" w:hAnsi="Times New Roman"/>
          <w:rtl w:val="0"/>
          <w:lang w:val="pt-PT"/>
        </w:rPr>
        <w:t>dicos e os servi</w:t>
      </w:r>
      <w:r>
        <w:rPr>
          <w:rFonts w:ascii="Times New Roman" w:hAnsi="Times New Roman" w:hint="default"/>
          <w:rtl w:val="0"/>
          <w:lang w:val="pt-PT"/>
        </w:rPr>
        <w:t>ç</w:t>
      </w:r>
      <w:r>
        <w:rPr>
          <w:rFonts w:ascii="Times New Roman" w:hAnsi="Times New Roman"/>
          <w:rtl w:val="0"/>
          <w:lang w:val="pt-PT"/>
        </w:rPr>
        <w:t>os sociais indispens</w:t>
      </w:r>
      <w:r>
        <w:rPr>
          <w:rFonts w:ascii="Times New Roman" w:hAnsi="Times New Roman" w:hint="default"/>
          <w:rtl w:val="0"/>
          <w:lang w:val="pt-PT"/>
        </w:rPr>
        <w:t>á</w:t>
      </w:r>
      <w:r>
        <w:rPr>
          <w:rFonts w:ascii="Times New Roman" w:hAnsi="Times New Roman"/>
          <w:rtl w:val="0"/>
          <w:lang w:val="pt-PT"/>
        </w:rPr>
        <w:t xml:space="preserve">veis, e direito </w:t>
      </w:r>
      <w:r>
        <w:rPr>
          <w:rFonts w:ascii="Times New Roman" w:hAnsi="Times New Roman" w:hint="default"/>
          <w:rtl w:val="0"/>
          <w:lang w:val="pt-PT"/>
        </w:rPr>
        <w:t xml:space="preserve">à </w:t>
      </w:r>
      <w:r>
        <w:rPr>
          <w:rFonts w:ascii="Times New Roman" w:hAnsi="Times New Roman"/>
          <w:rtl w:val="0"/>
          <w:lang w:val="pt-PT"/>
        </w:rPr>
        <w:t>seguran</w:t>
      </w:r>
      <w:r>
        <w:rPr>
          <w:rFonts w:ascii="Times New Roman" w:hAnsi="Times New Roman" w:hint="default"/>
          <w:rtl w:val="0"/>
          <w:lang w:val="pt-PT"/>
        </w:rPr>
        <w:t>ç</w:t>
      </w:r>
      <w:r>
        <w:rPr>
          <w:rFonts w:ascii="Times New Roman" w:hAnsi="Times New Roman"/>
          <w:rtl w:val="0"/>
          <w:lang w:val="pt-PT"/>
        </w:rPr>
        <w:t>a em caso de desemprego, doen</w:t>
      </w:r>
      <w:r>
        <w:rPr>
          <w:rFonts w:ascii="Times New Roman" w:hAnsi="Times New Roman" w:hint="default"/>
          <w:rtl w:val="0"/>
          <w:lang w:val="pt-PT"/>
        </w:rPr>
        <w:t>ç</w:t>
      </w:r>
      <w:r>
        <w:rPr>
          <w:rFonts w:ascii="Times New Roman" w:hAnsi="Times New Roman"/>
          <w:rtl w:val="0"/>
          <w:lang w:val="pt-PT"/>
        </w:rPr>
        <w:t>a, invalidez, viuvez, velhice ou outros casos de perda de meios de subsist</w:t>
      </w:r>
      <w:r>
        <w:rPr>
          <w:rFonts w:ascii="Times New Roman" w:hAnsi="Times New Roman" w:hint="default"/>
          <w:rtl w:val="0"/>
          <w:lang w:val="pt-PT"/>
        </w:rPr>
        <w:t>ê</w:t>
      </w:r>
      <w:r>
        <w:rPr>
          <w:rFonts w:ascii="Times New Roman" w:hAnsi="Times New Roman"/>
          <w:rtl w:val="0"/>
          <w:lang w:val="pt-PT"/>
        </w:rPr>
        <w:t>ncia em circunst</w:t>
      </w:r>
      <w:r>
        <w:rPr>
          <w:rFonts w:ascii="Times New Roman" w:hAnsi="Times New Roman" w:hint="default"/>
          <w:rtl w:val="0"/>
          <w:lang w:val="pt-PT"/>
        </w:rPr>
        <w:t>â</w:t>
      </w:r>
      <w:r>
        <w:rPr>
          <w:rFonts w:ascii="Times New Roman" w:hAnsi="Times New Roman"/>
          <w:rtl w:val="0"/>
          <w:lang w:val="pt-PT"/>
        </w:rPr>
        <w:t>ncias fora de seu controle.</w:t>
      </w:r>
    </w:p>
  </w:footnote>
  <w:footnote w:id="9">
    <w:p>
      <w:pPr>
        <w:pStyle w:val="footnote text"/>
        <w:jc w:val="both"/>
      </w:pPr>
      <w:r>
        <w:rPr>
          <w:rFonts w:ascii="Times New Roman" w:cs="Times New Roman" w:hAnsi="Times New Roman" w:eastAsia="Times New Roman"/>
          <w:sz w:val="20"/>
          <w:szCs w:val="20"/>
          <w:vertAlign w:val="superscript"/>
        </w:rPr>
        <w:footnoteRef/>
      </w:r>
      <w:r>
        <w:rPr>
          <w:rtl w:val="0"/>
          <w:lang w:val="pt-PT"/>
        </w:rPr>
        <w:t xml:space="preserve"> </w:t>
      </w:r>
      <w:r>
        <w:rPr>
          <w:rFonts w:ascii="Times New Roman" w:hAnsi="Times New Roman"/>
          <w:rtl w:val="0"/>
          <w:lang w:val="pt-PT"/>
        </w:rPr>
        <w:t xml:space="preserve">The point is best understood in the sense that na alternative global design would have given the poor the oportunity to increase their income through a combination of measures among which mere receipt of foreign aid is not even the most importante. The increase could have been realised, for examle, through the sale of agriculture products, had exports from poor country not been penalised by protectionis barriers. A less perverse system of global incentives for power competition in poor countries could have accomplished this result as well. </w:t>
      </w:r>
    </w:p>
  </w:footnote>
  <w:footnote w:id="10">
    <w:p>
      <w:pPr>
        <w:pStyle w:val="footnote text"/>
      </w:pPr>
      <w:r>
        <w:rPr>
          <w:rFonts w:ascii="Times New Roman" w:cs="Times New Roman" w:hAnsi="Times New Roman" w:eastAsia="Times New Roman"/>
          <w:sz w:val="24"/>
          <w:szCs w:val="24"/>
          <w:vertAlign w:val="superscript"/>
        </w:rPr>
        <w:footnoteRef/>
      </w:r>
      <w:r>
        <w:rPr>
          <w:rFonts w:cs="Arial Unicode MS" w:eastAsia="Arial Unicode MS"/>
          <w:rtl w:val="0"/>
          <w:lang w:val="pt-PT"/>
        </w:rPr>
        <w:t xml:space="preserve"> Joshua Cohen (2010, p. 43) lembra ainda que </w:t>
      </w:r>
      <w:r>
        <w:rPr>
          <w:rFonts w:cs="Arial Unicode MS" w:eastAsia="Arial Unicode MS" w:hint="default"/>
          <w:rtl w:val="0"/>
          <w:lang w:val="pt-PT"/>
        </w:rPr>
        <w:t>“</w:t>
      </w:r>
      <w:r>
        <w:rPr>
          <w:rFonts w:cs="Arial Unicode MS" w:eastAsia="Arial Unicode MS"/>
          <w:rtl w:val="0"/>
          <w:lang w:val="pt-PT"/>
        </w:rPr>
        <w:t xml:space="preserve">metade da pobreza extrema do mundo permanece na China e na </w:t>
      </w:r>
      <w:r>
        <w:rPr>
          <w:rFonts w:cs="Arial Unicode MS" w:eastAsia="Arial Unicode MS" w:hint="default"/>
          <w:rtl w:val="0"/>
          <w:lang w:val="pt-PT"/>
        </w:rPr>
        <w:t>Í</w:t>
      </w:r>
      <w:r>
        <w:rPr>
          <w:rFonts w:cs="Arial Unicode MS" w:eastAsia="Arial Unicode MS"/>
          <w:rtl w:val="0"/>
          <w:lang w:val="pt-PT"/>
        </w:rPr>
        <w:t>ndia, pa</w:t>
      </w:r>
      <w:r>
        <w:rPr>
          <w:rFonts w:cs="Arial Unicode MS" w:eastAsia="Arial Unicode MS" w:hint="default"/>
          <w:rtl w:val="0"/>
          <w:lang w:val="pt-PT"/>
        </w:rPr>
        <w:t>í</w:t>
      </w:r>
      <w:r>
        <w:rPr>
          <w:rFonts w:cs="Arial Unicode MS" w:eastAsia="Arial Unicode MS"/>
          <w:rtl w:val="0"/>
          <w:lang w:val="pt-PT"/>
        </w:rPr>
        <w:t>ses com desempenho de crescimento bem-sucedido</w:t>
      </w:r>
      <w:r>
        <w:rPr>
          <w:rFonts w:cs="Arial Unicode MS" w:eastAsia="Arial Unicode MS" w:hint="default"/>
          <w:rtl w:val="0"/>
          <w:lang w:val="pt-PT"/>
        </w:rPr>
        <w:t>”</w:t>
      </w:r>
      <w:r>
        <w:rPr>
          <w:rFonts w:cs="Arial Unicode MS" w:eastAsia="Arial Unicode MS"/>
          <w:rtl w:val="0"/>
          <w:lang w:val="pt-PT"/>
        </w:rPr>
        <w:t xml:space="preserve">. </w:t>
      </w:r>
    </w:p>
  </w:footnote>
  <w:footnote w:id="11">
    <w:p>
      <w:pPr>
        <w:pStyle w:val="footnote text"/>
        <w:jc w:val="both"/>
      </w:pPr>
      <w:r>
        <w:rPr>
          <w:rFonts w:ascii="Times New Roman" w:cs="Times New Roman" w:hAnsi="Times New Roman" w:eastAsia="Times New Roman"/>
          <w:sz w:val="20"/>
          <w:szCs w:val="20"/>
          <w:vertAlign w:val="superscript"/>
        </w:rPr>
        <w:footnoteRef/>
      </w:r>
      <w:r>
        <w:rPr>
          <w:rtl w:val="0"/>
          <w:lang w:val="pt-PT"/>
        </w:rPr>
        <w:t xml:space="preserve"> It seems to me indisputable that there is Much that wealthy countries and global rule-makers could and ought to do and that citizens of those countries share responsibility for extreme poverty and its alleviation. The Strong Thesis is, however, entirely speculative, unwarranted by available evidence and argument. I see no reason to accept the claim that changes in global rules would suffice to lift mosto f the terrible poverty that so many people suffer from. In particular, I see no case for the claim that such changes will suffice holding domestic institutions fixed, and no reason to thinj that they will suffice by changing incentives and opportuinites in ways that induce poverty-alleviating changes in domestic institutions. </w:t>
      </w:r>
    </w:p>
  </w:footnote>
  <w:footnote w:id="12">
    <w:p>
      <w:pPr>
        <w:pStyle w:val="footnote text"/>
        <w:jc w:val="both"/>
      </w:pPr>
      <w:r>
        <w:rPr>
          <w:rFonts w:ascii="Times New Roman" w:cs="Times New Roman" w:hAnsi="Times New Roman" w:eastAsia="Times New Roman"/>
          <w:sz w:val="24"/>
          <w:szCs w:val="24"/>
          <w:vertAlign w:val="superscript"/>
        </w:rPr>
        <w:footnoteRef/>
      </w:r>
      <w:r>
        <w:rPr>
          <w:rtl w:val="0"/>
          <w:lang w:val="pt-PT"/>
        </w:rPr>
        <w:t xml:space="preserve"> </w:t>
      </w:r>
      <w:r>
        <w:rPr>
          <w:rFonts w:ascii="Times New Roman" w:hAnsi="Times New Roman"/>
          <w:rtl w:val="0"/>
          <w:lang w:val="pt-PT"/>
        </w:rPr>
        <w:t>Pogge (2008, p. 51) estabelece que um crit</w:t>
      </w:r>
      <w:r>
        <w:rPr>
          <w:rFonts w:ascii="Times New Roman" w:hAnsi="Times New Roman" w:hint="default"/>
          <w:rtl w:val="0"/>
          <w:lang w:val="pt-PT"/>
        </w:rPr>
        <w:t>é</w:t>
      </w:r>
      <w:r>
        <w:rPr>
          <w:rFonts w:ascii="Times New Roman" w:hAnsi="Times New Roman"/>
          <w:rtl w:val="0"/>
          <w:lang w:val="pt-PT"/>
        </w:rPr>
        <w:t>rio central internacionalmente aceit</w:t>
      </w:r>
      <w:r>
        <w:rPr>
          <w:rFonts w:ascii="Times New Roman" w:hAnsi="Times New Roman" w:hint="default"/>
          <w:rtl w:val="0"/>
          <w:lang w:val="pt-PT"/>
        </w:rPr>
        <w:t>á</w:t>
      </w:r>
      <w:r>
        <w:rPr>
          <w:rFonts w:ascii="Times New Roman" w:hAnsi="Times New Roman"/>
          <w:rtl w:val="0"/>
          <w:lang w:val="pt-PT"/>
        </w:rPr>
        <w:t>vel de justi</w:t>
      </w:r>
      <w:r>
        <w:rPr>
          <w:rFonts w:ascii="Times New Roman" w:hAnsi="Times New Roman" w:hint="default"/>
          <w:rtl w:val="0"/>
          <w:lang w:val="pt-PT"/>
        </w:rPr>
        <w:t>ç</w:t>
      </w:r>
      <w:r>
        <w:rPr>
          <w:rFonts w:ascii="Times New Roman" w:hAnsi="Times New Roman"/>
          <w:rtl w:val="0"/>
          <w:lang w:val="pt-PT"/>
        </w:rPr>
        <w:t>a b</w:t>
      </w:r>
      <w:r>
        <w:rPr>
          <w:rFonts w:ascii="Times New Roman" w:hAnsi="Times New Roman" w:hint="default"/>
          <w:rtl w:val="0"/>
          <w:lang w:val="pt-PT"/>
        </w:rPr>
        <w:t>á</w:t>
      </w:r>
      <w:r>
        <w:rPr>
          <w:rFonts w:ascii="Times New Roman" w:hAnsi="Times New Roman"/>
          <w:rtl w:val="0"/>
          <w:lang w:val="pt-PT"/>
        </w:rPr>
        <w:t xml:space="preserve">sica pode ser melhor formulado na linguagem dos direitos humanos. A vantagem desse entendimento </w:t>
      </w:r>
      <w:r>
        <w:rPr>
          <w:rFonts w:ascii="Times New Roman" w:hAnsi="Times New Roman" w:hint="default"/>
          <w:rtl w:val="0"/>
          <w:lang w:val="pt-PT"/>
        </w:rPr>
        <w:t xml:space="preserve">é </w:t>
      </w:r>
      <w:r>
        <w:rPr>
          <w:rFonts w:ascii="Times New Roman" w:hAnsi="Times New Roman"/>
          <w:rtl w:val="0"/>
          <w:lang w:val="pt-PT"/>
        </w:rPr>
        <w:t>de que ele possibilita pensar poss</w:t>
      </w:r>
      <w:r>
        <w:rPr>
          <w:rFonts w:ascii="Times New Roman" w:hAnsi="Times New Roman" w:hint="default"/>
          <w:rtl w:val="0"/>
          <w:lang w:val="pt-PT"/>
        </w:rPr>
        <w:t>í</w:t>
      </w:r>
      <w:r>
        <w:rPr>
          <w:rFonts w:ascii="Times New Roman" w:hAnsi="Times New Roman"/>
          <w:rtl w:val="0"/>
          <w:lang w:val="pt-PT"/>
        </w:rPr>
        <w:t>veis injusti</w:t>
      </w:r>
      <w:r>
        <w:rPr>
          <w:rFonts w:ascii="Times New Roman" w:hAnsi="Times New Roman" w:hint="default"/>
          <w:rtl w:val="0"/>
          <w:lang w:val="pt-PT"/>
        </w:rPr>
        <w:t>ç</w:t>
      </w:r>
      <w:r>
        <w:rPr>
          <w:rFonts w:ascii="Times New Roman" w:hAnsi="Times New Roman"/>
          <w:rtl w:val="0"/>
          <w:lang w:val="pt-PT"/>
        </w:rPr>
        <w:t>as de modo global, ao mesmo tempo que respeita as especificidades culturais. Por exemplo, se uma conduta da ordem global limita a seguran</w:t>
      </w:r>
      <w:r>
        <w:rPr>
          <w:rFonts w:ascii="Times New Roman" w:hAnsi="Times New Roman" w:hint="default"/>
          <w:rtl w:val="0"/>
          <w:lang w:val="pt-PT"/>
        </w:rPr>
        <w:t>ç</w:t>
      </w:r>
      <w:r>
        <w:rPr>
          <w:rFonts w:ascii="Times New Roman" w:hAnsi="Times New Roman"/>
          <w:rtl w:val="0"/>
          <w:lang w:val="pt-PT"/>
        </w:rPr>
        <w:t>a alimentar (garantido no art. 25 da DUDH) dos pa</w:t>
      </w:r>
      <w:r>
        <w:rPr>
          <w:rFonts w:ascii="Times New Roman" w:hAnsi="Times New Roman" w:hint="default"/>
          <w:rtl w:val="0"/>
          <w:lang w:val="pt-PT"/>
        </w:rPr>
        <w:t>í</w:t>
      </w:r>
      <w:r>
        <w:rPr>
          <w:rFonts w:ascii="Times New Roman" w:hAnsi="Times New Roman"/>
          <w:rtl w:val="0"/>
          <w:lang w:val="pt-PT"/>
        </w:rPr>
        <w:t>ses subdesenvolvidos, h</w:t>
      </w:r>
      <w:r>
        <w:rPr>
          <w:rFonts w:ascii="Times New Roman" w:hAnsi="Times New Roman" w:hint="default"/>
          <w:rtl w:val="0"/>
          <w:lang w:val="pt-PT"/>
        </w:rPr>
        <w:t xml:space="preserve">á </w:t>
      </w:r>
      <w:r>
        <w:rPr>
          <w:rFonts w:ascii="Times New Roman" w:hAnsi="Times New Roman"/>
          <w:rtl w:val="0"/>
          <w:lang w:val="pt-PT"/>
        </w:rPr>
        <w:t>um consenso de que tal conduta est</w:t>
      </w:r>
      <w:r>
        <w:rPr>
          <w:rFonts w:ascii="Times New Roman" w:hAnsi="Times New Roman" w:hint="default"/>
          <w:rtl w:val="0"/>
          <w:lang w:val="pt-PT"/>
        </w:rPr>
        <w:t xml:space="preserve">á </w:t>
      </w:r>
      <w:r>
        <w:rPr>
          <w:rFonts w:ascii="Times New Roman" w:hAnsi="Times New Roman"/>
          <w:rtl w:val="0"/>
          <w:lang w:val="pt-PT"/>
        </w:rPr>
        <w:t>provocando uma injusti</w:t>
      </w:r>
      <w:r>
        <w:rPr>
          <w:rFonts w:ascii="Times New Roman" w:hAnsi="Times New Roman" w:hint="default"/>
          <w:rtl w:val="0"/>
          <w:lang w:val="pt-PT"/>
        </w:rPr>
        <w:t>ç</w:t>
      </w:r>
      <w:r>
        <w:rPr>
          <w:rFonts w:ascii="Times New Roman" w:hAnsi="Times New Roman"/>
          <w:rtl w:val="0"/>
          <w:lang w:val="pt-PT"/>
        </w:rPr>
        <w:t>a. Independentemente da na</w:t>
      </w:r>
      <w:r>
        <w:rPr>
          <w:rFonts w:ascii="Times New Roman" w:hAnsi="Times New Roman" w:hint="default"/>
          <w:rtl w:val="0"/>
          <w:lang w:val="pt-PT"/>
        </w:rPr>
        <w:t>çã</w:t>
      </w:r>
      <w:r>
        <w:rPr>
          <w:rFonts w:ascii="Times New Roman" w:hAnsi="Times New Roman"/>
          <w:rtl w:val="0"/>
          <w:lang w:val="pt-PT"/>
        </w:rPr>
        <w:t>o, a restri</w:t>
      </w:r>
      <w:r>
        <w:rPr>
          <w:rFonts w:ascii="Times New Roman" w:hAnsi="Times New Roman" w:hint="default"/>
          <w:rtl w:val="0"/>
          <w:lang w:val="pt-PT"/>
        </w:rPr>
        <w:t>çã</w:t>
      </w:r>
      <w:r>
        <w:rPr>
          <w:rFonts w:ascii="Times New Roman" w:hAnsi="Times New Roman"/>
          <w:rtl w:val="0"/>
          <w:lang w:val="pt-PT"/>
        </w:rPr>
        <w:t>o a um direito humano b</w:t>
      </w:r>
      <w:r>
        <w:rPr>
          <w:rFonts w:ascii="Times New Roman" w:hAnsi="Times New Roman" w:hint="default"/>
          <w:rtl w:val="0"/>
          <w:lang w:val="pt-PT"/>
        </w:rPr>
        <w:t>á</w:t>
      </w:r>
      <w:r>
        <w:rPr>
          <w:rFonts w:ascii="Times New Roman" w:hAnsi="Times New Roman"/>
          <w:rtl w:val="0"/>
          <w:lang w:val="pt-PT"/>
        </w:rPr>
        <w:t>sico como o da seguran</w:t>
      </w:r>
      <w:r>
        <w:rPr>
          <w:rFonts w:ascii="Times New Roman" w:hAnsi="Times New Roman" w:hint="default"/>
          <w:rtl w:val="0"/>
          <w:lang w:val="pt-PT"/>
        </w:rPr>
        <w:t>ç</w:t>
      </w:r>
      <w:r>
        <w:rPr>
          <w:rFonts w:ascii="Times New Roman" w:hAnsi="Times New Roman"/>
          <w:rtl w:val="0"/>
          <w:lang w:val="pt-PT"/>
        </w:rPr>
        <w:t xml:space="preserve">a alimentar </w:t>
      </w:r>
      <w:r>
        <w:rPr>
          <w:rFonts w:ascii="Times New Roman" w:hAnsi="Times New Roman" w:hint="default"/>
          <w:rtl w:val="0"/>
          <w:lang w:val="pt-PT"/>
        </w:rPr>
        <w:t xml:space="preserve">é </w:t>
      </w:r>
      <w:r>
        <w:rPr>
          <w:rFonts w:ascii="Times New Roman" w:hAnsi="Times New Roman"/>
          <w:rtl w:val="0"/>
          <w:lang w:val="pt-PT"/>
        </w:rPr>
        <w:t>uma injusti</w:t>
      </w:r>
      <w:r>
        <w:rPr>
          <w:rFonts w:ascii="Times New Roman" w:hAnsi="Times New Roman" w:hint="default"/>
          <w:rtl w:val="0"/>
          <w:lang w:val="pt-PT"/>
        </w:rPr>
        <w:t>ç</w:t>
      </w:r>
      <w:r>
        <w:rPr>
          <w:rFonts w:ascii="Times New Roman" w:hAnsi="Times New Roman"/>
          <w:rtl w:val="0"/>
          <w:lang w:val="pt-PT"/>
        </w:rPr>
        <w:t>a e uma complica</w:t>
      </w:r>
      <w:r>
        <w:rPr>
          <w:rFonts w:ascii="Times New Roman" w:hAnsi="Times New Roman" w:hint="default"/>
          <w:rtl w:val="0"/>
          <w:lang w:val="pt-PT"/>
        </w:rPr>
        <w:t>çã</w:t>
      </w:r>
      <w:r>
        <w:rPr>
          <w:rFonts w:ascii="Times New Roman" w:hAnsi="Times New Roman"/>
          <w:rtl w:val="0"/>
          <w:lang w:val="pt-PT"/>
        </w:rPr>
        <w:t>o para o florescimento humano de todas as pessoas. Essa forma de avalia</w:t>
      </w:r>
      <w:r>
        <w:rPr>
          <w:rFonts w:ascii="Times New Roman" w:hAnsi="Times New Roman" w:hint="default"/>
          <w:rtl w:val="0"/>
          <w:lang w:val="pt-PT"/>
        </w:rPr>
        <w:t>çã</w:t>
      </w:r>
      <w:r>
        <w:rPr>
          <w:rFonts w:ascii="Times New Roman" w:hAnsi="Times New Roman"/>
          <w:rtl w:val="0"/>
          <w:lang w:val="pt-PT"/>
        </w:rPr>
        <w:t>o ajuda a atribuir o car</w:t>
      </w:r>
      <w:r>
        <w:rPr>
          <w:rFonts w:ascii="Times New Roman" w:hAnsi="Times New Roman" w:hint="default"/>
          <w:rtl w:val="0"/>
          <w:lang w:val="pt-PT"/>
        </w:rPr>
        <w:t>á</w:t>
      </w:r>
      <w:r>
        <w:rPr>
          <w:rFonts w:ascii="Times New Roman" w:hAnsi="Times New Roman"/>
          <w:rtl w:val="0"/>
          <w:lang w:val="pt-PT"/>
        </w:rPr>
        <w:t>ter universal do crit</w:t>
      </w:r>
      <w:r>
        <w:rPr>
          <w:rFonts w:ascii="Times New Roman" w:hAnsi="Times New Roman" w:hint="default"/>
          <w:rtl w:val="0"/>
          <w:lang w:val="pt-PT"/>
        </w:rPr>
        <w:t>é</w:t>
      </w:r>
      <w:r>
        <w:rPr>
          <w:rFonts w:ascii="Times New Roman" w:hAnsi="Times New Roman"/>
          <w:rtl w:val="0"/>
          <w:lang w:val="pt-PT"/>
        </w:rPr>
        <w:t>rio de justi</w:t>
      </w:r>
      <w:r>
        <w:rPr>
          <w:rFonts w:ascii="Times New Roman" w:hAnsi="Times New Roman" w:hint="default"/>
          <w:rtl w:val="0"/>
          <w:lang w:val="pt-PT"/>
        </w:rPr>
        <w:t>ç</w:t>
      </w:r>
      <w:r>
        <w:rPr>
          <w:rFonts w:ascii="Times New Roman" w:hAnsi="Times New Roman"/>
          <w:rtl w:val="0"/>
          <w:lang w:val="pt-PT"/>
        </w:rPr>
        <w:t>a</w:t>
      </w:r>
    </w:p>
  </w:footnote>
  <w:footnote w:id="13">
    <w:p>
      <w:pPr>
        <w:pStyle w:val="footnote text"/>
        <w:jc w:val="both"/>
      </w:pPr>
      <w:r>
        <w:rPr>
          <w:rFonts w:ascii="Times New Roman" w:cs="Times New Roman" w:hAnsi="Times New Roman" w:eastAsia="Times New Roman"/>
          <w:sz w:val="24"/>
          <w:szCs w:val="24"/>
          <w:vertAlign w:val="superscript"/>
        </w:rPr>
        <w:footnoteRef/>
      </w:r>
      <w:r>
        <w:rPr>
          <w:rFonts w:ascii="Times New Roman" w:hAnsi="Times New Roman"/>
          <w:rtl w:val="0"/>
          <w:lang w:val="pt-PT"/>
        </w:rPr>
        <w:t xml:space="preserve"> O entendimento de Direitos Humanos em Thomas </w:t>
      </w:r>
      <w:r>
        <w:rPr>
          <w:rFonts w:ascii="Times New Roman" w:hAnsi="Times New Roman" w:hint="default"/>
          <w:rtl w:val="0"/>
          <w:lang w:val="pt-PT"/>
        </w:rPr>
        <w:t xml:space="preserve">é </w:t>
      </w:r>
      <w:r>
        <w:rPr>
          <w:rFonts w:ascii="Times New Roman" w:hAnsi="Times New Roman"/>
          <w:rtl w:val="0"/>
          <w:lang w:val="pt-PT"/>
        </w:rPr>
        <w:t>do vi</w:t>
      </w:r>
      <w:r>
        <w:rPr>
          <w:rFonts w:ascii="Times New Roman" w:hAnsi="Times New Roman" w:hint="default"/>
          <w:rtl w:val="0"/>
          <w:lang w:val="pt-PT"/>
        </w:rPr>
        <w:t>é</w:t>
      </w:r>
      <w:r>
        <w:rPr>
          <w:rFonts w:ascii="Times New Roman" w:hAnsi="Times New Roman"/>
          <w:rtl w:val="0"/>
          <w:lang w:val="pt-PT"/>
        </w:rPr>
        <w:t>s moral, ao inv</w:t>
      </w:r>
      <w:r>
        <w:rPr>
          <w:rFonts w:ascii="Times New Roman" w:hAnsi="Times New Roman" w:hint="default"/>
          <w:rtl w:val="0"/>
          <w:lang w:val="pt-PT"/>
        </w:rPr>
        <w:t>é</w:t>
      </w:r>
      <w:r>
        <w:rPr>
          <w:rFonts w:ascii="Times New Roman" w:hAnsi="Times New Roman"/>
          <w:rtl w:val="0"/>
          <w:lang w:val="pt-PT"/>
        </w:rPr>
        <w:t>s do mero entendimento jur</w:t>
      </w:r>
      <w:r>
        <w:rPr>
          <w:rFonts w:ascii="Times New Roman" w:hAnsi="Times New Roman" w:hint="default"/>
          <w:rtl w:val="0"/>
          <w:lang w:val="pt-PT"/>
        </w:rPr>
        <w:t>í</w:t>
      </w:r>
      <w:r>
        <w:rPr>
          <w:rFonts w:ascii="Times New Roman" w:hAnsi="Times New Roman"/>
          <w:rtl w:val="0"/>
          <w:lang w:val="pt-PT"/>
        </w:rPr>
        <w:t>dico pautado na Declara</w:t>
      </w:r>
      <w:r>
        <w:rPr>
          <w:rFonts w:ascii="Times New Roman" w:hAnsi="Times New Roman" w:hint="default"/>
          <w:rtl w:val="0"/>
          <w:lang w:val="pt-PT"/>
        </w:rPr>
        <w:t>çã</w:t>
      </w:r>
      <w:r>
        <w:rPr>
          <w:rFonts w:ascii="Times New Roman" w:hAnsi="Times New Roman"/>
          <w:rtl w:val="0"/>
          <w:lang w:val="pt-PT"/>
        </w:rPr>
        <w:t>o Universal de Direitos Humanos. A partir dos entendimentos de Pogge, interpreta-se que a DUDH apenas externalizou uma demanda moral j</w:t>
      </w:r>
      <w:r>
        <w:rPr>
          <w:rFonts w:ascii="Times New Roman" w:hAnsi="Times New Roman" w:hint="default"/>
          <w:rtl w:val="0"/>
          <w:lang w:val="pt-PT"/>
        </w:rPr>
        <w:t xml:space="preserve">á </w:t>
      </w:r>
      <w:r>
        <w:rPr>
          <w:rFonts w:ascii="Times New Roman" w:hAnsi="Times New Roman"/>
          <w:rtl w:val="0"/>
          <w:lang w:val="pt-PT"/>
        </w:rPr>
        <w:t>existente na sociedade e que a preocupa</w:t>
      </w:r>
      <w:r>
        <w:rPr>
          <w:rFonts w:ascii="Times New Roman" w:hAnsi="Times New Roman" w:hint="default"/>
          <w:rtl w:val="0"/>
          <w:lang w:val="pt-PT"/>
        </w:rPr>
        <w:t>çã</w:t>
      </w:r>
      <w:r>
        <w:rPr>
          <w:rFonts w:ascii="Times New Roman" w:hAnsi="Times New Roman"/>
          <w:rtl w:val="0"/>
          <w:lang w:val="pt-PT"/>
        </w:rPr>
        <w:t>o dos diretos humanos morais n</w:t>
      </w:r>
      <w:r>
        <w:rPr>
          <w:rFonts w:ascii="Times New Roman" w:hAnsi="Times New Roman" w:hint="default"/>
          <w:rtl w:val="0"/>
          <w:lang w:val="pt-PT"/>
        </w:rPr>
        <w:t>ã</w:t>
      </w:r>
      <w:r>
        <w:rPr>
          <w:rFonts w:ascii="Times New Roman" w:hAnsi="Times New Roman"/>
          <w:rtl w:val="0"/>
          <w:lang w:val="pt-PT"/>
        </w:rPr>
        <w:t>o se concentra, no primeiro momento, nos aportes jur</w:t>
      </w:r>
      <w:r>
        <w:rPr>
          <w:rFonts w:ascii="Times New Roman" w:hAnsi="Times New Roman" w:hint="default"/>
          <w:rtl w:val="0"/>
          <w:lang w:val="pt-PT"/>
        </w:rPr>
        <w:t>í</w:t>
      </w:r>
      <w:r>
        <w:rPr>
          <w:rFonts w:ascii="Times New Roman" w:hAnsi="Times New Roman"/>
          <w:rtl w:val="0"/>
          <w:lang w:val="pt-PT"/>
        </w:rPr>
        <w:t>dicos, mas, sim, no comprometimento emp</w:t>
      </w:r>
      <w:r>
        <w:rPr>
          <w:rFonts w:ascii="Times New Roman" w:hAnsi="Times New Roman" w:hint="default"/>
          <w:rtl w:val="0"/>
          <w:lang w:val="pt-PT"/>
        </w:rPr>
        <w:t>í</w:t>
      </w:r>
      <w:r>
        <w:rPr>
          <w:rFonts w:ascii="Times New Roman" w:hAnsi="Times New Roman"/>
          <w:rtl w:val="0"/>
          <w:lang w:val="pt-PT"/>
        </w:rPr>
        <w:t>rico, ou seja, se o acesso aos conte</w:t>
      </w:r>
      <w:r>
        <w:rPr>
          <w:rFonts w:ascii="Times New Roman" w:hAnsi="Times New Roman" w:hint="default"/>
          <w:rtl w:val="0"/>
          <w:lang w:val="pt-PT"/>
        </w:rPr>
        <w:t>ú</w:t>
      </w:r>
      <w:r>
        <w:rPr>
          <w:rFonts w:ascii="Times New Roman" w:hAnsi="Times New Roman"/>
          <w:rtl w:val="0"/>
          <w:lang w:val="pt-PT"/>
        </w:rPr>
        <w:t>dos est</w:t>
      </w:r>
      <w:r>
        <w:rPr>
          <w:rFonts w:ascii="Times New Roman" w:hAnsi="Times New Roman" w:hint="default"/>
          <w:rtl w:val="0"/>
          <w:lang w:val="pt-PT"/>
        </w:rPr>
        <w:t xml:space="preserve">á </w:t>
      </w:r>
      <w:r>
        <w:rPr>
          <w:rFonts w:ascii="Times New Roman" w:hAnsi="Times New Roman"/>
          <w:rtl w:val="0"/>
          <w:lang w:val="pt-PT"/>
        </w:rPr>
        <w:t xml:space="preserve">assegurado. (FRAGOSO, 2014, p. 34).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português" w:val="‘“(〔[{〈《「『【⦅〘〖«〝︵︷︹︻︽︿﹁﹃﹇﹙﹛﹝｢"/>
  <w:noLineBreaksBefore w:lang="portuguê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paragraph" w:styleId="Padrão">
    <w:name w:val="Padrão"/>
    <w:next w:val="Padrã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pt-PT"/>
      <w14:textFill>
        <w14:solidFill>
          <w14:srgbClr w14:val="000000"/>
        </w14:solidFill>
      </w14:textFill>
    </w:rPr>
  </w:style>
  <w:style w:type="paragraph" w:styleId="Corpo A">
    <w:name w:val="Corpo A"/>
    <w:next w:val="Corpo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numbering" w:styleId="Estilo Importado 1">
    <w:name w:val="Estilo Importado 1"/>
    <w:pPr>
      <w:numPr>
        <w:numId w:val="1"/>
      </w:numPr>
    </w:pPr>
  </w:style>
  <w:style w:type="paragraph" w:styleId="Corpo A A">
    <w:name w:val="Corpo A A"/>
    <w:next w:val="Corpo A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outline w:val="0"/>
      <w:color w:val="000000"/>
      <w:sz w:val="24"/>
      <w:szCs w:val="24"/>
      <w:u w:color="000000"/>
      <w:shd w:val="clear" w:color="auto" w:fill="ffffff"/>
      <w:lang w:val="pt-PT"/>
      <w14:textFill>
        <w14:solidFill>
          <w14:srgbClr w14:val="000000"/>
        </w14:solidFill>
      </w14:textFill>
    </w:rPr>
  </w:style>
  <w:style w:type="character" w:styleId="Hyperlink.1">
    <w:name w:val="Hyperlink.1"/>
    <w:basedOn w:val="Link"/>
    <w:next w:val="Hyperlink.1"/>
    <w:rPr>
      <w:rFonts w:ascii="Times New Roman" w:cs="Times New Roman" w:hAnsi="Times New Roman" w:eastAsia="Times New Roman"/>
      <w:outline w:val="0"/>
      <w:color w:val="000000"/>
      <w:sz w:val="24"/>
      <w:szCs w:val="24"/>
      <w:u w:color="000000"/>
      <w:shd w:val="clear" w:color="auto" w:fill="ffffff"/>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